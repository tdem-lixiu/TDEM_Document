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886A6" w14:textId="77777777" w:rsidR="0054179F" w:rsidRDefault="0054179F">
      <w:pPr>
        <w:spacing w:line="20" w:lineRule="atLeast"/>
        <w:ind w:firstLineChars="2250" w:firstLine="5400"/>
        <w:rPr>
          <w:rFonts w:ascii="隶书" w:eastAsia="隶书" w:hAnsi="宋体"/>
          <w:sz w:val="24"/>
        </w:rPr>
      </w:pPr>
    </w:p>
    <w:p w14:paraId="61726F2F" w14:textId="77777777" w:rsidR="0054179F" w:rsidRDefault="0054179F">
      <w:pPr>
        <w:spacing w:line="20" w:lineRule="atLeast"/>
        <w:ind w:firstLineChars="2250" w:firstLine="5400"/>
        <w:rPr>
          <w:rFonts w:ascii="隶书" w:eastAsia="隶书" w:hAnsi="宋体"/>
          <w:sz w:val="24"/>
        </w:rPr>
      </w:pPr>
    </w:p>
    <w:p w14:paraId="7E2058F4" w14:textId="77777777" w:rsidR="0054179F" w:rsidRDefault="0054179F">
      <w:pPr>
        <w:spacing w:line="20" w:lineRule="atLeast"/>
        <w:ind w:firstLineChars="2250" w:firstLine="5400"/>
        <w:rPr>
          <w:rFonts w:ascii="隶书" w:eastAsia="隶书" w:hAnsi="宋体"/>
          <w:sz w:val="24"/>
        </w:rPr>
      </w:pPr>
    </w:p>
    <w:p w14:paraId="3A0184A6" w14:textId="77777777" w:rsidR="0054179F" w:rsidRDefault="00BA603D">
      <w:pPr>
        <w:spacing w:line="20" w:lineRule="atLeast"/>
        <w:ind w:firstLineChars="2250" w:firstLine="10811"/>
        <w:jc w:val="center"/>
        <w:rPr>
          <w:rFonts w:ascii="华文新魏" w:eastAsia="华文新魏" w:hAnsi="宋体"/>
          <w:b/>
          <w:bCs/>
          <w:sz w:val="48"/>
        </w:rPr>
      </w:pPr>
      <w:r>
        <w:rPr>
          <w:rFonts w:ascii="华文新魏" w:eastAsia="华文新魏" w:hAnsi="宋体" w:hint="eastAsia"/>
          <w:b/>
          <w:bCs/>
          <w:sz w:val="48"/>
        </w:rPr>
        <w:t>全</w:t>
      </w:r>
    </w:p>
    <w:p w14:paraId="674A9F75" w14:textId="77777777" w:rsidR="0054179F" w:rsidRDefault="0054179F">
      <w:pPr>
        <w:spacing w:line="20" w:lineRule="atLeast"/>
        <w:jc w:val="center"/>
        <w:rPr>
          <w:rFonts w:ascii="华文新魏" w:eastAsia="华文新魏" w:hAnsi="宋体"/>
          <w:b/>
          <w:bCs/>
          <w:sz w:val="48"/>
        </w:rPr>
      </w:pPr>
    </w:p>
    <w:p w14:paraId="34D42C76" w14:textId="77777777" w:rsidR="0054179F" w:rsidRDefault="00BA603D">
      <w:pPr>
        <w:spacing w:line="20" w:lineRule="atLeast"/>
        <w:jc w:val="center"/>
        <w:rPr>
          <w:rFonts w:ascii="华文新魏" w:eastAsia="华文新魏" w:hAnsi="宋体"/>
          <w:b/>
          <w:bCs/>
          <w:sz w:val="44"/>
          <w:szCs w:val="44"/>
        </w:rPr>
      </w:pPr>
      <w:r>
        <w:rPr>
          <w:rFonts w:ascii="华文新魏" w:eastAsia="华文新魏" w:hAnsi="宋体" w:hint="eastAsia"/>
          <w:b/>
          <w:bCs/>
          <w:sz w:val="44"/>
          <w:szCs w:val="44"/>
        </w:rPr>
        <w:t>第十二届长安大学研究生</w:t>
      </w:r>
    </w:p>
    <w:p w14:paraId="4ABA865B" w14:textId="77777777" w:rsidR="0054179F" w:rsidRDefault="00BA603D">
      <w:pPr>
        <w:spacing w:line="20" w:lineRule="atLeast"/>
        <w:jc w:val="center"/>
        <w:rPr>
          <w:sz w:val="44"/>
          <w:szCs w:val="44"/>
        </w:rPr>
      </w:pPr>
      <w:r>
        <w:rPr>
          <w:rFonts w:ascii="华文新魏" w:eastAsia="华文新魏" w:hAnsi="宋体" w:hint="eastAsia"/>
          <w:b/>
          <w:bCs/>
          <w:sz w:val="44"/>
          <w:szCs w:val="44"/>
        </w:rPr>
        <w:t>数学建模竞赛</w:t>
      </w:r>
    </w:p>
    <w:p w14:paraId="70C12294" w14:textId="77777777" w:rsidR="0054179F" w:rsidRDefault="0054179F">
      <w:pPr>
        <w:spacing w:line="20" w:lineRule="atLeast"/>
        <w:rPr>
          <w:sz w:val="28"/>
          <w:szCs w:val="28"/>
        </w:rPr>
      </w:pPr>
    </w:p>
    <w:p w14:paraId="3C587995" w14:textId="77777777" w:rsidR="0054179F" w:rsidRDefault="0054179F">
      <w:pPr>
        <w:spacing w:line="20" w:lineRule="atLeast"/>
        <w:rPr>
          <w:sz w:val="28"/>
          <w:szCs w:val="28"/>
        </w:rPr>
      </w:pPr>
    </w:p>
    <w:p w14:paraId="293D1FAC" w14:textId="77777777" w:rsidR="0054179F" w:rsidRDefault="0054179F">
      <w:pPr>
        <w:spacing w:line="20" w:lineRule="atLeast"/>
        <w:rPr>
          <w:sz w:val="28"/>
          <w:szCs w:val="28"/>
        </w:rPr>
      </w:pPr>
    </w:p>
    <w:p w14:paraId="28F4DB75" w14:textId="77777777" w:rsidR="0054179F" w:rsidRDefault="0054179F">
      <w:pPr>
        <w:spacing w:line="20" w:lineRule="atLeast"/>
        <w:rPr>
          <w:sz w:val="28"/>
          <w:szCs w:val="28"/>
        </w:rPr>
      </w:pPr>
    </w:p>
    <w:tbl>
      <w:tblPr>
        <w:tblpPr w:leftFromText="180" w:rightFromText="180" w:vertAnchor="text" w:horzAnchor="page" w:tblpX="2059" w:tblpY="365"/>
        <w:tblOverlap w:val="never"/>
        <w:tblW w:w="8354" w:type="dxa"/>
        <w:tblLayout w:type="fixed"/>
        <w:tblLook w:val="04A0" w:firstRow="1" w:lastRow="0" w:firstColumn="1" w:lastColumn="0" w:noHBand="0" w:noVBand="1"/>
      </w:tblPr>
      <w:tblGrid>
        <w:gridCol w:w="1842"/>
        <w:gridCol w:w="6512"/>
      </w:tblGrid>
      <w:tr w:rsidR="0054179F" w14:paraId="48FAE186" w14:textId="77777777">
        <w:trPr>
          <w:trHeight w:val="1134"/>
        </w:trPr>
        <w:tc>
          <w:tcPr>
            <w:tcW w:w="8354" w:type="dxa"/>
            <w:gridSpan w:val="2"/>
            <w:tcBorders>
              <w:bottom w:val="single" w:sz="12" w:space="0" w:color="auto"/>
            </w:tcBorders>
            <w:vAlign w:val="bottom"/>
          </w:tcPr>
          <w:p w14:paraId="5493E667" w14:textId="77777777" w:rsidR="0054179F" w:rsidRDefault="00BA603D">
            <w:pPr>
              <w:spacing w:line="20" w:lineRule="atLeast"/>
              <w:rPr>
                <w:b/>
                <w:sz w:val="36"/>
                <w:szCs w:val="36"/>
              </w:rPr>
            </w:pPr>
            <w:r>
              <w:rPr>
                <w:rFonts w:hint="eastAsia"/>
                <w:b/>
                <w:sz w:val="36"/>
                <w:szCs w:val="36"/>
              </w:rPr>
              <w:t>学</w:t>
            </w:r>
            <w:r>
              <w:rPr>
                <w:rFonts w:hint="eastAsia"/>
                <w:b/>
                <w:sz w:val="36"/>
                <w:szCs w:val="36"/>
              </w:rPr>
              <w:t xml:space="preserve">    </w:t>
            </w:r>
            <w:r>
              <w:rPr>
                <w:rFonts w:hint="eastAsia"/>
                <w:b/>
                <w:sz w:val="36"/>
                <w:szCs w:val="36"/>
              </w:rPr>
              <w:t>校</w:t>
            </w:r>
            <w:r>
              <w:rPr>
                <w:rFonts w:hint="eastAsia"/>
                <w:b/>
                <w:sz w:val="36"/>
                <w:szCs w:val="36"/>
              </w:rPr>
              <w:t xml:space="preserve">    </w:t>
            </w:r>
            <w:r>
              <w:rPr>
                <w:rFonts w:hint="eastAsia"/>
                <w:b/>
                <w:sz w:val="36"/>
                <w:szCs w:val="36"/>
              </w:rPr>
              <w:t>长安大学</w:t>
            </w:r>
            <w:r>
              <w:rPr>
                <w:rFonts w:hint="eastAsia"/>
                <w:b/>
                <w:sz w:val="36"/>
                <w:szCs w:val="36"/>
              </w:rPr>
              <w:t xml:space="preserve">     </w:t>
            </w:r>
          </w:p>
        </w:tc>
      </w:tr>
      <w:tr w:rsidR="0054179F" w14:paraId="027BEBAC" w14:textId="77777777">
        <w:trPr>
          <w:trHeight w:val="625"/>
        </w:trPr>
        <w:tc>
          <w:tcPr>
            <w:tcW w:w="1842" w:type="dxa"/>
            <w:vMerge w:val="restart"/>
            <w:tcBorders>
              <w:top w:val="single" w:sz="12" w:space="0" w:color="auto"/>
            </w:tcBorders>
            <w:vAlign w:val="center"/>
          </w:tcPr>
          <w:p w14:paraId="5BAA9EEE" w14:textId="77777777" w:rsidR="0054179F" w:rsidRDefault="00BA603D">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tcPr>
          <w:p w14:paraId="3B9FF4B7" w14:textId="77777777" w:rsidR="0054179F" w:rsidRDefault="00BA603D">
            <w:pPr>
              <w:spacing w:line="20" w:lineRule="atLeast"/>
              <w:rPr>
                <w:b/>
                <w:sz w:val="36"/>
                <w:szCs w:val="36"/>
              </w:rPr>
            </w:pPr>
            <w:r>
              <w:rPr>
                <w:rFonts w:hint="eastAsia"/>
                <w:b/>
                <w:sz w:val="36"/>
                <w:szCs w:val="36"/>
              </w:rPr>
              <w:t>1.</w:t>
            </w:r>
            <w:r>
              <w:rPr>
                <w:rFonts w:hint="eastAsia"/>
                <w:b/>
                <w:sz w:val="36"/>
                <w:szCs w:val="36"/>
              </w:rPr>
              <w:t>孙健</w:t>
            </w:r>
            <w:r>
              <w:rPr>
                <w:rFonts w:hint="eastAsia"/>
                <w:b/>
                <w:sz w:val="36"/>
                <w:szCs w:val="36"/>
              </w:rPr>
              <w:t xml:space="preserve"> </w:t>
            </w:r>
            <w:r>
              <w:rPr>
                <w:b/>
                <w:sz w:val="36"/>
                <w:szCs w:val="36"/>
              </w:rPr>
              <w:t>–</w:t>
            </w:r>
            <w:r>
              <w:rPr>
                <w:rFonts w:hint="eastAsia"/>
                <w:b/>
                <w:sz w:val="36"/>
                <w:szCs w:val="36"/>
              </w:rPr>
              <w:t xml:space="preserve"> </w:t>
            </w:r>
            <w:r>
              <w:rPr>
                <w:rFonts w:hint="eastAsia"/>
                <w:b/>
                <w:sz w:val="36"/>
                <w:szCs w:val="36"/>
              </w:rPr>
              <w:t>汽车学院</w:t>
            </w:r>
          </w:p>
        </w:tc>
      </w:tr>
      <w:tr w:rsidR="0054179F" w14:paraId="669C99DA" w14:textId="77777777">
        <w:trPr>
          <w:trHeight w:val="625"/>
        </w:trPr>
        <w:tc>
          <w:tcPr>
            <w:tcW w:w="1842" w:type="dxa"/>
            <w:vMerge/>
            <w:vAlign w:val="center"/>
          </w:tcPr>
          <w:p w14:paraId="670CDB22" w14:textId="77777777" w:rsidR="0054179F" w:rsidRDefault="0054179F">
            <w:pPr>
              <w:spacing w:line="20" w:lineRule="atLeast"/>
              <w:jc w:val="center"/>
              <w:rPr>
                <w:b/>
                <w:sz w:val="36"/>
                <w:szCs w:val="36"/>
              </w:rPr>
            </w:pPr>
          </w:p>
        </w:tc>
        <w:tc>
          <w:tcPr>
            <w:tcW w:w="6512" w:type="dxa"/>
            <w:tcBorders>
              <w:top w:val="single" w:sz="8" w:space="0" w:color="auto"/>
              <w:bottom w:val="single" w:sz="8" w:space="0" w:color="auto"/>
            </w:tcBorders>
          </w:tcPr>
          <w:p w14:paraId="733F834A" w14:textId="77777777" w:rsidR="0054179F" w:rsidRDefault="00BA603D">
            <w:pPr>
              <w:spacing w:line="20" w:lineRule="atLeast"/>
              <w:rPr>
                <w:b/>
                <w:sz w:val="36"/>
                <w:szCs w:val="36"/>
              </w:rPr>
            </w:pPr>
            <w:r>
              <w:rPr>
                <w:rFonts w:hint="eastAsia"/>
                <w:b/>
                <w:sz w:val="36"/>
                <w:szCs w:val="36"/>
              </w:rPr>
              <w:t>2.</w:t>
            </w:r>
            <w:r>
              <w:rPr>
                <w:rFonts w:hint="eastAsia"/>
                <w:b/>
                <w:sz w:val="36"/>
                <w:szCs w:val="36"/>
              </w:rPr>
              <w:t>山岩</w:t>
            </w:r>
            <w:r>
              <w:rPr>
                <w:rFonts w:hint="eastAsia"/>
                <w:b/>
                <w:sz w:val="36"/>
                <w:szCs w:val="36"/>
              </w:rPr>
              <w:t xml:space="preserve"> </w:t>
            </w:r>
            <w:r>
              <w:rPr>
                <w:b/>
                <w:sz w:val="36"/>
                <w:szCs w:val="36"/>
              </w:rPr>
              <w:t xml:space="preserve">– </w:t>
            </w:r>
            <w:r>
              <w:rPr>
                <w:b/>
                <w:sz w:val="36"/>
                <w:szCs w:val="36"/>
              </w:rPr>
              <w:t>汽车学院</w:t>
            </w:r>
          </w:p>
        </w:tc>
      </w:tr>
      <w:tr w:rsidR="0054179F" w14:paraId="3729A52D" w14:textId="77777777">
        <w:trPr>
          <w:trHeight w:val="625"/>
        </w:trPr>
        <w:tc>
          <w:tcPr>
            <w:tcW w:w="1842" w:type="dxa"/>
            <w:vMerge/>
            <w:tcBorders>
              <w:bottom w:val="single" w:sz="12" w:space="0" w:color="auto"/>
            </w:tcBorders>
            <w:vAlign w:val="center"/>
          </w:tcPr>
          <w:p w14:paraId="20C736A9" w14:textId="77777777" w:rsidR="0054179F" w:rsidRDefault="0054179F">
            <w:pPr>
              <w:spacing w:line="20" w:lineRule="atLeast"/>
              <w:jc w:val="center"/>
              <w:rPr>
                <w:b/>
                <w:sz w:val="36"/>
                <w:szCs w:val="36"/>
              </w:rPr>
            </w:pPr>
          </w:p>
        </w:tc>
        <w:tc>
          <w:tcPr>
            <w:tcW w:w="6512" w:type="dxa"/>
            <w:tcBorders>
              <w:top w:val="single" w:sz="8" w:space="0" w:color="auto"/>
              <w:bottom w:val="single" w:sz="12" w:space="0" w:color="auto"/>
            </w:tcBorders>
          </w:tcPr>
          <w:p w14:paraId="1588AB8B" w14:textId="77777777" w:rsidR="0054179F" w:rsidRDefault="00BA603D">
            <w:pPr>
              <w:spacing w:line="20" w:lineRule="atLeast"/>
              <w:rPr>
                <w:b/>
                <w:sz w:val="36"/>
                <w:szCs w:val="36"/>
              </w:rPr>
            </w:pPr>
            <w:r>
              <w:rPr>
                <w:rFonts w:hint="eastAsia"/>
                <w:b/>
                <w:sz w:val="36"/>
                <w:szCs w:val="36"/>
              </w:rPr>
              <w:t>3.</w:t>
            </w:r>
            <w:r>
              <w:rPr>
                <w:rFonts w:hint="eastAsia"/>
                <w:b/>
                <w:sz w:val="36"/>
                <w:szCs w:val="36"/>
              </w:rPr>
              <w:t>刘</w:t>
            </w:r>
            <w:proofErr w:type="gramStart"/>
            <w:r>
              <w:rPr>
                <w:rFonts w:hint="eastAsia"/>
                <w:b/>
                <w:sz w:val="36"/>
                <w:szCs w:val="36"/>
              </w:rPr>
              <w:t>隼</w:t>
            </w:r>
            <w:proofErr w:type="gramEnd"/>
            <w:r>
              <w:rPr>
                <w:rFonts w:hint="eastAsia"/>
                <w:b/>
                <w:sz w:val="36"/>
                <w:szCs w:val="36"/>
              </w:rPr>
              <w:t xml:space="preserve"> </w:t>
            </w:r>
            <w:r>
              <w:rPr>
                <w:b/>
                <w:sz w:val="36"/>
                <w:szCs w:val="36"/>
              </w:rPr>
              <w:t xml:space="preserve">– </w:t>
            </w:r>
            <w:r>
              <w:rPr>
                <w:b/>
                <w:sz w:val="36"/>
                <w:szCs w:val="36"/>
              </w:rPr>
              <w:t>地测学院</w:t>
            </w:r>
          </w:p>
        </w:tc>
      </w:tr>
    </w:tbl>
    <w:p w14:paraId="53B2733B" w14:textId="77777777" w:rsidR="0054179F" w:rsidRDefault="0054179F">
      <w:pPr>
        <w:rPr>
          <w:rFonts w:ascii="隶书" w:eastAsia="隶书" w:hAnsi="宋体"/>
          <w:sz w:val="24"/>
        </w:rPr>
      </w:pPr>
    </w:p>
    <w:p w14:paraId="7FFB8E00" w14:textId="77777777" w:rsidR="0054179F" w:rsidRDefault="0054179F">
      <w:pPr>
        <w:widowControl/>
        <w:jc w:val="left"/>
        <w:rPr>
          <w:rFonts w:ascii="隶书" w:eastAsia="隶书" w:hAnsi="宋体"/>
          <w:sz w:val="24"/>
        </w:rPr>
        <w:sectPr w:rsidR="0054179F">
          <w:headerReference w:type="default" r:id="rId9"/>
          <w:footerReference w:type="default" r:id="rId10"/>
          <w:pgSz w:w="12240" w:h="15840"/>
          <w:pgMar w:top="1440" w:right="1797" w:bottom="1440" w:left="1797" w:header="720" w:footer="720" w:gutter="0"/>
          <w:cols w:space="720"/>
          <w:docGrid w:linePitch="381"/>
        </w:sectPr>
      </w:pPr>
    </w:p>
    <w:p w14:paraId="70838198" w14:textId="77777777" w:rsidR="0054179F" w:rsidRDefault="00BA603D">
      <w:pPr>
        <w:jc w:val="center"/>
        <w:rPr>
          <w:sz w:val="28"/>
        </w:rPr>
      </w:pPr>
      <w:r>
        <w:rPr>
          <w:rFonts w:ascii="宋体" w:hAnsi="宋体" w:hint="eastAsia"/>
          <w:sz w:val="28"/>
        </w:rPr>
        <w:lastRenderedPageBreak/>
        <w:t>题 目</w:t>
      </w:r>
      <w:r>
        <w:rPr>
          <w:rFonts w:ascii="宋体" w:hAnsi="宋体"/>
          <w:sz w:val="28"/>
        </w:rPr>
        <w:t xml:space="preserve">   </w:t>
      </w:r>
      <w:r>
        <w:rPr>
          <w:rFonts w:hint="eastAsia"/>
          <w:sz w:val="28"/>
        </w:rPr>
        <w:t xml:space="preserve">  </w:t>
      </w:r>
      <w:r>
        <w:rPr>
          <w:rFonts w:ascii="宋体" w:hAnsi="宋体" w:hint="eastAsia"/>
          <w:b/>
          <w:sz w:val="32"/>
          <w:szCs w:val="32"/>
        </w:rPr>
        <w:t>深圳城市垃圾处理社会成本分析</w:t>
      </w:r>
    </w:p>
    <w:p w14:paraId="000F9E22" w14:textId="77777777" w:rsidR="0054179F" w:rsidRDefault="0055204B">
      <w:pPr>
        <w:spacing w:line="360" w:lineRule="auto"/>
        <w:ind w:firstLineChars="200" w:firstLine="420"/>
        <w:jc w:val="center"/>
        <w:rPr>
          <w:sz w:val="28"/>
        </w:rPr>
      </w:pPr>
      <w:r>
        <w:rPr>
          <w:noProof/>
        </w:rPr>
        <mc:AlternateContent>
          <mc:Choice Requires="wps">
            <w:drawing>
              <wp:anchor distT="4294967295" distB="4294967295" distL="114300" distR="114300" simplePos="0" relativeHeight="251658240" behindDoc="0" locked="0" layoutInCell="1" allowOverlap="1" wp14:anchorId="47A1AF9C" wp14:editId="20DAD96D">
                <wp:simplePos x="0" y="0"/>
                <wp:positionH relativeFrom="column">
                  <wp:posOffset>1257300</wp:posOffset>
                </wp:positionH>
                <wp:positionV relativeFrom="paragraph">
                  <wp:posOffset>-1</wp:posOffset>
                </wp:positionV>
                <wp:extent cx="3543300" cy="0"/>
                <wp:effectExtent l="0" t="0" r="19050" b="19050"/>
                <wp:wrapNone/>
                <wp:docPr id="19"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28896E" id="直接连接符 3"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"/>
            </w:pict>
          </mc:Fallback>
        </mc:AlternateContent>
      </w:r>
      <w:r w:rsidR="00BA603D">
        <w:rPr>
          <w:rFonts w:ascii="隶书" w:eastAsia="隶书" w:hAnsi="宋体" w:hint="eastAsia"/>
          <w:sz w:val="36"/>
        </w:rPr>
        <w:t>摘</w:t>
      </w:r>
      <w:r w:rsidR="00BA603D">
        <w:rPr>
          <w:rFonts w:ascii="隶书" w:eastAsia="隶书" w:hAnsi="宋体"/>
          <w:sz w:val="36"/>
        </w:rPr>
        <w:t xml:space="preserve">       </w:t>
      </w:r>
      <w:r w:rsidR="00BA603D">
        <w:rPr>
          <w:rFonts w:ascii="隶书" w:eastAsia="隶书" w:hAnsi="宋体" w:hint="eastAsia"/>
          <w:sz w:val="36"/>
        </w:rPr>
        <w:t>要：</w:t>
      </w:r>
    </w:p>
    <w:p w14:paraId="72321FD7" w14:textId="77777777" w:rsidR="0054179F" w:rsidRDefault="00BA603D">
      <w:pPr>
        <w:pStyle w:val="Default"/>
        <w:ind w:firstLine="420"/>
        <w:jc w:val="both"/>
        <w:rPr>
          <w:sz w:val="28"/>
          <w:szCs w:val="28"/>
        </w:rPr>
      </w:pPr>
      <w:r>
        <w:rPr>
          <w:rFonts w:hint="eastAsia"/>
          <w:sz w:val="28"/>
          <w:szCs w:val="28"/>
        </w:rPr>
        <w:t>本文研究的是建立垃圾处理社会总成本分析模型及随时间的各分项变化趋势，以《北京市城市生活垃圾焚烧社会成本评估报告》为参考，并根据深圳市现有垃圾处理方式、深圳市垃圾基础数据调查（2010-</w:t>
      </w:r>
      <w:r>
        <w:rPr>
          <w:sz w:val="28"/>
          <w:szCs w:val="28"/>
        </w:rPr>
        <w:t>2015</w:t>
      </w:r>
      <w:r>
        <w:rPr>
          <w:rFonts w:hint="eastAsia"/>
          <w:sz w:val="28"/>
          <w:szCs w:val="28"/>
        </w:rPr>
        <w:t>）及相关政策要求建立分析模型和分析其变化趋势，并基于模型，通过远期成本效益分析设计深圳市生活垃圾分类制度的优选模式。</w:t>
      </w:r>
    </w:p>
    <w:p w14:paraId="07FC82BB" w14:textId="77777777" w:rsidR="00F1722B" w:rsidRDefault="00F1722B" w:rsidP="00F1722B">
      <w:pPr>
        <w:pStyle w:val="Default"/>
        <w:ind w:firstLine="420"/>
        <w:jc w:val="both"/>
        <w:rPr>
          <w:sz w:val="28"/>
          <w:szCs w:val="28"/>
        </w:rPr>
      </w:pPr>
      <w:r>
        <w:rPr>
          <w:rFonts w:hint="eastAsia"/>
          <w:sz w:val="28"/>
          <w:szCs w:val="28"/>
        </w:rPr>
        <w:t>问题</w:t>
      </w:r>
      <w:proofErr w:type="gramStart"/>
      <w:r>
        <w:rPr>
          <w:rFonts w:hint="eastAsia"/>
          <w:sz w:val="28"/>
          <w:szCs w:val="28"/>
        </w:rPr>
        <w:t>一</w:t>
      </w:r>
      <w:proofErr w:type="gramEnd"/>
      <w:r>
        <w:rPr>
          <w:rFonts w:hint="eastAsia"/>
          <w:sz w:val="28"/>
          <w:szCs w:val="28"/>
        </w:rPr>
        <w:t>，建立深圳市城市垃圾处理的社会总成本分析模型，采用</w:t>
      </w:r>
      <w:r>
        <w:rPr>
          <w:rFonts w:hint="eastAsia"/>
          <w:b/>
          <w:sz w:val="28"/>
          <w:szCs w:val="28"/>
        </w:rPr>
        <w:t>生命周期法</w:t>
      </w:r>
      <w:r>
        <w:rPr>
          <w:rFonts w:hint="eastAsia"/>
          <w:sz w:val="28"/>
          <w:szCs w:val="28"/>
        </w:rPr>
        <w:t>的基本思想，采用结构化、模块化自顶向下的设计思路。首先，在明确</w:t>
      </w:r>
      <w:r>
        <w:rPr>
          <w:rFonts w:hint="eastAsia"/>
          <w:b/>
          <w:sz w:val="28"/>
          <w:szCs w:val="28"/>
        </w:rPr>
        <w:t>社会成本核算边界</w:t>
      </w:r>
      <w:r>
        <w:rPr>
          <w:rFonts w:hint="eastAsia"/>
          <w:sz w:val="28"/>
          <w:szCs w:val="28"/>
        </w:rPr>
        <w:t>原则下，并确定各项生活垃圾处理过程的社会总成本核算边界。基于以上信息采用，分别建立两种社会总成本分析模型。一、建立各分项成本核算子模型，汇总求和的社会总成本分析模型；二、基于</w:t>
      </w:r>
      <w:r>
        <w:rPr>
          <w:rFonts w:hint="eastAsia"/>
          <w:b/>
          <w:color w:val="auto"/>
          <w:sz w:val="28"/>
          <w:szCs w:val="28"/>
        </w:rPr>
        <w:t>因子分析</w:t>
      </w:r>
      <w:r>
        <w:rPr>
          <w:rFonts w:hint="eastAsia"/>
          <w:sz w:val="28"/>
          <w:szCs w:val="28"/>
        </w:rPr>
        <w:t>提取社会总成本相关项中的主因子，并与总社会成本做</w:t>
      </w:r>
      <w:r>
        <w:rPr>
          <w:rFonts w:hint="eastAsia"/>
          <w:b/>
          <w:sz w:val="28"/>
          <w:szCs w:val="28"/>
        </w:rPr>
        <w:t>皮尔逊相关性分析</w:t>
      </w:r>
      <w:r>
        <w:rPr>
          <w:rFonts w:hint="eastAsia"/>
          <w:sz w:val="28"/>
          <w:szCs w:val="28"/>
        </w:rPr>
        <w:t>，验证其相关性，后建立</w:t>
      </w:r>
      <w:r>
        <w:rPr>
          <w:rFonts w:hint="eastAsia"/>
          <w:b/>
          <w:sz w:val="28"/>
          <w:szCs w:val="28"/>
        </w:rPr>
        <w:t>回归分析模型</w:t>
      </w:r>
      <w:r>
        <w:rPr>
          <w:rFonts w:hint="eastAsia"/>
          <w:sz w:val="28"/>
          <w:szCs w:val="28"/>
        </w:rPr>
        <w:t>。</w:t>
      </w:r>
    </w:p>
    <w:p w14:paraId="7D2FF85A" w14:textId="77777777" w:rsidR="0054179F" w:rsidRPr="00D576C8" w:rsidRDefault="00BA603D" w:rsidP="00D576C8">
      <w:pPr>
        <w:ind w:firstLine="576"/>
        <w:rPr>
          <w:sz w:val="28"/>
          <w:szCs w:val="28"/>
        </w:rPr>
      </w:pPr>
      <w:r w:rsidRPr="00F1722B">
        <w:rPr>
          <w:sz w:val="28"/>
          <w:szCs w:val="28"/>
        </w:rPr>
        <w:t>问题二</w:t>
      </w:r>
      <w:r w:rsidRPr="00F1722B">
        <w:rPr>
          <w:rFonts w:hint="eastAsia"/>
          <w:sz w:val="28"/>
          <w:szCs w:val="28"/>
        </w:rPr>
        <w:t>，本</w:t>
      </w:r>
      <w:proofErr w:type="gramStart"/>
      <w:r w:rsidRPr="00F1722B">
        <w:rPr>
          <w:rFonts w:hint="eastAsia"/>
          <w:sz w:val="28"/>
          <w:szCs w:val="28"/>
        </w:rPr>
        <w:t>问要求</w:t>
      </w:r>
      <w:proofErr w:type="gramEnd"/>
      <w:r w:rsidRPr="00F1722B">
        <w:rPr>
          <w:rFonts w:hint="eastAsia"/>
          <w:sz w:val="28"/>
          <w:szCs w:val="28"/>
        </w:rPr>
        <w:t>在上问模型基础上完善，深圳市垃圾处理</w:t>
      </w:r>
      <w:proofErr w:type="gramStart"/>
      <w:r w:rsidRPr="00F1722B">
        <w:rPr>
          <w:rFonts w:hint="eastAsia"/>
          <w:sz w:val="28"/>
          <w:szCs w:val="28"/>
        </w:rPr>
        <w:t>诸模式</w:t>
      </w:r>
      <w:proofErr w:type="gramEnd"/>
      <w:r w:rsidRPr="00F1722B">
        <w:rPr>
          <w:rFonts w:hint="eastAsia"/>
          <w:sz w:val="28"/>
          <w:szCs w:val="28"/>
        </w:rPr>
        <w:t>直接成本估算法，并预测当下及未来的总成本，并作分析。在明确直接成本核算边界后，即可从社会总成本模型中抽出直接成本估算模型。对于预测未来总成本，</w:t>
      </w:r>
      <w:r w:rsidR="00D576C8">
        <w:rPr>
          <w:rFonts w:hint="eastAsia"/>
          <w:sz w:val="28"/>
          <w:szCs w:val="28"/>
        </w:rPr>
        <w:t>首先对影响垃圾清运量的各个因素进行未来十年的预测，所用到的方法</w:t>
      </w:r>
      <w:r w:rsidR="00D576C8" w:rsidRPr="0033570B">
        <w:rPr>
          <w:rFonts w:hint="eastAsia"/>
          <w:sz w:val="28"/>
          <w:szCs w:val="28"/>
        </w:rPr>
        <w:t>为时间序列</w:t>
      </w:r>
      <w:r w:rsidR="00D576C8">
        <w:rPr>
          <w:rFonts w:hint="eastAsia"/>
          <w:sz w:val="28"/>
          <w:szCs w:val="28"/>
        </w:rPr>
        <w:t>算法。然后</w:t>
      </w:r>
      <w:r w:rsidR="00D576C8" w:rsidRPr="00D306A7">
        <w:rPr>
          <w:rFonts w:hint="eastAsia"/>
          <w:sz w:val="28"/>
          <w:szCs w:val="28"/>
        </w:rPr>
        <w:t>对影响垃圾清运量的</w:t>
      </w:r>
      <w:r w:rsidR="00D576C8">
        <w:rPr>
          <w:rFonts w:hint="eastAsia"/>
          <w:sz w:val="28"/>
          <w:szCs w:val="28"/>
        </w:rPr>
        <w:t>各</w:t>
      </w:r>
      <w:r w:rsidR="00D576C8" w:rsidRPr="00D306A7">
        <w:rPr>
          <w:rFonts w:hint="eastAsia"/>
          <w:sz w:val="28"/>
          <w:szCs w:val="28"/>
        </w:rPr>
        <w:t>个自变量进行了</w:t>
      </w:r>
      <w:r w:rsidR="00D576C8" w:rsidRPr="00F1722B">
        <w:rPr>
          <w:rFonts w:hint="eastAsia"/>
          <w:b/>
          <w:sz w:val="28"/>
          <w:szCs w:val="28"/>
        </w:rPr>
        <w:t>因子分析</w:t>
      </w:r>
      <w:r w:rsidR="00D576C8" w:rsidRPr="00D306A7">
        <w:rPr>
          <w:rFonts w:hint="eastAsia"/>
          <w:sz w:val="28"/>
          <w:szCs w:val="28"/>
        </w:rPr>
        <w:t>，把这些具有错综复杂关系的变量归结为几个综合因子来进行分析预测。进行因子分析</w:t>
      </w:r>
      <w:r w:rsidR="00D576C8">
        <w:rPr>
          <w:rFonts w:hint="eastAsia"/>
          <w:sz w:val="28"/>
          <w:szCs w:val="28"/>
        </w:rPr>
        <w:t>之</w:t>
      </w:r>
      <w:r w:rsidR="00D576C8" w:rsidRPr="00D306A7">
        <w:rPr>
          <w:rFonts w:hint="eastAsia"/>
          <w:sz w:val="28"/>
          <w:szCs w:val="28"/>
        </w:rPr>
        <w:t>后，将得到的几个代表因子分别通过</w:t>
      </w:r>
      <w:r w:rsidR="00D576C8" w:rsidRPr="0033570B">
        <w:rPr>
          <w:rFonts w:hint="eastAsia"/>
          <w:b/>
          <w:sz w:val="28"/>
          <w:szCs w:val="28"/>
        </w:rPr>
        <w:t>RBF</w:t>
      </w:r>
      <w:r w:rsidR="00D576C8" w:rsidRPr="0033570B">
        <w:rPr>
          <w:rFonts w:hint="eastAsia"/>
          <w:b/>
          <w:sz w:val="28"/>
          <w:szCs w:val="28"/>
        </w:rPr>
        <w:t>神经网络算法</w:t>
      </w:r>
      <w:r w:rsidR="00D576C8" w:rsidRPr="00D306A7">
        <w:rPr>
          <w:rFonts w:hint="eastAsia"/>
          <w:sz w:val="28"/>
          <w:szCs w:val="28"/>
        </w:rPr>
        <w:t>和</w:t>
      </w:r>
      <w:r w:rsidR="00D576C8" w:rsidRPr="00F1722B">
        <w:rPr>
          <w:rFonts w:hint="eastAsia"/>
          <w:b/>
          <w:sz w:val="28"/>
          <w:szCs w:val="28"/>
        </w:rPr>
        <w:t>遗传算法</w:t>
      </w:r>
      <w:r w:rsidR="00D576C8" w:rsidRPr="00F1722B">
        <w:rPr>
          <w:rFonts w:hint="eastAsia"/>
          <w:b/>
          <w:sz w:val="28"/>
          <w:szCs w:val="28"/>
        </w:rPr>
        <w:t>+BP</w:t>
      </w:r>
      <w:r w:rsidR="00D576C8" w:rsidRPr="00F1722B">
        <w:rPr>
          <w:rFonts w:hint="eastAsia"/>
          <w:b/>
          <w:sz w:val="28"/>
          <w:szCs w:val="28"/>
        </w:rPr>
        <w:t>神经网络算法</w:t>
      </w:r>
      <w:r w:rsidR="00D576C8" w:rsidRPr="00D306A7">
        <w:rPr>
          <w:rFonts w:hint="eastAsia"/>
          <w:sz w:val="28"/>
          <w:szCs w:val="28"/>
        </w:rPr>
        <w:t>这两种方法进行预测。然后对这两种方法得到的预测结果跟</w:t>
      </w:r>
      <w:r w:rsidR="00D576C8">
        <w:rPr>
          <w:rFonts w:hint="eastAsia"/>
          <w:sz w:val="28"/>
          <w:szCs w:val="28"/>
        </w:rPr>
        <w:t>历年</w:t>
      </w:r>
      <w:r w:rsidR="00D576C8" w:rsidRPr="00D306A7">
        <w:rPr>
          <w:rFonts w:hint="eastAsia"/>
          <w:sz w:val="28"/>
          <w:szCs w:val="28"/>
        </w:rPr>
        <w:t>的实际值进行比较，通过</w:t>
      </w:r>
      <w:r w:rsidR="00D576C8" w:rsidRPr="0033570B">
        <w:rPr>
          <w:rFonts w:hint="eastAsia"/>
          <w:b/>
          <w:sz w:val="28"/>
          <w:szCs w:val="28"/>
        </w:rPr>
        <w:t>误差</w:t>
      </w:r>
      <w:r w:rsidR="0033570B">
        <w:rPr>
          <w:rFonts w:hint="eastAsia"/>
          <w:b/>
          <w:sz w:val="28"/>
          <w:szCs w:val="28"/>
        </w:rPr>
        <w:t>对比</w:t>
      </w:r>
      <w:r w:rsidR="00D576C8" w:rsidRPr="0033570B">
        <w:rPr>
          <w:rFonts w:hint="eastAsia"/>
          <w:b/>
          <w:sz w:val="28"/>
          <w:szCs w:val="28"/>
        </w:rPr>
        <w:t>分析</w:t>
      </w:r>
      <w:r w:rsidR="00D576C8" w:rsidRPr="00D306A7">
        <w:rPr>
          <w:rFonts w:hint="eastAsia"/>
          <w:sz w:val="28"/>
          <w:szCs w:val="28"/>
        </w:rPr>
        <w:t>来选出最优的预测方法。最后，再根据这种预测方法计算出</w:t>
      </w:r>
      <w:r w:rsidR="00D576C8">
        <w:rPr>
          <w:rFonts w:hint="eastAsia"/>
          <w:sz w:val="28"/>
          <w:szCs w:val="28"/>
        </w:rPr>
        <w:t>未来十年</w:t>
      </w:r>
      <w:r w:rsidR="00D576C8" w:rsidRPr="00D306A7">
        <w:rPr>
          <w:rFonts w:hint="eastAsia"/>
          <w:sz w:val="28"/>
          <w:szCs w:val="28"/>
        </w:rPr>
        <w:t>年垃圾总清运量的值</w:t>
      </w:r>
      <w:r w:rsidR="00D576C8">
        <w:rPr>
          <w:rFonts w:hint="eastAsia"/>
          <w:sz w:val="28"/>
          <w:szCs w:val="28"/>
        </w:rPr>
        <w:t>。将所得到的预测量带入社会总成本分析模型，并求出未来十年各模式的总成本。利用</w:t>
      </w:r>
      <w:r w:rsidR="00D576C8" w:rsidRPr="0033570B">
        <w:rPr>
          <w:rFonts w:hint="eastAsia"/>
          <w:b/>
          <w:sz w:val="28"/>
          <w:szCs w:val="28"/>
        </w:rPr>
        <w:t>三次指数时间序列算法</w:t>
      </w:r>
      <w:r w:rsidR="00D576C8">
        <w:rPr>
          <w:rFonts w:hint="eastAsia"/>
          <w:sz w:val="28"/>
          <w:szCs w:val="28"/>
        </w:rPr>
        <w:t>对未来十年深圳市垃圾的含水率和湿基热值进行预测，并通过成本估算模型分析各模式下各分项成本比例的变化趋势。</w:t>
      </w:r>
    </w:p>
    <w:p w14:paraId="34578C48" w14:textId="77777777" w:rsidR="0033570B" w:rsidRPr="001D5CCB" w:rsidRDefault="0033570B" w:rsidP="0033570B">
      <w:pPr>
        <w:pStyle w:val="12"/>
        <w:ind w:firstLineChars="0"/>
        <w:rPr>
          <w:rFonts w:asciiTheme="minorEastAsia" w:eastAsiaTheme="minorEastAsia" w:hAnsiTheme="minorEastAsia" w:cs="AdobeHeitiStd-Regular"/>
          <w:kern w:val="0"/>
          <w:sz w:val="28"/>
          <w:szCs w:val="18"/>
        </w:rPr>
      </w:pPr>
      <w:r>
        <w:rPr>
          <w:sz w:val="28"/>
          <w:szCs w:val="28"/>
        </w:rPr>
        <w:t>问题三</w:t>
      </w:r>
      <w:r>
        <w:rPr>
          <w:rFonts w:hint="eastAsia"/>
          <w:sz w:val="28"/>
          <w:szCs w:val="28"/>
        </w:rPr>
        <w:t>，采用远期</w:t>
      </w:r>
      <w:r>
        <w:rPr>
          <w:rFonts w:hint="eastAsia"/>
          <w:b/>
          <w:sz w:val="28"/>
          <w:szCs w:val="28"/>
        </w:rPr>
        <w:t>成本效益分析</w:t>
      </w:r>
      <w:r>
        <w:rPr>
          <w:rFonts w:hint="eastAsia"/>
          <w:sz w:val="28"/>
          <w:szCs w:val="28"/>
        </w:rPr>
        <w:t>的发方法中的成本效益比（</w:t>
      </w:r>
      <w:r>
        <w:rPr>
          <w:rFonts w:hint="eastAsia"/>
          <w:sz w:val="28"/>
          <w:szCs w:val="28"/>
        </w:rPr>
        <w:t>BCR=B</w:t>
      </w:r>
      <w:r>
        <w:rPr>
          <w:sz w:val="28"/>
          <w:szCs w:val="28"/>
        </w:rPr>
        <w:t>/C</w:t>
      </w:r>
      <w:r>
        <w:rPr>
          <w:rFonts w:hint="eastAsia"/>
          <w:sz w:val="28"/>
          <w:szCs w:val="28"/>
        </w:rPr>
        <w:t>）进行比较，</w:t>
      </w:r>
      <w:proofErr w:type="gramStart"/>
      <w:r>
        <w:rPr>
          <w:rFonts w:hint="eastAsia"/>
          <w:sz w:val="28"/>
          <w:szCs w:val="28"/>
        </w:rPr>
        <w:t>取问题</w:t>
      </w:r>
      <w:proofErr w:type="gramEnd"/>
      <w:r>
        <w:rPr>
          <w:rFonts w:hint="eastAsia"/>
          <w:sz w:val="28"/>
          <w:szCs w:val="28"/>
        </w:rPr>
        <w:t>二中近十年的（</w:t>
      </w:r>
      <w:r>
        <w:rPr>
          <w:rFonts w:hint="eastAsia"/>
          <w:sz w:val="28"/>
          <w:szCs w:val="28"/>
        </w:rPr>
        <w:t>2016-</w:t>
      </w:r>
      <w:r>
        <w:rPr>
          <w:sz w:val="28"/>
          <w:szCs w:val="28"/>
        </w:rPr>
        <w:t>2026</w:t>
      </w:r>
      <w:r>
        <w:rPr>
          <w:rFonts w:hint="eastAsia"/>
          <w:sz w:val="28"/>
          <w:szCs w:val="28"/>
        </w:rPr>
        <w:t>）各模式城市垃圾处理社会总成本预测值均值作为远期成本。由于效益为模糊的概念，故采用</w:t>
      </w:r>
      <w:r>
        <w:rPr>
          <w:rFonts w:hint="eastAsia"/>
          <w:b/>
          <w:sz w:val="28"/>
          <w:szCs w:val="28"/>
        </w:rPr>
        <w:t>二级综合模糊评价</w:t>
      </w:r>
      <w:r>
        <w:rPr>
          <w:rFonts w:hint="eastAsia"/>
          <w:sz w:val="28"/>
          <w:szCs w:val="28"/>
        </w:rPr>
        <w:t>的方法，根据</w:t>
      </w:r>
      <w:r w:rsidRPr="007A270D">
        <w:rPr>
          <w:rFonts w:hint="eastAsia"/>
          <w:b/>
          <w:sz w:val="28"/>
          <w:szCs w:val="28"/>
        </w:rPr>
        <w:t>最大隶属</w:t>
      </w:r>
      <w:proofErr w:type="gramStart"/>
      <w:r w:rsidRPr="007A270D">
        <w:rPr>
          <w:rFonts w:hint="eastAsia"/>
          <w:b/>
          <w:sz w:val="28"/>
          <w:szCs w:val="28"/>
        </w:rPr>
        <w:t>度原则</w:t>
      </w:r>
      <w:proofErr w:type="gramEnd"/>
      <w:r>
        <w:rPr>
          <w:rFonts w:hint="eastAsia"/>
          <w:sz w:val="28"/>
          <w:szCs w:val="28"/>
        </w:rPr>
        <w:t>得出其估计值，并做归一化处理后，得出各模式成本效益比率，最后根据其成本效益比率大小选择最优垃圾处理模式；通过对深圳市生活垃圾基础数据分析、评价及预测，</w:t>
      </w:r>
      <w:r>
        <w:rPr>
          <w:rFonts w:asciiTheme="minorEastAsia" w:eastAsiaTheme="minorEastAsia" w:hAnsiTheme="minorEastAsia" w:cs="AdobeHeitiStd-Regular" w:hint="eastAsia"/>
          <w:kern w:val="0"/>
          <w:sz w:val="28"/>
          <w:szCs w:val="18"/>
        </w:rPr>
        <w:lastRenderedPageBreak/>
        <w:t>采用</w:t>
      </w:r>
      <w:r w:rsidRPr="00E572F1">
        <w:rPr>
          <w:rFonts w:asciiTheme="minorEastAsia" w:eastAsiaTheme="minorEastAsia" w:hAnsiTheme="minorEastAsia" w:cs="AdobeHeitiStd-Regular" w:hint="eastAsia"/>
          <w:b/>
          <w:kern w:val="0"/>
          <w:sz w:val="28"/>
          <w:szCs w:val="18"/>
        </w:rPr>
        <w:t>博弈论</w:t>
      </w:r>
      <w:r>
        <w:rPr>
          <w:rFonts w:asciiTheme="minorEastAsia" w:eastAsiaTheme="minorEastAsia" w:hAnsiTheme="minorEastAsia" w:cs="AdobeHeitiStd-Regular" w:hint="eastAsia"/>
          <w:kern w:val="0"/>
          <w:sz w:val="28"/>
          <w:szCs w:val="18"/>
        </w:rPr>
        <w:t>的方法，</w:t>
      </w:r>
      <w:r>
        <w:rPr>
          <w:rFonts w:hint="eastAsia"/>
          <w:sz w:val="28"/>
          <w:szCs w:val="28"/>
        </w:rPr>
        <w:t>基于</w:t>
      </w:r>
      <w:r w:rsidRPr="00E572F1">
        <w:rPr>
          <w:rFonts w:hint="eastAsia"/>
          <w:b/>
          <w:sz w:val="28"/>
          <w:szCs w:val="28"/>
        </w:rPr>
        <w:t>完全信息静态模型</w:t>
      </w:r>
      <w:r>
        <w:rPr>
          <w:rFonts w:asciiTheme="minorEastAsia" w:eastAsiaTheme="minorEastAsia" w:hAnsiTheme="minorEastAsia" w:cs="AdobeHeitiStd-Regular" w:hint="eastAsia"/>
          <w:kern w:val="0"/>
          <w:sz w:val="28"/>
          <w:szCs w:val="18"/>
        </w:rPr>
        <w:t>，剖析居民对垃圾分类必要性与倾向性的矛盾，为优化垃圾分类实施方案，找到解决垃圾处理问题办法，并提出改进措施及建议。</w:t>
      </w:r>
    </w:p>
    <w:p w14:paraId="1DAD7C1A" w14:textId="77777777" w:rsidR="0033570B" w:rsidRDefault="0033570B" w:rsidP="0033570B">
      <w:pPr>
        <w:spacing w:line="220" w:lineRule="atLeast"/>
        <w:rPr>
          <w:rFonts w:ascii="宋体" w:hAnsi="宋体"/>
          <w:b/>
          <w:sz w:val="28"/>
        </w:rPr>
      </w:pPr>
      <w:r>
        <w:rPr>
          <w:rFonts w:ascii="宋体" w:hAnsi="宋体" w:hint="eastAsia"/>
          <w:b/>
          <w:sz w:val="28"/>
        </w:rPr>
        <w:t>关键词：生命周期法、因子分析、</w:t>
      </w:r>
      <w:r>
        <w:rPr>
          <w:rFonts w:hint="eastAsia"/>
          <w:b/>
          <w:sz w:val="28"/>
          <w:szCs w:val="28"/>
        </w:rPr>
        <w:t>皮尔逊相关性分析</w:t>
      </w:r>
      <w:r>
        <w:rPr>
          <w:rFonts w:ascii="宋体" w:hAnsi="宋体" w:hint="eastAsia"/>
          <w:b/>
          <w:sz w:val="28"/>
        </w:rPr>
        <w:t>、</w:t>
      </w:r>
      <w:r>
        <w:rPr>
          <w:rFonts w:hint="eastAsia"/>
          <w:b/>
          <w:sz w:val="28"/>
          <w:szCs w:val="28"/>
        </w:rPr>
        <w:t>回归分析模型、三次指数平滑的时间序列、</w:t>
      </w:r>
      <w:r w:rsidR="007A270D" w:rsidRPr="0033570B">
        <w:rPr>
          <w:rFonts w:hint="eastAsia"/>
          <w:b/>
          <w:sz w:val="28"/>
          <w:szCs w:val="28"/>
        </w:rPr>
        <w:t>RBF</w:t>
      </w:r>
      <w:r w:rsidR="007A270D" w:rsidRPr="0033570B">
        <w:rPr>
          <w:rFonts w:hint="eastAsia"/>
          <w:b/>
          <w:sz w:val="28"/>
          <w:szCs w:val="28"/>
        </w:rPr>
        <w:t>神经网络算法</w:t>
      </w:r>
      <w:r w:rsidR="007A270D">
        <w:rPr>
          <w:rFonts w:hint="eastAsia"/>
          <w:sz w:val="28"/>
          <w:szCs w:val="28"/>
        </w:rPr>
        <w:t>、</w:t>
      </w:r>
      <w:r w:rsidR="007A270D" w:rsidRPr="00F1722B">
        <w:rPr>
          <w:rFonts w:hint="eastAsia"/>
          <w:b/>
          <w:sz w:val="28"/>
          <w:szCs w:val="28"/>
        </w:rPr>
        <w:t>遗传算法</w:t>
      </w:r>
      <w:r w:rsidR="007A270D" w:rsidRPr="00F1722B">
        <w:rPr>
          <w:rFonts w:hint="eastAsia"/>
          <w:b/>
          <w:sz w:val="28"/>
          <w:szCs w:val="28"/>
        </w:rPr>
        <w:t>+BP</w:t>
      </w:r>
      <w:r w:rsidR="007A270D" w:rsidRPr="00F1722B">
        <w:rPr>
          <w:rFonts w:hint="eastAsia"/>
          <w:b/>
          <w:sz w:val="28"/>
          <w:szCs w:val="28"/>
        </w:rPr>
        <w:t>神经网络算法</w:t>
      </w:r>
      <w:r w:rsidR="007A270D">
        <w:rPr>
          <w:rFonts w:hint="eastAsia"/>
          <w:b/>
          <w:sz w:val="28"/>
          <w:szCs w:val="28"/>
        </w:rPr>
        <w:t>、误差对比分析、</w:t>
      </w:r>
      <w:r>
        <w:rPr>
          <w:rFonts w:hint="eastAsia"/>
          <w:b/>
          <w:sz w:val="28"/>
          <w:szCs w:val="28"/>
        </w:rPr>
        <w:t>二级综合模糊评价、博弈论、完全信息静态模型</w:t>
      </w:r>
    </w:p>
    <w:p w14:paraId="237EB209" w14:textId="77777777" w:rsidR="0054179F" w:rsidRDefault="00BA603D">
      <w:pPr>
        <w:widowControl/>
        <w:jc w:val="center"/>
      </w:pPr>
      <w:r>
        <w:br w:type="page"/>
      </w:r>
    </w:p>
    <w:sdt>
      <w:sdtPr>
        <w:rPr>
          <w:rFonts w:ascii="Times New Roman" w:eastAsia="宋体" w:hAnsi="Times New Roman" w:cs="Times New Roman"/>
          <w:color w:val="auto"/>
          <w:kern w:val="2"/>
          <w:sz w:val="21"/>
          <w:szCs w:val="24"/>
          <w:lang w:val="zh-CN"/>
        </w:rPr>
        <w:id w:val="-598953491"/>
      </w:sdtPr>
      <w:sdtEndPr>
        <w:rPr>
          <w:b/>
          <w:bCs/>
        </w:rPr>
      </w:sdtEndPr>
      <w:sdtContent>
        <w:p w14:paraId="4E80CCC6" w14:textId="77777777" w:rsidR="0054179F" w:rsidRDefault="0004219A" w:rsidP="0004219A">
          <w:pPr>
            <w:pStyle w:val="TOC1"/>
            <w:tabs>
              <w:tab w:val="left" w:pos="2145"/>
              <w:tab w:val="center" w:pos="4323"/>
            </w:tabs>
          </w:pPr>
          <w:r>
            <w:rPr>
              <w:rFonts w:ascii="Times New Roman" w:eastAsia="宋体" w:hAnsi="Times New Roman" w:cs="Times New Roman"/>
              <w:color w:val="auto"/>
              <w:kern w:val="2"/>
              <w:sz w:val="21"/>
              <w:szCs w:val="24"/>
              <w:lang w:val="zh-CN"/>
            </w:rPr>
            <w:tab/>
          </w:r>
          <w:r>
            <w:rPr>
              <w:rFonts w:ascii="Times New Roman" w:eastAsia="宋体" w:hAnsi="Times New Roman" w:cs="Times New Roman"/>
              <w:color w:val="auto"/>
              <w:kern w:val="2"/>
              <w:sz w:val="21"/>
              <w:szCs w:val="24"/>
              <w:lang w:val="zh-CN"/>
            </w:rPr>
            <w:tab/>
          </w:r>
          <w:r w:rsidR="00BA603D">
            <w:rPr>
              <w:lang w:val="zh-CN"/>
            </w:rPr>
            <w:t>目录</w:t>
          </w:r>
        </w:p>
        <w:p w14:paraId="3E3CA90A" w14:textId="77777777" w:rsidR="00A92B33" w:rsidRDefault="002A4E44">
          <w:pPr>
            <w:pStyle w:val="11"/>
            <w:tabs>
              <w:tab w:val="right" w:leader="dot" w:pos="8636"/>
            </w:tabs>
            <w:rPr>
              <w:rFonts w:asciiTheme="minorHAnsi" w:eastAsiaTheme="minorEastAsia" w:hAnsiTheme="minorHAnsi" w:cstheme="minorBidi"/>
              <w:noProof/>
              <w:szCs w:val="22"/>
            </w:rPr>
          </w:pPr>
          <w:r>
            <w:rPr>
              <w:b/>
            </w:rPr>
            <w:fldChar w:fldCharType="begin"/>
          </w:r>
          <w:r w:rsidR="00BA603D">
            <w:rPr>
              <w:b/>
            </w:rPr>
            <w:instrText xml:space="preserve"> TOC \o "1-3" \h \z \u </w:instrText>
          </w:r>
          <w:r>
            <w:rPr>
              <w:b/>
            </w:rPr>
            <w:fldChar w:fldCharType="separate"/>
          </w:r>
          <w:hyperlink w:anchor="_Toc483950640" w:history="1">
            <w:r w:rsidR="00A92B33" w:rsidRPr="00AE6828">
              <w:rPr>
                <w:rStyle w:val="aa"/>
                <w:rFonts w:hint="eastAsia"/>
                <w:noProof/>
              </w:rPr>
              <w:t>一、问题重述</w:t>
            </w:r>
            <w:r w:rsidR="00A92B33">
              <w:rPr>
                <w:noProof/>
                <w:webHidden/>
              </w:rPr>
              <w:tab/>
            </w:r>
            <w:r w:rsidR="00A92B33">
              <w:rPr>
                <w:noProof/>
                <w:webHidden/>
              </w:rPr>
              <w:fldChar w:fldCharType="begin"/>
            </w:r>
            <w:r w:rsidR="00A92B33">
              <w:rPr>
                <w:noProof/>
                <w:webHidden/>
              </w:rPr>
              <w:instrText xml:space="preserve"> PAGEREF _Toc483950640 \h </w:instrText>
            </w:r>
            <w:r w:rsidR="00A92B33">
              <w:rPr>
                <w:noProof/>
                <w:webHidden/>
              </w:rPr>
            </w:r>
            <w:r w:rsidR="00A92B33">
              <w:rPr>
                <w:noProof/>
                <w:webHidden/>
              </w:rPr>
              <w:fldChar w:fldCharType="separate"/>
            </w:r>
            <w:r w:rsidR="00B415D7">
              <w:rPr>
                <w:noProof/>
                <w:webHidden/>
              </w:rPr>
              <w:t>- 1 -</w:t>
            </w:r>
            <w:r w:rsidR="00A92B33">
              <w:rPr>
                <w:noProof/>
                <w:webHidden/>
              </w:rPr>
              <w:fldChar w:fldCharType="end"/>
            </w:r>
          </w:hyperlink>
        </w:p>
        <w:p w14:paraId="382DA7B2" w14:textId="77777777" w:rsidR="00A92B33" w:rsidRDefault="002C0966">
          <w:pPr>
            <w:pStyle w:val="21"/>
            <w:tabs>
              <w:tab w:val="left" w:pos="1050"/>
              <w:tab w:val="right" w:leader="dot" w:pos="8636"/>
            </w:tabs>
            <w:rPr>
              <w:rFonts w:asciiTheme="minorHAnsi" w:eastAsiaTheme="minorEastAsia" w:hAnsiTheme="minorHAnsi" w:cstheme="minorBidi"/>
              <w:noProof/>
              <w:szCs w:val="22"/>
            </w:rPr>
          </w:pPr>
          <w:hyperlink w:anchor="_Toc483950641" w:history="1">
            <w:r w:rsidR="00A92B33" w:rsidRPr="00AE6828">
              <w:rPr>
                <w:rStyle w:val="aa"/>
                <w:noProof/>
              </w:rPr>
              <w:t>1.1.</w:t>
            </w:r>
            <w:r w:rsidR="00A92B33">
              <w:rPr>
                <w:rFonts w:asciiTheme="minorHAnsi" w:eastAsiaTheme="minorEastAsia" w:hAnsiTheme="minorHAnsi" w:cstheme="minorBidi"/>
                <w:noProof/>
                <w:szCs w:val="22"/>
              </w:rPr>
              <w:tab/>
            </w:r>
            <w:r w:rsidR="00A92B33" w:rsidRPr="00AE6828">
              <w:rPr>
                <w:rStyle w:val="aa"/>
                <w:rFonts w:hint="eastAsia"/>
                <w:noProof/>
              </w:rPr>
              <w:t>研究背景</w:t>
            </w:r>
            <w:r w:rsidR="00A92B33">
              <w:rPr>
                <w:noProof/>
                <w:webHidden/>
              </w:rPr>
              <w:tab/>
            </w:r>
            <w:r w:rsidR="00A92B33">
              <w:rPr>
                <w:noProof/>
                <w:webHidden/>
              </w:rPr>
              <w:fldChar w:fldCharType="begin"/>
            </w:r>
            <w:r w:rsidR="00A92B33">
              <w:rPr>
                <w:noProof/>
                <w:webHidden/>
              </w:rPr>
              <w:instrText xml:space="preserve"> PAGEREF _Toc483950641 \h </w:instrText>
            </w:r>
            <w:r w:rsidR="00A92B33">
              <w:rPr>
                <w:noProof/>
                <w:webHidden/>
              </w:rPr>
            </w:r>
            <w:r w:rsidR="00A92B33">
              <w:rPr>
                <w:noProof/>
                <w:webHidden/>
              </w:rPr>
              <w:fldChar w:fldCharType="separate"/>
            </w:r>
            <w:r w:rsidR="00B415D7">
              <w:rPr>
                <w:noProof/>
                <w:webHidden/>
              </w:rPr>
              <w:t>- 1 -</w:t>
            </w:r>
            <w:r w:rsidR="00A92B33">
              <w:rPr>
                <w:noProof/>
                <w:webHidden/>
              </w:rPr>
              <w:fldChar w:fldCharType="end"/>
            </w:r>
          </w:hyperlink>
        </w:p>
        <w:p w14:paraId="4A8720F2" w14:textId="77777777" w:rsidR="00A92B33" w:rsidRDefault="002C0966">
          <w:pPr>
            <w:pStyle w:val="21"/>
            <w:tabs>
              <w:tab w:val="left" w:pos="1050"/>
              <w:tab w:val="right" w:leader="dot" w:pos="8636"/>
            </w:tabs>
            <w:rPr>
              <w:rFonts w:asciiTheme="minorHAnsi" w:eastAsiaTheme="minorEastAsia" w:hAnsiTheme="minorHAnsi" w:cstheme="minorBidi"/>
              <w:noProof/>
              <w:szCs w:val="22"/>
            </w:rPr>
          </w:pPr>
          <w:hyperlink w:anchor="_Toc483950642" w:history="1">
            <w:r w:rsidR="00A92B33" w:rsidRPr="00AE6828">
              <w:rPr>
                <w:rStyle w:val="aa"/>
                <w:noProof/>
              </w:rPr>
              <w:t>1.2.</w:t>
            </w:r>
            <w:r w:rsidR="00A92B33">
              <w:rPr>
                <w:rFonts w:asciiTheme="minorHAnsi" w:eastAsiaTheme="minorEastAsia" w:hAnsiTheme="minorHAnsi" w:cstheme="minorBidi"/>
                <w:noProof/>
                <w:szCs w:val="22"/>
              </w:rPr>
              <w:tab/>
            </w:r>
            <w:r w:rsidR="00A92B33" w:rsidRPr="00AE6828">
              <w:rPr>
                <w:rStyle w:val="aa"/>
                <w:rFonts w:hint="eastAsia"/>
                <w:noProof/>
              </w:rPr>
              <w:t>研究问题</w:t>
            </w:r>
            <w:r w:rsidR="00A92B33">
              <w:rPr>
                <w:noProof/>
                <w:webHidden/>
              </w:rPr>
              <w:tab/>
            </w:r>
            <w:r w:rsidR="00A92B33">
              <w:rPr>
                <w:noProof/>
                <w:webHidden/>
              </w:rPr>
              <w:fldChar w:fldCharType="begin"/>
            </w:r>
            <w:r w:rsidR="00A92B33">
              <w:rPr>
                <w:noProof/>
                <w:webHidden/>
              </w:rPr>
              <w:instrText xml:space="preserve"> PAGEREF _Toc483950642 \h </w:instrText>
            </w:r>
            <w:r w:rsidR="00A92B33">
              <w:rPr>
                <w:noProof/>
                <w:webHidden/>
              </w:rPr>
            </w:r>
            <w:r w:rsidR="00A92B33">
              <w:rPr>
                <w:noProof/>
                <w:webHidden/>
              </w:rPr>
              <w:fldChar w:fldCharType="separate"/>
            </w:r>
            <w:r w:rsidR="00B415D7">
              <w:rPr>
                <w:noProof/>
                <w:webHidden/>
              </w:rPr>
              <w:t>- 1 -</w:t>
            </w:r>
            <w:r w:rsidR="00A92B33">
              <w:rPr>
                <w:noProof/>
                <w:webHidden/>
              </w:rPr>
              <w:fldChar w:fldCharType="end"/>
            </w:r>
          </w:hyperlink>
        </w:p>
        <w:p w14:paraId="3D07B01E" w14:textId="77777777" w:rsidR="00A92B33" w:rsidRDefault="002C0966">
          <w:pPr>
            <w:pStyle w:val="11"/>
            <w:tabs>
              <w:tab w:val="right" w:leader="dot" w:pos="8636"/>
            </w:tabs>
            <w:rPr>
              <w:rFonts w:asciiTheme="minorHAnsi" w:eastAsiaTheme="minorEastAsia" w:hAnsiTheme="minorHAnsi" w:cstheme="minorBidi"/>
              <w:noProof/>
              <w:szCs w:val="22"/>
            </w:rPr>
          </w:pPr>
          <w:hyperlink w:anchor="_Toc483950643" w:history="1">
            <w:r w:rsidR="00A92B33" w:rsidRPr="00AE6828">
              <w:rPr>
                <w:rStyle w:val="aa"/>
                <w:rFonts w:hint="eastAsia"/>
                <w:noProof/>
              </w:rPr>
              <w:t>二、符号说明和基本假设</w:t>
            </w:r>
            <w:r w:rsidR="00A92B33">
              <w:rPr>
                <w:noProof/>
                <w:webHidden/>
              </w:rPr>
              <w:tab/>
            </w:r>
            <w:r w:rsidR="00A92B33">
              <w:rPr>
                <w:noProof/>
                <w:webHidden/>
              </w:rPr>
              <w:fldChar w:fldCharType="begin"/>
            </w:r>
            <w:r w:rsidR="00A92B33">
              <w:rPr>
                <w:noProof/>
                <w:webHidden/>
              </w:rPr>
              <w:instrText xml:space="preserve"> PAGEREF _Toc483950643 \h </w:instrText>
            </w:r>
            <w:r w:rsidR="00A92B33">
              <w:rPr>
                <w:noProof/>
                <w:webHidden/>
              </w:rPr>
            </w:r>
            <w:r w:rsidR="00A92B33">
              <w:rPr>
                <w:noProof/>
                <w:webHidden/>
              </w:rPr>
              <w:fldChar w:fldCharType="separate"/>
            </w:r>
            <w:r w:rsidR="00B415D7">
              <w:rPr>
                <w:noProof/>
                <w:webHidden/>
              </w:rPr>
              <w:t>- 1 -</w:t>
            </w:r>
            <w:r w:rsidR="00A92B33">
              <w:rPr>
                <w:noProof/>
                <w:webHidden/>
              </w:rPr>
              <w:fldChar w:fldCharType="end"/>
            </w:r>
          </w:hyperlink>
        </w:p>
        <w:p w14:paraId="6AFC3E52" w14:textId="77777777" w:rsidR="00A92B33" w:rsidRDefault="002C0966">
          <w:pPr>
            <w:pStyle w:val="21"/>
            <w:tabs>
              <w:tab w:val="left" w:pos="1050"/>
              <w:tab w:val="right" w:leader="dot" w:pos="8636"/>
            </w:tabs>
            <w:rPr>
              <w:rFonts w:asciiTheme="minorHAnsi" w:eastAsiaTheme="minorEastAsia" w:hAnsiTheme="minorHAnsi" w:cstheme="minorBidi"/>
              <w:noProof/>
              <w:szCs w:val="22"/>
            </w:rPr>
          </w:pPr>
          <w:hyperlink w:anchor="_Toc483950645" w:history="1">
            <w:r w:rsidR="00A92B33" w:rsidRPr="00AE6828">
              <w:rPr>
                <w:rStyle w:val="aa"/>
                <w:noProof/>
              </w:rPr>
              <w:t>2.1.</w:t>
            </w:r>
            <w:r w:rsidR="00A92B33">
              <w:rPr>
                <w:rFonts w:asciiTheme="minorHAnsi" w:eastAsiaTheme="minorEastAsia" w:hAnsiTheme="minorHAnsi" w:cstheme="minorBidi"/>
                <w:noProof/>
                <w:szCs w:val="22"/>
              </w:rPr>
              <w:tab/>
            </w:r>
            <w:r w:rsidR="00A92B33" w:rsidRPr="00AE6828">
              <w:rPr>
                <w:rStyle w:val="aa"/>
                <w:rFonts w:hint="eastAsia"/>
                <w:noProof/>
              </w:rPr>
              <w:t>符号说明</w:t>
            </w:r>
            <w:r w:rsidR="00A92B33">
              <w:rPr>
                <w:noProof/>
                <w:webHidden/>
              </w:rPr>
              <w:tab/>
            </w:r>
            <w:r w:rsidR="00A92B33">
              <w:rPr>
                <w:noProof/>
                <w:webHidden/>
              </w:rPr>
              <w:fldChar w:fldCharType="begin"/>
            </w:r>
            <w:r w:rsidR="00A92B33">
              <w:rPr>
                <w:noProof/>
                <w:webHidden/>
              </w:rPr>
              <w:instrText xml:space="preserve"> PAGEREF _Toc483950645 \h </w:instrText>
            </w:r>
            <w:r w:rsidR="00A92B33">
              <w:rPr>
                <w:noProof/>
                <w:webHidden/>
              </w:rPr>
            </w:r>
            <w:r w:rsidR="00A92B33">
              <w:rPr>
                <w:noProof/>
                <w:webHidden/>
              </w:rPr>
              <w:fldChar w:fldCharType="separate"/>
            </w:r>
            <w:r w:rsidR="00B415D7">
              <w:rPr>
                <w:noProof/>
                <w:webHidden/>
              </w:rPr>
              <w:t>- 1 -</w:t>
            </w:r>
            <w:r w:rsidR="00A92B33">
              <w:rPr>
                <w:noProof/>
                <w:webHidden/>
              </w:rPr>
              <w:fldChar w:fldCharType="end"/>
            </w:r>
          </w:hyperlink>
        </w:p>
        <w:p w14:paraId="69EFBE4E" w14:textId="77777777" w:rsidR="00A92B33" w:rsidRDefault="002C0966">
          <w:pPr>
            <w:pStyle w:val="21"/>
            <w:tabs>
              <w:tab w:val="left" w:pos="1050"/>
              <w:tab w:val="right" w:leader="dot" w:pos="8636"/>
            </w:tabs>
            <w:rPr>
              <w:rFonts w:asciiTheme="minorHAnsi" w:eastAsiaTheme="minorEastAsia" w:hAnsiTheme="minorHAnsi" w:cstheme="minorBidi"/>
              <w:noProof/>
              <w:szCs w:val="22"/>
            </w:rPr>
          </w:pPr>
          <w:hyperlink w:anchor="_Toc483950646" w:history="1">
            <w:r w:rsidR="00A92B33" w:rsidRPr="00AE6828">
              <w:rPr>
                <w:rStyle w:val="aa"/>
                <w:noProof/>
              </w:rPr>
              <w:t>2.2.</w:t>
            </w:r>
            <w:r w:rsidR="00A92B33">
              <w:rPr>
                <w:rFonts w:asciiTheme="minorHAnsi" w:eastAsiaTheme="minorEastAsia" w:hAnsiTheme="minorHAnsi" w:cstheme="minorBidi"/>
                <w:noProof/>
                <w:szCs w:val="22"/>
              </w:rPr>
              <w:tab/>
            </w:r>
            <w:r w:rsidR="00A92B33" w:rsidRPr="00AE6828">
              <w:rPr>
                <w:rStyle w:val="aa"/>
                <w:rFonts w:hint="eastAsia"/>
                <w:noProof/>
              </w:rPr>
              <w:t>基本假设</w:t>
            </w:r>
            <w:r w:rsidR="00A92B33">
              <w:rPr>
                <w:noProof/>
                <w:webHidden/>
              </w:rPr>
              <w:tab/>
            </w:r>
            <w:r w:rsidR="00A92B33">
              <w:rPr>
                <w:noProof/>
                <w:webHidden/>
              </w:rPr>
              <w:fldChar w:fldCharType="begin"/>
            </w:r>
            <w:r w:rsidR="00A92B33">
              <w:rPr>
                <w:noProof/>
                <w:webHidden/>
              </w:rPr>
              <w:instrText xml:space="preserve"> PAGEREF _Toc483950646 \h </w:instrText>
            </w:r>
            <w:r w:rsidR="00A92B33">
              <w:rPr>
                <w:noProof/>
                <w:webHidden/>
              </w:rPr>
            </w:r>
            <w:r w:rsidR="00A92B33">
              <w:rPr>
                <w:noProof/>
                <w:webHidden/>
              </w:rPr>
              <w:fldChar w:fldCharType="separate"/>
            </w:r>
            <w:r w:rsidR="00B415D7">
              <w:rPr>
                <w:noProof/>
                <w:webHidden/>
              </w:rPr>
              <w:t>- 2 -</w:t>
            </w:r>
            <w:r w:rsidR="00A92B33">
              <w:rPr>
                <w:noProof/>
                <w:webHidden/>
              </w:rPr>
              <w:fldChar w:fldCharType="end"/>
            </w:r>
          </w:hyperlink>
        </w:p>
        <w:p w14:paraId="2D64B38B" w14:textId="77777777" w:rsidR="00A92B33" w:rsidRDefault="002C0966">
          <w:pPr>
            <w:pStyle w:val="11"/>
            <w:tabs>
              <w:tab w:val="right" w:leader="dot" w:pos="8636"/>
            </w:tabs>
            <w:rPr>
              <w:rFonts w:asciiTheme="minorHAnsi" w:eastAsiaTheme="minorEastAsia" w:hAnsiTheme="minorHAnsi" w:cstheme="minorBidi"/>
              <w:noProof/>
              <w:szCs w:val="22"/>
            </w:rPr>
          </w:pPr>
          <w:hyperlink w:anchor="_Toc483950647" w:history="1">
            <w:r w:rsidR="00A92B33" w:rsidRPr="00AE6828">
              <w:rPr>
                <w:rStyle w:val="aa"/>
                <w:rFonts w:hint="eastAsia"/>
                <w:noProof/>
              </w:rPr>
              <w:t>三、问题分析</w:t>
            </w:r>
            <w:r w:rsidR="00A92B33">
              <w:rPr>
                <w:noProof/>
                <w:webHidden/>
              </w:rPr>
              <w:tab/>
            </w:r>
            <w:r w:rsidR="00A92B33">
              <w:rPr>
                <w:noProof/>
                <w:webHidden/>
              </w:rPr>
              <w:fldChar w:fldCharType="begin"/>
            </w:r>
            <w:r w:rsidR="00A92B33">
              <w:rPr>
                <w:noProof/>
                <w:webHidden/>
              </w:rPr>
              <w:instrText xml:space="preserve"> PAGEREF _Toc483950647 \h </w:instrText>
            </w:r>
            <w:r w:rsidR="00A92B33">
              <w:rPr>
                <w:noProof/>
                <w:webHidden/>
              </w:rPr>
            </w:r>
            <w:r w:rsidR="00A92B33">
              <w:rPr>
                <w:noProof/>
                <w:webHidden/>
              </w:rPr>
              <w:fldChar w:fldCharType="separate"/>
            </w:r>
            <w:r w:rsidR="00B415D7">
              <w:rPr>
                <w:noProof/>
                <w:webHidden/>
              </w:rPr>
              <w:t>- 2 -</w:t>
            </w:r>
            <w:r w:rsidR="00A92B33">
              <w:rPr>
                <w:noProof/>
                <w:webHidden/>
              </w:rPr>
              <w:fldChar w:fldCharType="end"/>
            </w:r>
          </w:hyperlink>
        </w:p>
        <w:p w14:paraId="0B48A2FB" w14:textId="77777777" w:rsidR="00A92B33" w:rsidRDefault="002C0966">
          <w:pPr>
            <w:pStyle w:val="11"/>
            <w:tabs>
              <w:tab w:val="right" w:leader="dot" w:pos="8636"/>
            </w:tabs>
            <w:rPr>
              <w:rFonts w:asciiTheme="minorHAnsi" w:eastAsiaTheme="minorEastAsia" w:hAnsiTheme="minorHAnsi" w:cstheme="minorBidi"/>
              <w:noProof/>
              <w:szCs w:val="22"/>
            </w:rPr>
          </w:pPr>
          <w:hyperlink w:anchor="_Toc483950648" w:history="1">
            <w:r w:rsidR="00A92B33" w:rsidRPr="00AE6828">
              <w:rPr>
                <w:rStyle w:val="aa"/>
                <w:rFonts w:hint="eastAsia"/>
                <w:noProof/>
              </w:rPr>
              <w:t>四、问题一</w:t>
            </w:r>
            <w:r w:rsidR="00A92B33">
              <w:rPr>
                <w:noProof/>
                <w:webHidden/>
              </w:rPr>
              <w:tab/>
            </w:r>
            <w:r w:rsidR="00A92B33">
              <w:rPr>
                <w:noProof/>
                <w:webHidden/>
              </w:rPr>
              <w:fldChar w:fldCharType="begin"/>
            </w:r>
            <w:r w:rsidR="00A92B33">
              <w:rPr>
                <w:noProof/>
                <w:webHidden/>
              </w:rPr>
              <w:instrText xml:space="preserve"> PAGEREF _Toc483950648 \h </w:instrText>
            </w:r>
            <w:r w:rsidR="00A92B33">
              <w:rPr>
                <w:noProof/>
                <w:webHidden/>
              </w:rPr>
            </w:r>
            <w:r w:rsidR="00A92B33">
              <w:rPr>
                <w:noProof/>
                <w:webHidden/>
              </w:rPr>
              <w:fldChar w:fldCharType="separate"/>
            </w:r>
            <w:r w:rsidR="00B415D7">
              <w:rPr>
                <w:noProof/>
                <w:webHidden/>
              </w:rPr>
              <w:t>- 3 -</w:t>
            </w:r>
            <w:r w:rsidR="00A92B33">
              <w:rPr>
                <w:noProof/>
                <w:webHidden/>
              </w:rPr>
              <w:fldChar w:fldCharType="end"/>
            </w:r>
          </w:hyperlink>
        </w:p>
        <w:p w14:paraId="7CA13598" w14:textId="77777777" w:rsidR="00A92B33" w:rsidRDefault="002C0966">
          <w:pPr>
            <w:pStyle w:val="21"/>
            <w:tabs>
              <w:tab w:val="left" w:pos="1050"/>
              <w:tab w:val="right" w:leader="dot" w:pos="8636"/>
            </w:tabs>
            <w:rPr>
              <w:rFonts w:asciiTheme="minorHAnsi" w:eastAsiaTheme="minorEastAsia" w:hAnsiTheme="minorHAnsi" w:cstheme="minorBidi"/>
              <w:noProof/>
              <w:szCs w:val="22"/>
            </w:rPr>
          </w:pPr>
          <w:hyperlink w:anchor="_Toc483950651" w:history="1">
            <w:r w:rsidR="00A92B33" w:rsidRPr="00AE6828">
              <w:rPr>
                <w:rStyle w:val="aa"/>
                <w:noProof/>
              </w:rPr>
              <w:t>4.1.</w:t>
            </w:r>
            <w:r w:rsidR="00A92B33">
              <w:rPr>
                <w:rFonts w:asciiTheme="minorHAnsi" w:eastAsiaTheme="minorEastAsia" w:hAnsiTheme="minorHAnsi" w:cstheme="minorBidi"/>
                <w:noProof/>
                <w:szCs w:val="22"/>
              </w:rPr>
              <w:tab/>
            </w:r>
            <w:r w:rsidR="00A92B33" w:rsidRPr="00AE6828">
              <w:rPr>
                <w:rStyle w:val="aa"/>
                <w:rFonts w:hint="eastAsia"/>
                <w:noProof/>
              </w:rPr>
              <w:t>解题思路概述</w:t>
            </w:r>
            <w:r w:rsidR="00A92B33">
              <w:rPr>
                <w:noProof/>
                <w:webHidden/>
              </w:rPr>
              <w:tab/>
            </w:r>
            <w:r w:rsidR="00A92B33">
              <w:rPr>
                <w:noProof/>
                <w:webHidden/>
              </w:rPr>
              <w:fldChar w:fldCharType="begin"/>
            </w:r>
            <w:r w:rsidR="00A92B33">
              <w:rPr>
                <w:noProof/>
                <w:webHidden/>
              </w:rPr>
              <w:instrText xml:space="preserve"> PAGEREF _Toc483950651 \h </w:instrText>
            </w:r>
            <w:r w:rsidR="00A92B33">
              <w:rPr>
                <w:noProof/>
                <w:webHidden/>
              </w:rPr>
            </w:r>
            <w:r w:rsidR="00A92B33">
              <w:rPr>
                <w:noProof/>
                <w:webHidden/>
              </w:rPr>
              <w:fldChar w:fldCharType="separate"/>
            </w:r>
            <w:r w:rsidR="00B415D7">
              <w:rPr>
                <w:noProof/>
                <w:webHidden/>
              </w:rPr>
              <w:t>- 3 -</w:t>
            </w:r>
            <w:r w:rsidR="00A92B33">
              <w:rPr>
                <w:noProof/>
                <w:webHidden/>
              </w:rPr>
              <w:fldChar w:fldCharType="end"/>
            </w:r>
          </w:hyperlink>
        </w:p>
        <w:p w14:paraId="4F92142F" w14:textId="77777777" w:rsidR="00A92B33" w:rsidRDefault="002C0966">
          <w:pPr>
            <w:pStyle w:val="21"/>
            <w:tabs>
              <w:tab w:val="left" w:pos="1050"/>
              <w:tab w:val="right" w:leader="dot" w:pos="8636"/>
            </w:tabs>
            <w:rPr>
              <w:rFonts w:asciiTheme="minorHAnsi" w:eastAsiaTheme="minorEastAsia" w:hAnsiTheme="minorHAnsi" w:cstheme="minorBidi"/>
              <w:noProof/>
              <w:szCs w:val="22"/>
            </w:rPr>
          </w:pPr>
          <w:hyperlink w:anchor="_Toc483950652" w:history="1">
            <w:r w:rsidR="00A92B33" w:rsidRPr="00AE6828">
              <w:rPr>
                <w:rStyle w:val="aa"/>
                <w:noProof/>
              </w:rPr>
              <w:t>4.2.</w:t>
            </w:r>
            <w:r w:rsidR="00A92B33">
              <w:rPr>
                <w:rFonts w:asciiTheme="minorHAnsi" w:eastAsiaTheme="minorEastAsia" w:hAnsiTheme="minorHAnsi" w:cstheme="minorBidi"/>
                <w:noProof/>
                <w:szCs w:val="22"/>
              </w:rPr>
              <w:tab/>
            </w:r>
            <w:r w:rsidR="00A92B33" w:rsidRPr="00AE6828">
              <w:rPr>
                <w:rStyle w:val="aa"/>
                <w:rFonts w:hint="eastAsia"/>
                <w:noProof/>
              </w:rPr>
              <w:t>确定生活垃圾处理社会总成本的核算边界并建立子模型</w:t>
            </w:r>
            <w:r w:rsidR="00A92B33">
              <w:rPr>
                <w:noProof/>
                <w:webHidden/>
              </w:rPr>
              <w:tab/>
            </w:r>
            <w:r w:rsidR="00A92B33">
              <w:rPr>
                <w:noProof/>
                <w:webHidden/>
              </w:rPr>
              <w:fldChar w:fldCharType="begin"/>
            </w:r>
            <w:r w:rsidR="00A92B33">
              <w:rPr>
                <w:noProof/>
                <w:webHidden/>
              </w:rPr>
              <w:instrText xml:space="preserve"> PAGEREF _Toc483950652 \h </w:instrText>
            </w:r>
            <w:r w:rsidR="00A92B33">
              <w:rPr>
                <w:noProof/>
                <w:webHidden/>
              </w:rPr>
            </w:r>
            <w:r w:rsidR="00A92B33">
              <w:rPr>
                <w:noProof/>
                <w:webHidden/>
              </w:rPr>
              <w:fldChar w:fldCharType="separate"/>
            </w:r>
            <w:r w:rsidR="00B415D7">
              <w:rPr>
                <w:noProof/>
                <w:webHidden/>
              </w:rPr>
              <w:t>- 4 -</w:t>
            </w:r>
            <w:r w:rsidR="00A92B33">
              <w:rPr>
                <w:noProof/>
                <w:webHidden/>
              </w:rPr>
              <w:fldChar w:fldCharType="end"/>
            </w:r>
          </w:hyperlink>
        </w:p>
        <w:p w14:paraId="321D349A" w14:textId="77777777" w:rsidR="00A92B33" w:rsidRDefault="002C0966">
          <w:pPr>
            <w:pStyle w:val="31"/>
            <w:tabs>
              <w:tab w:val="right" w:leader="dot" w:pos="8636"/>
            </w:tabs>
            <w:rPr>
              <w:rFonts w:asciiTheme="minorHAnsi" w:eastAsiaTheme="minorEastAsia" w:hAnsiTheme="minorHAnsi" w:cstheme="minorBidi"/>
              <w:noProof/>
              <w:szCs w:val="22"/>
            </w:rPr>
          </w:pPr>
          <w:hyperlink w:anchor="_Toc483950653" w:history="1">
            <w:r w:rsidR="00A92B33" w:rsidRPr="00AE6828">
              <w:rPr>
                <w:rStyle w:val="aa"/>
                <w:noProof/>
              </w:rPr>
              <w:t>4.2.1</w:t>
            </w:r>
            <w:r w:rsidR="00A92B33" w:rsidRPr="00AE6828">
              <w:rPr>
                <w:rStyle w:val="aa"/>
                <w:rFonts w:hint="eastAsia"/>
                <w:noProof/>
              </w:rPr>
              <w:t>垃圾收集和转运成本核算</w:t>
            </w:r>
            <w:r w:rsidR="00A92B33">
              <w:rPr>
                <w:noProof/>
                <w:webHidden/>
              </w:rPr>
              <w:tab/>
            </w:r>
            <w:r w:rsidR="00A92B33">
              <w:rPr>
                <w:noProof/>
                <w:webHidden/>
              </w:rPr>
              <w:fldChar w:fldCharType="begin"/>
            </w:r>
            <w:r w:rsidR="00A92B33">
              <w:rPr>
                <w:noProof/>
                <w:webHidden/>
              </w:rPr>
              <w:instrText xml:space="preserve"> PAGEREF _Toc483950653 \h </w:instrText>
            </w:r>
            <w:r w:rsidR="00A92B33">
              <w:rPr>
                <w:noProof/>
                <w:webHidden/>
              </w:rPr>
            </w:r>
            <w:r w:rsidR="00A92B33">
              <w:rPr>
                <w:noProof/>
                <w:webHidden/>
              </w:rPr>
              <w:fldChar w:fldCharType="separate"/>
            </w:r>
            <w:r w:rsidR="00B415D7">
              <w:rPr>
                <w:noProof/>
                <w:webHidden/>
              </w:rPr>
              <w:t>- 4 -</w:t>
            </w:r>
            <w:r w:rsidR="00A92B33">
              <w:rPr>
                <w:noProof/>
                <w:webHidden/>
              </w:rPr>
              <w:fldChar w:fldCharType="end"/>
            </w:r>
          </w:hyperlink>
        </w:p>
        <w:p w14:paraId="2577D682" w14:textId="77777777" w:rsidR="00A92B33" w:rsidRDefault="002C0966">
          <w:pPr>
            <w:pStyle w:val="31"/>
            <w:tabs>
              <w:tab w:val="right" w:leader="dot" w:pos="8636"/>
            </w:tabs>
            <w:rPr>
              <w:rFonts w:asciiTheme="minorHAnsi" w:eastAsiaTheme="minorEastAsia" w:hAnsiTheme="minorHAnsi" w:cstheme="minorBidi"/>
              <w:noProof/>
              <w:szCs w:val="22"/>
            </w:rPr>
          </w:pPr>
          <w:hyperlink w:anchor="_Toc483950654" w:history="1">
            <w:r w:rsidR="00A92B33" w:rsidRPr="00AE6828">
              <w:rPr>
                <w:rStyle w:val="aa"/>
                <w:noProof/>
              </w:rPr>
              <w:t>4.2.2</w:t>
            </w:r>
            <w:r w:rsidR="00A92B33" w:rsidRPr="00AE6828">
              <w:rPr>
                <w:rStyle w:val="aa"/>
                <w:rFonts w:hint="eastAsia"/>
                <w:noProof/>
              </w:rPr>
              <w:t>垃</w:t>
            </w:r>
            <w:r w:rsidR="00A92B33" w:rsidRPr="00AE6828">
              <w:rPr>
                <w:rStyle w:val="aa"/>
                <w:rFonts w:hint="eastAsia"/>
                <w:noProof/>
              </w:rPr>
              <w:t>圾</w:t>
            </w:r>
            <w:r w:rsidR="00A92B33" w:rsidRPr="00AE6828">
              <w:rPr>
                <w:rStyle w:val="aa"/>
                <w:rFonts w:hint="eastAsia"/>
                <w:noProof/>
              </w:rPr>
              <w:t>转运</w:t>
            </w:r>
            <w:r w:rsidR="00A92B33">
              <w:rPr>
                <w:noProof/>
                <w:webHidden/>
              </w:rPr>
              <w:tab/>
            </w:r>
            <w:r w:rsidR="00A92B33">
              <w:rPr>
                <w:noProof/>
                <w:webHidden/>
              </w:rPr>
              <w:fldChar w:fldCharType="begin"/>
            </w:r>
            <w:r w:rsidR="00A92B33">
              <w:rPr>
                <w:noProof/>
                <w:webHidden/>
              </w:rPr>
              <w:instrText xml:space="preserve"> PAGEREF _Toc483950654 \h </w:instrText>
            </w:r>
            <w:r w:rsidR="00A92B33">
              <w:rPr>
                <w:noProof/>
                <w:webHidden/>
              </w:rPr>
            </w:r>
            <w:r w:rsidR="00A92B33">
              <w:rPr>
                <w:noProof/>
                <w:webHidden/>
              </w:rPr>
              <w:fldChar w:fldCharType="separate"/>
            </w:r>
            <w:r w:rsidR="00B415D7">
              <w:rPr>
                <w:noProof/>
                <w:webHidden/>
              </w:rPr>
              <w:t>- 6 -</w:t>
            </w:r>
            <w:r w:rsidR="00A92B33">
              <w:rPr>
                <w:noProof/>
                <w:webHidden/>
              </w:rPr>
              <w:fldChar w:fldCharType="end"/>
            </w:r>
          </w:hyperlink>
        </w:p>
        <w:p w14:paraId="016CF58C" w14:textId="77777777" w:rsidR="00A92B33" w:rsidRDefault="002C0966">
          <w:pPr>
            <w:pStyle w:val="31"/>
            <w:tabs>
              <w:tab w:val="right" w:leader="dot" w:pos="8636"/>
            </w:tabs>
            <w:rPr>
              <w:rFonts w:asciiTheme="minorHAnsi" w:eastAsiaTheme="minorEastAsia" w:hAnsiTheme="minorHAnsi" w:cstheme="minorBidi"/>
              <w:noProof/>
              <w:szCs w:val="22"/>
            </w:rPr>
          </w:pPr>
          <w:hyperlink w:anchor="_Toc483950655" w:history="1">
            <w:r w:rsidR="00A92B33" w:rsidRPr="00AE6828">
              <w:rPr>
                <w:rStyle w:val="aa"/>
                <w:noProof/>
              </w:rPr>
              <w:t>4.2.3</w:t>
            </w:r>
            <w:r w:rsidR="00A92B33" w:rsidRPr="00AE6828">
              <w:rPr>
                <w:rStyle w:val="aa"/>
                <w:rFonts w:hint="eastAsia"/>
                <w:noProof/>
              </w:rPr>
              <w:t>垃圾处理</w:t>
            </w:r>
            <w:r w:rsidR="00A92B33">
              <w:rPr>
                <w:noProof/>
                <w:webHidden/>
              </w:rPr>
              <w:tab/>
            </w:r>
            <w:r w:rsidR="00A92B33">
              <w:rPr>
                <w:noProof/>
                <w:webHidden/>
              </w:rPr>
              <w:fldChar w:fldCharType="begin"/>
            </w:r>
            <w:r w:rsidR="00A92B33">
              <w:rPr>
                <w:noProof/>
                <w:webHidden/>
              </w:rPr>
              <w:instrText xml:space="preserve"> PAGEREF _Toc483950655 \h </w:instrText>
            </w:r>
            <w:r w:rsidR="00A92B33">
              <w:rPr>
                <w:noProof/>
                <w:webHidden/>
              </w:rPr>
            </w:r>
            <w:r w:rsidR="00A92B33">
              <w:rPr>
                <w:noProof/>
                <w:webHidden/>
              </w:rPr>
              <w:fldChar w:fldCharType="separate"/>
            </w:r>
            <w:r w:rsidR="00B415D7">
              <w:rPr>
                <w:noProof/>
                <w:webHidden/>
              </w:rPr>
              <w:t>- 7 -</w:t>
            </w:r>
            <w:r w:rsidR="00A92B33">
              <w:rPr>
                <w:noProof/>
                <w:webHidden/>
              </w:rPr>
              <w:fldChar w:fldCharType="end"/>
            </w:r>
          </w:hyperlink>
        </w:p>
        <w:p w14:paraId="4C14B7CD" w14:textId="77777777" w:rsidR="00A92B33" w:rsidRDefault="002C0966">
          <w:pPr>
            <w:pStyle w:val="21"/>
            <w:tabs>
              <w:tab w:val="left" w:pos="1050"/>
              <w:tab w:val="right" w:leader="dot" w:pos="8636"/>
            </w:tabs>
            <w:rPr>
              <w:rFonts w:asciiTheme="minorHAnsi" w:eastAsiaTheme="minorEastAsia" w:hAnsiTheme="minorHAnsi" w:cstheme="minorBidi"/>
              <w:noProof/>
              <w:szCs w:val="22"/>
            </w:rPr>
          </w:pPr>
          <w:hyperlink w:anchor="_Toc483950656" w:history="1">
            <w:r w:rsidR="00A92B33" w:rsidRPr="00AE6828">
              <w:rPr>
                <w:rStyle w:val="aa"/>
                <w:noProof/>
              </w:rPr>
              <w:t>4.3.</w:t>
            </w:r>
            <w:r w:rsidR="00A92B33">
              <w:rPr>
                <w:rFonts w:asciiTheme="minorHAnsi" w:eastAsiaTheme="minorEastAsia" w:hAnsiTheme="minorHAnsi" w:cstheme="minorBidi"/>
                <w:noProof/>
                <w:szCs w:val="22"/>
              </w:rPr>
              <w:tab/>
            </w:r>
            <w:r w:rsidR="00A92B33" w:rsidRPr="00AE6828">
              <w:rPr>
                <w:rStyle w:val="aa"/>
                <w:rFonts w:hint="eastAsia"/>
                <w:noProof/>
              </w:rPr>
              <w:t>建立生活垃圾处理社会总成本核算模型</w:t>
            </w:r>
            <w:r w:rsidR="00A92B33">
              <w:rPr>
                <w:noProof/>
                <w:webHidden/>
              </w:rPr>
              <w:tab/>
            </w:r>
            <w:r w:rsidR="00A92B33">
              <w:rPr>
                <w:noProof/>
                <w:webHidden/>
              </w:rPr>
              <w:fldChar w:fldCharType="begin"/>
            </w:r>
            <w:r w:rsidR="00A92B33">
              <w:rPr>
                <w:noProof/>
                <w:webHidden/>
              </w:rPr>
              <w:instrText xml:space="preserve"> PAGEREF _Toc483950656 \h </w:instrText>
            </w:r>
            <w:r w:rsidR="00A92B33">
              <w:rPr>
                <w:noProof/>
                <w:webHidden/>
              </w:rPr>
            </w:r>
            <w:r w:rsidR="00A92B33">
              <w:rPr>
                <w:noProof/>
                <w:webHidden/>
              </w:rPr>
              <w:fldChar w:fldCharType="separate"/>
            </w:r>
            <w:r w:rsidR="00B415D7">
              <w:rPr>
                <w:noProof/>
                <w:webHidden/>
              </w:rPr>
              <w:t>- 14 -</w:t>
            </w:r>
            <w:r w:rsidR="00A92B33">
              <w:rPr>
                <w:noProof/>
                <w:webHidden/>
              </w:rPr>
              <w:fldChar w:fldCharType="end"/>
            </w:r>
          </w:hyperlink>
        </w:p>
        <w:p w14:paraId="51DC194D" w14:textId="77777777" w:rsidR="00A92B33" w:rsidRDefault="002C0966">
          <w:pPr>
            <w:pStyle w:val="31"/>
            <w:tabs>
              <w:tab w:val="right" w:leader="dot" w:pos="8636"/>
            </w:tabs>
            <w:rPr>
              <w:rFonts w:asciiTheme="minorHAnsi" w:eastAsiaTheme="minorEastAsia" w:hAnsiTheme="minorHAnsi" w:cstheme="minorBidi"/>
              <w:noProof/>
              <w:szCs w:val="22"/>
            </w:rPr>
          </w:pPr>
          <w:hyperlink w:anchor="_Toc483950657" w:history="1">
            <w:r w:rsidR="00A92B33" w:rsidRPr="00AE6828">
              <w:rPr>
                <w:rStyle w:val="aa"/>
                <w:noProof/>
              </w:rPr>
              <w:t>4.3.1</w:t>
            </w:r>
            <w:r w:rsidR="00A92B33" w:rsidRPr="00AE6828">
              <w:rPr>
                <w:rStyle w:val="aa"/>
                <w:rFonts w:hint="eastAsia"/>
                <w:noProof/>
              </w:rPr>
              <w:t>根据上述子模型构建深圳市城市垃圾社会总成本（</w:t>
            </w:r>
            <w:r w:rsidR="00A92B33" w:rsidRPr="00AE6828">
              <w:rPr>
                <w:rStyle w:val="aa"/>
                <w:noProof/>
              </w:rPr>
              <w:t>M</w:t>
            </w:r>
            <w:r w:rsidR="00A92B33" w:rsidRPr="00AE6828">
              <w:rPr>
                <w:rStyle w:val="aa"/>
                <w:rFonts w:hint="eastAsia"/>
                <w:noProof/>
              </w:rPr>
              <w:t>）核算模型</w:t>
            </w:r>
            <w:r w:rsidR="00A92B33">
              <w:rPr>
                <w:noProof/>
                <w:webHidden/>
              </w:rPr>
              <w:tab/>
            </w:r>
            <w:r w:rsidR="00A92B33">
              <w:rPr>
                <w:noProof/>
                <w:webHidden/>
              </w:rPr>
              <w:fldChar w:fldCharType="begin"/>
            </w:r>
            <w:r w:rsidR="00A92B33">
              <w:rPr>
                <w:noProof/>
                <w:webHidden/>
              </w:rPr>
              <w:instrText xml:space="preserve"> PAGEREF _Toc483950657 \h </w:instrText>
            </w:r>
            <w:r w:rsidR="00A92B33">
              <w:rPr>
                <w:noProof/>
                <w:webHidden/>
              </w:rPr>
            </w:r>
            <w:r w:rsidR="00A92B33">
              <w:rPr>
                <w:noProof/>
                <w:webHidden/>
              </w:rPr>
              <w:fldChar w:fldCharType="separate"/>
            </w:r>
            <w:r w:rsidR="00B415D7">
              <w:rPr>
                <w:noProof/>
                <w:webHidden/>
              </w:rPr>
              <w:t>- 14 -</w:t>
            </w:r>
            <w:r w:rsidR="00A92B33">
              <w:rPr>
                <w:noProof/>
                <w:webHidden/>
              </w:rPr>
              <w:fldChar w:fldCharType="end"/>
            </w:r>
          </w:hyperlink>
        </w:p>
        <w:p w14:paraId="03C37E83" w14:textId="77777777" w:rsidR="00A92B33" w:rsidRDefault="002C0966">
          <w:pPr>
            <w:pStyle w:val="31"/>
            <w:tabs>
              <w:tab w:val="right" w:leader="dot" w:pos="8636"/>
            </w:tabs>
            <w:rPr>
              <w:rFonts w:asciiTheme="minorHAnsi" w:eastAsiaTheme="minorEastAsia" w:hAnsiTheme="minorHAnsi" w:cstheme="minorBidi"/>
              <w:noProof/>
              <w:szCs w:val="22"/>
            </w:rPr>
          </w:pPr>
          <w:hyperlink w:anchor="_Toc483950658" w:history="1">
            <w:r w:rsidR="00A92B33" w:rsidRPr="00AE6828">
              <w:rPr>
                <w:rStyle w:val="aa"/>
                <w:noProof/>
              </w:rPr>
              <w:t>4.3.1</w:t>
            </w:r>
            <w:r w:rsidR="00A92B33" w:rsidRPr="00AE6828">
              <w:rPr>
                <w:rStyle w:val="aa"/>
                <w:rFonts w:hint="eastAsia"/>
                <w:noProof/>
              </w:rPr>
              <w:t>基于主成分分析建立回归模型</w:t>
            </w:r>
            <w:r w:rsidR="00A92B33">
              <w:rPr>
                <w:noProof/>
                <w:webHidden/>
              </w:rPr>
              <w:tab/>
            </w:r>
            <w:r w:rsidR="00A92B33">
              <w:rPr>
                <w:noProof/>
                <w:webHidden/>
              </w:rPr>
              <w:fldChar w:fldCharType="begin"/>
            </w:r>
            <w:r w:rsidR="00A92B33">
              <w:rPr>
                <w:noProof/>
                <w:webHidden/>
              </w:rPr>
              <w:instrText xml:space="preserve"> PAGEREF _Toc483950658 \h </w:instrText>
            </w:r>
            <w:r w:rsidR="00A92B33">
              <w:rPr>
                <w:noProof/>
                <w:webHidden/>
              </w:rPr>
            </w:r>
            <w:r w:rsidR="00A92B33">
              <w:rPr>
                <w:noProof/>
                <w:webHidden/>
              </w:rPr>
              <w:fldChar w:fldCharType="separate"/>
            </w:r>
            <w:r w:rsidR="00B415D7">
              <w:rPr>
                <w:noProof/>
                <w:webHidden/>
              </w:rPr>
              <w:t>- 14 -</w:t>
            </w:r>
            <w:r w:rsidR="00A92B33">
              <w:rPr>
                <w:noProof/>
                <w:webHidden/>
              </w:rPr>
              <w:fldChar w:fldCharType="end"/>
            </w:r>
          </w:hyperlink>
        </w:p>
        <w:p w14:paraId="7DD90B67" w14:textId="77777777" w:rsidR="00A92B33" w:rsidRDefault="002C0966">
          <w:pPr>
            <w:pStyle w:val="31"/>
            <w:tabs>
              <w:tab w:val="right" w:leader="dot" w:pos="8636"/>
            </w:tabs>
            <w:rPr>
              <w:rFonts w:asciiTheme="minorHAnsi" w:eastAsiaTheme="minorEastAsia" w:hAnsiTheme="minorHAnsi" w:cstheme="minorBidi"/>
              <w:noProof/>
              <w:szCs w:val="22"/>
            </w:rPr>
          </w:pPr>
          <w:hyperlink w:anchor="_Toc483950659" w:history="1">
            <w:r w:rsidR="00A92B33" w:rsidRPr="00AE6828">
              <w:rPr>
                <w:rStyle w:val="aa"/>
                <w:noProof/>
              </w:rPr>
              <w:t>4.3.2</w:t>
            </w:r>
            <w:r w:rsidR="00A92B33" w:rsidRPr="00AE6828">
              <w:rPr>
                <w:rStyle w:val="aa"/>
                <w:rFonts w:hint="eastAsia"/>
                <w:noProof/>
              </w:rPr>
              <w:t>结果对比及评价</w:t>
            </w:r>
            <w:r w:rsidR="00A92B33">
              <w:rPr>
                <w:noProof/>
                <w:webHidden/>
              </w:rPr>
              <w:tab/>
            </w:r>
            <w:r w:rsidR="00A92B33">
              <w:rPr>
                <w:noProof/>
                <w:webHidden/>
              </w:rPr>
              <w:fldChar w:fldCharType="begin"/>
            </w:r>
            <w:r w:rsidR="00A92B33">
              <w:rPr>
                <w:noProof/>
                <w:webHidden/>
              </w:rPr>
              <w:instrText xml:space="preserve"> PAGEREF _Toc483950659 \h </w:instrText>
            </w:r>
            <w:r w:rsidR="00A92B33">
              <w:rPr>
                <w:noProof/>
                <w:webHidden/>
              </w:rPr>
            </w:r>
            <w:r w:rsidR="00A92B33">
              <w:rPr>
                <w:noProof/>
                <w:webHidden/>
              </w:rPr>
              <w:fldChar w:fldCharType="separate"/>
            </w:r>
            <w:r w:rsidR="00B415D7">
              <w:rPr>
                <w:noProof/>
                <w:webHidden/>
              </w:rPr>
              <w:t>- 16 -</w:t>
            </w:r>
            <w:r w:rsidR="00A92B33">
              <w:rPr>
                <w:noProof/>
                <w:webHidden/>
              </w:rPr>
              <w:fldChar w:fldCharType="end"/>
            </w:r>
          </w:hyperlink>
        </w:p>
        <w:p w14:paraId="0A9767E1" w14:textId="77777777" w:rsidR="00A92B33" w:rsidRDefault="002C0966">
          <w:pPr>
            <w:pStyle w:val="11"/>
            <w:tabs>
              <w:tab w:val="right" w:leader="dot" w:pos="8636"/>
            </w:tabs>
            <w:rPr>
              <w:rFonts w:asciiTheme="minorHAnsi" w:eastAsiaTheme="minorEastAsia" w:hAnsiTheme="minorHAnsi" w:cstheme="minorBidi"/>
              <w:noProof/>
              <w:szCs w:val="22"/>
            </w:rPr>
          </w:pPr>
          <w:hyperlink w:anchor="_Toc483950660" w:history="1">
            <w:r w:rsidR="00A92B33" w:rsidRPr="00AE6828">
              <w:rPr>
                <w:rStyle w:val="aa"/>
                <w:rFonts w:hint="eastAsia"/>
                <w:noProof/>
              </w:rPr>
              <w:t>五、问题二</w:t>
            </w:r>
            <w:r w:rsidR="00A92B33">
              <w:rPr>
                <w:noProof/>
                <w:webHidden/>
              </w:rPr>
              <w:tab/>
            </w:r>
            <w:r w:rsidR="00A92B33">
              <w:rPr>
                <w:noProof/>
                <w:webHidden/>
              </w:rPr>
              <w:fldChar w:fldCharType="begin"/>
            </w:r>
            <w:r w:rsidR="00A92B33">
              <w:rPr>
                <w:noProof/>
                <w:webHidden/>
              </w:rPr>
              <w:instrText xml:space="preserve"> PAGEREF _Toc483950660 \h </w:instrText>
            </w:r>
            <w:r w:rsidR="00A92B33">
              <w:rPr>
                <w:noProof/>
                <w:webHidden/>
              </w:rPr>
            </w:r>
            <w:r w:rsidR="00A92B33">
              <w:rPr>
                <w:noProof/>
                <w:webHidden/>
              </w:rPr>
              <w:fldChar w:fldCharType="separate"/>
            </w:r>
            <w:r w:rsidR="00B415D7">
              <w:rPr>
                <w:noProof/>
                <w:webHidden/>
              </w:rPr>
              <w:t>- 16 -</w:t>
            </w:r>
            <w:r w:rsidR="00A92B33">
              <w:rPr>
                <w:noProof/>
                <w:webHidden/>
              </w:rPr>
              <w:fldChar w:fldCharType="end"/>
            </w:r>
          </w:hyperlink>
        </w:p>
        <w:p w14:paraId="6D78E725" w14:textId="77777777" w:rsidR="00A92B33" w:rsidRDefault="002C0966">
          <w:pPr>
            <w:pStyle w:val="21"/>
            <w:tabs>
              <w:tab w:val="left" w:pos="1050"/>
              <w:tab w:val="right" w:leader="dot" w:pos="8636"/>
            </w:tabs>
            <w:rPr>
              <w:rFonts w:asciiTheme="minorHAnsi" w:eastAsiaTheme="minorEastAsia" w:hAnsiTheme="minorHAnsi" w:cstheme="minorBidi"/>
              <w:noProof/>
              <w:szCs w:val="22"/>
            </w:rPr>
          </w:pPr>
          <w:hyperlink w:anchor="_Toc483950662" w:history="1">
            <w:r w:rsidR="00A92B33" w:rsidRPr="00AE6828">
              <w:rPr>
                <w:rStyle w:val="aa"/>
                <w:noProof/>
              </w:rPr>
              <w:t>5.1.</w:t>
            </w:r>
            <w:r w:rsidR="00A92B33">
              <w:rPr>
                <w:rFonts w:asciiTheme="minorHAnsi" w:eastAsiaTheme="minorEastAsia" w:hAnsiTheme="minorHAnsi" w:cstheme="minorBidi"/>
                <w:noProof/>
                <w:szCs w:val="22"/>
              </w:rPr>
              <w:tab/>
            </w:r>
            <w:r w:rsidR="00A92B33" w:rsidRPr="00AE6828">
              <w:rPr>
                <w:rStyle w:val="aa"/>
                <w:rFonts w:hint="eastAsia"/>
                <w:noProof/>
              </w:rPr>
              <w:t>完善深圳市生活垃圾处理诸模式直接成本估算</w:t>
            </w:r>
            <w:r w:rsidR="00A92B33">
              <w:rPr>
                <w:noProof/>
                <w:webHidden/>
              </w:rPr>
              <w:tab/>
            </w:r>
            <w:r w:rsidR="00A92B33">
              <w:rPr>
                <w:noProof/>
                <w:webHidden/>
              </w:rPr>
              <w:fldChar w:fldCharType="begin"/>
            </w:r>
            <w:r w:rsidR="00A92B33">
              <w:rPr>
                <w:noProof/>
                <w:webHidden/>
              </w:rPr>
              <w:instrText xml:space="preserve"> PAGEREF _Toc483950662 \h </w:instrText>
            </w:r>
            <w:r w:rsidR="00A92B33">
              <w:rPr>
                <w:noProof/>
                <w:webHidden/>
              </w:rPr>
            </w:r>
            <w:r w:rsidR="00A92B33">
              <w:rPr>
                <w:noProof/>
                <w:webHidden/>
              </w:rPr>
              <w:fldChar w:fldCharType="separate"/>
            </w:r>
            <w:r w:rsidR="00B415D7">
              <w:rPr>
                <w:noProof/>
                <w:webHidden/>
              </w:rPr>
              <w:t>- 16 -</w:t>
            </w:r>
            <w:r w:rsidR="00A92B33">
              <w:rPr>
                <w:noProof/>
                <w:webHidden/>
              </w:rPr>
              <w:fldChar w:fldCharType="end"/>
            </w:r>
          </w:hyperlink>
        </w:p>
        <w:p w14:paraId="5248706D" w14:textId="77777777" w:rsidR="00A92B33" w:rsidRDefault="002C0966">
          <w:pPr>
            <w:pStyle w:val="31"/>
            <w:tabs>
              <w:tab w:val="right" w:leader="dot" w:pos="8636"/>
            </w:tabs>
            <w:rPr>
              <w:rFonts w:asciiTheme="minorHAnsi" w:eastAsiaTheme="minorEastAsia" w:hAnsiTheme="minorHAnsi" w:cstheme="minorBidi"/>
              <w:noProof/>
              <w:szCs w:val="22"/>
            </w:rPr>
          </w:pPr>
          <w:hyperlink w:anchor="_Toc483950663" w:history="1">
            <w:r w:rsidR="00A92B33" w:rsidRPr="00AE6828">
              <w:rPr>
                <w:rStyle w:val="aa"/>
                <w:noProof/>
              </w:rPr>
              <w:t>5.1.1</w:t>
            </w:r>
            <w:r w:rsidR="00A92B33" w:rsidRPr="00AE6828">
              <w:rPr>
                <w:rStyle w:val="aa"/>
                <w:rFonts w:hint="eastAsia"/>
                <w:noProof/>
              </w:rPr>
              <w:t>解题思路</w:t>
            </w:r>
            <w:r w:rsidR="00A92B33">
              <w:rPr>
                <w:noProof/>
                <w:webHidden/>
              </w:rPr>
              <w:tab/>
            </w:r>
            <w:r w:rsidR="00A92B33">
              <w:rPr>
                <w:noProof/>
                <w:webHidden/>
              </w:rPr>
              <w:fldChar w:fldCharType="begin"/>
            </w:r>
            <w:r w:rsidR="00A92B33">
              <w:rPr>
                <w:noProof/>
                <w:webHidden/>
              </w:rPr>
              <w:instrText xml:space="preserve"> PAGEREF _Toc483950663 \h </w:instrText>
            </w:r>
            <w:r w:rsidR="00A92B33">
              <w:rPr>
                <w:noProof/>
                <w:webHidden/>
              </w:rPr>
            </w:r>
            <w:r w:rsidR="00A92B33">
              <w:rPr>
                <w:noProof/>
                <w:webHidden/>
              </w:rPr>
              <w:fldChar w:fldCharType="separate"/>
            </w:r>
            <w:r w:rsidR="00B415D7">
              <w:rPr>
                <w:noProof/>
                <w:webHidden/>
              </w:rPr>
              <w:t>- 16 -</w:t>
            </w:r>
            <w:r w:rsidR="00A92B33">
              <w:rPr>
                <w:noProof/>
                <w:webHidden/>
              </w:rPr>
              <w:fldChar w:fldCharType="end"/>
            </w:r>
          </w:hyperlink>
        </w:p>
        <w:p w14:paraId="400DD459" w14:textId="77777777" w:rsidR="00A92B33" w:rsidRDefault="002C0966">
          <w:pPr>
            <w:pStyle w:val="31"/>
            <w:tabs>
              <w:tab w:val="right" w:leader="dot" w:pos="8636"/>
            </w:tabs>
            <w:rPr>
              <w:rFonts w:asciiTheme="minorHAnsi" w:eastAsiaTheme="minorEastAsia" w:hAnsiTheme="minorHAnsi" w:cstheme="minorBidi"/>
              <w:noProof/>
              <w:szCs w:val="22"/>
            </w:rPr>
          </w:pPr>
          <w:hyperlink w:anchor="_Toc483950664" w:history="1">
            <w:r w:rsidR="00A92B33" w:rsidRPr="00AE6828">
              <w:rPr>
                <w:rStyle w:val="aa"/>
                <w:noProof/>
              </w:rPr>
              <w:t>5.1.2</w:t>
            </w:r>
            <w:r w:rsidR="00A92B33" w:rsidRPr="00AE6828">
              <w:rPr>
                <w:rStyle w:val="aa"/>
                <w:rFonts w:hint="eastAsia"/>
                <w:noProof/>
              </w:rPr>
              <w:t>完善深圳市生活垃圾处理诸模式的直接成本估算方法</w:t>
            </w:r>
            <w:r w:rsidR="00A92B33">
              <w:rPr>
                <w:noProof/>
                <w:webHidden/>
              </w:rPr>
              <w:tab/>
            </w:r>
            <w:r w:rsidR="00A92B33">
              <w:rPr>
                <w:noProof/>
                <w:webHidden/>
              </w:rPr>
              <w:fldChar w:fldCharType="begin"/>
            </w:r>
            <w:r w:rsidR="00A92B33">
              <w:rPr>
                <w:noProof/>
                <w:webHidden/>
              </w:rPr>
              <w:instrText xml:space="preserve"> PAGEREF _Toc483950664 \h </w:instrText>
            </w:r>
            <w:r w:rsidR="00A92B33">
              <w:rPr>
                <w:noProof/>
                <w:webHidden/>
              </w:rPr>
            </w:r>
            <w:r w:rsidR="00A92B33">
              <w:rPr>
                <w:noProof/>
                <w:webHidden/>
              </w:rPr>
              <w:fldChar w:fldCharType="separate"/>
            </w:r>
            <w:r w:rsidR="00B415D7">
              <w:rPr>
                <w:noProof/>
                <w:webHidden/>
              </w:rPr>
              <w:t>- 17 -</w:t>
            </w:r>
            <w:r w:rsidR="00A92B33">
              <w:rPr>
                <w:noProof/>
                <w:webHidden/>
              </w:rPr>
              <w:fldChar w:fldCharType="end"/>
            </w:r>
          </w:hyperlink>
        </w:p>
        <w:p w14:paraId="6D98307F" w14:textId="77777777" w:rsidR="00A92B33" w:rsidRDefault="002C0966">
          <w:pPr>
            <w:pStyle w:val="21"/>
            <w:tabs>
              <w:tab w:val="left" w:pos="1050"/>
              <w:tab w:val="right" w:leader="dot" w:pos="8636"/>
            </w:tabs>
            <w:rPr>
              <w:rFonts w:asciiTheme="minorHAnsi" w:eastAsiaTheme="minorEastAsia" w:hAnsiTheme="minorHAnsi" w:cstheme="minorBidi"/>
              <w:noProof/>
              <w:szCs w:val="22"/>
            </w:rPr>
          </w:pPr>
          <w:hyperlink w:anchor="_Toc483950665" w:history="1">
            <w:r w:rsidR="00A92B33" w:rsidRPr="00AE6828">
              <w:rPr>
                <w:rStyle w:val="aa"/>
                <w:noProof/>
              </w:rPr>
              <w:t>5.2.</w:t>
            </w:r>
            <w:r w:rsidR="00A92B33">
              <w:rPr>
                <w:rFonts w:asciiTheme="minorHAnsi" w:eastAsiaTheme="minorEastAsia" w:hAnsiTheme="minorHAnsi" w:cstheme="minorBidi"/>
                <w:noProof/>
                <w:szCs w:val="22"/>
              </w:rPr>
              <w:tab/>
            </w:r>
            <w:r w:rsidR="00A92B33" w:rsidRPr="00AE6828">
              <w:rPr>
                <w:rStyle w:val="aa"/>
                <w:rFonts w:hint="eastAsia"/>
                <w:noProof/>
              </w:rPr>
              <w:t>估算各模式当期社会总成本和未来十年的社会总成本</w:t>
            </w:r>
            <w:r w:rsidR="00A92B33">
              <w:rPr>
                <w:noProof/>
                <w:webHidden/>
              </w:rPr>
              <w:tab/>
            </w:r>
            <w:r w:rsidR="00A92B33">
              <w:rPr>
                <w:noProof/>
                <w:webHidden/>
              </w:rPr>
              <w:fldChar w:fldCharType="begin"/>
            </w:r>
            <w:r w:rsidR="00A92B33">
              <w:rPr>
                <w:noProof/>
                <w:webHidden/>
              </w:rPr>
              <w:instrText xml:space="preserve"> PAGEREF _Toc483950665 \h </w:instrText>
            </w:r>
            <w:r w:rsidR="00A92B33">
              <w:rPr>
                <w:noProof/>
                <w:webHidden/>
              </w:rPr>
            </w:r>
            <w:r w:rsidR="00A92B33">
              <w:rPr>
                <w:noProof/>
                <w:webHidden/>
              </w:rPr>
              <w:fldChar w:fldCharType="separate"/>
            </w:r>
            <w:r w:rsidR="00B415D7">
              <w:rPr>
                <w:noProof/>
                <w:webHidden/>
              </w:rPr>
              <w:t>- 21 -</w:t>
            </w:r>
            <w:r w:rsidR="00A92B33">
              <w:rPr>
                <w:noProof/>
                <w:webHidden/>
              </w:rPr>
              <w:fldChar w:fldCharType="end"/>
            </w:r>
          </w:hyperlink>
        </w:p>
        <w:p w14:paraId="028973FF" w14:textId="77777777" w:rsidR="00A92B33" w:rsidRDefault="002C0966">
          <w:pPr>
            <w:pStyle w:val="31"/>
            <w:tabs>
              <w:tab w:val="right" w:leader="dot" w:pos="8636"/>
            </w:tabs>
            <w:rPr>
              <w:rFonts w:asciiTheme="minorHAnsi" w:eastAsiaTheme="minorEastAsia" w:hAnsiTheme="minorHAnsi" w:cstheme="minorBidi"/>
              <w:noProof/>
              <w:szCs w:val="22"/>
            </w:rPr>
          </w:pPr>
          <w:hyperlink w:anchor="_Toc483950666" w:history="1">
            <w:r w:rsidR="00A92B33" w:rsidRPr="00AE6828">
              <w:rPr>
                <w:rStyle w:val="aa"/>
                <w:noProof/>
              </w:rPr>
              <w:t>5.2.1</w:t>
            </w:r>
            <w:r w:rsidR="00A92B33" w:rsidRPr="00AE6828">
              <w:rPr>
                <w:rStyle w:val="aa"/>
                <w:rFonts w:hint="eastAsia"/>
                <w:noProof/>
              </w:rPr>
              <w:t>当期社会总成本的计算</w:t>
            </w:r>
            <w:r w:rsidR="00A92B33">
              <w:rPr>
                <w:noProof/>
                <w:webHidden/>
              </w:rPr>
              <w:tab/>
            </w:r>
            <w:r w:rsidR="00A92B33">
              <w:rPr>
                <w:noProof/>
                <w:webHidden/>
              </w:rPr>
              <w:fldChar w:fldCharType="begin"/>
            </w:r>
            <w:r w:rsidR="00A92B33">
              <w:rPr>
                <w:noProof/>
                <w:webHidden/>
              </w:rPr>
              <w:instrText xml:space="preserve"> PAGEREF _Toc483950666 \h </w:instrText>
            </w:r>
            <w:r w:rsidR="00A92B33">
              <w:rPr>
                <w:noProof/>
                <w:webHidden/>
              </w:rPr>
            </w:r>
            <w:r w:rsidR="00A92B33">
              <w:rPr>
                <w:noProof/>
                <w:webHidden/>
              </w:rPr>
              <w:fldChar w:fldCharType="separate"/>
            </w:r>
            <w:r w:rsidR="00B415D7">
              <w:rPr>
                <w:noProof/>
                <w:webHidden/>
              </w:rPr>
              <w:t>- 21 -</w:t>
            </w:r>
            <w:r w:rsidR="00A92B33">
              <w:rPr>
                <w:noProof/>
                <w:webHidden/>
              </w:rPr>
              <w:fldChar w:fldCharType="end"/>
            </w:r>
          </w:hyperlink>
        </w:p>
        <w:p w14:paraId="6E33BADA" w14:textId="77777777" w:rsidR="00A92B33" w:rsidRDefault="002C0966">
          <w:pPr>
            <w:pStyle w:val="31"/>
            <w:tabs>
              <w:tab w:val="right" w:leader="dot" w:pos="8636"/>
            </w:tabs>
            <w:rPr>
              <w:rFonts w:asciiTheme="minorHAnsi" w:eastAsiaTheme="minorEastAsia" w:hAnsiTheme="minorHAnsi" w:cstheme="minorBidi"/>
              <w:noProof/>
              <w:szCs w:val="22"/>
            </w:rPr>
          </w:pPr>
          <w:hyperlink w:anchor="_Toc483950667" w:history="1">
            <w:r w:rsidR="00A92B33" w:rsidRPr="00AE6828">
              <w:rPr>
                <w:rStyle w:val="aa"/>
                <w:noProof/>
              </w:rPr>
              <w:t>5.2.2</w:t>
            </w:r>
            <w:r w:rsidR="00A92B33" w:rsidRPr="00AE6828">
              <w:rPr>
                <w:rStyle w:val="aa"/>
                <w:rFonts w:hint="eastAsia"/>
                <w:noProof/>
              </w:rPr>
              <w:t>未来十年深圳市垃圾请运量的预测</w:t>
            </w:r>
            <w:r w:rsidR="00A92B33">
              <w:rPr>
                <w:noProof/>
                <w:webHidden/>
              </w:rPr>
              <w:tab/>
            </w:r>
            <w:r w:rsidR="00A92B33">
              <w:rPr>
                <w:noProof/>
                <w:webHidden/>
              </w:rPr>
              <w:fldChar w:fldCharType="begin"/>
            </w:r>
            <w:r w:rsidR="00A92B33">
              <w:rPr>
                <w:noProof/>
                <w:webHidden/>
              </w:rPr>
              <w:instrText xml:space="preserve"> PAGEREF _Toc483950667 \h </w:instrText>
            </w:r>
            <w:r w:rsidR="00A92B33">
              <w:rPr>
                <w:noProof/>
                <w:webHidden/>
              </w:rPr>
            </w:r>
            <w:r w:rsidR="00A92B33">
              <w:rPr>
                <w:noProof/>
                <w:webHidden/>
              </w:rPr>
              <w:fldChar w:fldCharType="separate"/>
            </w:r>
            <w:r w:rsidR="00B415D7">
              <w:rPr>
                <w:noProof/>
                <w:webHidden/>
              </w:rPr>
              <w:t>- 24 -</w:t>
            </w:r>
            <w:r w:rsidR="00A92B33">
              <w:rPr>
                <w:noProof/>
                <w:webHidden/>
              </w:rPr>
              <w:fldChar w:fldCharType="end"/>
            </w:r>
          </w:hyperlink>
        </w:p>
        <w:p w14:paraId="51942665" w14:textId="77777777" w:rsidR="00A92B33" w:rsidRDefault="002C0966">
          <w:pPr>
            <w:pStyle w:val="31"/>
            <w:tabs>
              <w:tab w:val="right" w:leader="dot" w:pos="8636"/>
            </w:tabs>
            <w:rPr>
              <w:rFonts w:asciiTheme="minorHAnsi" w:eastAsiaTheme="minorEastAsia" w:hAnsiTheme="minorHAnsi" w:cstheme="minorBidi"/>
              <w:noProof/>
              <w:szCs w:val="22"/>
            </w:rPr>
          </w:pPr>
          <w:hyperlink w:anchor="_Toc483950668" w:history="1">
            <w:r w:rsidR="00A92B33" w:rsidRPr="00AE6828">
              <w:rPr>
                <w:rStyle w:val="aa"/>
                <w:noProof/>
              </w:rPr>
              <w:t>5.2.3</w:t>
            </w:r>
            <w:r w:rsidR="00A92B33" w:rsidRPr="00AE6828">
              <w:rPr>
                <w:rStyle w:val="aa"/>
                <w:rFonts w:hint="eastAsia"/>
                <w:noProof/>
              </w:rPr>
              <w:t>未来十年深圳市垃圾处理社会总成本的预测</w:t>
            </w:r>
            <w:r w:rsidR="00A92B33">
              <w:rPr>
                <w:noProof/>
                <w:webHidden/>
              </w:rPr>
              <w:tab/>
            </w:r>
            <w:r w:rsidR="00A92B33">
              <w:rPr>
                <w:noProof/>
                <w:webHidden/>
              </w:rPr>
              <w:fldChar w:fldCharType="begin"/>
            </w:r>
            <w:r w:rsidR="00A92B33">
              <w:rPr>
                <w:noProof/>
                <w:webHidden/>
              </w:rPr>
              <w:instrText xml:space="preserve"> PAGEREF _Toc483950668 \h </w:instrText>
            </w:r>
            <w:r w:rsidR="00A92B33">
              <w:rPr>
                <w:noProof/>
                <w:webHidden/>
              </w:rPr>
            </w:r>
            <w:r w:rsidR="00A92B33">
              <w:rPr>
                <w:noProof/>
                <w:webHidden/>
              </w:rPr>
              <w:fldChar w:fldCharType="separate"/>
            </w:r>
            <w:r w:rsidR="00B415D7">
              <w:rPr>
                <w:noProof/>
                <w:webHidden/>
              </w:rPr>
              <w:t>- 37 -</w:t>
            </w:r>
            <w:r w:rsidR="00A92B33">
              <w:rPr>
                <w:noProof/>
                <w:webHidden/>
              </w:rPr>
              <w:fldChar w:fldCharType="end"/>
            </w:r>
          </w:hyperlink>
        </w:p>
        <w:p w14:paraId="3B91E282" w14:textId="77777777" w:rsidR="00A92B33" w:rsidRDefault="002C0966">
          <w:pPr>
            <w:pStyle w:val="21"/>
            <w:tabs>
              <w:tab w:val="left" w:pos="1050"/>
              <w:tab w:val="right" w:leader="dot" w:pos="8636"/>
            </w:tabs>
            <w:rPr>
              <w:rFonts w:asciiTheme="minorHAnsi" w:eastAsiaTheme="minorEastAsia" w:hAnsiTheme="minorHAnsi" w:cstheme="minorBidi"/>
              <w:noProof/>
              <w:szCs w:val="22"/>
            </w:rPr>
          </w:pPr>
          <w:hyperlink w:anchor="_Toc483950669" w:history="1">
            <w:r w:rsidR="00A92B33" w:rsidRPr="00AE6828">
              <w:rPr>
                <w:rStyle w:val="aa"/>
                <w:noProof/>
              </w:rPr>
              <w:t>5.3.</w:t>
            </w:r>
            <w:r w:rsidR="00A92B33">
              <w:rPr>
                <w:rFonts w:asciiTheme="minorHAnsi" w:eastAsiaTheme="minorEastAsia" w:hAnsiTheme="minorHAnsi" w:cstheme="minorBidi"/>
                <w:noProof/>
                <w:szCs w:val="22"/>
              </w:rPr>
              <w:tab/>
            </w:r>
            <w:r w:rsidR="00A92B33" w:rsidRPr="00AE6828">
              <w:rPr>
                <w:rStyle w:val="aa"/>
                <w:rFonts w:hint="eastAsia"/>
                <w:noProof/>
              </w:rPr>
              <w:t>未来十年内各模式下垃圾处理各分项成本比例的变化趋势</w:t>
            </w:r>
            <w:r w:rsidR="00A92B33">
              <w:rPr>
                <w:noProof/>
                <w:webHidden/>
              </w:rPr>
              <w:tab/>
            </w:r>
            <w:r w:rsidR="00A92B33">
              <w:rPr>
                <w:noProof/>
                <w:webHidden/>
              </w:rPr>
              <w:fldChar w:fldCharType="begin"/>
            </w:r>
            <w:r w:rsidR="00A92B33">
              <w:rPr>
                <w:noProof/>
                <w:webHidden/>
              </w:rPr>
              <w:instrText xml:space="preserve"> PAGEREF _Toc483950669 \h </w:instrText>
            </w:r>
            <w:r w:rsidR="00A92B33">
              <w:rPr>
                <w:noProof/>
                <w:webHidden/>
              </w:rPr>
            </w:r>
            <w:r w:rsidR="00A92B33">
              <w:rPr>
                <w:noProof/>
                <w:webHidden/>
              </w:rPr>
              <w:fldChar w:fldCharType="separate"/>
            </w:r>
            <w:r w:rsidR="00B415D7">
              <w:rPr>
                <w:noProof/>
                <w:webHidden/>
              </w:rPr>
              <w:t>- 38 -</w:t>
            </w:r>
            <w:r w:rsidR="00A92B33">
              <w:rPr>
                <w:noProof/>
                <w:webHidden/>
              </w:rPr>
              <w:fldChar w:fldCharType="end"/>
            </w:r>
          </w:hyperlink>
        </w:p>
        <w:p w14:paraId="66AB6BB1" w14:textId="77777777" w:rsidR="00A92B33" w:rsidRDefault="002C0966">
          <w:pPr>
            <w:pStyle w:val="31"/>
            <w:tabs>
              <w:tab w:val="right" w:leader="dot" w:pos="8636"/>
            </w:tabs>
            <w:rPr>
              <w:rFonts w:asciiTheme="minorHAnsi" w:eastAsiaTheme="minorEastAsia" w:hAnsiTheme="minorHAnsi" w:cstheme="minorBidi"/>
              <w:noProof/>
              <w:szCs w:val="22"/>
            </w:rPr>
          </w:pPr>
          <w:hyperlink w:anchor="_Toc483950670" w:history="1">
            <w:r w:rsidR="00A92B33" w:rsidRPr="00AE6828">
              <w:rPr>
                <w:rStyle w:val="aa"/>
                <w:noProof/>
              </w:rPr>
              <w:t>5.3.1</w:t>
            </w:r>
            <w:r w:rsidR="00A92B33" w:rsidRPr="00AE6828">
              <w:rPr>
                <w:rStyle w:val="aa"/>
                <w:rFonts w:hint="eastAsia"/>
                <w:noProof/>
              </w:rPr>
              <w:t>未来十年内垃圾的含水率和湿基热值的预测</w:t>
            </w:r>
            <w:r w:rsidR="00A92B33">
              <w:rPr>
                <w:noProof/>
                <w:webHidden/>
              </w:rPr>
              <w:tab/>
            </w:r>
            <w:r w:rsidR="00A92B33">
              <w:rPr>
                <w:noProof/>
                <w:webHidden/>
              </w:rPr>
              <w:fldChar w:fldCharType="begin"/>
            </w:r>
            <w:r w:rsidR="00A92B33">
              <w:rPr>
                <w:noProof/>
                <w:webHidden/>
              </w:rPr>
              <w:instrText xml:space="preserve"> PAGEREF _Toc483950670 \h </w:instrText>
            </w:r>
            <w:r w:rsidR="00A92B33">
              <w:rPr>
                <w:noProof/>
                <w:webHidden/>
              </w:rPr>
            </w:r>
            <w:r w:rsidR="00A92B33">
              <w:rPr>
                <w:noProof/>
                <w:webHidden/>
              </w:rPr>
              <w:fldChar w:fldCharType="separate"/>
            </w:r>
            <w:r w:rsidR="00B415D7">
              <w:rPr>
                <w:noProof/>
                <w:webHidden/>
              </w:rPr>
              <w:t>- 38 -</w:t>
            </w:r>
            <w:r w:rsidR="00A92B33">
              <w:rPr>
                <w:noProof/>
                <w:webHidden/>
              </w:rPr>
              <w:fldChar w:fldCharType="end"/>
            </w:r>
          </w:hyperlink>
        </w:p>
        <w:p w14:paraId="594F56AB" w14:textId="77777777" w:rsidR="00A92B33" w:rsidRDefault="002C0966">
          <w:pPr>
            <w:pStyle w:val="31"/>
            <w:tabs>
              <w:tab w:val="right" w:leader="dot" w:pos="8636"/>
            </w:tabs>
            <w:rPr>
              <w:rFonts w:asciiTheme="minorHAnsi" w:eastAsiaTheme="minorEastAsia" w:hAnsiTheme="minorHAnsi" w:cstheme="minorBidi"/>
              <w:noProof/>
              <w:szCs w:val="22"/>
            </w:rPr>
          </w:pPr>
          <w:hyperlink w:anchor="_Toc483950671" w:history="1">
            <w:r w:rsidR="00A92B33" w:rsidRPr="00AE6828">
              <w:rPr>
                <w:rStyle w:val="aa"/>
                <w:noProof/>
              </w:rPr>
              <w:t>5.3.2</w:t>
            </w:r>
            <w:r w:rsidR="00A92B33" w:rsidRPr="00AE6828">
              <w:rPr>
                <w:rStyle w:val="aa"/>
                <w:rFonts w:hint="eastAsia"/>
                <w:noProof/>
              </w:rPr>
              <w:t>各模式下各分项成本比例的变化趋势</w:t>
            </w:r>
            <w:r w:rsidR="00A92B33">
              <w:rPr>
                <w:noProof/>
                <w:webHidden/>
              </w:rPr>
              <w:tab/>
            </w:r>
            <w:r w:rsidR="00A92B33">
              <w:rPr>
                <w:noProof/>
                <w:webHidden/>
              </w:rPr>
              <w:fldChar w:fldCharType="begin"/>
            </w:r>
            <w:r w:rsidR="00A92B33">
              <w:rPr>
                <w:noProof/>
                <w:webHidden/>
              </w:rPr>
              <w:instrText xml:space="preserve"> PAGEREF _Toc483950671 \h </w:instrText>
            </w:r>
            <w:r w:rsidR="00A92B33">
              <w:rPr>
                <w:noProof/>
                <w:webHidden/>
              </w:rPr>
            </w:r>
            <w:r w:rsidR="00A92B33">
              <w:rPr>
                <w:noProof/>
                <w:webHidden/>
              </w:rPr>
              <w:fldChar w:fldCharType="separate"/>
            </w:r>
            <w:r w:rsidR="00B415D7">
              <w:rPr>
                <w:noProof/>
                <w:webHidden/>
              </w:rPr>
              <w:t>- 39 -</w:t>
            </w:r>
            <w:r w:rsidR="00A92B33">
              <w:rPr>
                <w:noProof/>
                <w:webHidden/>
              </w:rPr>
              <w:fldChar w:fldCharType="end"/>
            </w:r>
          </w:hyperlink>
        </w:p>
        <w:p w14:paraId="53BCB124" w14:textId="77777777" w:rsidR="00A92B33" w:rsidRDefault="002C0966">
          <w:pPr>
            <w:pStyle w:val="11"/>
            <w:tabs>
              <w:tab w:val="right" w:leader="dot" w:pos="8636"/>
            </w:tabs>
            <w:rPr>
              <w:rFonts w:asciiTheme="minorHAnsi" w:eastAsiaTheme="minorEastAsia" w:hAnsiTheme="minorHAnsi" w:cstheme="minorBidi"/>
              <w:noProof/>
              <w:szCs w:val="22"/>
            </w:rPr>
          </w:pPr>
          <w:hyperlink w:anchor="_Toc483950672" w:history="1">
            <w:r w:rsidR="00A92B33" w:rsidRPr="00AE6828">
              <w:rPr>
                <w:rStyle w:val="aa"/>
                <w:rFonts w:hint="eastAsia"/>
                <w:noProof/>
              </w:rPr>
              <w:t>六、问题三</w:t>
            </w:r>
            <w:r w:rsidR="00A92B33">
              <w:rPr>
                <w:noProof/>
                <w:webHidden/>
              </w:rPr>
              <w:tab/>
            </w:r>
            <w:r w:rsidR="00A92B33">
              <w:rPr>
                <w:noProof/>
                <w:webHidden/>
              </w:rPr>
              <w:fldChar w:fldCharType="begin"/>
            </w:r>
            <w:r w:rsidR="00A92B33">
              <w:rPr>
                <w:noProof/>
                <w:webHidden/>
              </w:rPr>
              <w:instrText xml:space="preserve"> PAGEREF _Toc483950672 \h </w:instrText>
            </w:r>
            <w:r w:rsidR="00A92B33">
              <w:rPr>
                <w:noProof/>
                <w:webHidden/>
              </w:rPr>
            </w:r>
            <w:r w:rsidR="00A92B33">
              <w:rPr>
                <w:noProof/>
                <w:webHidden/>
              </w:rPr>
              <w:fldChar w:fldCharType="separate"/>
            </w:r>
            <w:r w:rsidR="00B415D7">
              <w:rPr>
                <w:noProof/>
                <w:webHidden/>
              </w:rPr>
              <w:t>- 41 -</w:t>
            </w:r>
            <w:r w:rsidR="00A92B33">
              <w:rPr>
                <w:noProof/>
                <w:webHidden/>
              </w:rPr>
              <w:fldChar w:fldCharType="end"/>
            </w:r>
          </w:hyperlink>
        </w:p>
        <w:p w14:paraId="08E495D0" w14:textId="77777777" w:rsidR="00A92B33" w:rsidRDefault="002C0966">
          <w:pPr>
            <w:pStyle w:val="21"/>
            <w:tabs>
              <w:tab w:val="left" w:pos="1050"/>
              <w:tab w:val="right" w:leader="dot" w:pos="8636"/>
            </w:tabs>
            <w:rPr>
              <w:rFonts w:asciiTheme="minorHAnsi" w:eastAsiaTheme="minorEastAsia" w:hAnsiTheme="minorHAnsi" w:cstheme="minorBidi"/>
              <w:noProof/>
              <w:szCs w:val="22"/>
            </w:rPr>
          </w:pPr>
          <w:hyperlink w:anchor="_Toc483950674" w:history="1">
            <w:r w:rsidR="00A92B33" w:rsidRPr="00AE6828">
              <w:rPr>
                <w:rStyle w:val="aa"/>
                <w:noProof/>
              </w:rPr>
              <w:t>6.1.</w:t>
            </w:r>
            <w:r w:rsidR="00A92B33">
              <w:rPr>
                <w:rFonts w:asciiTheme="minorHAnsi" w:eastAsiaTheme="minorEastAsia" w:hAnsiTheme="minorHAnsi" w:cstheme="minorBidi"/>
                <w:noProof/>
                <w:szCs w:val="22"/>
              </w:rPr>
              <w:tab/>
            </w:r>
            <w:r w:rsidR="00A92B33" w:rsidRPr="00AE6828">
              <w:rPr>
                <w:rStyle w:val="aa"/>
                <w:rFonts w:hint="eastAsia"/>
                <w:noProof/>
              </w:rPr>
              <w:t>远期成本效益分析设计深圳市生活垃圾分类制度建设的优选模式</w:t>
            </w:r>
            <w:r w:rsidR="00A92B33">
              <w:rPr>
                <w:noProof/>
                <w:webHidden/>
              </w:rPr>
              <w:tab/>
            </w:r>
            <w:r w:rsidR="00A92B33">
              <w:rPr>
                <w:noProof/>
                <w:webHidden/>
              </w:rPr>
              <w:fldChar w:fldCharType="begin"/>
            </w:r>
            <w:r w:rsidR="00A92B33">
              <w:rPr>
                <w:noProof/>
                <w:webHidden/>
              </w:rPr>
              <w:instrText xml:space="preserve"> PAGEREF _Toc483950674 \h </w:instrText>
            </w:r>
            <w:r w:rsidR="00A92B33">
              <w:rPr>
                <w:noProof/>
                <w:webHidden/>
              </w:rPr>
            </w:r>
            <w:r w:rsidR="00A92B33">
              <w:rPr>
                <w:noProof/>
                <w:webHidden/>
              </w:rPr>
              <w:fldChar w:fldCharType="separate"/>
            </w:r>
            <w:r w:rsidR="00B415D7">
              <w:rPr>
                <w:noProof/>
                <w:webHidden/>
              </w:rPr>
              <w:t>- 41 -</w:t>
            </w:r>
            <w:r w:rsidR="00A92B33">
              <w:rPr>
                <w:noProof/>
                <w:webHidden/>
              </w:rPr>
              <w:fldChar w:fldCharType="end"/>
            </w:r>
          </w:hyperlink>
        </w:p>
        <w:p w14:paraId="4453F6F9" w14:textId="77777777" w:rsidR="00A92B33" w:rsidRDefault="002C0966">
          <w:pPr>
            <w:pStyle w:val="31"/>
            <w:tabs>
              <w:tab w:val="right" w:leader="dot" w:pos="8636"/>
            </w:tabs>
            <w:rPr>
              <w:rFonts w:asciiTheme="minorHAnsi" w:eastAsiaTheme="minorEastAsia" w:hAnsiTheme="minorHAnsi" w:cstheme="minorBidi"/>
              <w:noProof/>
              <w:szCs w:val="22"/>
            </w:rPr>
          </w:pPr>
          <w:hyperlink w:anchor="_Toc483950675" w:history="1">
            <w:r w:rsidR="00A92B33" w:rsidRPr="00AE6828">
              <w:rPr>
                <w:rStyle w:val="aa"/>
                <w:noProof/>
              </w:rPr>
              <w:t>6.1.1</w:t>
            </w:r>
            <w:r w:rsidR="00A92B33" w:rsidRPr="00AE6828">
              <w:rPr>
                <w:rStyle w:val="aa"/>
                <w:rFonts w:hint="eastAsia"/>
                <w:noProof/>
              </w:rPr>
              <w:t>解题思路概述</w:t>
            </w:r>
            <w:r w:rsidR="00A92B33">
              <w:rPr>
                <w:noProof/>
                <w:webHidden/>
              </w:rPr>
              <w:tab/>
            </w:r>
            <w:r w:rsidR="00A92B33">
              <w:rPr>
                <w:noProof/>
                <w:webHidden/>
              </w:rPr>
              <w:fldChar w:fldCharType="begin"/>
            </w:r>
            <w:r w:rsidR="00A92B33">
              <w:rPr>
                <w:noProof/>
                <w:webHidden/>
              </w:rPr>
              <w:instrText xml:space="preserve"> PAGEREF _Toc483950675 \h </w:instrText>
            </w:r>
            <w:r w:rsidR="00A92B33">
              <w:rPr>
                <w:noProof/>
                <w:webHidden/>
              </w:rPr>
            </w:r>
            <w:r w:rsidR="00A92B33">
              <w:rPr>
                <w:noProof/>
                <w:webHidden/>
              </w:rPr>
              <w:fldChar w:fldCharType="separate"/>
            </w:r>
            <w:r w:rsidR="00B415D7">
              <w:rPr>
                <w:noProof/>
                <w:webHidden/>
              </w:rPr>
              <w:t>- 41 -</w:t>
            </w:r>
            <w:r w:rsidR="00A92B33">
              <w:rPr>
                <w:noProof/>
                <w:webHidden/>
              </w:rPr>
              <w:fldChar w:fldCharType="end"/>
            </w:r>
          </w:hyperlink>
        </w:p>
        <w:p w14:paraId="643680F4" w14:textId="77777777" w:rsidR="00A92B33" w:rsidRDefault="002C0966">
          <w:pPr>
            <w:pStyle w:val="31"/>
            <w:tabs>
              <w:tab w:val="right" w:leader="dot" w:pos="8636"/>
            </w:tabs>
            <w:rPr>
              <w:rFonts w:asciiTheme="minorHAnsi" w:eastAsiaTheme="minorEastAsia" w:hAnsiTheme="minorHAnsi" w:cstheme="minorBidi"/>
              <w:noProof/>
              <w:szCs w:val="22"/>
            </w:rPr>
          </w:pPr>
          <w:hyperlink w:anchor="_Toc483950676" w:history="1">
            <w:r w:rsidR="00A92B33" w:rsidRPr="00AE6828">
              <w:rPr>
                <w:rStyle w:val="aa"/>
                <w:noProof/>
              </w:rPr>
              <w:t>6.1.2</w:t>
            </w:r>
            <w:r w:rsidR="00A92B33" w:rsidRPr="00AE6828">
              <w:rPr>
                <w:rStyle w:val="aa"/>
                <w:rFonts w:hint="eastAsia"/>
                <w:noProof/>
              </w:rPr>
              <w:t>数据处理</w:t>
            </w:r>
            <w:r w:rsidR="00A92B33">
              <w:rPr>
                <w:noProof/>
                <w:webHidden/>
              </w:rPr>
              <w:tab/>
            </w:r>
            <w:r w:rsidR="00A92B33">
              <w:rPr>
                <w:noProof/>
                <w:webHidden/>
              </w:rPr>
              <w:fldChar w:fldCharType="begin"/>
            </w:r>
            <w:r w:rsidR="00A92B33">
              <w:rPr>
                <w:noProof/>
                <w:webHidden/>
              </w:rPr>
              <w:instrText xml:space="preserve"> PAGEREF _Toc483950676 \h </w:instrText>
            </w:r>
            <w:r w:rsidR="00A92B33">
              <w:rPr>
                <w:noProof/>
                <w:webHidden/>
              </w:rPr>
            </w:r>
            <w:r w:rsidR="00A92B33">
              <w:rPr>
                <w:noProof/>
                <w:webHidden/>
              </w:rPr>
              <w:fldChar w:fldCharType="separate"/>
            </w:r>
            <w:r w:rsidR="00B415D7">
              <w:rPr>
                <w:noProof/>
                <w:webHidden/>
              </w:rPr>
              <w:t>- 42 -</w:t>
            </w:r>
            <w:r w:rsidR="00A92B33">
              <w:rPr>
                <w:noProof/>
                <w:webHidden/>
              </w:rPr>
              <w:fldChar w:fldCharType="end"/>
            </w:r>
          </w:hyperlink>
        </w:p>
        <w:p w14:paraId="19FDE9F5" w14:textId="77777777" w:rsidR="00A92B33" w:rsidRDefault="002C0966">
          <w:pPr>
            <w:pStyle w:val="11"/>
            <w:tabs>
              <w:tab w:val="right" w:leader="dot" w:pos="8636"/>
            </w:tabs>
            <w:rPr>
              <w:rFonts w:asciiTheme="minorHAnsi" w:eastAsiaTheme="minorEastAsia" w:hAnsiTheme="minorHAnsi" w:cstheme="minorBidi"/>
              <w:noProof/>
              <w:szCs w:val="22"/>
            </w:rPr>
          </w:pPr>
          <w:hyperlink w:anchor="_Toc483950677" w:history="1">
            <w:r w:rsidR="00A92B33" w:rsidRPr="00AE6828">
              <w:rPr>
                <w:rStyle w:val="aa"/>
                <w:rFonts w:hint="eastAsia"/>
                <w:noProof/>
              </w:rPr>
              <w:t>附录</w:t>
            </w:r>
            <w:r w:rsidR="00A92B33">
              <w:rPr>
                <w:noProof/>
                <w:webHidden/>
              </w:rPr>
              <w:tab/>
            </w:r>
            <w:r w:rsidR="00A92B33">
              <w:rPr>
                <w:noProof/>
                <w:webHidden/>
              </w:rPr>
              <w:fldChar w:fldCharType="begin"/>
            </w:r>
            <w:r w:rsidR="00A92B33">
              <w:rPr>
                <w:noProof/>
                <w:webHidden/>
              </w:rPr>
              <w:instrText xml:space="preserve"> PAGEREF _Toc483950677 \h </w:instrText>
            </w:r>
            <w:r w:rsidR="00A92B33">
              <w:rPr>
                <w:noProof/>
                <w:webHidden/>
              </w:rPr>
            </w:r>
            <w:r w:rsidR="00A92B33">
              <w:rPr>
                <w:noProof/>
                <w:webHidden/>
              </w:rPr>
              <w:fldChar w:fldCharType="separate"/>
            </w:r>
            <w:r w:rsidR="00B415D7">
              <w:rPr>
                <w:noProof/>
                <w:webHidden/>
              </w:rPr>
              <w:t>- 49 -</w:t>
            </w:r>
            <w:r w:rsidR="00A92B33">
              <w:rPr>
                <w:noProof/>
                <w:webHidden/>
              </w:rPr>
              <w:fldChar w:fldCharType="end"/>
            </w:r>
          </w:hyperlink>
        </w:p>
        <w:p w14:paraId="3D052343" w14:textId="77777777" w:rsidR="0054179F" w:rsidRDefault="002A4E44">
          <w:r>
            <w:rPr>
              <w:b/>
              <w:bCs/>
              <w:lang w:val="zh-CN"/>
            </w:rPr>
            <w:fldChar w:fldCharType="end"/>
          </w:r>
        </w:p>
      </w:sdtContent>
    </w:sdt>
    <w:p w14:paraId="09269138" w14:textId="77777777" w:rsidR="0054179F" w:rsidRDefault="002C0966">
      <w:pPr>
        <w:widowControl/>
        <w:jc w:val="center"/>
        <w:rPr>
          <w:rFonts w:hint="eastAsia"/>
        </w:rPr>
      </w:pPr>
      <w:r>
        <w:tab/>
      </w:r>
      <w:r>
        <w:tab/>
      </w:r>
      <w:r>
        <w:tab/>
      </w:r>
    </w:p>
    <w:p w14:paraId="279DB696" w14:textId="77777777" w:rsidR="0054179F" w:rsidRDefault="0054179F">
      <w:pPr>
        <w:widowControl/>
        <w:jc w:val="left"/>
        <w:sectPr w:rsidR="0054179F">
          <w:footerReference w:type="default" r:id="rId11"/>
          <w:pgSz w:w="12240" w:h="15840"/>
          <w:pgMar w:top="1440" w:right="1797" w:bottom="1440" w:left="1797" w:header="720" w:footer="720" w:gutter="0"/>
          <w:pgNumType w:fmt="upperRoman" w:start="1"/>
          <w:cols w:space="720"/>
          <w:docGrid w:linePitch="381"/>
        </w:sectPr>
      </w:pPr>
    </w:p>
    <w:p w14:paraId="68725688" w14:textId="77777777" w:rsidR="0054179F" w:rsidRDefault="00BA603D">
      <w:pPr>
        <w:pStyle w:val="1"/>
        <w:spacing w:before="0" w:after="0" w:line="240" w:lineRule="auto"/>
        <w:jc w:val="center"/>
        <w:rPr>
          <w:sz w:val="32"/>
        </w:rPr>
      </w:pPr>
      <w:bookmarkStart w:id="0" w:name="_Toc483950640"/>
      <w:r>
        <w:rPr>
          <w:rFonts w:hint="eastAsia"/>
          <w:sz w:val="32"/>
        </w:rPr>
        <w:lastRenderedPageBreak/>
        <w:t>一、问题重述</w:t>
      </w:r>
      <w:bookmarkEnd w:id="0"/>
    </w:p>
    <w:p w14:paraId="056E8889" w14:textId="77777777" w:rsidR="0054179F" w:rsidRDefault="00BA603D">
      <w:pPr>
        <w:pStyle w:val="2"/>
        <w:numPr>
          <w:ilvl w:val="1"/>
          <w:numId w:val="1"/>
        </w:numPr>
        <w:spacing w:before="0" w:after="0" w:line="240" w:lineRule="auto"/>
      </w:pPr>
      <w:bookmarkStart w:id="1" w:name="_Toc483950641"/>
      <w:r>
        <w:rPr>
          <w:rFonts w:hint="eastAsia"/>
        </w:rPr>
        <w:t>研究背景</w:t>
      </w:r>
      <w:bookmarkEnd w:id="1"/>
    </w:p>
    <w:p w14:paraId="7C789D2C" w14:textId="77777777" w:rsidR="0054179F" w:rsidRDefault="00BA603D">
      <w:pPr>
        <w:autoSpaceDE w:val="0"/>
        <w:autoSpaceDN w:val="0"/>
        <w:adjustRightInd w:val="0"/>
        <w:ind w:firstLine="420"/>
        <w:rPr>
          <w:rFonts w:ascii="宋体" w:hAnsi="宋体" w:cs="宋体"/>
          <w:color w:val="000000"/>
          <w:kern w:val="0"/>
          <w:sz w:val="28"/>
          <w:szCs w:val="28"/>
        </w:rPr>
      </w:pPr>
      <w:r>
        <w:rPr>
          <w:rFonts w:ascii="宋体" w:hAnsi="宋体" w:cs="宋体" w:hint="eastAsia"/>
          <w:color w:val="000000"/>
          <w:kern w:val="0"/>
          <w:sz w:val="28"/>
          <w:szCs w:val="28"/>
        </w:rPr>
        <w:t>随着市民生活水平的提高和常住人口规模的增长，深圳市生活垃圾产生量近年来持续快速攀升，对生态环境造成了沉重压力。采用垃圾</w:t>
      </w:r>
      <w:r>
        <w:rPr>
          <w:sz w:val="28"/>
          <w:szCs w:val="28"/>
        </w:rPr>
        <w:t>填埋依然是目前最主要的垃圾处理方式，在产生量快速增长的背景下两座仅有的卫生填埋场被迫超负荷运行</w:t>
      </w:r>
      <w:r w:rsidR="00B12F72" w:rsidRPr="00B12F72">
        <w:rPr>
          <w:rFonts w:hint="eastAsia"/>
          <w:sz w:val="28"/>
          <w:szCs w:val="28"/>
          <w:vertAlign w:val="superscript"/>
        </w:rPr>
        <w:t>[</w:t>
      </w:r>
      <w:r w:rsidR="00B12F72" w:rsidRPr="00B12F72">
        <w:rPr>
          <w:sz w:val="28"/>
          <w:szCs w:val="28"/>
          <w:vertAlign w:val="superscript"/>
        </w:rPr>
        <w:t>1</w:t>
      </w:r>
      <w:r w:rsidR="00B12F72" w:rsidRPr="00B12F72">
        <w:rPr>
          <w:rFonts w:hint="eastAsia"/>
          <w:sz w:val="28"/>
          <w:szCs w:val="28"/>
          <w:vertAlign w:val="superscript"/>
        </w:rPr>
        <w:t>]</w:t>
      </w:r>
      <w:r>
        <w:rPr>
          <w:rFonts w:hint="eastAsia"/>
          <w:sz w:val="28"/>
          <w:szCs w:val="28"/>
        </w:rPr>
        <w:t>。</w:t>
      </w:r>
      <w:r>
        <w:rPr>
          <w:sz w:val="28"/>
          <w:szCs w:val="28"/>
        </w:rPr>
        <w:t>受土地资源的限制和市民维权意识的提高，新建垃圾填埋场已几无可能，即使在满足技术规范的前提下仍然难以实施</w:t>
      </w:r>
      <w:r>
        <w:rPr>
          <w:rFonts w:hint="eastAsia"/>
          <w:sz w:val="28"/>
          <w:szCs w:val="28"/>
        </w:rPr>
        <w:t>。</w:t>
      </w:r>
      <w:r>
        <w:rPr>
          <w:rFonts w:ascii="宋体" w:hAnsi="宋体" w:cs="宋体"/>
          <w:color w:val="000000"/>
          <w:kern w:val="0"/>
          <w:sz w:val="28"/>
          <w:szCs w:val="28"/>
        </w:rPr>
        <w:t>现有</w:t>
      </w:r>
      <w:r>
        <w:rPr>
          <w:sz w:val="28"/>
          <w:szCs w:val="28"/>
        </w:rPr>
        <w:t>填埋库容快速消耗，垃圾围城（抑或垃圾淹城）将成为现实困境</w:t>
      </w:r>
      <w:r w:rsidR="00B12F72" w:rsidRPr="00B12F72">
        <w:rPr>
          <w:rFonts w:hint="eastAsia"/>
          <w:sz w:val="28"/>
          <w:szCs w:val="28"/>
          <w:vertAlign w:val="superscript"/>
        </w:rPr>
        <w:t>[</w:t>
      </w:r>
      <w:r w:rsidR="00B12F72" w:rsidRPr="00B12F72">
        <w:rPr>
          <w:sz w:val="28"/>
          <w:szCs w:val="28"/>
          <w:vertAlign w:val="superscript"/>
        </w:rPr>
        <w:t>2</w:t>
      </w:r>
      <w:r w:rsidR="00B12F72" w:rsidRPr="00B12F72">
        <w:rPr>
          <w:rFonts w:hint="eastAsia"/>
          <w:sz w:val="28"/>
          <w:szCs w:val="28"/>
          <w:vertAlign w:val="superscript"/>
        </w:rPr>
        <w:t>]</w:t>
      </w:r>
      <w:r>
        <w:rPr>
          <w:rFonts w:hint="eastAsia"/>
          <w:sz w:val="28"/>
          <w:szCs w:val="28"/>
        </w:rPr>
        <w:t>。</w:t>
      </w:r>
    </w:p>
    <w:p w14:paraId="3A32A409" w14:textId="77777777" w:rsidR="0054179F" w:rsidRDefault="00BA603D">
      <w:pPr>
        <w:autoSpaceDE w:val="0"/>
        <w:autoSpaceDN w:val="0"/>
        <w:adjustRightInd w:val="0"/>
        <w:ind w:firstLine="420"/>
        <w:rPr>
          <w:sz w:val="28"/>
          <w:szCs w:val="28"/>
        </w:rPr>
      </w:pPr>
      <w:r>
        <w:rPr>
          <w:sz w:val="28"/>
          <w:szCs w:val="28"/>
        </w:rPr>
        <w:t>自</w:t>
      </w:r>
      <w:r>
        <w:rPr>
          <w:sz w:val="28"/>
          <w:szCs w:val="28"/>
        </w:rPr>
        <w:t>1998</w:t>
      </w:r>
      <w:r>
        <w:rPr>
          <w:rFonts w:hint="eastAsia"/>
          <w:sz w:val="28"/>
          <w:szCs w:val="28"/>
        </w:rPr>
        <w:t>年深圳市被列入全国分类收集八大试点城市之一以来，由于缺乏具有可操作性的配套政策、相关性研究与配套管理体制，分类收集的成效一直不甚乐观，甚至在部分地区还出现倒退现象。由于在我市生活垃圾中</w:t>
      </w:r>
      <w:proofErr w:type="gramStart"/>
      <w:r>
        <w:rPr>
          <w:rFonts w:hint="eastAsia"/>
          <w:sz w:val="28"/>
          <w:szCs w:val="28"/>
        </w:rPr>
        <w:t>厨余比例</w:t>
      </w:r>
      <w:proofErr w:type="gramEnd"/>
      <w:r>
        <w:rPr>
          <w:rFonts w:hint="eastAsia"/>
          <w:sz w:val="28"/>
          <w:szCs w:val="28"/>
        </w:rPr>
        <w:t>一直较高，加之我市夏季气候炎热，垃圾容易腐烂发臭，因此填埋原生垃圾的填埋场不可避免就跟恶臭划上了等号。</w:t>
      </w:r>
    </w:p>
    <w:p w14:paraId="43CBBB45" w14:textId="77777777" w:rsidR="0054179F" w:rsidRDefault="00BA603D">
      <w:pPr>
        <w:widowControl/>
        <w:jc w:val="left"/>
        <w:rPr>
          <w:sz w:val="28"/>
          <w:szCs w:val="28"/>
        </w:rPr>
      </w:pPr>
      <w:r>
        <w:rPr>
          <w:b/>
          <w:sz w:val="28"/>
          <w:szCs w:val="28"/>
        </w:rPr>
        <w:tab/>
      </w:r>
      <w:r>
        <w:rPr>
          <w:sz w:val="28"/>
          <w:szCs w:val="28"/>
        </w:rPr>
        <w:t>目前</w:t>
      </w:r>
      <w:r>
        <w:rPr>
          <w:rFonts w:hint="eastAsia"/>
          <w:sz w:val="28"/>
          <w:szCs w:val="28"/>
        </w:rPr>
        <w:t>国内</w:t>
      </w:r>
      <w:r>
        <w:rPr>
          <w:sz w:val="28"/>
          <w:szCs w:val="28"/>
        </w:rPr>
        <w:t>针对垃圾处理的社会成本分析的专项核算</w:t>
      </w:r>
      <w:r>
        <w:rPr>
          <w:rFonts w:hint="eastAsia"/>
          <w:sz w:val="28"/>
          <w:szCs w:val="28"/>
        </w:rPr>
        <w:t>，</w:t>
      </w:r>
      <w:r>
        <w:rPr>
          <w:sz w:val="28"/>
          <w:szCs w:val="28"/>
        </w:rPr>
        <w:t>并没有公开的标准</w:t>
      </w:r>
      <w:r>
        <w:rPr>
          <w:rFonts w:hint="eastAsia"/>
          <w:sz w:val="28"/>
          <w:szCs w:val="28"/>
        </w:rPr>
        <w:t>，</w:t>
      </w:r>
      <w:r>
        <w:rPr>
          <w:sz w:val="28"/>
          <w:szCs w:val="28"/>
        </w:rPr>
        <w:t>相信通过本文相关分析</w:t>
      </w:r>
      <w:r>
        <w:rPr>
          <w:rFonts w:hint="eastAsia"/>
          <w:sz w:val="28"/>
          <w:szCs w:val="28"/>
        </w:rPr>
        <w:t>，</w:t>
      </w:r>
      <w:r>
        <w:rPr>
          <w:sz w:val="28"/>
          <w:szCs w:val="28"/>
        </w:rPr>
        <w:t>可以作为城市垃圾处理社会成本分析的一次有意义的探索</w:t>
      </w:r>
      <w:r>
        <w:rPr>
          <w:rFonts w:hint="eastAsia"/>
          <w:sz w:val="28"/>
          <w:szCs w:val="28"/>
        </w:rPr>
        <w:t>。</w:t>
      </w:r>
    </w:p>
    <w:p w14:paraId="79DC2346" w14:textId="77777777" w:rsidR="0054179F" w:rsidRDefault="00BA603D">
      <w:pPr>
        <w:pStyle w:val="2"/>
        <w:numPr>
          <w:ilvl w:val="1"/>
          <w:numId w:val="1"/>
        </w:numPr>
        <w:spacing w:before="0" w:after="0" w:line="240" w:lineRule="auto"/>
      </w:pPr>
      <w:bookmarkStart w:id="2" w:name="_Toc483950642"/>
      <w:r>
        <w:t>研究问题</w:t>
      </w:r>
      <w:bookmarkEnd w:id="2"/>
    </w:p>
    <w:p w14:paraId="0D423323" w14:textId="77777777" w:rsidR="0054179F" w:rsidRDefault="00BA603D">
      <w:pPr>
        <w:pStyle w:val="Default"/>
        <w:rPr>
          <w:sz w:val="28"/>
          <w:szCs w:val="28"/>
        </w:rPr>
      </w:pPr>
      <w:r>
        <w:rPr>
          <w:rFonts w:hint="eastAsia"/>
          <w:sz w:val="28"/>
          <w:szCs w:val="28"/>
        </w:rPr>
        <w:t>问题</w:t>
      </w:r>
      <w:proofErr w:type="gramStart"/>
      <w:r>
        <w:rPr>
          <w:rFonts w:hint="eastAsia"/>
          <w:sz w:val="28"/>
          <w:szCs w:val="28"/>
        </w:rPr>
        <w:t>一</w:t>
      </w:r>
      <w:proofErr w:type="gramEnd"/>
      <w:r>
        <w:rPr>
          <w:rFonts w:hint="eastAsia"/>
          <w:sz w:val="28"/>
          <w:szCs w:val="28"/>
        </w:rPr>
        <w:t>：建立深圳市城市垃圾处理社会总成本分析模型。</w:t>
      </w:r>
    </w:p>
    <w:p w14:paraId="3FB07F2F" w14:textId="77777777" w:rsidR="0054179F" w:rsidRDefault="00BA603D">
      <w:pPr>
        <w:pStyle w:val="Default"/>
        <w:rPr>
          <w:rFonts w:hAnsi="Calibri"/>
          <w:sz w:val="28"/>
          <w:szCs w:val="28"/>
        </w:rPr>
      </w:pPr>
      <w:r>
        <w:rPr>
          <w:sz w:val="28"/>
          <w:szCs w:val="28"/>
        </w:rPr>
        <w:t>问题二</w:t>
      </w:r>
      <w:r>
        <w:rPr>
          <w:rFonts w:hint="eastAsia"/>
          <w:sz w:val="28"/>
          <w:szCs w:val="28"/>
        </w:rPr>
        <w:t>：基于你的模型，完善附件</w:t>
      </w:r>
      <w:r>
        <w:rPr>
          <w:rFonts w:ascii="Calibri" w:hAnsi="Calibri" w:cs="Calibri"/>
          <w:sz w:val="28"/>
          <w:szCs w:val="28"/>
        </w:rPr>
        <w:t>1</w:t>
      </w:r>
      <w:r>
        <w:rPr>
          <w:rFonts w:hAnsi="Calibri" w:hint="eastAsia"/>
          <w:sz w:val="28"/>
          <w:szCs w:val="28"/>
        </w:rPr>
        <w:t>中提及的深圳市生活垃圾处理</w:t>
      </w:r>
      <w:proofErr w:type="gramStart"/>
      <w:r>
        <w:rPr>
          <w:rFonts w:hAnsi="Calibri" w:hint="eastAsia"/>
          <w:sz w:val="28"/>
          <w:szCs w:val="28"/>
        </w:rPr>
        <w:t>诸模式</w:t>
      </w:r>
      <w:proofErr w:type="gramEnd"/>
      <w:r>
        <w:rPr>
          <w:rFonts w:hAnsi="Calibri" w:hint="eastAsia"/>
          <w:sz w:val="28"/>
          <w:szCs w:val="28"/>
        </w:rPr>
        <w:t>的直接成本估算方法，并估算各模式的当期社会总成本以及未来十年的总成本数量、及</w:t>
      </w:r>
      <w:proofErr w:type="gramStart"/>
      <w:r>
        <w:rPr>
          <w:rFonts w:hAnsi="Calibri" w:hint="eastAsia"/>
          <w:sz w:val="28"/>
          <w:szCs w:val="28"/>
        </w:rPr>
        <w:t>诸模</w:t>
      </w:r>
      <w:proofErr w:type="gramEnd"/>
      <w:r>
        <w:rPr>
          <w:rFonts w:hAnsi="Calibri" w:hint="eastAsia"/>
          <w:sz w:val="28"/>
          <w:szCs w:val="28"/>
        </w:rPr>
        <w:t>式下各分项成本比例的变化趋势。</w:t>
      </w:r>
    </w:p>
    <w:p w14:paraId="710C1420" w14:textId="77777777" w:rsidR="0054179F" w:rsidRDefault="00BA603D">
      <w:pPr>
        <w:pStyle w:val="Default"/>
      </w:pPr>
      <w:r>
        <w:rPr>
          <w:rFonts w:hAnsi="Calibri"/>
          <w:sz w:val="28"/>
          <w:szCs w:val="28"/>
        </w:rPr>
        <w:t>问题三</w:t>
      </w:r>
      <w:r>
        <w:rPr>
          <w:rFonts w:hAnsi="Calibri" w:hint="eastAsia"/>
          <w:sz w:val="28"/>
          <w:szCs w:val="28"/>
        </w:rPr>
        <w:t>：</w:t>
      </w:r>
      <w:r>
        <w:rPr>
          <w:rFonts w:hint="eastAsia"/>
          <w:sz w:val="28"/>
          <w:szCs w:val="28"/>
        </w:rPr>
        <w:t>基于你的模型，通过远期成本效益分析设计深圳生活垃圾分类制度建设的优选模式，并根据你的模型和分析结果给政府提出相应的决策建议（包括对深圳生活垃圾基础数据调查统计内容的评价和改进建议）。</w:t>
      </w:r>
    </w:p>
    <w:p w14:paraId="776CF899" w14:textId="77777777" w:rsidR="0054179F" w:rsidRDefault="00BA603D">
      <w:pPr>
        <w:pStyle w:val="1"/>
        <w:spacing w:before="0" w:after="0" w:line="240" w:lineRule="auto"/>
        <w:jc w:val="center"/>
        <w:rPr>
          <w:sz w:val="32"/>
        </w:rPr>
      </w:pPr>
      <w:bookmarkStart w:id="3" w:name="_Toc483950643"/>
      <w:r>
        <w:rPr>
          <w:rFonts w:hint="eastAsia"/>
          <w:sz w:val="32"/>
        </w:rPr>
        <w:t>二、符号说明和基本假设</w:t>
      </w:r>
      <w:bookmarkEnd w:id="3"/>
    </w:p>
    <w:p w14:paraId="2A89F1DB" w14:textId="77777777" w:rsidR="0054179F" w:rsidRDefault="0054179F">
      <w:pPr>
        <w:pStyle w:val="12"/>
        <w:widowControl/>
        <w:numPr>
          <w:ilvl w:val="0"/>
          <w:numId w:val="2"/>
        </w:numPr>
        <w:ind w:firstLineChars="0"/>
        <w:jc w:val="left"/>
        <w:rPr>
          <w:b/>
          <w:vanish/>
          <w:sz w:val="28"/>
          <w:szCs w:val="28"/>
        </w:rPr>
      </w:pPr>
    </w:p>
    <w:p w14:paraId="0910242C" w14:textId="77777777" w:rsidR="0054179F" w:rsidRDefault="0054179F">
      <w:pPr>
        <w:pStyle w:val="12"/>
        <w:keepNext/>
        <w:keepLines/>
        <w:numPr>
          <w:ilvl w:val="0"/>
          <w:numId w:val="1"/>
        </w:numPr>
        <w:ind w:firstLineChars="0"/>
        <w:outlineLvl w:val="1"/>
        <w:rPr>
          <w:rFonts w:asciiTheme="majorHAnsi" w:eastAsiaTheme="majorEastAsia" w:hAnsiTheme="majorHAnsi" w:cstheme="majorBidi"/>
          <w:b/>
          <w:bCs/>
          <w:vanish/>
          <w:sz w:val="32"/>
          <w:szCs w:val="32"/>
        </w:rPr>
      </w:pPr>
      <w:bookmarkStart w:id="4" w:name="_Toc481376570"/>
      <w:bookmarkStart w:id="5" w:name="_Toc481408806"/>
      <w:bookmarkStart w:id="6" w:name="_Toc481376719"/>
      <w:bookmarkStart w:id="7" w:name="_Toc481456507"/>
      <w:bookmarkStart w:id="8" w:name="_Toc481408724"/>
      <w:bookmarkStart w:id="9" w:name="_Toc483747051"/>
      <w:bookmarkStart w:id="10" w:name="_Toc483748784"/>
      <w:bookmarkStart w:id="11" w:name="_Toc483748830"/>
      <w:bookmarkStart w:id="12" w:name="_Toc483748875"/>
      <w:bookmarkStart w:id="13" w:name="_Toc483948149"/>
      <w:bookmarkStart w:id="14" w:name="_Toc483948287"/>
      <w:bookmarkStart w:id="15" w:name="_Toc483948329"/>
      <w:bookmarkStart w:id="16" w:name="_Toc483948383"/>
      <w:bookmarkStart w:id="17" w:name="_Toc483948447"/>
      <w:bookmarkStart w:id="18" w:name="_Toc483948512"/>
      <w:bookmarkStart w:id="19" w:name="_Toc483948578"/>
      <w:bookmarkStart w:id="20" w:name="_Toc483948664"/>
      <w:bookmarkStart w:id="21" w:name="_Toc483948712"/>
      <w:bookmarkStart w:id="22" w:name="_Toc483948806"/>
      <w:bookmarkStart w:id="23" w:name="_Toc48395064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B4855A5" w14:textId="77777777" w:rsidR="0054179F" w:rsidRDefault="00BA603D">
      <w:pPr>
        <w:pStyle w:val="2"/>
        <w:numPr>
          <w:ilvl w:val="1"/>
          <w:numId w:val="1"/>
        </w:numPr>
        <w:spacing w:before="0" w:after="0" w:line="240" w:lineRule="auto"/>
      </w:pPr>
      <w:bookmarkStart w:id="24" w:name="_Toc483950645"/>
      <w:r>
        <w:rPr>
          <w:rFonts w:hint="eastAsia"/>
        </w:rPr>
        <w:t>符号说明</w:t>
      </w:r>
      <w:bookmarkEnd w:id="24"/>
    </w:p>
    <w:p w14:paraId="310A747B" w14:textId="77777777" w:rsidR="0054179F" w:rsidRDefault="00BA603D">
      <w:pPr>
        <w:pStyle w:val="12"/>
        <w:widowControl/>
        <w:ind w:left="567" w:firstLineChars="0" w:firstLine="0"/>
        <w:jc w:val="center"/>
        <w:rPr>
          <w:rFonts w:asciiTheme="minorEastAsia" w:eastAsiaTheme="minorEastAsia" w:hAnsiTheme="minorEastAsia"/>
          <w:b/>
          <w:szCs w:val="21"/>
        </w:rPr>
      </w:pPr>
      <w:r>
        <w:rPr>
          <w:rFonts w:asciiTheme="minorEastAsia" w:eastAsiaTheme="minorEastAsia" w:hAnsiTheme="minorEastAsia"/>
          <w:b/>
          <w:szCs w:val="21"/>
        </w:rPr>
        <w:t>表</w:t>
      </w:r>
      <w:r>
        <w:rPr>
          <w:rFonts w:asciiTheme="minorEastAsia" w:eastAsiaTheme="minorEastAsia" w:hAnsiTheme="minorEastAsia" w:hint="eastAsia"/>
          <w:b/>
          <w:szCs w:val="21"/>
        </w:rPr>
        <w:t>2.1符号说明</w:t>
      </w:r>
    </w:p>
    <w:tbl>
      <w:tblPr>
        <w:tblStyle w:val="ab"/>
        <w:tblW w:w="4252" w:type="dxa"/>
        <w:tblInd w:w="2694" w:type="dxa"/>
        <w:tblLayout w:type="fixed"/>
        <w:tblLook w:val="04A0" w:firstRow="1" w:lastRow="0" w:firstColumn="1" w:lastColumn="0" w:noHBand="0" w:noVBand="1"/>
      </w:tblPr>
      <w:tblGrid>
        <w:gridCol w:w="1134"/>
        <w:gridCol w:w="3118"/>
      </w:tblGrid>
      <w:tr w:rsidR="0054179F" w14:paraId="0A4482C6" w14:textId="77777777">
        <w:trPr>
          <w:trHeight w:val="284"/>
        </w:trPr>
        <w:tc>
          <w:tcPr>
            <w:tcW w:w="1134" w:type="dxa"/>
            <w:tcBorders>
              <w:top w:val="single" w:sz="18" w:space="0" w:color="auto"/>
              <w:left w:val="nil"/>
              <w:bottom w:val="single" w:sz="18" w:space="0" w:color="auto"/>
              <w:right w:val="single" w:sz="18" w:space="0" w:color="auto"/>
            </w:tcBorders>
          </w:tcPr>
          <w:p w14:paraId="79236ED8" w14:textId="77777777" w:rsidR="0054179F" w:rsidRDefault="00BA603D">
            <w:pPr>
              <w:pStyle w:val="ac"/>
              <w:spacing w:line="360" w:lineRule="auto"/>
              <w:rPr>
                <w:sz w:val="21"/>
              </w:rPr>
            </w:pPr>
            <w:r>
              <w:rPr>
                <w:rFonts w:hint="eastAsia"/>
                <w:sz w:val="21"/>
              </w:rPr>
              <w:t>参数符号</w:t>
            </w:r>
          </w:p>
        </w:tc>
        <w:tc>
          <w:tcPr>
            <w:tcW w:w="3118" w:type="dxa"/>
            <w:tcBorders>
              <w:top w:val="single" w:sz="18" w:space="0" w:color="auto"/>
              <w:left w:val="single" w:sz="18" w:space="0" w:color="auto"/>
              <w:bottom w:val="single" w:sz="18" w:space="0" w:color="auto"/>
              <w:right w:val="nil"/>
            </w:tcBorders>
          </w:tcPr>
          <w:p w14:paraId="5F603E57" w14:textId="77777777" w:rsidR="0054179F" w:rsidRDefault="00BA603D">
            <w:pPr>
              <w:pStyle w:val="ac"/>
              <w:spacing w:line="360" w:lineRule="auto"/>
              <w:rPr>
                <w:sz w:val="21"/>
              </w:rPr>
            </w:pPr>
            <w:r>
              <w:rPr>
                <w:rFonts w:hint="eastAsia"/>
                <w:sz w:val="21"/>
              </w:rPr>
              <w:t>符号说明</w:t>
            </w:r>
          </w:p>
        </w:tc>
      </w:tr>
      <w:tr w:rsidR="0054179F" w14:paraId="179C3F5E" w14:textId="77777777">
        <w:trPr>
          <w:trHeight w:val="284"/>
        </w:trPr>
        <w:tc>
          <w:tcPr>
            <w:tcW w:w="1134" w:type="dxa"/>
            <w:tcBorders>
              <w:top w:val="single" w:sz="18" w:space="0" w:color="auto"/>
              <w:left w:val="nil"/>
              <w:bottom w:val="nil"/>
              <w:right w:val="single" w:sz="18" w:space="0" w:color="auto"/>
            </w:tcBorders>
          </w:tcPr>
          <w:p w14:paraId="0159A061" w14:textId="77777777" w:rsidR="0054179F" w:rsidRDefault="00BA603D">
            <w:pPr>
              <w:pStyle w:val="ac"/>
              <w:spacing w:line="360" w:lineRule="auto"/>
              <w:rPr>
                <w:sz w:val="21"/>
              </w:rPr>
            </w:pPr>
            <w:r>
              <w:rPr>
                <w:sz w:val="21"/>
              </w:rPr>
              <w:t>M</w:t>
            </w:r>
          </w:p>
        </w:tc>
        <w:tc>
          <w:tcPr>
            <w:tcW w:w="3118" w:type="dxa"/>
            <w:tcBorders>
              <w:top w:val="single" w:sz="18" w:space="0" w:color="auto"/>
              <w:left w:val="single" w:sz="18" w:space="0" w:color="auto"/>
              <w:bottom w:val="nil"/>
              <w:right w:val="nil"/>
            </w:tcBorders>
          </w:tcPr>
          <w:p w14:paraId="666A506C" w14:textId="77777777" w:rsidR="0054179F" w:rsidRDefault="00BA603D">
            <w:pPr>
              <w:pStyle w:val="ac"/>
              <w:spacing w:line="360" w:lineRule="auto"/>
              <w:rPr>
                <w:sz w:val="21"/>
              </w:rPr>
            </w:pPr>
            <w:r>
              <w:rPr>
                <w:sz w:val="21"/>
              </w:rPr>
              <w:t>社会总成本</w:t>
            </w:r>
          </w:p>
        </w:tc>
      </w:tr>
      <w:tr w:rsidR="0054179F" w14:paraId="4BE2F1DB" w14:textId="77777777">
        <w:trPr>
          <w:trHeight w:val="284"/>
        </w:trPr>
        <w:tc>
          <w:tcPr>
            <w:tcW w:w="1134" w:type="dxa"/>
            <w:tcBorders>
              <w:top w:val="nil"/>
              <w:left w:val="nil"/>
              <w:bottom w:val="nil"/>
              <w:right w:val="single" w:sz="18" w:space="0" w:color="auto"/>
            </w:tcBorders>
          </w:tcPr>
          <w:p w14:paraId="6037A8F3" w14:textId="77777777" w:rsidR="0054179F" w:rsidRDefault="00BA603D">
            <w:pPr>
              <w:pStyle w:val="ac"/>
              <w:spacing w:line="360" w:lineRule="auto"/>
              <w:rPr>
                <w:sz w:val="21"/>
              </w:rPr>
            </w:pPr>
            <w:r>
              <w:rPr>
                <w:sz w:val="21"/>
              </w:rPr>
              <w:t>A</w:t>
            </w:r>
          </w:p>
        </w:tc>
        <w:tc>
          <w:tcPr>
            <w:tcW w:w="3118" w:type="dxa"/>
            <w:tcBorders>
              <w:top w:val="nil"/>
              <w:left w:val="single" w:sz="18" w:space="0" w:color="auto"/>
              <w:bottom w:val="nil"/>
              <w:right w:val="nil"/>
            </w:tcBorders>
          </w:tcPr>
          <w:p w14:paraId="52596E22" w14:textId="77777777" w:rsidR="0054179F" w:rsidRDefault="00BA603D">
            <w:pPr>
              <w:pStyle w:val="ac"/>
              <w:spacing w:line="360" w:lineRule="auto"/>
              <w:rPr>
                <w:sz w:val="21"/>
              </w:rPr>
            </w:pPr>
            <w:r>
              <w:rPr>
                <w:sz w:val="21"/>
              </w:rPr>
              <w:t>单位垃圾焚烧社会总成本</w:t>
            </w:r>
          </w:p>
        </w:tc>
      </w:tr>
      <w:tr w:rsidR="0054179F" w14:paraId="6CD976B6" w14:textId="77777777">
        <w:trPr>
          <w:trHeight w:val="284"/>
        </w:trPr>
        <w:tc>
          <w:tcPr>
            <w:tcW w:w="1134" w:type="dxa"/>
            <w:tcBorders>
              <w:top w:val="nil"/>
              <w:left w:val="nil"/>
              <w:bottom w:val="nil"/>
              <w:right w:val="single" w:sz="18" w:space="0" w:color="auto"/>
            </w:tcBorders>
          </w:tcPr>
          <w:p w14:paraId="5C6540CA" w14:textId="77777777" w:rsidR="0054179F" w:rsidRDefault="00BA603D">
            <w:pPr>
              <w:pStyle w:val="ac"/>
              <w:spacing w:line="360" w:lineRule="auto"/>
              <w:rPr>
                <w:sz w:val="21"/>
              </w:rPr>
            </w:pPr>
            <w:r>
              <w:rPr>
                <w:sz w:val="21"/>
              </w:rPr>
              <w:t>C</w:t>
            </w:r>
          </w:p>
        </w:tc>
        <w:tc>
          <w:tcPr>
            <w:tcW w:w="3118" w:type="dxa"/>
            <w:tcBorders>
              <w:top w:val="nil"/>
              <w:left w:val="single" w:sz="18" w:space="0" w:color="auto"/>
              <w:bottom w:val="nil"/>
              <w:right w:val="nil"/>
            </w:tcBorders>
          </w:tcPr>
          <w:p w14:paraId="3373643E" w14:textId="77777777" w:rsidR="0054179F" w:rsidRDefault="00BA603D">
            <w:pPr>
              <w:pStyle w:val="ac"/>
              <w:spacing w:line="360" w:lineRule="auto"/>
              <w:rPr>
                <w:sz w:val="21"/>
              </w:rPr>
            </w:pPr>
            <w:r>
              <w:rPr>
                <w:sz w:val="21"/>
              </w:rPr>
              <w:t>垃圾处理量</w:t>
            </w:r>
          </w:p>
        </w:tc>
      </w:tr>
      <w:tr w:rsidR="0054179F" w14:paraId="248D5908" w14:textId="77777777">
        <w:trPr>
          <w:trHeight w:val="284"/>
        </w:trPr>
        <w:tc>
          <w:tcPr>
            <w:tcW w:w="1134" w:type="dxa"/>
            <w:tcBorders>
              <w:top w:val="nil"/>
              <w:left w:val="nil"/>
              <w:bottom w:val="nil"/>
              <w:right w:val="single" w:sz="18" w:space="0" w:color="auto"/>
            </w:tcBorders>
          </w:tcPr>
          <w:p w14:paraId="6DAC1C4D" w14:textId="77777777" w:rsidR="0054179F" w:rsidRDefault="00BA603D">
            <w:pPr>
              <w:pStyle w:val="ac"/>
              <w:spacing w:line="360" w:lineRule="auto"/>
              <w:rPr>
                <w:sz w:val="21"/>
              </w:rPr>
            </w:pPr>
            <w:r>
              <w:rPr>
                <w:sz w:val="21"/>
              </w:rPr>
              <w:t>N</w:t>
            </w:r>
          </w:p>
        </w:tc>
        <w:tc>
          <w:tcPr>
            <w:tcW w:w="3118" w:type="dxa"/>
            <w:tcBorders>
              <w:top w:val="nil"/>
              <w:left w:val="single" w:sz="18" w:space="0" w:color="auto"/>
              <w:bottom w:val="nil"/>
              <w:right w:val="nil"/>
            </w:tcBorders>
          </w:tcPr>
          <w:p w14:paraId="7EC69D4C" w14:textId="77777777" w:rsidR="0054179F" w:rsidRDefault="00BA603D">
            <w:pPr>
              <w:pStyle w:val="ac"/>
              <w:spacing w:line="360" w:lineRule="auto"/>
              <w:rPr>
                <w:sz w:val="21"/>
              </w:rPr>
            </w:pPr>
            <w:r>
              <w:rPr>
                <w:sz w:val="21"/>
              </w:rPr>
              <w:t>直接成本</w:t>
            </w:r>
          </w:p>
        </w:tc>
      </w:tr>
      <w:tr w:rsidR="0054179F" w14:paraId="00F69007" w14:textId="77777777">
        <w:trPr>
          <w:trHeight w:val="284"/>
        </w:trPr>
        <w:tc>
          <w:tcPr>
            <w:tcW w:w="1134" w:type="dxa"/>
            <w:tcBorders>
              <w:top w:val="nil"/>
              <w:left w:val="nil"/>
              <w:bottom w:val="nil"/>
              <w:right w:val="single" w:sz="18" w:space="0" w:color="auto"/>
            </w:tcBorders>
          </w:tcPr>
          <w:p w14:paraId="5D9D5B73" w14:textId="77777777" w:rsidR="0054179F" w:rsidRDefault="00BA603D">
            <w:pPr>
              <w:pStyle w:val="ac"/>
              <w:spacing w:line="360" w:lineRule="auto"/>
              <w:rPr>
                <w:sz w:val="21"/>
              </w:rPr>
            </w:pPr>
            <w:r>
              <w:rPr>
                <w:sz w:val="21"/>
              </w:rPr>
              <w:lastRenderedPageBreak/>
              <w:t>L</w:t>
            </w:r>
          </w:p>
        </w:tc>
        <w:tc>
          <w:tcPr>
            <w:tcW w:w="3118" w:type="dxa"/>
            <w:tcBorders>
              <w:top w:val="nil"/>
              <w:left w:val="single" w:sz="18" w:space="0" w:color="auto"/>
              <w:bottom w:val="nil"/>
              <w:right w:val="nil"/>
            </w:tcBorders>
          </w:tcPr>
          <w:p w14:paraId="78CA38EB" w14:textId="77777777" w:rsidR="0054179F" w:rsidRDefault="00BA603D">
            <w:pPr>
              <w:pStyle w:val="ac"/>
              <w:spacing w:line="360" w:lineRule="auto"/>
              <w:rPr>
                <w:sz w:val="21"/>
              </w:rPr>
            </w:pPr>
            <w:r>
              <w:rPr>
                <w:sz w:val="21"/>
              </w:rPr>
              <w:t>土地成本</w:t>
            </w:r>
          </w:p>
        </w:tc>
      </w:tr>
      <w:tr w:rsidR="0054179F" w14:paraId="37623815" w14:textId="77777777">
        <w:trPr>
          <w:trHeight w:val="284"/>
        </w:trPr>
        <w:tc>
          <w:tcPr>
            <w:tcW w:w="1134" w:type="dxa"/>
            <w:tcBorders>
              <w:top w:val="nil"/>
              <w:left w:val="nil"/>
              <w:bottom w:val="nil"/>
              <w:right w:val="single" w:sz="18" w:space="0" w:color="auto"/>
            </w:tcBorders>
          </w:tcPr>
          <w:p w14:paraId="0E000B60" w14:textId="77777777" w:rsidR="0054179F" w:rsidRDefault="00BA603D">
            <w:pPr>
              <w:pStyle w:val="ac"/>
              <w:spacing w:line="360" w:lineRule="auto"/>
              <w:rPr>
                <w:sz w:val="21"/>
              </w:rPr>
            </w:pPr>
            <w:r>
              <w:rPr>
                <w:sz w:val="21"/>
              </w:rPr>
              <w:t>B</w:t>
            </w:r>
          </w:p>
        </w:tc>
        <w:tc>
          <w:tcPr>
            <w:tcW w:w="3118" w:type="dxa"/>
            <w:tcBorders>
              <w:top w:val="nil"/>
              <w:left w:val="single" w:sz="18" w:space="0" w:color="auto"/>
              <w:bottom w:val="nil"/>
              <w:right w:val="nil"/>
            </w:tcBorders>
          </w:tcPr>
          <w:p w14:paraId="32C12982" w14:textId="77777777" w:rsidR="0054179F" w:rsidRDefault="00BA603D">
            <w:pPr>
              <w:pStyle w:val="ac"/>
              <w:spacing w:line="360" w:lineRule="auto"/>
              <w:rPr>
                <w:sz w:val="21"/>
              </w:rPr>
            </w:pPr>
            <w:r>
              <w:rPr>
                <w:sz w:val="21"/>
              </w:rPr>
              <w:t>建设成本</w:t>
            </w:r>
          </w:p>
        </w:tc>
      </w:tr>
      <w:tr w:rsidR="0054179F" w14:paraId="3910E8A0" w14:textId="77777777">
        <w:trPr>
          <w:trHeight w:val="284"/>
        </w:trPr>
        <w:tc>
          <w:tcPr>
            <w:tcW w:w="1134" w:type="dxa"/>
            <w:tcBorders>
              <w:top w:val="nil"/>
              <w:left w:val="nil"/>
              <w:bottom w:val="nil"/>
              <w:right w:val="single" w:sz="18" w:space="0" w:color="auto"/>
            </w:tcBorders>
          </w:tcPr>
          <w:p w14:paraId="4E0E4346" w14:textId="77777777" w:rsidR="0054179F" w:rsidRDefault="00BA603D">
            <w:pPr>
              <w:pStyle w:val="ac"/>
              <w:spacing w:line="360" w:lineRule="auto"/>
              <w:rPr>
                <w:sz w:val="21"/>
              </w:rPr>
            </w:pPr>
            <w:r>
              <w:rPr>
                <w:sz w:val="21"/>
              </w:rPr>
              <w:t>P</w:t>
            </w:r>
          </w:p>
        </w:tc>
        <w:tc>
          <w:tcPr>
            <w:tcW w:w="3118" w:type="dxa"/>
            <w:tcBorders>
              <w:top w:val="nil"/>
              <w:left w:val="single" w:sz="18" w:space="0" w:color="auto"/>
              <w:bottom w:val="nil"/>
              <w:right w:val="nil"/>
            </w:tcBorders>
          </w:tcPr>
          <w:p w14:paraId="1437BB16" w14:textId="77777777" w:rsidR="0054179F" w:rsidRDefault="00BA603D">
            <w:pPr>
              <w:pStyle w:val="ac"/>
              <w:spacing w:line="360" w:lineRule="auto"/>
              <w:rPr>
                <w:sz w:val="21"/>
              </w:rPr>
            </w:pPr>
            <w:r>
              <w:rPr>
                <w:sz w:val="21"/>
              </w:rPr>
              <w:t>垃圾处理费</w:t>
            </w:r>
          </w:p>
        </w:tc>
      </w:tr>
      <w:tr w:rsidR="0054179F" w14:paraId="59773420" w14:textId="77777777">
        <w:trPr>
          <w:trHeight w:val="284"/>
        </w:trPr>
        <w:tc>
          <w:tcPr>
            <w:tcW w:w="1134" w:type="dxa"/>
            <w:tcBorders>
              <w:top w:val="nil"/>
              <w:left w:val="nil"/>
              <w:bottom w:val="nil"/>
              <w:right w:val="single" w:sz="18" w:space="0" w:color="auto"/>
            </w:tcBorders>
          </w:tcPr>
          <w:p w14:paraId="58B90D5A" w14:textId="77777777" w:rsidR="0054179F" w:rsidRDefault="00BA603D">
            <w:pPr>
              <w:pStyle w:val="ac"/>
              <w:spacing w:line="360" w:lineRule="auto"/>
              <w:rPr>
                <w:sz w:val="21"/>
              </w:rPr>
            </w:pPr>
            <w:r>
              <w:rPr>
                <w:sz w:val="21"/>
              </w:rPr>
              <w:t>E</w:t>
            </w:r>
          </w:p>
        </w:tc>
        <w:tc>
          <w:tcPr>
            <w:tcW w:w="3118" w:type="dxa"/>
            <w:tcBorders>
              <w:top w:val="nil"/>
              <w:left w:val="single" w:sz="18" w:space="0" w:color="auto"/>
              <w:bottom w:val="nil"/>
              <w:right w:val="nil"/>
            </w:tcBorders>
          </w:tcPr>
          <w:p w14:paraId="4E421D9F" w14:textId="77777777" w:rsidR="0054179F" w:rsidRDefault="00BA603D">
            <w:pPr>
              <w:pStyle w:val="ac"/>
              <w:spacing w:line="360" w:lineRule="auto"/>
              <w:rPr>
                <w:sz w:val="21"/>
              </w:rPr>
            </w:pPr>
            <w:r>
              <w:rPr>
                <w:sz w:val="21"/>
              </w:rPr>
              <w:t>电价补贴</w:t>
            </w:r>
          </w:p>
        </w:tc>
      </w:tr>
      <w:tr w:rsidR="0054179F" w14:paraId="044145EC" w14:textId="77777777">
        <w:trPr>
          <w:trHeight w:val="284"/>
        </w:trPr>
        <w:tc>
          <w:tcPr>
            <w:tcW w:w="1134" w:type="dxa"/>
            <w:tcBorders>
              <w:top w:val="nil"/>
              <w:left w:val="nil"/>
              <w:bottom w:val="nil"/>
              <w:right w:val="single" w:sz="18" w:space="0" w:color="auto"/>
            </w:tcBorders>
          </w:tcPr>
          <w:p w14:paraId="4D17A7E2" w14:textId="77777777" w:rsidR="0054179F" w:rsidRDefault="00BA603D">
            <w:pPr>
              <w:pStyle w:val="ac"/>
              <w:spacing w:line="360" w:lineRule="auto"/>
              <w:rPr>
                <w:sz w:val="21"/>
              </w:rPr>
            </w:pPr>
            <w:r>
              <w:rPr>
                <w:sz w:val="21"/>
              </w:rPr>
              <w:t>W</w:t>
            </w:r>
          </w:p>
        </w:tc>
        <w:tc>
          <w:tcPr>
            <w:tcW w:w="3118" w:type="dxa"/>
            <w:tcBorders>
              <w:top w:val="nil"/>
              <w:left w:val="single" w:sz="18" w:space="0" w:color="auto"/>
              <w:bottom w:val="nil"/>
              <w:right w:val="nil"/>
            </w:tcBorders>
          </w:tcPr>
          <w:p w14:paraId="1F907766" w14:textId="77777777" w:rsidR="0054179F" w:rsidRDefault="00BA603D">
            <w:pPr>
              <w:pStyle w:val="ac"/>
              <w:spacing w:line="360" w:lineRule="auto"/>
              <w:rPr>
                <w:sz w:val="21"/>
              </w:rPr>
            </w:pPr>
            <w:r>
              <w:rPr>
                <w:sz w:val="21"/>
              </w:rPr>
              <w:t>渗沥液补贴</w:t>
            </w:r>
          </w:p>
        </w:tc>
      </w:tr>
      <w:tr w:rsidR="0054179F" w14:paraId="7D29B82F" w14:textId="77777777">
        <w:trPr>
          <w:trHeight w:val="284"/>
        </w:trPr>
        <w:tc>
          <w:tcPr>
            <w:tcW w:w="1134" w:type="dxa"/>
            <w:tcBorders>
              <w:top w:val="nil"/>
              <w:left w:val="nil"/>
              <w:bottom w:val="nil"/>
              <w:right w:val="single" w:sz="18" w:space="0" w:color="auto"/>
            </w:tcBorders>
          </w:tcPr>
          <w:p w14:paraId="5724153F" w14:textId="77777777" w:rsidR="0054179F" w:rsidRDefault="00BA603D">
            <w:pPr>
              <w:pStyle w:val="ac"/>
              <w:spacing w:line="360" w:lineRule="auto"/>
              <w:rPr>
                <w:sz w:val="21"/>
              </w:rPr>
            </w:pPr>
            <w:r>
              <w:rPr>
                <w:sz w:val="21"/>
              </w:rPr>
              <w:t>BA</w:t>
            </w:r>
          </w:p>
        </w:tc>
        <w:tc>
          <w:tcPr>
            <w:tcW w:w="3118" w:type="dxa"/>
            <w:tcBorders>
              <w:top w:val="nil"/>
              <w:left w:val="single" w:sz="18" w:space="0" w:color="auto"/>
              <w:bottom w:val="nil"/>
              <w:right w:val="nil"/>
            </w:tcBorders>
          </w:tcPr>
          <w:p w14:paraId="1E4FF9AA" w14:textId="77777777" w:rsidR="0054179F" w:rsidRDefault="00BA603D">
            <w:pPr>
              <w:pStyle w:val="ac"/>
              <w:spacing w:line="360" w:lineRule="auto"/>
              <w:rPr>
                <w:sz w:val="21"/>
              </w:rPr>
            </w:pPr>
            <w:r>
              <w:rPr>
                <w:sz w:val="21"/>
              </w:rPr>
              <w:t>底灰处理补贴</w:t>
            </w:r>
          </w:p>
        </w:tc>
      </w:tr>
      <w:tr w:rsidR="0054179F" w14:paraId="1C8AF20E" w14:textId="77777777">
        <w:trPr>
          <w:trHeight w:val="284"/>
        </w:trPr>
        <w:tc>
          <w:tcPr>
            <w:tcW w:w="1134" w:type="dxa"/>
            <w:tcBorders>
              <w:top w:val="nil"/>
              <w:left w:val="nil"/>
              <w:bottom w:val="nil"/>
              <w:right w:val="single" w:sz="18" w:space="0" w:color="auto"/>
            </w:tcBorders>
          </w:tcPr>
          <w:p w14:paraId="448BE394" w14:textId="77777777" w:rsidR="0054179F" w:rsidRDefault="00BA603D">
            <w:pPr>
              <w:pStyle w:val="ac"/>
              <w:spacing w:line="360" w:lineRule="auto"/>
              <w:rPr>
                <w:sz w:val="21"/>
              </w:rPr>
            </w:pPr>
            <w:r>
              <w:rPr>
                <w:sz w:val="21"/>
              </w:rPr>
              <w:t>FA</w:t>
            </w:r>
          </w:p>
        </w:tc>
        <w:tc>
          <w:tcPr>
            <w:tcW w:w="3118" w:type="dxa"/>
            <w:tcBorders>
              <w:top w:val="nil"/>
              <w:left w:val="single" w:sz="18" w:space="0" w:color="auto"/>
              <w:bottom w:val="nil"/>
              <w:right w:val="nil"/>
            </w:tcBorders>
          </w:tcPr>
          <w:p w14:paraId="45A66C06" w14:textId="77777777" w:rsidR="0054179F" w:rsidRDefault="00BA603D">
            <w:pPr>
              <w:pStyle w:val="ac"/>
              <w:spacing w:line="360" w:lineRule="auto"/>
              <w:rPr>
                <w:sz w:val="21"/>
              </w:rPr>
            </w:pPr>
            <w:r>
              <w:rPr>
                <w:sz w:val="21"/>
              </w:rPr>
              <w:t>飞灰处理补贴</w:t>
            </w:r>
          </w:p>
        </w:tc>
      </w:tr>
      <w:tr w:rsidR="0054179F" w14:paraId="374164BB" w14:textId="77777777">
        <w:trPr>
          <w:trHeight w:val="284"/>
        </w:trPr>
        <w:tc>
          <w:tcPr>
            <w:tcW w:w="1134" w:type="dxa"/>
            <w:tcBorders>
              <w:top w:val="nil"/>
              <w:left w:val="nil"/>
              <w:bottom w:val="nil"/>
              <w:right w:val="single" w:sz="18" w:space="0" w:color="auto"/>
            </w:tcBorders>
          </w:tcPr>
          <w:p w14:paraId="1974CEB1" w14:textId="77777777" w:rsidR="0054179F" w:rsidRDefault="00BA603D">
            <w:pPr>
              <w:pStyle w:val="ac"/>
              <w:spacing w:line="360" w:lineRule="auto"/>
              <w:rPr>
                <w:sz w:val="21"/>
              </w:rPr>
            </w:pPr>
            <w:r>
              <w:rPr>
                <w:sz w:val="21"/>
              </w:rPr>
              <w:t>O</w:t>
            </w:r>
          </w:p>
        </w:tc>
        <w:tc>
          <w:tcPr>
            <w:tcW w:w="3118" w:type="dxa"/>
            <w:tcBorders>
              <w:top w:val="nil"/>
              <w:left w:val="single" w:sz="18" w:space="0" w:color="auto"/>
              <w:bottom w:val="nil"/>
              <w:right w:val="nil"/>
            </w:tcBorders>
          </w:tcPr>
          <w:p w14:paraId="312A1A58" w14:textId="77777777" w:rsidR="0054179F" w:rsidRDefault="00BA603D">
            <w:pPr>
              <w:pStyle w:val="ac"/>
              <w:spacing w:line="360" w:lineRule="auto"/>
              <w:rPr>
                <w:sz w:val="21"/>
              </w:rPr>
            </w:pPr>
            <w:r>
              <w:rPr>
                <w:sz w:val="21"/>
              </w:rPr>
              <w:t>其他补贴</w:t>
            </w:r>
          </w:p>
        </w:tc>
      </w:tr>
      <w:tr w:rsidR="0054179F" w14:paraId="5AFAE031" w14:textId="77777777">
        <w:trPr>
          <w:trHeight w:val="284"/>
        </w:trPr>
        <w:tc>
          <w:tcPr>
            <w:tcW w:w="1134" w:type="dxa"/>
            <w:tcBorders>
              <w:top w:val="nil"/>
              <w:left w:val="nil"/>
              <w:bottom w:val="nil"/>
              <w:right w:val="single" w:sz="18" w:space="0" w:color="auto"/>
            </w:tcBorders>
          </w:tcPr>
          <w:p w14:paraId="62C22DB4" w14:textId="77777777" w:rsidR="0054179F" w:rsidRDefault="00BA603D">
            <w:pPr>
              <w:pStyle w:val="ac"/>
              <w:spacing w:line="360" w:lineRule="auto"/>
              <w:rPr>
                <w:sz w:val="21"/>
              </w:rPr>
            </w:pPr>
            <w:r>
              <w:rPr>
                <w:sz w:val="21"/>
              </w:rPr>
              <w:t>H</w:t>
            </w:r>
          </w:p>
        </w:tc>
        <w:tc>
          <w:tcPr>
            <w:tcW w:w="3118" w:type="dxa"/>
            <w:tcBorders>
              <w:top w:val="nil"/>
              <w:left w:val="single" w:sz="18" w:space="0" w:color="auto"/>
              <w:bottom w:val="nil"/>
              <w:right w:val="nil"/>
            </w:tcBorders>
          </w:tcPr>
          <w:p w14:paraId="4E602F14" w14:textId="77777777" w:rsidR="0054179F" w:rsidRDefault="00BA603D">
            <w:pPr>
              <w:pStyle w:val="ac"/>
              <w:spacing w:line="360" w:lineRule="auto"/>
              <w:rPr>
                <w:sz w:val="21"/>
              </w:rPr>
            </w:pPr>
            <w:r>
              <w:rPr>
                <w:sz w:val="21"/>
              </w:rPr>
              <w:t>公众健康损失</w:t>
            </w:r>
          </w:p>
        </w:tc>
      </w:tr>
      <w:tr w:rsidR="0054179F" w14:paraId="77641FE2" w14:textId="77777777">
        <w:trPr>
          <w:trHeight w:val="284"/>
        </w:trPr>
        <w:tc>
          <w:tcPr>
            <w:tcW w:w="1134" w:type="dxa"/>
            <w:tcBorders>
              <w:top w:val="nil"/>
              <w:left w:val="nil"/>
              <w:bottom w:val="single" w:sz="18" w:space="0" w:color="auto"/>
              <w:right w:val="single" w:sz="18" w:space="0" w:color="auto"/>
            </w:tcBorders>
          </w:tcPr>
          <w:p w14:paraId="65778E0B" w14:textId="77777777" w:rsidR="0054179F" w:rsidRDefault="00BA603D">
            <w:pPr>
              <w:pStyle w:val="ac"/>
              <w:spacing w:line="360" w:lineRule="auto"/>
              <w:rPr>
                <w:sz w:val="21"/>
              </w:rPr>
            </w:pPr>
            <w:r>
              <w:rPr>
                <w:sz w:val="21"/>
              </w:rPr>
              <w:t>T</w:t>
            </w:r>
          </w:p>
        </w:tc>
        <w:tc>
          <w:tcPr>
            <w:tcW w:w="3118" w:type="dxa"/>
            <w:tcBorders>
              <w:top w:val="nil"/>
              <w:left w:val="single" w:sz="18" w:space="0" w:color="auto"/>
              <w:bottom w:val="single" w:sz="18" w:space="0" w:color="auto"/>
              <w:right w:val="nil"/>
            </w:tcBorders>
          </w:tcPr>
          <w:p w14:paraId="36911875" w14:textId="77777777" w:rsidR="0054179F" w:rsidRDefault="00BA603D">
            <w:pPr>
              <w:pStyle w:val="ac"/>
              <w:spacing w:line="360" w:lineRule="auto"/>
              <w:rPr>
                <w:sz w:val="21"/>
              </w:rPr>
            </w:pPr>
            <w:r>
              <w:rPr>
                <w:sz w:val="21"/>
              </w:rPr>
              <w:t>税收减免</w:t>
            </w:r>
          </w:p>
        </w:tc>
      </w:tr>
      <w:tr w:rsidR="0054179F" w14:paraId="3AE2CFE1" w14:textId="77777777">
        <w:trPr>
          <w:trHeight w:val="284"/>
        </w:trPr>
        <w:tc>
          <w:tcPr>
            <w:tcW w:w="4252" w:type="dxa"/>
            <w:gridSpan w:val="2"/>
            <w:tcBorders>
              <w:top w:val="single" w:sz="18" w:space="0" w:color="auto"/>
              <w:left w:val="nil"/>
              <w:bottom w:val="single" w:sz="18" w:space="0" w:color="auto"/>
              <w:right w:val="nil"/>
            </w:tcBorders>
          </w:tcPr>
          <w:p w14:paraId="57282A12" w14:textId="77777777" w:rsidR="0054179F" w:rsidRDefault="00BA603D">
            <w:pPr>
              <w:pStyle w:val="ac"/>
              <w:spacing w:line="360" w:lineRule="auto"/>
              <w:rPr>
                <w:sz w:val="21"/>
              </w:rPr>
            </w:pPr>
            <w:r>
              <w:rPr>
                <w:rFonts w:hint="eastAsia"/>
                <w:sz w:val="21"/>
              </w:rPr>
              <w:t>其他未列出的符号在文中另附说明</w:t>
            </w:r>
          </w:p>
        </w:tc>
      </w:tr>
    </w:tbl>
    <w:p w14:paraId="2A4DAE53" w14:textId="77777777" w:rsidR="0054179F" w:rsidRDefault="00BA603D">
      <w:pPr>
        <w:pStyle w:val="2"/>
        <w:numPr>
          <w:ilvl w:val="1"/>
          <w:numId w:val="1"/>
        </w:numPr>
        <w:spacing w:before="0" w:after="0" w:line="240" w:lineRule="auto"/>
      </w:pPr>
      <w:bookmarkStart w:id="25" w:name="_Toc483950646"/>
      <w:r>
        <w:t>基本假设</w:t>
      </w:r>
      <w:bookmarkEnd w:id="25"/>
    </w:p>
    <w:p w14:paraId="012579DA" w14:textId="77777777" w:rsidR="0054179F" w:rsidRDefault="00BA603D">
      <w:pPr>
        <w:autoSpaceDE w:val="0"/>
        <w:autoSpaceDN w:val="0"/>
        <w:adjustRightInd w:val="0"/>
        <w:rPr>
          <w:rFonts w:ascii="宋体" w:hAnsiTheme="minorHAnsi" w:cs="宋体"/>
          <w:kern w:val="0"/>
          <w:sz w:val="28"/>
          <w:szCs w:val="28"/>
        </w:rPr>
      </w:pPr>
      <w:r>
        <w:rPr>
          <w:rFonts w:hint="eastAsia"/>
          <w:sz w:val="28"/>
          <w:szCs w:val="28"/>
        </w:rPr>
        <w:t>假设</w:t>
      </w:r>
      <w:proofErr w:type="gramStart"/>
      <w:r>
        <w:rPr>
          <w:rFonts w:hint="eastAsia"/>
          <w:sz w:val="28"/>
          <w:szCs w:val="28"/>
        </w:rPr>
        <w:t>一</w:t>
      </w:r>
      <w:proofErr w:type="gramEnd"/>
      <w:r>
        <w:rPr>
          <w:rFonts w:hint="eastAsia"/>
          <w:sz w:val="28"/>
          <w:szCs w:val="28"/>
        </w:rPr>
        <w:t>：</w:t>
      </w:r>
      <w:r>
        <w:rPr>
          <w:rFonts w:ascii="宋体" w:hAnsiTheme="minorHAnsi" w:cs="宋体" w:hint="eastAsia"/>
          <w:kern w:val="0"/>
          <w:sz w:val="28"/>
          <w:szCs w:val="28"/>
        </w:rPr>
        <w:t>假设题目所给参考数据文件中数据都是真实有效的数据来源可靠，且能作为预测和检验模型好坏的样本；</w:t>
      </w:r>
    </w:p>
    <w:p w14:paraId="15C04F8E" w14:textId="77777777" w:rsidR="0054179F" w:rsidRDefault="00BA603D">
      <w:pPr>
        <w:widowControl/>
        <w:rPr>
          <w:rFonts w:ascii="宋体" w:hAnsiTheme="minorHAnsi" w:cs="宋体"/>
          <w:kern w:val="0"/>
          <w:sz w:val="28"/>
          <w:szCs w:val="28"/>
        </w:rPr>
      </w:pPr>
      <w:r>
        <w:rPr>
          <w:sz w:val="28"/>
          <w:szCs w:val="28"/>
        </w:rPr>
        <w:t>假设二</w:t>
      </w:r>
      <w:r>
        <w:rPr>
          <w:rFonts w:hint="eastAsia"/>
          <w:sz w:val="28"/>
          <w:szCs w:val="28"/>
        </w:rPr>
        <w:t>：</w:t>
      </w:r>
      <w:r>
        <w:rPr>
          <w:rFonts w:ascii="宋体" w:hAnsiTheme="minorHAnsi" w:cs="宋体" w:hint="eastAsia"/>
          <w:kern w:val="0"/>
          <w:sz w:val="28"/>
          <w:szCs w:val="28"/>
        </w:rPr>
        <w:t>假设收集到的数据不存在误差非常大的数据；</w:t>
      </w:r>
    </w:p>
    <w:p w14:paraId="0DB8A646" w14:textId="77777777" w:rsidR="0054179F" w:rsidRDefault="00BA603D">
      <w:pPr>
        <w:widowControl/>
        <w:rPr>
          <w:rFonts w:ascii="宋体" w:hAnsiTheme="minorHAnsi" w:cs="宋体"/>
          <w:kern w:val="0"/>
          <w:sz w:val="28"/>
          <w:szCs w:val="28"/>
        </w:rPr>
      </w:pPr>
      <w:r>
        <w:rPr>
          <w:rFonts w:ascii="宋体" w:hAnsiTheme="minorHAnsi" w:cs="宋体"/>
          <w:kern w:val="0"/>
          <w:sz w:val="28"/>
          <w:szCs w:val="28"/>
        </w:rPr>
        <w:t>假设三</w:t>
      </w:r>
      <w:r>
        <w:rPr>
          <w:rFonts w:ascii="宋体" w:hAnsiTheme="minorHAnsi" w:cs="宋体" w:hint="eastAsia"/>
          <w:kern w:val="0"/>
          <w:sz w:val="28"/>
          <w:szCs w:val="28"/>
        </w:rPr>
        <w:t>：假设垃圾转运及处理采用就近原则；</w:t>
      </w:r>
    </w:p>
    <w:p w14:paraId="7FCF866F" w14:textId="77777777" w:rsidR="0054179F" w:rsidRPr="00DC020C" w:rsidRDefault="00BA603D">
      <w:pPr>
        <w:widowControl/>
        <w:rPr>
          <w:sz w:val="28"/>
          <w:szCs w:val="28"/>
        </w:rPr>
      </w:pPr>
      <w:r w:rsidRPr="00DC020C">
        <w:rPr>
          <w:rFonts w:ascii="宋体" w:hAnsiTheme="minorHAnsi" w:cs="宋体"/>
          <w:kern w:val="0"/>
          <w:sz w:val="28"/>
          <w:szCs w:val="28"/>
        </w:rPr>
        <w:t>假设四</w:t>
      </w:r>
      <w:r w:rsidRPr="00DC020C">
        <w:rPr>
          <w:rFonts w:ascii="宋体" w:hAnsiTheme="minorHAnsi" w:cs="宋体" w:hint="eastAsia"/>
          <w:kern w:val="0"/>
          <w:sz w:val="28"/>
          <w:szCs w:val="28"/>
        </w:rPr>
        <w:t>：</w:t>
      </w:r>
      <w:r w:rsidRPr="00DC020C">
        <w:rPr>
          <w:rFonts w:ascii="宋体" w:hAnsiTheme="minorHAnsi" w:cs="宋体"/>
          <w:kern w:val="0"/>
          <w:sz w:val="28"/>
          <w:szCs w:val="28"/>
        </w:rPr>
        <w:t>假设垃圾</w:t>
      </w:r>
      <w:r w:rsidR="005E25CD" w:rsidRPr="00DC020C">
        <w:rPr>
          <w:rFonts w:ascii="宋体" w:hAnsiTheme="minorHAnsi" w:cs="宋体"/>
          <w:kern w:val="0"/>
          <w:sz w:val="28"/>
          <w:szCs w:val="28"/>
        </w:rPr>
        <w:t>处理各环节中用到的设备</w:t>
      </w:r>
      <w:r w:rsidRPr="00DC020C">
        <w:rPr>
          <w:rFonts w:ascii="宋体" w:hAnsiTheme="minorHAnsi" w:cs="宋体"/>
          <w:kern w:val="0"/>
          <w:sz w:val="28"/>
          <w:szCs w:val="28"/>
        </w:rPr>
        <w:t>标准</w:t>
      </w:r>
      <w:r w:rsidRPr="00DC020C">
        <w:rPr>
          <w:rFonts w:ascii="宋体" w:hAnsiTheme="minorHAnsi" w:cs="宋体" w:hint="eastAsia"/>
          <w:kern w:val="0"/>
          <w:sz w:val="28"/>
          <w:szCs w:val="28"/>
        </w:rPr>
        <w:t>、</w:t>
      </w:r>
      <w:r w:rsidRPr="00DC020C">
        <w:rPr>
          <w:rFonts w:ascii="宋体" w:hAnsiTheme="minorHAnsi" w:cs="宋体"/>
          <w:kern w:val="0"/>
          <w:sz w:val="28"/>
          <w:szCs w:val="28"/>
        </w:rPr>
        <w:t>折旧及使用年限相同</w:t>
      </w:r>
      <w:r w:rsidRPr="00DC020C">
        <w:rPr>
          <w:rFonts w:ascii="宋体" w:hAnsiTheme="minorHAnsi" w:cs="宋体" w:hint="eastAsia"/>
          <w:kern w:val="0"/>
          <w:sz w:val="28"/>
          <w:szCs w:val="28"/>
        </w:rPr>
        <w:t>；</w:t>
      </w:r>
    </w:p>
    <w:p w14:paraId="57653EF4" w14:textId="77777777" w:rsidR="0054179F" w:rsidRDefault="00BA603D">
      <w:pPr>
        <w:rPr>
          <w:b/>
          <w:sz w:val="28"/>
          <w:szCs w:val="28"/>
        </w:rPr>
      </w:pPr>
      <w:r>
        <w:rPr>
          <w:rFonts w:ascii="宋体" w:hAnsiTheme="minorHAnsi" w:cs="宋体"/>
          <w:kern w:val="0"/>
          <w:sz w:val="28"/>
          <w:szCs w:val="28"/>
        </w:rPr>
        <w:t>假设五</w:t>
      </w:r>
      <w:r>
        <w:rPr>
          <w:rFonts w:ascii="宋体" w:hAnsiTheme="minorHAnsi" w:cs="宋体" w:hint="eastAsia"/>
          <w:kern w:val="0"/>
          <w:sz w:val="28"/>
          <w:szCs w:val="28"/>
        </w:rPr>
        <w:t>：</w:t>
      </w:r>
      <w:r>
        <w:rPr>
          <w:rFonts w:ascii="宋体" w:hAnsiTheme="minorHAnsi" w:cs="宋体"/>
          <w:kern w:val="0"/>
          <w:sz w:val="28"/>
          <w:szCs w:val="28"/>
        </w:rPr>
        <w:t>假设垃圾各成本在各区域内均匀分布</w:t>
      </w:r>
      <w:r>
        <w:rPr>
          <w:rFonts w:ascii="宋体" w:hAnsiTheme="minorHAnsi" w:cs="宋体" w:hint="eastAsia"/>
          <w:kern w:val="0"/>
          <w:sz w:val="28"/>
          <w:szCs w:val="28"/>
        </w:rPr>
        <w:t>；</w:t>
      </w:r>
    </w:p>
    <w:p w14:paraId="622D0B27" w14:textId="77777777" w:rsidR="0054179F" w:rsidRDefault="00BA603D">
      <w:pPr>
        <w:pStyle w:val="1"/>
        <w:spacing w:before="0" w:after="0" w:line="240" w:lineRule="auto"/>
        <w:jc w:val="center"/>
        <w:rPr>
          <w:sz w:val="32"/>
        </w:rPr>
      </w:pPr>
      <w:bookmarkStart w:id="26" w:name="_Toc483950647"/>
      <w:r>
        <w:rPr>
          <w:sz w:val="32"/>
        </w:rPr>
        <w:t>三</w:t>
      </w:r>
      <w:r>
        <w:rPr>
          <w:rFonts w:hint="eastAsia"/>
          <w:sz w:val="32"/>
        </w:rPr>
        <w:t>、</w:t>
      </w:r>
      <w:r>
        <w:rPr>
          <w:sz w:val="32"/>
        </w:rPr>
        <w:t>问题分析</w:t>
      </w:r>
      <w:bookmarkEnd w:id="26"/>
    </w:p>
    <w:p w14:paraId="7511C250" w14:textId="77777777" w:rsidR="0054179F" w:rsidRPr="00DC020C" w:rsidRDefault="00BA603D">
      <w:pPr>
        <w:pStyle w:val="Default"/>
        <w:ind w:firstLine="420"/>
        <w:jc w:val="both"/>
        <w:rPr>
          <w:color w:val="auto"/>
          <w:sz w:val="28"/>
          <w:szCs w:val="28"/>
        </w:rPr>
      </w:pPr>
      <w:r>
        <w:rPr>
          <w:rFonts w:hint="eastAsia"/>
          <w:sz w:val="28"/>
          <w:szCs w:val="28"/>
        </w:rPr>
        <w:t>本文研究的是建立垃圾处理社会总成本分析模型及随时间的各分项变化趋势，以《北京市城市生活垃圾焚烧社会成本评估报告》为参考，并根据深圳市现有垃圾处理方式、深圳市垃圾基础数据调查（2010-</w:t>
      </w:r>
      <w:r>
        <w:rPr>
          <w:sz w:val="28"/>
          <w:szCs w:val="28"/>
        </w:rPr>
        <w:t>2015</w:t>
      </w:r>
      <w:r>
        <w:rPr>
          <w:rFonts w:hint="eastAsia"/>
          <w:sz w:val="28"/>
          <w:szCs w:val="28"/>
        </w:rPr>
        <w:t>）及相关政策要求建立分析模型和分析其变化趋势，并基于模型，通过远期成本效益分</w:t>
      </w:r>
      <w:r w:rsidRPr="00DC020C">
        <w:rPr>
          <w:rFonts w:hint="eastAsia"/>
          <w:color w:val="auto"/>
          <w:sz w:val="28"/>
          <w:szCs w:val="28"/>
        </w:rPr>
        <w:t>析设计深圳市生活垃圾分类制度的优选模式。</w:t>
      </w:r>
    </w:p>
    <w:p w14:paraId="45586D86" w14:textId="77777777" w:rsidR="0054179F" w:rsidRDefault="00BA603D">
      <w:pPr>
        <w:pStyle w:val="Default"/>
        <w:ind w:firstLine="420"/>
        <w:jc w:val="both"/>
        <w:rPr>
          <w:sz w:val="28"/>
          <w:szCs w:val="28"/>
        </w:rPr>
      </w:pPr>
      <w:r w:rsidRPr="00DC020C">
        <w:rPr>
          <w:rFonts w:hint="eastAsia"/>
          <w:color w:val="auto"/>
          <w:sz w:val="28"/>
          <w:szCs w:val="28"/>
        </w:rPr>
        <w:t>问题</w:t>
      </w:r>
      <w:proofErr w:type="gramStart"/>
      <w:r w:rsidRPr="00DC020C">
        <w:rPr>
          <w:rFonts w:hint="eastAsia"/>
          <w:color w:val="auto"/>
          <w:sz w:val="28"/>
          <w:szCs w:val="28"/>
        </w:rPr>
        <w:t>一</w:t>
      </w:r>
      <w:proofErr w:type="gramEnd"/>
      <w:r w:rsidRPr="00DC020C">
        <w:rPr>
          <w:rFonts w:hint="eastAsia"/>
          <w:color w:val="auto"/>
          <w:sz w:val="28"/>
          <w:szCs w:val="28"/>
        </w:rPr>
        <w:t>，建立深圳市城市垃圾处理的社会总成本分析模型，采用</w:t>
      </w:r>
      <w:r w:rsidRPr="00DC020C">
        <w:rPr>
          <w:rFonts w:hint="eastAsia"/>
          <w:b/>
          <w:color w:val="auto"/>
          <w:sz w:val="28"/>
          <w:szCs w:val="28"/>
        </w:rPr>
        <w:t>生命周期法</w:t>
      </w:r>
      <w:r w:rsidRPr="00DC020C">
        <w:rPr>
          <w:rFonts w:hint="eastAsia"/>
          <w:color w:val="auto"/>
          <w:sz w:val="28"/>
          <w:szCs w:val="28"/>
        </w:rPr>
        <w:t>的基本思想，采用结构化、模块化自顶向下的</w:t>
      </w:r>
      <w:r w:rsidR="00B16089" w:rsidRPr="00DC020C">
        <w:rPr>
          <w:rFonts w:hint="eastAsia"/>
          <w:color w:val="auto"/>
          <w:sz w:val="28"/>
          <w:szCs w:val="28"/>
        </w:rPr>
        <w:t>计算</w:t>
      </w:r>
      <w:r w:rsidRPr="00DC020C">
        <w:rPr>
          <w:rFonts w:hint="eastAsia"/>
          <w:color w:val="auto"/>
          <w:sz w:val="28"/>
          <w:szCs w:val="28"/>
        </w:rPr>
        <w:t>思路。首先，在明确</w:t>
      </w:r>
      <w:r w:rsidRPr="00DC020C">
        <w:rPr>
          <w:rFonts w:hint="eastAsia"/>
          <w:b/>
          <w:color w:val="auto"/>
          <w:sz w:val="28"/>
          <w:szCs w:val="28"/>
        </w:rPr>
        <w:t>社会成本核算边界</w:t>
      </w:r>
      <w:r w:rsidRPr="00DC020C">
        <w:rPr>
          <w:rFonts w:hint="eastAsia"/>
          <w:color w:val="auto"/>
          <w:sz w:val="28"/>
          <w:szCs w:val="28"/>
        </w:rPr>
        <w:t>原则下，</w:t>
      </w:r>
      <w:r w:rsidR="00B16089" w:rsidRPr="00DC020C">
        <w:rPr>
          <w:rFonts w:hint="eastAsia"/>
          <w:color w:val="auto"/>
          <w:sz w:val="28"/>
          <w:szCs w:val="28"/>
        </w:rPr>
        <w:t>并确定各项生活垃圾处理过程的社会总成本核算边界。基于以上信息</w:t>
      </w:r>
      <w:r w:rsidRPr="00DC020C">
        <w:rPr>
          <w:rFonts w:hint="eastAsia"/>
          <w:color w:val="auto"/>
          <w:sz w:val="28"/>
          <w:szCs w:val="28"/>
        </w:rPr>
        <w:t>，分别建立两种社会总成本分析模型。一、建立各分项成本核算子模型，汇总求和的社会总成本分析模型；</w:t>
      </w:r>
      <w:r>
        <w:rPr>
          <w:rFonts w:hint="eastAsia"/>
          <w:sz w:val="28"/>
          <w:szCs w:val="28"/>
        </w:rPr>
        <w:t>二、基于</w:t>
      </w:r>
      <w:r>
        <w:rPr>
          <w:rFonts w:hint="eastAsia"/>
          <w:b/>
          <w:color w:val="auto"/>
          <w:sz w:val="28"/>
          <w:szCs w:val="28"/>
        </w:rPr>
        <w:t>主成分分析</w:t>
      </w:r>
      <w:r>
        <w:rPr>
          <w:rFonts w:hint="eastAsia"/>
          <w:sz w:val="28"/>
          <w:szCs w:val="28"/>
        </w:rPr>
        <w:t>将社会总成本相关项中所有变量提取主因子，并与总社会成本做</w:t>
      </w:r>
      <w:r>
        <w:rPr>
          <w:rFonts w:hint="eastAsia"/>
          <w:b/>
          <w:sz w:val="28"/>
          <w:szCs w:val="28"/>
        </w:rPr>
        <w:t>皮尔逊相关性分析</w:t>
      </w:r>
      <w:r>
        <w:rPr>
          <w:rFonts w:hint="eastAsia"/>
          <w:sz w:val="28"/>
          <w:szCs w:val="28"/>
        </w:rPr>
        <w:t>，验证其相关性，后建立</w:t>
      </w:r>
      <w:r>
        <w:rPr>
          <w:rFonts w:hint="eastAsia"/>
          <w:b/>
          <w:sz w:val="28"/>
          <w:szCs w:val="28"/>
        </w:rPr>
        <w:t>回归分析模型</w:t>
      </w:r>
      <w:r>
        <w:rPr>
          <w:rFonts w:hint="eastAsia"/>
          <w:sz w:val="28"/>
          <w:szCs w:val="28"/>
        </w:rPr>
        <w:t>。</w:t>
      </w:r>
    </w:p>
    <w:p w14:paraId="6C6E8E43" w14:textId="77777777" w:rsidR="0054179F" w:rsidRPr="00D576C8" w:rsidRDefault="00BA603D" w:rsidP="00D576C8">
      <w:pPr>
        <w:ind w:firstLine="576"/>
        <w:rPr>
          <w:sz w:val="28"/>
          <w:szCs w:val="28"/>
        </w:rPr>
      </w:pPr>
      <w:r>
        <w:rPr>
          <w:sz w:val="28"/>
          <w:szCs w:val="28"/>
        </w:rPr>
        <w:t>问题二</w:t>
      </w:r>
      <w:r>
        <w:rPr>
          <w:rFonts w:hint="eastAsia"/>
          <w:sz w:val="28"/>
          <w:szCs w:val="28"/>
        </w:rPr>
        <w:t>，本</w:t>
      </w:r>
      <w:proofErr w:type="gramStart"/>
      <w:r>
        <w:rPr>
          <w:rFonts w:hint="eastAsia"/>
          <w:sz w:val="28"/>
          <w:szCs w:val="28"/>
        </w:rPr>
        <w:t>问要求</w:t>
      </w:r>
      <w:proofErr w:type="gramEnd"/>
      <w:r>
        <w:rPr>
          <w:rFonts w:hint="eastAsia"/>
          <w:sz w:val="28"/>
          <w:szCs w:val="28"/>
        </w:rPr>
        <w:t>在上问模型基础上完善，深圳市垃圾处理</w:t>
      </w:r>
      <w:proofErr w:type="gramStart"/>
      <w:r>
        <w:rPr>
          <w:rFonts w:hint="eastAsia"/>
          <w:sz w:val="28"/>
          <w:szCs w:val="28"/>
        </w:rPr>
        <w:t>诸模</w:t>
      </w:r>
      <w:proofErr w:type="gramEnd"/>
      <w:r>
        <w:rPr>
          <w:rFonts w:hint="eastAsia"/>
          <w:sz w:val="28"/>
          <w:szCs w:val="28"/>
        </w:rPr>
        <w:t>式直接成本估算法，并预测当下及未来的总成本，并作分析。在明确直接</w:t>
      </w:r>
      <w:r>
        <w:rPr>
          <w:rFonts w:hint="eastAsia"/>
          <w:sz w:val="28"/>
          <w:szCs w:val="28"/>
        </w:rPr>
        <w:lastRenderedPageBreak/>
        <w:t>成本核算边界后，即可从社会总成本模型</w:t>
      </w:r>
      <w:r w:rsidRPr="00DC020C">
        <w:rPr>
          <w:rFonts w:hint="eastAsia"/>
          <w:sz w:val="28"/>
          <w:szCs w:val="28"/>
        </w:rPr>
        <w:t>中</w:t>
      </w:r>
      <w:r w:rsidR="00E9399B" w:rsidRPr="00DC020C">
        <w:rPr>
          <w:rFonts w:hint="eastAsia"/>
          <w:sz w:val="28"/>
          <w:szCs w:val="28"/>
        </w:rPr>
        <w:t>重新核算出</w:t>
      </w:r>
      <w:r w:rsidRPr="00DC020C">
        <w:rPr>
          <w:rFonts w:hint="eastAsia"/>
          <w:sz w:val="28"/>
          <w:szCs w:val="28"/>
        </w:rPr>
        <w:t>直接成本估算模型。</w:t>
      </w:r>
      <w:r w:rsidR="00D576C8" w:rsidRPr="00DC020C">
        <w:rPr>
          <w:rFonts w:hint="eastAsia"/>
          <w:sz w:val="28"/>
          <w:szCs w:val="28"/>
        </w:rPr>
        <w:t>在进行未来十年垃圾总清运量的预测时，首先对影响垃圾清运量</w:t>
      </w:r>
      <w:r w:rsidR="00D576C8">
        <w:rPr>
          <w:rFonts w:hint="eastAsia"/>
          <w:sz w:val="28"/>
          <w:szCs w:val="28"/>
        </w:rPr>
        <w:t>的各个因素进行未来十年的预测，所用到的方法为时间序列算法。然后</w:t>
      </w:r>
      <w:r w:rsidR="00D576C8" w:rsidRPr="00D306A7">
        <w:rPr>
          <w:rFonts w:hint="eastAsia"/>
          <w:sz w:val="28"/>
          <w:szCs w:val="28"/>
        </w:rPr>
        <w:t>对影响垃圾清运量的</w:t>
      </w:r>
      <w:r w:rsidR="00D576C8">
        <w:rPr>
          <w:rFonts w:hint="eastAsia"/>
          <w:sz w:val="28"/>
          <w:szCs w:val="28"/>
        </w:rPr>
        <w:t>各</w:t>
      </w:r>
      <w:r w:rsidR="00D576C8" w:rsidRPr="00D306A7">
        <w:rPr>
          <w:rFonts w:hint="eastAsia"/>
          <w:sz w:val="28"/>
          <w:szCs w:val="28"/>
        </w:rPr>
        <w:t>个自变量进行了因子分析，把这些具有错综复杂关系的变量归结为几个综合因子来进行分析预测。进行因子分析</w:t>
      </w:r>
      <w:r w:rsidR="00D576C8">
        <w:rPr>
          <w:rFonts w:hint="eastAsia"/>
          <w:sz w:val="28"/>
          <w:szCs w:val="28"/>
        </w:rPr>
        <w:t>之</w:t>
      </w:r>
      <w:r w:rsidR="00D576C8" w:rsidRPr="00D306A7">
        <w:rPr>
          <w:rFonts w:hint="eastAsia"/>
          <w:sz w:val="28"/>
          <w:szCs w:val="28"/>
        </w:rPr>
        <w:t>后，将得到的几个代表因子分别通过</w:t>
      </w:r>
      <w:r w:rsidR="00D576C8" w:rsidRPr="00D306A7">
        <w:rPr>
          <w:rFonts w:hint="eastAsia"/>
          <w:sz w:val="28"/>
          <w:szCs w:val="28"/>
        </w:rPr>
        <w:t>RBF</w:t>
      </w:r>
      <w:r w:rsidR="00D576C8" w:rsidRPr="00D306A7">
        <w:rPr>
          <w:rFonts w:hint="eastAsia"/>
          <w:sz w:val="28"/>
          <w:szCs w:val="28"/>
        </w:rPr>
        <w:t>神经网络算法和遗传算法</w:t>
      </w:r>
      <w:r w:rsidR="00D576C8" w:rsidRPr="00D306A7">
        <w:rPr>
          <w:rFonts w:hint="eastAsia"/>
          <w:sz w:val="28"/>
          <w:szCs w:val="28"/>
        </w:rPr>
        <w:t>+BP</w:t>
      </w:r>
      <w:r w:rsidR="00D576C8" w:rsidRPr="00D306A7">
        <w:rPr>
          <w:rFonts w:hint="eastAsia"/>
          <w:sz w:val="28"/>
          <w:szCs w:val="28"/>
        </w:rPr>
        <w:t>神经网络算法这两种方法进行预测。然后对这两种方法得到的预测结果跟</w:t>
      </w:r>
      <w:r w:rsidR="00D576C8" w:rsidRPr="00D306A7">
        <w:rPr>
          <w:rFonts w:hint="eastAsia"/>
          <w:sz w:val="28"/>
          <w:szCs w:val="28"/>
        </w:rPr>
        <w:t>2000</w:t>
      </w:r>
      <w:r w:rsidR="00D576C8" w:rsidRPr="00D306A7">
        <w:rPr>
          <w:rFonts w:hint="eastAsia"/>
          <w:sz w:val="28"/>
          <w:szCs w:val="28"/>
        </w:rPr>
        <w:t>年—</w:t>
      </w:r>
      <w:r w:rsidR="00D576C8" w:rsidRPr="00D306A7">
        <w:rPr>
          <w:rFonts w:hint="eastAsia"/>
          <w:sz w:val="28"/>
          <w:szCs w:val="28"/>
        </w:rPr>
        <w:t>2016</w:t>
      </w:r>
      <w:r w:rsidR="00D576C8" w:rsidRPr="00D306A7">
        <w:rPr>
          <w:rFonts w:hint="eastAsia"/>
          <w:sz w:val="28"/>
          <w:szCs w:val="28"/>
        </w:rPr>
        <w:t>年的实际值进行比较，通过误差分析来选出最优的预测方法。最后，再根据这种预测方法计算出</w:t>
      </w:r>
      <w:r w:rsidR="00D576C8" w:rsidRPr="00D306A7">
        <w:rPr>
          <w:rFonts w:hint="eastAsia"/>
          <w:sz w:val="28"/>
          <w:szCs w:val="28"/>
        </w:rPr>
        <w:t>2017</w:t>
      </w:r>
      <w:r w:rsidR="00D576C8" w:rsidRPr="00D306A7">
        <w:rPr>
          <w:rFonts w:hint="eastAsia"/>
          <w:sz w:val="28"/>
          <w:szCs w:val="28"/>
        </w:rPr>
        <w:t>年—</w:t>
      </w:r>
      <w:r w:rsidR="00D576C8" w:rsidRPr="00D306A7">
        <w:rPr>
          <w:rFonts w:hint="eastAsia"/>
          <w:sz w:val="28"/>
          <w:szCs w:val="28"/>
        </w:rPr>
        <w:t>2027</w:t>
      </w:r>
      <w:r w:rsidR="00D576C8" w:rsidRPr="00D306A7">
        <w:rPr>
          <w:rFonts w:hint="eastAsia"/>
          <w:sz w:val="28"/>
          <w:szCs w:val="28"/>
        </w:rPr>
        <w:t>年垃圾总清运量的值</w:t>
      </w:r>
      <w:r w:rsidR="00D576C8">
        <w:rPr>
          <w:rFonts w:hint="eastAsia"/>
          <w:sz w:val="28"/>
          <w:szCs w:val="28"/>
        </w:rPr>
        <w:t>。将所得到的预测量带入社会总成本分析模型，并求出未来十年各模式的总成本。利用三次指数时间序列算法对未来十年深圳市垃圾的含水率和湿基热值进行预测，并通过成本估算模型分析各模式下各分项成本比例的变化趋势。</w:t>
      </w:r>
    </w:p>
    <w:p w14:paraId="68547F59" w14:textId="77777777" w:rsidR="0054179F" w:rsidRDefault="00BA603D">
      <w:pPr>
        <w:pStyle w:val="Default"/>
        <w:ind w:firstLine="420"/>
        <w:jc w:val="both"/>
        <w:rPr>
          <w:sz w:val="28"/>
          <w:szCs w:val="28"/>
        </w:rPr>
      </w:pPr>
      <w:r>
        <w:rPr>
          <w:sz w:val="28"/>
          <w:szCs w:val="28"/>
        </w:rPr>
        <w:t>问题三</w:t>
      </w:r>
      <w:r>
        <w:rPr>
          <w:rFonts w:hint="eastAsia"/>
          <w:sz w:val="28"/>
          <w:szCs w:val="28"/>
        </w:rPr>
        <w:t>，采用远期</w:t>
      </w:r>
      <w:r>
        <w:rPr>
          <w:rFonts w:hint="eastAsia"/>
          <w:b/>
          <w:sz w:val="28"/>
          <w:szCs w:val="28"/>
        </w:rPr>
        <w:t>成本效益分析</w:t>
      </w:r>
      <w:r>
        <w:rPr>
          <w:rFonts w:hint="eastAsia"/>
          <w:sz w:val="28"/>
          <w:szCs w:val="28"/>
        </w:rPr>
        <w:t>的发方法中的成本效益比（BCR=B</w:t>
      </w:r>
      <w:r>
        <w:rPr>
          <w:sz w:val="28"/>
          <w:szCs w:val="28"/>
        </w:rPr>
        <w:t>/C</w:t>
      </w:r>
      <w:r>
        <w:rPr>
          <w:rFonts w:hint="eastAsia"/>
          <w:sz w:val="28"/>
          <w:szCs w:val="28"/>
        </w:rPr>
        <w:t>）进行比较，取第二</w:t>
      </w:r>
      <w:proofErr w:type="gramStart"/>
      <w:r>
        <w:rPr>
          <w:rFonts w:hint="eastAsia"/>
          <w:sz w:val="28"/>
          <w:szCs w:val="28"/>
        </w:rPr>
        <w:t>问预测</w:t>
      </w:r>
      <w:proofErr w:type="gramEnd"/>
      <w:r>
        <w:rPr>
          <w:rFonts w:hint="eastAsia"/>
          <w:sz w:val="28"/>
          <w:szCs w:val="28"/>
        </w:rPr>
        <w:t>近十年的（2016-</w:t>
      </w:r>
      <w:r>
        <w:rPr>
          <w:sz w:val="28"/>
          <w:szCs w:val="28"/>
        </w:rPr>
        <w:t>2026</w:t>
      </w:r>
      <w:r>
        <w:rPr>
          <w:rFonts w:hint="eastAsia"/>
          <w:sz w:val="28"/>
          <w:szCs w:val="28"/>
        </w:rPr>
        <w:t>）各模式城市垃圾处理社会总成本均值作为远期成本。由于效益为模糊的概念，本题采用</w:t>
      </w:r>
      <w:r>
        <w:rPr>
          <w:rFonts w:hint="eastAsia"/>
          <w:b/>
          <w:sz w:val="28"/>
          <w:szCs w:val="28"/>
        </w:rPr>
        <w:t>二级综合模糊评价</w:t>
      </w:r>
      <w:r>
        <w:rPr>
          <w:rFonts w:hint="eastAsia"/>
          <w:sz w:val="28"/>
          <w:szCs w:val="28"/>
        </w:rPr>
        <w:t>的方法，根据最大隶属</w:t>
      </w:r>
      <w:proofErr w:type="gramStart"/>
      <w:r>
        <w:rPr>
          <w:rFonts w:hint="eastAsia"/>
          <w:sz w:val="28"/>
          <w:szCs w:val="28"/>
        </w:rPr>
        <w:t>度原则</w:t>
      </w:r>
      <w:proofErr w:type="gramEnd"/>
      <w:r>
        <w:rPr>
          <w:rFonts w:hint="eastAsia"/>
          <w:sz w:val="28"/>
          <w:szCs w:val="28"/>
        </w:rPr>
        <w:t>得出其估计值。然后对远期成本做归一化处理后，得出各模式成本效益比率，并根据其成本效益比率大小选择最优垃圾处理模式，并给政府提出相关的决策建议。</w:t>
      </w:r>
    </w:p>
    <w:p w14:paraId="0CA65F76" w14:textId="77777777" w:rsidR="0054179F" w:rsidRDefault="00BA603D">
      <w:pPr>
        <w:pStyle w:val="1"/>
        <w:spacing w:before="0" w:after="0" w:line="240" w:lineRule="auto"/>
        <w:jc w:val="center"/>
        <w:rPr>
          <w:sz w:val="32"/>
        </w:rPr>
      </w:pPr>
      <w:bookmarkStart w:id="27" w:name="_Toc483950648"/>
      <w:r>
        <w:rPr>
          <w:sz w:val="32"/>
        </w:rPr>
        <w:t>四</w:t>
      </w:r>
      <w:r>
        <w:rPr>
          <w:rFonts w:hint="eastAsia"/>
          <w:sz w:val="32"/>
        </w:rPr>
        <w:t>、</w:t>
      </w:r>
      <w:r>
        <w:rPr>
          <w:sz w:val="32"/>
        </w:rPr>
        <w:t>问题一</w:t>
      </w:r>
      <w:bookmarkEnd w:id="27"/>
    </w:p>
    <w:p w14:paraId="65A8FB72" w14:textId="77777777" w:rsidR="0054179F" w:rsidRDefault="0054179F">
      <w:pPr>
        <w:pStyle w:val="12"/>
        <w:widowControl/>
        <w:numPr>
          <w:ilvl w:val="0"/>
          <w:numId w:val="3"/>
        </w:numPr>
        <w:ind w:firstLineChars="0"/>
        <w:jc w:val="left"/>
        <w:rPr>
          <w:b/>
          <w:vanish/>
          <w:sz w:val="28"/>
          <w:szCs w:val="28"/>
        </w:rPr>
      </w:pPr>
    </w:p>
    <w:p w14:paraId="1EC32C7E" w14:textId="77777777" w:rsidR="0054179F" w:rsidRDefault="0054179F">
      <w:pPr>
        <w:pStyle w:val="12"/>
        <w:widowControl/>
        <w:numPr>
          <w:ilvl w:val="0"/>
          <w:numId w:val="3"/>
        </w:numPr>
        <w:ind w:firstLineChars="0"/>
        <w:jc w:val="left"/>
        <w:rPr>
          <w:b/>
          <w:vanish/>
          <w:sz w:val="28"/>
          <w:szCs w:val="28"/>
        </w:rPr>
      </w:pPr>
    </w:p>
    <w:p w14:paraId="408E9CB7" w14:textId="77777777" w:rsidR="0054179F" w:rsidRDefault="0054179F">
      <w:pPr>
        <w:pStyle w:val="12"/>
        <w:widowControl/>
        <w:numPr>
          <w:ilvl w:val="0"/>
          <w:numId w:val="3"/>
        </w:numPr>
        <w:ind w:firstLineChars="0"/>
        <w:jc w:val="left"/>
        <w:rPr>
          <w:b/>
          <w:vanish/>
          <w:sz w:val="28"/>
          <w:szCs w:val="28"/>
        </w:rPr>
      </w:pPr>
    </w:p>
    <w:p w14:paraId="3A1EE223" w14:textId="77777777" w:rsidR="0054179F" w:rsidRDefault="0054179F">
      <w:pPr>
        <w:pStyle w:val="12"/>
        <w:widowControl/>
        <w:numPr>
          <w:ilvl w:val="0"/>
          <w:numId w:val="3"/>
        </w:numPr>
        <w:ind w:firstLineChars="0"/>
        <w:jc w:val="left"/>
        <w:rPr>
          <w:b/>
          <w:vanish/>
          <w:sz w:val="28"/>
          <w:szCs w:val="28"/>
        </w:rPr>
      </w:pPr>
    </w:p>
    <w:p w14:paraId="4DD62165" w14:textId="77777777" w:rsidR="0054179F" w:rsidRDefault="0054179F">
      <w:pPr>
        <w:pStyle w:val="12"/>
        <w:keepNext/>
        <w:keepLines/>
        <w:numPr>
          <w:ilvl w:val="0"/>
          <w:numId w:val="1"/>
        </w:numPr>
        <w:ind w:firstLineChars="0"/>
        <w:outlineLvl w:val="1"/>
        <w:rPr>
          <w:rFonts w:asciiTheme="majorHAnsi" w:eastAsiaTheme="majorEastAsia" w:hAnsiTheme="majorHAnsi" w:cstheme="majorBidi"/>
          <w:b/>
          <w:bCs/>
          <w:vanish/>
          <w:sz w:val="32"/>
          <w:szCs w:val="32"/>
        </w:rPr>
      </w:pPr>
      <w:bookmarkStart w:id="28" w:name="_Toc481376575"/>
      <w:bookmarkStart w:id="29" w:name="_Toc481376724"/>
      <w:bookmarkStart w:id="30" w:name="_Toc481408729"/>
      <w:bookmarkStart w:id="31" w:name="_Toc481408811"/>
      <w:bookmarkStart w:id="32" w:name="_Toc481456512"/>
      <w:bookmarkStart w:id="33" w:name="_Toc483747056"/>
      <w:bookmarkStart w:id="34" w:name="_Toc483748789"/>
      <w:bookmarkStart w:id="35" w:name="_Toc483748835"/>
      <w:bookmarkStart w:id="36" w:name="_Toc483748880"/>
      <w:bookmarkStart w:id="37" w:name="_Toc483948154"/>
      <w:bookmarkStart w:id="38" w:name="_Toc483948292"/>
      <w:bookmarkStart w:id="39" w:name="_Toc483948334"/>
      <w:bookmarkStart w:id="40" w:name="_Toc483948388"/>
      <w:bookmarkStart w:id="41" w:name="_Toc483948452"/>
      <w:bookmarkStart w:id="42" w:name="_Toc483948517"/>
      <w:bookmarkStart w:id="43" w:name="_Toc483948583"/>
      <w:bookmarkStart w:id="44" w:name="_Toc483948669"/>
      <w:bookmarkStart w:id="45" w:name="_Toc483948717"/>
      <w:bookmarkStart w:id="46" w:name="_Toc483948811"/>
      <w:bookmarkStart w:id="47" w:name="_Toc483950649"/>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2ACC00E0" w14:textId="77777777" w:rsidR="0054179F" w:rsidRDefault="0054179F">
      <w:pPr>
        <w:pStyle w:val="12"/>
        <w:keepNext/>
        <w:keepLines/>
        <w:numPr>
          <w:ilvl w:val="0"/>
          <w:numId w:val="1"/>
        </w:numPr>
        <w:ind w:firstLineChars="0"/>
        <w:outlineLvl w:val="1"/>
        <w:rPr>
          <w:rFonts w:asciiTheme="majorHAnsi" w:eastAsiaTheme="majorEastAsia" w:hAnsiTheme="majorHAnsi" w:cstheme="majorBidi"/>
          <w:b/>
          <w:bCs/>
          <w:vanish/>
          <w:sz w:val="32"/>
          <w:szCs w:val="32"/>
        </w:rPr>
      </w:pPr>
      <w:bookmarkStart w:id="48" w:name="_Toc481376576"/>
      <w:bookmarkStart w:id="49" w:name="_Toc481376725"/>
      <w:bookmarkStart w:id="50" w:name="_Toc481408730"/>
      <w:bookmarkStart w:id="51" w:name="_Toc481408812"/>
      <w:bookmarkStart w:id="52" w:name="_Toc481456513"/>
      <w:bookmarkStart w:id="53" w:name="_Toc483747057"/>
      <w:bookmarkStart w:id="54" w:name="_Toc483748790"/>
      <w:bookmarkStart w:id="55" w:name="_Toc483748836"/>
      <w:bookmarkStart w:id="56" w:name="_Toc483748881"/>
      <w:bookmarkStart w:id="57" w:name="_Toc483948155"/>
      <w:bookmarkStart w:id="58" w:name="_Toc483948293"/>
      <w:bookmarkStart w:id="59" w:name="_Toc483948335"/>
      <w:bookmarkStart w:id="60" w:name="_Toc483948389"/>
      <w:bookmarkStart w:id="61" w:name="_Toc483948453"/>
      <w:bookmarkStart w:id="62" w:name="_Toc483948518"/>
      <w:bookmarkStart w:id="63" w:name="_Toc483948584"/>
      <w:bookmarkStart w:id="64" w:name="_Toc483948670"/>
      <w:bookmarkStart w:id="65" w:name="_Toc483948718"/>
      <w:bookmarkStart w:id="66" w:name="_Toc483948812"/>
      <w:bookmarkStart w:id="67" w:name="_Toc483950650"/>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6F4A5B67" w14:textId="77777777" w:rsidR="0054179F" w:rsidRDefault="00BA603D">
      <w:pPr>
        <w:pStyle w:val="2"/>
        <w:numPr>
          <w:ilvl w:val="1"/>
          <w:numId w:val="1"/>
        </w:numPr>
        <w:spacing w:before="0" w:after="0" w:line="240" w:lineRule="auto"/>
      </w:pPr>
      <w:bookmarkStart w:id="68" w:name="_Toc483950651"/>
      <w:r>
        <w:t>解题思路概述</w:t>
      </w:r>
      <w:bookmarkEnd w:id="68"/>
    </w:p>
    <w:p w14:paraId="12A169F1" w14:textId="77777777" w:rsidR="0054179F" w:rsidRDefault="00BA603D">
      <w:pPr>
        <w:pStyle w:val="Default"/>
        <w:ind w:firstLine="420"/>
        <w:jc w:val="both"/>
        <w:rPr>
          <w:sz w:val="28"/>
          <w:szCs w:val="28"/>
        </w:rPr>
      </w:pPr>
      <w:r>
        <w:rPr>
          <w:rFonts w:hint="eastAsia"/>
          <w:sz w:val="28"/>
          <w:szCs w:val="28"/>
        </w:rPr>
        <w:t>采用</w:t>
      </w:r>
      <w:r>
        <w:rPr>
          <w:rFonts w:hint="eastAsia"/>
          <w:b/>
          <w:sz w:val="28"/>
          <w:szCs w:val="28"/>
        </w:rPr>
        <w:t>生命周期法</w:t>
      </w:r>
      <w:r>
        <w:rPr>
          <w:rFonts w:hint="eastAsia"/>
          <w:sz w:val="28"/>
          <w:szCs w:val="28"/>
        </w:rPr>
        <w:t>的基本思想，采用结构化、模块</w:t>
      </w:r>
      <w:r w:rsidRPr="00DC020C">
        <w:rPr>
          <w:rFonts w:hint="eastAsia"/>
          <w:color w:val="auto"/>
          <w:sz w:val="28"/>
          <w:szCs w:val="28"/>
        </w:rPr>
        <w:t>化自顶向下的设计思路，对城市生活垃圾处理流程（垃圾收集、转运、焚烧、生物处理和填埋等）分项，并确定各项生活垃圾处理过程的</w:t>
      </w:r>
      <w:r w:rsidRPr="00DC020C">
        <w:rPr>
          <w:rFonts w:hint="eastAsia"/>
          <w:b/>
          <w:color w:val="auto"/>
          <w:sz w:val="28"/>
          <w:szCs w:val="28"/>
        </w:rPr>
        <w:t>社会总成本核算边界</w:t>
      </w:r>
      <w:r w:rsidRPr="00DC020C">
        <w:rPr>
          <w:rFonts w:hint="eastAsia"/>
          <w:color w:val="auto"/>
          <w:sz w:val="28"/>
          <w:szCs w:val="28"/>
        </w:rPr>
        <w:t>。基于以上信息，分别建立两种社会总成本分析模型。一、建立各分项</w:t>
      </w:r>
      <w:r>
        <w:rPr>
          <w:rFonts w:hint="eastAsia"/>
          <w:sz w:val="28"/>
          <w:szCs w:val="28"/>
        </w:rPr>
        <w:t>成本核算子模型，汇总求和的社会总成本分析模型；二、基于</w:t>
      </w:r>
      <w:r>
        <w:rPr>
          <w:rFonts w:hint="eastAsia"/>
          <w:b/>
          <w:color w:val="auto"/>
          <w:sz w:val="28"/>
          <w:szCs w:val="28"/>
        </w:rPr>
        <w:t>主成分分析</w:t>
      </w:r>
      <w:r>
        <w:rPr>
          <w:rFonts w:hint="eastAsia"/>
          <w:sz w:val="28"/>
          <w:szCs w:val="28"/>
        </w:rPr>
        <w:t>将社会总成本相关项中所有变量提取主因子，并与总社会成本做</w:t>
      </w:r>
      <w:r>
        <w:rPr>
          <w:rFonts w:hint="eastAsia"/>
          <w:b/>
          <w:sz w:val="28"/>
          <w:szCs w:val="28"/>
        </w:rPr>
        <w:t>皮尔逊相关性分析</w:t>
      </w:r>
      <w:r>
        <w:rPr>
          <w:rFonts w:hint="eastAsia"/>
          <w:sz w:val="28"/>
          <w:szCs w:val="28"/>
        </w:rPr>
        <w:t>，验证其相关性，后建立</w:t>
      </w:r>
      <w:r>
        <w:rPr>
          <w:rFonts w:hint="eastAsia"/>
          <w:b/>
          <w:sz w:val="28"/>
          <w:szCs w:val="28"/>
        </w:rPr>
        <w:t>回归分析模型</w:t>
      </w:r>
      <w:r>
        <w:rPr>
          <w:rFonts w:hint="eastAsia"/>
          <w:sz w:val="28"/>
          <w:szCs w:val="28"/>
        </w:rPr>
        <w:t>。对上述两个模型对比分析，并解答问题</w:t>
      </w:r>
      <w:proofErr w:type="gramStart"/>
      <w:r>
        <w:rPr>
          <w:rFonts w:hint="eastAsia"/>
          <w:sz w:val="28"/>
          <w:szCs w:val="28"/>
        </w:rPr>
        <w:t>一</w:t>
      </w:r>
      <w:proofErr w:type="gramEnd"/>
      <w:r>
        <w:rPr>
          <w:rFonts w:hint="eastAsia"/>
          <w:sz w:val="28"/>
          <w:szCs w:val="28"/>
        </w:rPr>
        <w:t>。</w:t>
      </w:r>
    </w:p>
    <w:p w14:paraId="556A0F34" w14:textId="77777777" w:rsidR="0054179F" w:rsidRDefault="00BA603D">
      <w:pPr>
        <w:pStyle w:val="Default"/>
        <w:ind w:firstLine="420"/>
        <w:jc w:val="both"/>
        <w:rPr>
          <w:sz w:val="28"/>
          <w:szCs w:val="28"/>
        </w:rPr>
      </w:pPr>
      <w:r>
        <w:rPr>
          <w:sz w:val="28"/>
          <w:szCs w:val="28"/>
        </w:rPr>
        <w:t>问题</w:t>
      </w:r>
      <w:proofErr w:type="gramStart"/>
      <w:r>
        <w:rPr>
          <w:sz w:val="28"/>
          <w:szCs w:val="28"/>
        </w:rPr>
        <w:t>一</w:t>
      </w:r>
      <w:proofErr w:type="gramEnd"/>
      <w:r>
        <w:rPr>
          <w:sz w:val="28"/>
          <w:szCs w:val="28"/>
        </w:rPr>
        <w:t>的解题思路流程如下图</w:t>
      </w:r>
      <w:r>
        <w:rPr>
          <w:rFonts w:hint="eastAsia"/>
          <w:sz w:val="28"/>
          <w:szCs w:val="28"/>
        </w:rPr>
        <w:t>：</w:t>
      </w:r>
    </w:p>
    <w:p w14:paraId="60D610C2" w14:textId="77777777" w:rsidR="0054179F" w:rsidRDefault="0055204B">
      <w:pPr>
        <w:pStyle w:val="Default"/>
        <w:jc w:val="center"/>
      </w:pPr>
      <w:r>
        <w:rPr>
          <w:noProof/>
        </w:rPr>
        <w:lastRenderedPageBreak/>
        <w:drawing>
          <wp:inline distT="0" distB="0" distL="0" distR="0" wp14:anchorId="06D3F7B4" wp14:editId="0CD26459">
            <wp:extent cx="2571750" cy="274320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2743200"/>
                    </a:xfrm>
                    <a:prstGeom prst="rect">
                      <a:avLst/>
                    </a:prstGeom>
                    <a:noFill/>
                    <a:ln>
                      <a:noFill/>
                    </a:ln>
                  </pic:spPr>
                </pic:pic>
              </a:graphicData>
            </a:graphic>
          </wp:inline>
        </w:drawing>
      </w:r>
    </w:p>
    <w:p w14:paraId="0F4DDEA3" w14:textId="77777777" w:rsidR="0054179F" w:rsidRDefault="00BA603D">
      <w:pPr>
        <w:widowControl/>
        <w:jc w:val="center"/>
        <w:rPr>
          <w:b/>
          <w:sz w:val="22"/>
        </w:rPr>
      </w:pPr>
      <w:r>
        <w:rPr>
          <w:b/>
          <w:sz w:val="22"/>
        </w:rPr>
        <w:t>图</w:t>
      </w:r>
      <w:r>
        <w:rPr>
          <w:rFonts w:hint="eastAsia"/>
          <w:b/>
          <w:sz w:val="22"/>
        </w:rPr>
        <w:t xml:space="preserve"> 4-</w:t>
      </w:r>
      <w:r>
        <w:rPr>
          <w:b/>
          <w:sz w:val="22"/>
        </w:rPr>
        <w:t xml:space="preserve">1 </w:t>
      </w:r>
      <w:r>
        <w:rPr>
          <w:b/>
          <w:sz w:val="22"/>
        </w:rPr>
        <w:t>问题</w:t>
      </w:r>
      <w:proofErr w:type="gramStart"/>
      <w:r>
        <w:rPr>
          <w:b/>
          <w:sz w:val="22"/>
        </w:rPr>
        <w:t>一</w:t>
      </w:r>
      <w:proofErr w:type="gramEnd"/>
      <w:r>
        <w:rPr>
          <w:b/>
          <w:sz w:val="22"/>
        </w:rPr>
        <w:t>思路流程图</w:t>
      </w:r>
    </w:p>
    <w:p w14:paraId="3962C5DE" w14:textId="77777777" w:rsidR="0054179F" w:rsidRPr="00DC020C" w:rsidRDefault="00B16089" w:rsidP="00C52322">
      <w:pPr>
        <w:pStyle w:val="2"/>
        <w:numPr>
          <w:ilvl w:val="1"/>
          <w:numId w:val="1"/>
        </w:numPr>
        <w:spacing w:before="0" w:after="0" w:line="240" w:lineRule="auto"/>
      </w:pPr>
      <w:bookmarkStart w:id="69" w:name="_Toc483950652"/>
      <w:r w:rsidRPr="00DC020C">
        <w:rPr>
          <w:rFonts w:hint="eastAsia"/>
        </w:rPr>
        <w:t>确定生活垃圾处理社会</w:t>
      </w:r>
      <w:r w:rsidRPr="00DC020C">
        <w:t>总成本的核算边界并建立子模型</w:t>
      </w:r>
      <w:bookmarkEnd w:id="69"/>
    </w:p>
    <w:p w14:paraId="1D4DA766" w14:textId="77777777" w:rsidR="0054179F" w:rsidRDefault="00766DFF" w:rsidP="00C52322">
      <w:pPr>
        <w:pStyle w:val="3"/>
        <w:spacing w:line="240" w:lineRule="auto"/>
      </w:pPr>
      <w:bookmarkStart w:id="70" w:name="_Toc483950653"/>
      <w:r>
        <w:rPr>
          <w:rFonts w:hint="eastAsia"/>
        </w:rPr>
        <w:t>4.2.1</w:t>
      </w:r>
      <w:r w:rsidR="00BA603D">
        <w:t>垃圾收集和转运成本核算</w:t>
      </w:r>
      <w:bookmarkEnd w:id="70"/>
    </w:p>
    <w:p w14:paraId="471BAE0D" w14:textId="77777777" w:rsidR="0054179F" w:rsidRDefault="00BA603D">
      <w:pPr>
        <w:ind w:firstLine="420"/>
        <w:rPr>
          <w:sz w:val="28"/>
          <w:szCs w:val="28"/>
        </w:rPr>
      </w:pPr>
      <w:r>
        <w:rPr>
          <w:sz w:val="28"/>
          <w:szCs w:val="28"/>
        </w:rPr>
        <w:t>目前深圳市生活垃圾收集的方式有混合收集</w:t>
      </w:r>
      <w:r>
        <w:rPr>
          <w:rFonts w:hint="eastAsia"/>
          <w:sz w:val="28"/>
          <w:szCs w:val="28"/>
        </w:rPr>
        <w:t>、</w:t>
      </w:r>
      <w:r>
        <w:rPr>
          <w:sz w:val="28"/>
          <w:szCs w:val="28"/>
        </w:rPr>
        <w:t>源头分类收集</w:t>
      </w:r>
      <w:r>
        <w:rPr>
          <w:rFonts w:hint="eastAsia"/>
          <w:sz w:val="28"/>
          <w:szCs w:val="28"/>
        </w:rPr>
        <w:t>、</w:t>
      </w:r>
      <w:r>
        <w:rPr>
          <w:sz w:val="28"/>
          <w:szCs w:val="28"/>
        </w:rPr>
        <w:t>末端分类收集三种</w:t>
      </w:r>
      <w:r>
        <w:rPr>
          <w:rFonts w:hint="eastAsia"/>
          <w:sz w:val="28"/>
          <w:szCs w:val="28"/>
        </w:rPr>
        <w:t>，</w:t>
      </w:r>
      <w:r>
        <w:rPr>
          <w:sz w:val="28"/>
          <w:szCs w:val="28"/>
        </w:rPr>
        <w:t>主要采用混合收集的方式</w:t>
      </w:r>
      <w:r>
        <w:rPr>
          <w:rFonts w:hint="eastAsia"/>
          <w:sz w:val="28"/>
          <w:szCs w:val="28"/>
        </w:rPr>
        <w:t>，其收集流程及核算边界如图</w:t>
      </w:r>
      <w:r>
        <w:rPr>
          <w:rFonts w:hint="eastAsia"/>
          <w:sz w:val="28"/>
          <w:szCs w:val="28"/>
        </w:rPr>
        <w:t>4-</w:t>
      </w:r>
      <w:r>
        <w:rPr>
          <w:sz w:val="28"/>
          <w:szCs w:val="28"/>
        </w:rPr>
        <w:t>2</w:t>
      </w:r>
      <w:r>
        <w:rPr>
          <w:sz w:val="28"/>
          <w:szCs w:val="28"/>
        </w:rPr>
        <w:t>所示</w:t>
      </w:r>
      <w:r>
        <w:rPr>
          <w:rFonts w:hint="eastAsia"/>
          <w:sz w:val="28"/>
          <w:szCs w:val="28"/>
        </w:rPr>
        <w:t>。</w:t>
      </w:r>
    </w:p>
    <w:p w14:paraId="0BF0F2D5" w14:textId="77777777" w:rsidR="0054179F" w:rsidRDefault="0055204B" w:rsidP="00D2715A">
      <w:pPr>
        <w:pStyle w:val="12"/>
        <w:widowControl/>
        <w:ind w:left="2520" w:hangingChars="1200" w:hanging="2520"/>
        <w:rPr>
          <w:b/>
          <w:sz w:val="22"/>
        </w:rPr>
      </w:pPr>
      <w:r>
        <w:rPr>
          <w:noProof/>
        </w:rPr>
        <w:drawing>
          <wp:inline distT="0" distB="0" distL="0" distR="0" wp14:anchorId="7E606765" wp14:editId="536B8F51">
            <wp:extent cx="5524500" cy="2066925"/>
            <wp:effectExtent l="0" t="0" r="0"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2066925"/>
                    </a:xfrm>
                    <a:prstGeom prst="rect">
                      <a:avLst/>
                    </a:prstGeom>
                    <a:noFill/>
                    <a:ln>
                      <a:noFill/>
                    </a:ln>
                  </pic:spPr>
                </pic:pic>
              </a:graphicData>
            </a:graphic>
          </wp:inline>
        </w:drawing>
      </w:r>
      <w:r w:rsidR="00BA603D">
        <w:rPr>
          <w:b/>
          <w:sz w:val="22"/>
        </w:rPr>
        <w:t>图</w:t>
      </w:r>
      <w:r w:rsidR="00BA603D">
        <w:rPr>
          <w:rFonts w:hint="eastAsia"/>
          <w:b/>
          <w:sz w:val="22"/>
        </w:rPr>
        <w:t>4-</w:t>
      </w:r>
      <w:r w:rsidR="00BA603D">
        <w:rPr>
          <w:b/>
          <w:sz w:val="22"/>
        </w:rPr>
        <w:t>2</w:t>
      </w:r>
      <w:r w:rsidR="00BA603D">
        <w:rPr>
          <w:b/>
          <w:sz w:val="22"/>
        </w:rPr>
        <w:t>城市生活收集社会核算边界</w:t>
      </w:r>
    </w:p>
    <w:p w14:paraId="35A07B25" w14:textId="77777777" w:rsidR="0054179F" w:rsidRDefault="00BA603D">
      <w:pPr>
        <w:pStyle w:val="12"/>
        <w:widowControl/>
        <w:numPr>
          <w:ilvl w:val="0"/>
          <w:numId w:val="4"/>
        </w:numPr>
        <w:ind w:firstLineChars="0"/>
        <w:jc w:val="left"/>
        <w:rPr>
          <w:b/>
          <w:sz w:val="28"/>
          <w:szCs w:val="28"/>
        </w:rPr>
      </w:pPr>
      <w:r>
        <w:rPr>
          <w:rFonts w:hint="eastAsia"/>
          <w:b/>
          <w:sz w:val="28"/>
          <w:szCs w:val="28"/>
        </w:rPr>
        <w:t>混合收集</w:t>
      </w:r>
    </w:p>
    <w:p w14:paraId="68A102E5" w14:textId="77777777" w:rsidR="0054179F" w:rsidRDefault="00BA603D">
      <w:pPr>
        <w:pStyle w:val="HTML"/>
        <w:shd w:val="clear" w:color="auto" w:fill="FFFFFF"/>
        <w:spacing w:before="150" w:after="150" w:line="435" w:lineRule="atLeast"/>
        <w:rPr>
          <w:sz w:val="28"/>
          <w:szCs w:val="28"/>
        </w:rPr>
      </w:pPr>
      <w:r>
        <w:rPr>
          <w:sz w:val="28"/>
          <w:szCs w:val="28"/>
        </w:rPr>
        <w:tab/>
        <w:t>混合收集方式为深圳市目前采用的主要垃圾收集方式</w:t>
      </w:r>
      <w:r>
        <w:rPr>
          <w:rFonts w:hint="eastAsia"/>
          <w:sz w:val="28"/>
          <w:szCs w:val="28"/>
        </w:rPr>
        <w:t>，指的是一种统一收集未经任何处理的原生废物的方式，核算其社会成本方法如</w:t>
      </w:r>
      <w:r w:rsidR="00BB2D2C">
        <w:rPr>
          <w:rFonts w:hint="eastAsia"/>
          <w:sz w:val="28"/>
          <w:szCs w:val="28"/>
        </w:rPr>
        <w:t>表4-1所示：</w:t>
      </w:r>
    </w:p>
    <w:p w14:paraId="03F8FDD6" w14:textId="77777777" w:rsidR="00D2715A" w:rsidRDefault="00D2715A" w:rsidP="00D2715A">
      <w:pPr>
        <w:pStyle w:val="14"/>
        <w:spacing w:line="240" w:lineRule="auto"/>
        <w:jc w:val="center"/>
        <w:rPr>
          <w:rFonts w:eastAsiaTheme="minorEastAsia"/>
          <w:b/>
          <w:sz w:val="22"/>
          <w:szCs w:val="24"/>
        </w:rPr>
      </w:pPr>
    </w:p>
    <w:p w14:paraId="022EAAC6" w14:textId="77777777" w:rsidR="0054179F" w:rsidRDefault="00BA603D" w:rsidP="00D2715A">
      <w:pPr>
        <w:pStyle w:val="14"/>
        <w:spacing w:line="240" w:lineRule="auto"/>
        <w:jc w:val="center"/>
        <w:rPr>
          <w:rFonts w:eastAsiaTheme="minorEastAsia"/>
          <w:b/>
          <w:sz w:val="22"/>
          <w:szCs w:val="24"/>
        </w:rPr>
      </w:pPr>
      <w:r>
        <w:rPr>
          <w:rFonts w:eastAsiaTheme="minorEastAsia"/>
          <w:b/>
          <w:sz w:val="22"/>
          <w:szCs w:val="24"/>
        </w:rPr>
        <w:lastRenderedPageBreak/>
        <w:t>表</w:t>
      </w:r>
      <w:r>
        <w:rPr>
          <w:rFonts w:eastAsiaTheme="minorEastAsia" w:hint="eastAsia"/>
          <w:b/>
          <w:sz w:val="22"/>
          <w:szCs w:val="24"/>
        </w:rPr>
        <w:t>4-</w:t>
      </w:r>
      <w:r>
        <w:rPr>
          <w:rFonts w:eastAsiaTheme="minorEastAsia"/>
          <w:b/>
          <w:sz w:val="22"/>
          <w:szCs w:val="24"/>
        </w:rPr>
        <w:t>1生活垃圾混合收集社会成本核算方法</w:t>
      </w:r>
    </w:p>
    <w:tbl>
      <w:tblPr>
        <w:tblStyle w:val="13"/>
        <w:tblW w:w="8702" w:type="dxa"/>
        <w:tblLayout w:type="fixed"/>
        <w:tblLook w:val="04A0" w:firstRow="1" w:lastRow="0" w:firstColumn="1" w:lastColumn="0" w:noHBand="0" w:noVBand="1"/>
      </w:tblPr>
      <w:tblGrid>
        <w:gridCol w:w="915"/>
        <w:gridCol w:w="1180"/>
        <w:gridCol w:w="1603"/>
        <w:gridCol w:w="5004"/>
      </w:tblGrid>
      <w:tr w:rsidR="0054179F" w14:paraId="08A55597" w14:textId="77777777">
        <w:trPr>
          <w:tblHeader/>
        </w:trPr>
        <w:tc>
          <w:tcPr>
            <w:tcW w:w="915" w:type="dxa"/>
            <w:tcBorders>
              <w:top w:val="single" w:sz="18" w:space="0" w:color="auto"/>
            </w:tcBorders>
          </w:tcPr>
          <w:p w14:paraId="535A31F7" w14:textId="77777777" w:rsidR="0054179F" w:rsidRDefault="00BA603D" w:rsidP="00D2715A">
            <w:pPr>
              <w:spacing w:line="192" w:lineRule="auto"/>
            </w:pPr>
            <w:r>
              <w:rPr>
                <w:rFonts w:hint="eastAsia"/>
              </w:rPr>
              <w:t>类别</w:t>
            </w:r>
          </w:p>
        </w:tc>
        <w:tc>
          <w:tcPr>
            <w:tcW w:w="1180" w:type="dxa"/>
            <w:tcBorders>
              <w:top w:val="single" w:sz="18" w:space="0" w:color="auto"/>
            </w:tcBorders>
          </w:tcPr>
          <w:p w14:paraId="463BA7E0" w14:textId="77777777" w:rsidR="0054179F" w:rsidRDefault="00BA603D" w:rsidP="00D2715A">
            <w:pPr>
              <w:spacing w:line="192" w:lineRule="auto"/>
            </w:pPr>
            <w:r>
              <w:rPr>
                <w:rFonts w:hint="eastAsia"/>
              </w:rPr>
              <w:t>项目</w:t>
            </w:r>
          </w:p>
        </w:tc>
        <w:tc>
          <w:tcPr>
            <w:tcW w:w="1603" w:type="dxa"/>
            <w:tcBorders>
              <w:top w:val="single" w:sz="18" w:space="0" w:color="auto"/>
            </w:tcBorders>
          </w:tcPr>
          <w:p w14:paraId="79A4105E" w14:textId="77777777" w:rsidR="0054179F" w:rsidRDefault="00BA603D" w:rsidP="00D2715A">
            <w:pPr>
              <w:spacing w:line="192" w:lineRule="auto"/>
            </w:pPr>
            <w:r>
              <w:rPr>
                <w:rFonts w:hint="eastAsia"/>
              </w:rPr>
              <w:t>公式</w:t>
            </w:r>
          </w:p>
        </w:tc>
        <w:tc>
          <w:tcPr>
            <w:tcW w:w="5004" w:type="dxa"/>
            <w:tcBorders>
              <w:top w:val="single" w:sz="18" w:space="0" w:color="auto"/>
            </w:tcBorders>
          </w:tcPr>
          <w:p w14:paraId="2614D7BE" w14:textId="77777777" w:rsidR="0054179F" w:rsidRDefault="00BA603D" w:rsidP="00D2715A">
            <w:pPr>
              <w:spacing w:line="192" w:lineRule="auto"/>
            </w:pPr>
            <w:r>
              <w:rPr>
                <w:rFonts w:hint="eastAsia"/>
              </w:rPr>
              <w:t>说明</w:t>
            </w:r>
          </w:p>
        </w:tc>
      </w:tr>
      <w:tr w:rsidR="0054179F" w14:paraId="1B43B739" w14:textId="77777777">
        <w:tc>
          <w:tcPr>
            <w:tcW w:w="915" w:type="dxa"/>
            <w:vMerge w:val="restart"/>
          </w:tcPr>
          <w:p w14:paraId="49D132DC" w14:textId="77777777" w:rsidR="0054179F" w:rsidRDefault="00BA603D" w:rsidP="00D2715A">
            <w:pPr>
              <w:spacing w:line="192" w:lineRule="auto"/>
            </w:pPr>
            <w:r>
              <w:rPr>
                <w:rFonts w:hint="eastAsia"/>
              </w:rPr>
              <w:t>公用垃圾桶成本</w:t>
            </w:r>
          </w:p>
          <w:p w14:paraId="7998F3D1" w14:textId="77777777" w:rsidR="0054179F" w:rsidRDefault="00BA603D" w:rsidP="00D2715A">
            <w:pPr>
              <w:spacing w:line="192" w:lineRule="auto"/>
            </w:pPr>
            <w:r>
              <w:rPr>
                <w:rFonts w:hint="eastAsia"/>
              </w:rPr>
              <w:t>（</w:t>
            </w:r>
            <w:r>
              <w:rPr>
                <w:rFonts w:hint="eastAsia"/>
              </w:rPr>
              <w:t>M</w:t>
            </w:r>
            <w:r>
              <w:rPr>
                <w:rFonts w:hint="eastAsia"/>
                <w:vertAlign w:val="subscript"/>
              </w:rPr>
              <w:t>1-1</w:t>
            </w:r>
            <w:r>
              <w:rPr>
                <w:rFonts w:hint="eastAsia"/>
              </w:rPr>
              <w:t>）</w:t>
            </w:r>
          </w:p>
          <w:p w14:paraId="7BCE8738" w14:textId="77777777" w:rsidR="0054179F" w:rsidRDefault="0054179F" w:rsidP="00D2715A">
            <w:pPr>
              <w:spacing w:line="192" w:lineRule="auto"/>
            </w:pPr>
          </w:p>
        </w:tc>
        <w:tc>
          <w:tcPr>
            <w:tcW w:w="1180" w:type="dxa"/>
          </w:tcPr>
          <w:p w14:paraId="3D265792" w14:textId="77777777" w:rsidR="0054179F" w:rsidRDefault="00BA603D" w:rsidP="00D2715A">
            <w:pPr>
              <w:spacing w:line="192" w:lineRule="auto"/>
            </w:pPr>
            <w:r>
              <w:rPr>
                <w:rFonts w:hint="eastAsia"/>
              </w:rPr>
              <w:t>公用垃圾桶成本（</w:t>
            </w:r>
            <w:r>
              <w:t>L</w:t>
            </w:r>
            <w:r>
              <w:rPr>
                <w:rFonts w:hint="eastAsia"/>
              </w:rPr>
              <w:t>）</w:t>
            </w:r>
            <w:r>
              <w:rPr>
                <w:rFonts w:hint="eastAsia"/>
              </w:rPr>
              <w:t xml:space="preserve">          </w:t>
            </w:r>
          </w:p>
        </w:tc>
        <w:tc>
          <w:tcPr>
            <w:tcW w:w="1603" w:type="dxa"/>
          </w:tcPr>
          <w:p w14:paraId="02FA48FF" w14:textId="77777777" w:rsidR="0054179F" w:rsidRDefault="00BA603D" w:rsidP="00D2715A">
            <w:pPr>
              <w:spacing w:line="192" w:lineRule="auto"/>
              <w:rPr>
                <w:i/>
              </w:rPr>
            </w:pPr>
            <m:oMathPara>
              <m:oMathParaPr>
                <m:jc m:val="left"/>
              </m:oMathParaPr>
              <m:oMath>
                <m:r>
                  <w:rPr>
                    <w:rFonts w:ascii="Cambria Math"/>
                  </w:rPr>
                  <m:t>L=U</m:t>
                </m:r>
                <m:r>
                  <w:rPr>
                    <w:rFonts w:ascii="Cambria Math" w:hAnsi="Cambria Math"/>
                  </w:rPr>
                  <m:t>*</m:t>
                </m:r>
                <m:r>
                  <w:rPr>
                    <w:rFonts w:ascii="Cambria Math"/>
                  </w:rPr>
                  <m:t>S</m:t>
                </m:r>
              </m:oMath>
            </m:oMathPara>
          </w:p>
        </w:tc>
        <w:tc>
          <w:tcPr>
            <w:tcW w:w="5004" w:type="dxa"/>
          </w:tcPr>
          <w:p w14:paraId="56CF00A7" w14:textId="77777777" w:rsidR="0054179F" w:rsidRDefault="00BA603D" w:rsidP="00D2715A">
            <w:pPr>
              <w:spacing w:line="192" w:lineRule="auto"/>
            </w:pPr>
            <w:r>
              <w:t>U</w:t>
            </w:r>
            <w:r>
              <w:rPr>
                <w:rFonts w:hint="eastAsia"/>
              </w:rPr>
              <w:t>：垃圾桶单价</w:t>
            </w:r>
          </w:p>
          <w:p w14:paraId="5E58F257" w14:textId="77777777" w:rsidR="0054179F" w:rsidRDefault="00BA603D" w:rsidP="00D2715A">
            <w:pPr>
              <w:spacing w:line="192" w:lineRule="auto"/>
            </w:pPr>
            <w:r>
              <w:t>S</w:t>
            </w:r>
            <w:r>
              <w:rPr>
                <w:rFonts w:hint="eastAsia"/>
              </w:rPr>
              <w:t>：垃圾桶个数</w:t>
            </w:r>
          </w:p>
          <w:p w14:paraId="1555E520" w14:textId="77777777" w:rsidR="0054179F" w:rsidRDefault="00BA603D" w:rsidP="00D2715A">
            <w:pPr>
              <w:spacing w:line="192" w:lineRule="auto"/>
            </w:pPr>
            <w:r>
              <w:t>（注：垃圾桶每年换一次）</w:t>
            </w:r>
          </w:p>
        </w:tc>
      </w:tr>
      <w:tr w:rsidR="0054179F" w:rsidRPr="00DC020C" w14:paraId="0BA6D13D" w14:textId="77777777">
        <w:tc>
          <w:tcPr>
            <w:tcW w:w="915" w:type="dxa"/>
            <w:vMerge/>
          </w:tcPr>
          <w:p w14:paraId="0FD8BAD6" w14:textId="77777777" w:rsidR="0054179F" w:rsidRPr="00DC020C" w:rsidRDefault="0054179F" w:rsidP="00D2715A">
            <w:pPr>
              <w:spacing w:line="192" w:lineRule="auto"/>
            </w:pPr>
          </w:p>
        </w:tc>
        <w:tc>
          <w:tcPr>
            <w:tcW w:w="1180" w:type="dxa"/>
          </w:tcPr>
          <w:p w14:paraId="08844EE8" w14:textId="77777777" w:rsidR="0054179F" w:rsidRPr="00DC020C" w:rsidRDefault="00BA603D" w:rsidP="00D2715A">
            <w:pPr>
              <w:spacing w:line="192" w:lineRule="auto"/>
            </w:pPr>
            <w:r w:rsidRPr="00DC020C">
              <w:rPr>
                <w:rFonts w:hint="eastAsia"/>
              </w:rPr>
              <w:t>不锈钢保护套折旧成本（</w:t>
            </w:r>
            <w:r w:rsidRPr="00DC020C">
              <w:t>B</w:t>
            </w:r>
            <w:r w:rsidRPr="00DC020C">
              <w:rPr>
                <w:rFonts w:hint="eastAsia"/>
              </w:rPr>
              <w:t>）</w:t>
            </w:r>
          </w:p>
        </w:tc>
        <w:tc>
          <w:tcPr>
            <w:tcW w:w="1603" w:type="dxa"/>
          </w:tcPr>
          <w:p w14:paraId="56D3BF5F" w14:textId="77777777" w:rsidR="0054179F" w:rsidRPr="00DC020C" w:rsidRDefault="00BA603D" w:rsidP="00D2715A">
            <w:pPr>
              <w:spacing w:line="192" w:lineRule="auto"/>
              <w:rPr>
                <w:i/>
              </w:rPr>
            </w:pPr>
            <m:oMathPara>
              <m:oMathParaPr>
                <m:jc m:val="left"/>
              </m:oMathParaPr>
              <m:oMath>
                <m:r>
                  <w:rPr>
                    <w:rFonts w:ascii="Cambria Math"/>
                  </w:rPr>
                  <m:t>B=</m:t>
                </m:r>
                <m:f>
                  <m:fPr>
                    <m:ctrlPr>
                      <w:rPr>
                        <w:rFonts w:ascii="Cambria Math" w:hAnsi="Cambria Math"/>
                        <w:i/>
                      </w:rPr>
                    </m:ctrlPr>
                  </m:fPr>
                  <m:num>
                    <m:r>
                      <w:rPr>
                        <w:rFonts w:ascii="Cambria Math"/>
                      </w:rPr>
                      <m:t>b</m:t>
                    </m:r>
                    <m:r>
                      <w:rPr>
                        <w:rFonts w:ascii="Cambria Math" w:hAnsi="Cambria Math"/>
                      </w:rPr>
                      <m:t>*</m:t>
                    </m:r>
                    <m:r>
                      <w:rPr>
                        <w:rFonts w:ascii="Cambria Math"/>
                      </w:rPr>
                      <m:t>e</m:t>
                    </m:r>
                  </m:num>
                  <m:den>
                    <m:r>
                      <w:rPr>
                        <w:rFonts w:ascii="Cambria Math"/>
                      </w:rPr>
                      <m:t>5</m:t>
                    </m:r>
                  </m:den>
                </m:f>
              </m:oMath>
            </m:oMathPara>
          </w:p>
        </w:tc>
        <w:tc>
          <w:tcPr>
            <w:tcW w:w="5004" w:type="dxa"/>
          </w:tcPr>
          <w:p w14:paraId="146175FB" w14:textId="77777777" w:rsidR="0054179F" w:rsidRPr="00DC020C" w:rsidRDefault="00BA603D" w:rsidP="00D2715A">
            <w:pPr>
              <w:spacing w:line="192" w:lineRule="auto"/>
            </w:pPr>
            <w:r w:rsidRPr="00DC020C">
              <w:t>b</w:t>
            </w:r>
            <w:r w:rsidRPr="00DC020C">
              <w:rPr>
                <w:rFonts w:hint="eastAsia"/>
              </w:rPr>
              <w:t>：保护套每组单价</w:t>
            </w:r>
            <w:r w:rsidRPr="00DC020C">
              <w:rPr>
                <w:rFonts w:hint="eastAsia"/>
              </w:rPr>
              <w:t xml:space="preserve"> </w:t>
            </w:r>
          </w:p>
          <w:p w14:paraId="79F7E92F" w14:textId="77777777" w:rsidR="0054179F" w:rsidRPr="00DC020C" w:rsidRDefault="002C0966" w:rsidP="00D2715A">
            <w:pPr>
              <w:spacing w:line="192" w:lineRule="auto"/>
            </w:pPr>
            <m:oMath>
              <m:sSub>
                <m:sSubPr>
                  <m:ctrlPr>
                    <w:rPr>
                      <w:rFonts w:ascii="Cambria Math" w:hAnsi="Cambria Math"/>
                      <w:i/>
                    </w:rPr>
                  </m:ctrlPr>
                </m:sSubPr>
                <m:e>
                  <m:r>
                    <w:rPr>
                      <w:rFonts w:ascii="Cambria Math"/>
                    </w:rPr>
                    <m:t>e</m:t>
                  </m:r>
                </m:e>
                <m:sub>
                  <m:r>
                    <w:rPr>
                      <w:rFonts w:ascii="Cambria Math"/>
                    </w:rPr>
                    <m:t>1</m:t>
                  </m:r>
                </m:sub>
              </m:sSub>
            </m:oMath>
            <w:r w:rsidR="00BA603D" w:rsidRPr="00DC020C">
              <w:rPr>
                <w:rFonts w:hint="eastAsia"/>
              </w:rPr>
              <w:t>：保护套组数</w:t>
            </w:r>
          </w:p>
          <w:p w14:paraId="36B9A975" w14:textId="77777777" w:rsidR="0054179F" w:rsidRPr="00DC020C" w:rsidRDefault="00BA603D" w:rsidP="00D2715A">
            <w:pPr>
              <w:spacing w:line="192" w:lineRule="auto"/>
            </w:pPr>
            <w:r w:rsidRPr="00DC020C">
              <w:rPr>
                <w:rFonts w:hint="eastAsia"/>
              </w:rPr>
              <w:t>（注：每组保护套使用寿命为</w:t>
            </w:r>
            <w:r w:rsidRPr="00DC020C">
              <w:rPr>
                <w:rFonts w:hint="eastAsia"/>
              </w:rPr>
              <w:t>5</w:t>
            </w:r>
            <w:r w:rsidRPr="00DC020C">
              <w:rPr>
                <w:rFonts w:hint="eastAsia"/>
              </w:rPr>
              <w:t>年）</w:t>
            </w:r>
          </w:p>
        </w:tc>
      </w:tr>
      <w:tr w:rsidR="0054179F" w:rsidRPr="00DC020C" w14:paraId="7881F42C" w14:textId="77777777">
        <w:tc>
          <w:tcPr>
            <w:tcW w:w="915" w:type="dxa"/>
            <w:vMerge/>
            <w:tcBorders>
              <w:bottom w:val="single" w:sz="8" w:space="0" w:color="auto"/>
            </w:tcBorders>
          </w:tcPr>
          <w:p w14:paraId="19B5BB92" w14:textId="77777777" w:rsidR="0054179F" w:rsidRPr="00DC020C" w:rsidRDefault="0054179F" w:rsidP="00D2715A">
            <w:pPr>
              <w:spacing w:line="192" w:lineRule="auto"/>
            </w:pPr>
          </w:p>
        </w:tc>
        <w:tc>
          <w:tcPr>
            <w:tcW w:w="1180" w:type="dxa"/>
          </w:tcPr>
          <w:p w14:paraId="6BE9A288" w14:textId="77777777" w:rsidR="0054179F" w:rsidRPr="00DC020C" w:rsidRDefault="00BA603D" w:rsidP="00D2715A">
            <w:pPr>
              <w:spacing w:line="192" w:lineRule="auto"/>
            </w:pPr>
            <w:r w:rsidRPr="00DC020C">
              <w:rPr>
                <w:rFonts w:hint="eastAsia"/>
              </w:rPr>
              <w:t>不锈钢保护套清洁费（</w:t>
            </w:r>
            <w:r w:rsidRPr="00DC020C">
              <w:t>P</w:t>
            </w:r>
            <w:r w:rsidRPr="00DC020C">
              <w:rPr>
                <w:rFonts w:hint="eastAsia"/>
              </w:rPr>
              <w:t>）</w:t>
            </w:r>
          </w:p>
        </w:tc>
        <w:tc>
          <w:tcPr>
            <w:tcW w:w="1603" w:type="dxa"/>
          </w:tcPr>
          <w:p w14:paraId="7D0D3B15" w14:textId="77777777" w:rsidR="0054179F" w:rsidRPr="00DC020C" w:rsidRDefault="00BA603D" w:rsidP="00D2715A">
            <w:pPr>
              <w:spacing w:line="192" w:lineRule="auto"/>
              <w:rPr>
                <w:i/>
              </w:rPr>
            </w:pPr>
            <m:oMath>
              <m:r>
                <w:rPr>
                  <w:rFonts w:ascii="Cambria Math"/>
                </w:rPr>
                <m:t>P=p</m:t>
              </m:r>
              <m:r>
                <w:rPr>
                  <w:rFonts w:ascii="Cambria Math" w:hAnsi="Cambria Math"/>
                </w:rPr>
                <m:t>*</m:t>
              </m:r>
              <m:r>
                <w:rPr>
                  <w:rFonts w:ascii="Cambria Math"/>
                </w:rPr>
                <m:t>e</m:t>
              </m:r>
            </m:oMath>
            <w:r w:rsidRPr="00DC020C">
              <w:rPr>
                <w:i/>
              </w:rPr>
              <w:t xml:space="preserve"> </w:t>
            </w:r>
          </w:p>
        </w:tc>
        <w:tc>
          <w:tcPr>
            <w:tcW w:w="5004" w:type="dxa"/>
          </w:tcPr>
          <w:p w14:paraId="7FA0823F" w14:textId="77777777" w:rsidR="0054179F" w:rsidRPr="00DC020C" w:rsidRDefault="00BA603D" w:rsidP="00D2715A">
            <w:pPr>
              <w:spacing w:line="192" w:lineRule="auto"/>
            </w:pPr>
            <w:r w:rsidRPr="00DC020C">
              <w:t>p</w:t>
            </w:r>
            <w:r w:rsidRPr="00DC020C">
              <w:rPr>
                <w:rFonts w:hint="eastAsia"/>
              </w:rPr>
              <w:t>：单位清洁费用</w:t>
            </w:r>
          </w:p>
          <w:p w14:paraId="4BB1A133" w14:textId="77777777" w:rsidR="0054179F" w:rsidRPr="00DC020C" w:rsidRDefault="002C0966" w:rsidP="00D2715A">
            <w:pPr>
              <w:spacing w:line="192" w:lineRule="auto"/>
            </w:pPr>
            <m:oMath>
              <m:sSub>
                <m:sSubPr>
                  <m:ctrlPr>
                    <w:rPr>
                      <w:rFonts w:ascii="Cambria Math" w:hAnsi="Cambria Math"/>
                      <w:i/>
                    </w:rPr>
                  </m:ctrlPr>
                </m:sSubPr>
                <m:e>
                  <m:r>
                    <w:rPr>
                      <w:rFonts w:ascii="Cambria Math"/>
                    </w:rPr>
                    <m:t>e</m:t>
                  </m:r>
                </m:e>
                <m:sub>
                  <m:r>
                    <w:rPr>
                      <w:rFonts w:ascii="Cambria Math"/>
                    </w:rPr>
                    <m:t>1</m:t>
                  </m:r>
                </m:sub>
              </m:sSub>
            </m:oMath>
            <w:r w:rsidR="00BA603D" w:rsidRPr="00DC020C">
              <w:rPr>
                <w:rFonts w:hint="eastAsia"/>
              </w:rPr>
              <w:t>：保护套组数</w:t>
            </w:r>
          </w:p>
        </w:tc>
      </w:tr>
      <w:tr w:rsidR="0054179F" w:rsidRPr="00DC020C" w14:paraId="07B01BCC" w14:textId="77777777">
        <w:tc>
          <w:tcPr>
            <w:tcW w:w="915" w:type="dxa"/>
            <w:vMerge w:val="restart"/>
            <w:tcBorders>
              <w:top w:val="single" w:sz="8" w:space="0" w:color="auto"/>
            </w:tcBorders>
          </w:tcPr>
          <w:p w14:paraId="2C81233D" w14:textId="77777777" w:rsidR="0054179F" w:rsidRPr="00DC020C" w:rsidRDefault="00BA603D" w:rsidP="00D2715A">
            <w:pPr>
              <w:spacing w:line="192" w:lineRule="auto"/>
            </w:pPr>
            <w:r w:rsidRPr="00DC020C">
              <w:rPr>
                <w:rFonts w:hint="eastAsia"/>
              </w:rPr>
              <w:t>密闭式清洁站成本（</w:t>
            </w:r>
            <w:r w:rsidRPr="00DC020C">
              <w:rPr>
                <w:rFonts w:hint="eastAsia"/>
              </w:rPr>
              <w:t>M</w:t>
            </w:r>
            <w:r w:rsidRPr="00DC020C">
              <w:rPr>
                <w:rFonts w:hint="eastAsia"/>
                <w:vertAlign w:val="subscript"/>
              </w:rPr>
              <w:t>1-2</w:t>
            </w:r>
            <w:r w:rsidRPr="00DC020C">
              <w:rPr>
                <w:rFonts w:hint="eastAsia"/>
              </w:rPr>
              <w:t>）</w:t>
            </w:r>
          </w:p>
        </w:tc>
        <w:tc>
          <w:tcPr>
            <w:tcW w:w="1180" w:type="dxa"/>
          </w:tcPr>
          <w:p w14:paraId="71319A52" w14:textId="77777777" w:rsidR="0054179F" w:rsidRPr="00DC020C" w:rsidRDefault="00BA603D" w:rsidP="00D2715A">
            <w:pPr>
              <w:spacing w:line="192" w:lineRule="auto"/>
            </w:pPr>
            <w:r w:rsidRPr="00DC020C">
              <w:rPr>
                <w:rFonts w:hint="eastAsia"/>
              </w:rPr>
              <w:t>基建折旧（</w:t>
            </w:r>
            <w:r w:rsidRPr="00DC020C">
              <w:t>E</w:t>
            </w:r>
            <w:r w:rsidRPr="00DC020C">
              <w:rPr>
                <w:rFonts w:hint="eastAsia"/>
              </w:rPr>
              <w:t>）</w:t>
            </w:r>
          </w:p>
        </w:tc>
        <w:tc>
          <w:tcPr>
            <w:tcW w:w="1603" w:type="dxa"/>
          </w:tcPr>
          <w:p w14:paraId="16FA40B7" w14:textId="77777777" w:rsidR="0054179F" w:rsidRPr="00DC020C" w:rsidRDefault="00BA603D" w:rsidP="00D2715A">
            <w:pPr>
              <w:spacing w:line="192" w:lineRule="auto"/>
              <w:rPr>
                <w:i/>
              </w:rPr>
            </w:pPr>
            <m:oMathPara>
              <m:oMathParaPr>
                <m:jc m:val="left"/>
              </m:oMathParaPr>
              <m:oMath>
                <m:r>
                  <w:rPr>
                    <w:rFonts w:ascii="Cambria Math"/>
                  </w:rPr>
                  <m:t>E=</m:t>
                </m:r>
                <m:f>
                  <m:fPr>
                    <m:ctrlPr>
                      <w:rPr>
                        <w:rFonts w:ascii="Cambria Math" w:hAnsi="Cambria Math"/>
                        <w:i/>
                      </w:rPr>
                    </m:ctrlPr>
                  </m:fPr>
                  <m:num>
                    <m:r>
                      <w:rPr>
                        <w:rFonts w:ascii="Cambria Math"/>
                      </w:rPr>
                      <m:t>DZ</m:t>
                    </m:r>
                    <m:r>
                      <w:rPr>
                        <w:rFonts w:ascii="Cambria Math" w:hAnsi="Cambria Math"/>
                      </w:rPr>
                      <m:t>*</m:t>
                    </m:r>
                    <m:sSub>
                      <m:sSubPr>
                        <m:ctrlPr>
                          <w:rPr>
                            <w:rFonts w:ascii="Cambria Math" w:hAnsi="Cambria Math"/>
                            <w:i/>
                          </w:rPr>
                        </m:ctrlPr>
                      </m:sSubPr>
                      <m:e>
                        <m:r>
                          <w:rPr>
                            <w:rFonts w:ascii="Cambria Math"/>
                          </w:rPr>
                          <m:t>e</m:t>
                        </m:r>
                      </m:e>
                      <m:sub>
                        <m:r>
                          <w:rPr>
                            <w:rFonts w:ascii="Cambria Math"/>
                          </w:rPr>
                          <m:t>2</m:t>
                        </m:r>
                      </m:sub>
                    </m:sSub>
                  </m:num>
                  <m:den>
                    <m:r>
                      <w:rPr>
                        <w:rFonts w:ascii="Cambria Math"/>
                      </w:rPr>
                      <m:t>14</m:t>
                    </m:r>
                  </m:den>
                </m:f>
              </m:oMath>
            </m:oMathPara>
          </w:p>
        </w:tc>
        <w:tc>
          <w:tcPr>
            <w:tcW w:w="5004" w:type="dxa"/>
          </w:tcPr>
          <w:p w14:paraId="199168F3" w14:textId="77777777" w:rsidR="0054179F" w:rsidRPr="00DC020C" w:rsidRDefault="00BA603D" w:rsidP="00D2715A">
            <w:pPr>
              <w:spacing w:line="192" w:lineRule="auto"/>
            </w:pPr>
            <w:r w:rsidRPr="00DC020C">
              <w:t>DZ</w:t>
            </w:r>
            <w:r w:rsidRPr="00DC020C">
              <w:rPr>
                <w:rFonts w:hint="eastAsia"/>
              </w:rPr>
              <w:t>：吊装设备市场价</w:t>
            </w:r>
          </w:p>
          <w:p w14:paraId="7A73FC27" w14:textId="77777777" w:rsidR="0054179F" w:rsidRPr="00DC020C" w:rsidRDefault="002C0966" w:rsidP="00D2715A">
            <w:pPr>
              <w:spacing w:line="192" w:lineRule="auto"/>
            </w:pPr>
            <m:oMath>
              <m:sSub>
                <m:sSubPr>
                  <m:ctrlPr>
                    <w:rPr>
                      <w:rFonts w:ascii="Cambria Math" w:hAnsi="Cambria Math"/>
                      <w:i/>
                    </w:rPr>
                  </m:ctrlPr>
                </m:sSubPr>
                <m:e>
                  <m:r>
                    <w:rPr>
                      <w:rFonts w:ascii="Cambria Math"/>
                    </w:rPr>
                    <m:t>e</m:t>
                  </m:r>
                </m:e>
                <m:sub>
                  <m:r>
                    <w:rPr>
                      <w:rFonts w:ascii="Cambria Math"/>
                    </w:rPr>
                    <m:t>2</m:t>
                  </m:r>
                </m:sub>
              </m:sSub>
            </m:oMath>
            <w:r w:rsidR="00BA603D" w:rsidRPr="00DC020C">
              <w:rPr>
                <w:rFonts w:hint="eastAsia"/>
              </w:rPr>
              <w:t>：吊装设备个数</w:t>
            </w:r>
          </w:p>
          <w:p w14:paraId="4E9D681E" w14:textId="77777777" w:rsidR="0054179F" w:rsidRPr="00DC020C" w:rsidRDefault="00BA603D" w:rsidP="00D2715A">
            <w:pPr>
              <w:spacing w:line="192" w:lineRule="auto"/>
            </w:pPr>
            <w:r w:rsidRPr="00DC020C">
              <w:rPr>
                <w:rFonts w:hint="eastAsia"/>
              </w:rPr>
              <w:t>（注：吊装设备使用寿命为</w:t>
            </w:r>
            <w:r w:rsidRPr="00DC020C">
              <w:rPr>
                <w:rFonts w:hint="eastAsia"/>
              </w:rPr>
              <w:t>14</w:t>
            </w:r>
            <w:r w:rsidRPr="00DC020C">
              <w:rPr>
                <w:rFonts w:hint="eastAsia"/>
              </w:rPr>
              <w:t>年）</w:t>
            </w:r>
          </w:p>
        </w:tc>
      </w:tr>
      <w:tr w:rsidR="0054179F" w:rsidRPr="00DC020C" w14:paraId="5C3094A1" w14:textId="77777777">
        <w:tc>
          <w:tcPr>
            <w:tcW w:w="915" w:type="dxa"/>
            <w:vMerge/>
          </w:tcPr>
          <w:p w14:paraId="0A270CDF" w14:textId="77777777" w:rsidR="0054179F" w:rsidRPr="00DC020C" w:rsidRDefault="0054179F" w:rsidP="00D2715A">
            <w:pPr>
              <w:spacing w:line="192" w:lineRule="auto"/>
            </w:pPr>
          </w:p>
        </w:tc>
        <w:tc>
          <w:tcPr>
            <w:tcW w:w="1180" w:type="dxa"/>
          </w:tcPr>
          <w:p w14:paraId="17257D7D" w14:textId="77777777" w:rsidR="0054179F" w:rsidRPr="00DC020C" w:rsidRDefault="00BA603D" w:rsidP="00D2715A">
            <w:pPr>
              <w:spacing w:line="192" w:lineRule="auto"/>
            </w:pPr>
            <w:r w:rsidRPr="00DC020C">
              <w:rPr>
                <w:rFonts w:hint="eastAsia"/>
              </w:rPr>
              <w:t>土地成本（</w:t>
            </w:r>
            <w:r w:rsidRPr="00DC020C">
              <w:t>L</w:t>
            </w:r>
            <w:r w:rsidRPr="00DC020C">
              <w:rPr>
                <w:rFonts w:hint="eastAsia"/>
              </w:rPr>
              <w:t>）</w:t>
            </w:r>
          </w:p>
        </w:tc>
        <w:tc>
          <w:tcPr>
            <w:tcW w:w="1603" w:type="dxa"/>
          </w:tcPr>
          <w:p w14:paraId="144BD9E9" w14:textId="77777777" w:rsidR="0054179F" w:rsidRPr="00DC020C" w:rsidRDefault="00BA603D" w:rsidP="00D2715A">
            <w:pPr>
              <w:spacing w:line="192" w:lineRule="auto"/>
              <w:rPr>
                <w:i/>
              </w:rPr>
            </w:pPr>
            <m:oMathPara>
              <m:oMathParaPr>
                <m:jc m:val="left"/>
              </m:oMathParaPr>
              <m:oMath>
                <m:r>
                  <w:rPr>
                    <w:rFonts w:ascii="Cambria Math"/>
                  </w:rPr>
                  <m:t>L=U</m:t>
                </m:r>
                <m:r>
                  <w:rPr>
                    <w:rFonts w:ascii="Cambria Math" w:hAnsi="Cambria Math"/>
                  </w:rPr>
                  <m:t>*</m:t>
                </m:r>
                <m:r>
                  <w:rPr>
                    <w:rFonts w:ascii="Cambria Math"/>
                  </w:rPr>
                  <m:t>S</m:t>
                </m:r>
                <m:r>
                  <w:rPr>
                    <w:rFonts w:ascii="Cambria Math" w:hAnsi="Cambria Math"/>
                  </w:rPr>
                  <m:t>*</m:t>
                </m:r>
                <m:f>
                  <m:fPr>
                    <m:ctrlPr>
                      <w:rPr>
                        <w:rFonts w:ascii="Cambria Math" w:hAnsi="Cambria Math"/>
                        <w:i/>
                      </w:rPr>
                    </m:ctrlPr>
                  </m:fPr>
                  <m:num>
                    <m:r>
                      <w:rPr>
                        <w:rFonts w:ascii="Cambria Math"/>
                      </w:rPr>
                      <m:t>i(1+</m:t>
                    </m:r>
                    <m:sSup>
                      <m:sSupPr>
                        <m:ctrlPr>
                          <w:rPr>
                            <w:rFonts w:ascii="Cambria Math" w:hAnsi="Cambria Math"/>
                            <w:i/>
                          </w:rPr>
                        </m:ctrlPr>
                      </m:sSupPr>
                      <m:e>
                        <m:r>
                          <w:rPr>
                            <w:rFonts w:ascii="Cambria Math"/>
                          </w:rPr>
                          <m:t>i)</m:t>
                        </m:r>
                      </m:e>
                      <m:sup>
                        <m:r>
                          <w:rPr>
                            <w:rFonts w:ascii="Cambria Math"/>
                          </w:rPr>
                          <m:t>n</m:t>
                        </m:r>
                      </m:sup>
                    </m:sSup>
                  </m:num>
                  <m:den>
                    <m:r>
                      <w:rPr>
                        <w:rFonts w:ascii="Cambria Math"/>
                      </w:rPr>
                      <m:t>(1+i</m:t>
                    </m:r>
                    <m:sSup>
                      <m:sSupPr>
                        <m:ctrlPr>
                          <w:rPr>
                            <w:rFonts w:ascii="Cambria Math" w:hAnsi="Cambria Math"/>
                            <w:i/>
                          </w:rPr>
                        </m:ctrlPr>
                      </m:sSupPr>
                      <m:e>
                        <m:r>
                          <w:rPr>
                            <w:rFonts w:ascii="Cambria Math"/>
                          </w:rPr>
                          <m:t>)</m:t>
                        </m:r>
                      </m:e>
                      <m:sup>
                        <m:r>
                          <w:rPr>
                            <w:rFonts w:ascii="Cambria Math"/>
                          </w:rPr>
                          <m:t>n</m:t>
                        </m:r>
                      </m:sup>
                    </m:sSup>
                    <m:r>
                      <w:rPr>
                        <w:rFonts w:ascii="Cambria Math" w:hAnsi="Cambria Math"/>
                      </w:rPr>
                      <m:t>-</m:t>
                    </m:r>
                    <m:r>
                      <w:rPr>
                        <w:rFonts w:ascii="Cambria Math"/>
                      </w:rPr>
                      <m:t>1</m:t>
                    </m:r>
                  </m:den>
                </m:f>
              </m:oMath>
            </m:oMathPara>
          </w:p>
        </w:tc>
        <w:tc>
          <w:tcPr>
            <w:tcW w:w="5004" w:type="dxa"/>
          </w:tcPr>
          <w:p w14:paraId="3CF38DA5" w14:textId="77777777" w:rsidR="0054179F" w:rsidRPr="00DC020C" w:rsidRDefault="00BA603D" w:rsidP="00D2715A">
            <w:pPr>
              <w:spacing w:line="192" w:lineRule="auto"/>
            </w:pPr>
            <w:r w:rsidRPr="00DC020C">
              <w:t>U</w:t>
            </w:r>
            <w:r w:rsidRPr="00DC020C">
              <w:rPr>
                <w:rFonts w:hint="eastAsia"/>
              </w:rPr>
              <w:t>：当年地价</w:t>
            </w:r>
          </w:p>
          <w:p w14:paraId="668DD026" w14:textId="77777777" w:rsidR="0054179F" w:rsidRPr="00DC020C" w:rsidRDefault="00BA603D" w:rsidP="00D2715A">
            <w:pPr>
              <w:spacing w:line="192" w:lineRule="auto"/>
            </w:pPr>
            <w:r w:rsidRPr="00DC020C">
              <w:t>S</w:t>
            </w:r>
            <w:r w:rsidRPr="00DC020C">
              <w:rPr>
                <w:rFonts w:hint="eastAsia"/>
              </w:rPr>
              <w:t>：土地面积</w:t>
            </w:r>
          </w:p>
          <w:p w14:paraId="69774082" w14:textId="77777777" w:rsidR="0054179F" w:rsidRPr="00DC020C" w:rsidRDefault="00BA603D" w:rsidP="00D2715A">
            <w:pPr>
              <w:spacing w:line="192" w:lineRule="auto"/>
            </w:pPr>
            <w:r w:rsidRPr="00DC020C">
              <w:t>i</w:t>
            </w:r>
            <w:r w:rsidRPr="00DC020C">
              <w:rPr>
                <w:rFonts w:hint="eastAsia"/>
              </w:rPr>
              <w:t>：折现率</w:t>
            </w:r>
          </w:p>
          <w:p w14:paraId="1EF29AFD" w14:textId="77777777" w:rsidR="0054179F" w:rsidRPr="00DC020C" w:rsidRDefault="00BA603D" w:rsidP="00D2715A">
            <w:pPr>
              <w:spacing w:line="192" w:lineRule="auto"/>
            </w:pPr>
            <w:r w:rsidRPr="00DC020C">
              <w:t>n</w:t>
            </w:r>
            <w:r w:rsidRPr="00DC020C">
              <w:rPr>
                <w:rFonts w:hint="eastAsia"/>
              </w:rPr>
              <w:t>：工业用地</w:t>
            </w:r>
            <w:r w:rsidRPr="00DC020C">
              <w:t>50</w:t>
            </w:r>
            <w:r w:rsidRPr="00DC020C">
              <w:rPr>
                <w:rFonts w:hint="eastAsia"/>
              </w:rPr>
              <w:t>年</w:t>
            </w:r>
          </w:p>
        </w:tc>
      </w:tr>
      <w:tr w:rsidR="0054179F" w:rsidRPr="00DC020C" w14:paraId="43DDB31C" w14:textId="77777777">
        <w:trPr>
          <w:trHeight w:val="443"/>
        </w:trPr>
        <w:tc>
          <w:tcPr>
            <w:tcW w:w="915" w:type="dxa"/>
            <w:vMerge/>
          </w:tcPr>
          <w:p w14:paraId="4EC2D195" w14:textId="77777777" w:rsidR="0054179F" w:rsidRPr="00DC020C" w:rsidRDefault="0054179F" w:rsidP="00D2715A">
            <w:pPr>
              <w:spacing w:line="192" w:lineRule="auto"/>
            </w:pPr>
          </w:p>
        </w:tc>
        <w:tc>
          <w:tcPr>
            <w:tcW w:w="1180" w:type="dxa"/>
          </w:tcPr>
          <w:p w14:paraId="22EF2CF4" w14:textId="77777777" w:rsidR="0054179F" w:rsidRPr="00DC020C" w:rsidRDefault="00BA603D" w:rsidP="00D2715A">
            <w:pPr>
              <w:spacing w:line="192" w:lineRule="auto"/>
            </w:pPr>
            <w:r w:rsidRPr="00DC020C">
              <w:rPr>
                <w:rFonts w:hint="eastAsia"/>
              </w:rPr>
              <w:t>运行维护费（</w:t>
            </w:r>
            <w:r w:rsidRPr="00DC020C">
              <w:t>BA</w:t>
            </w:r>
            <w:r w:rsidRPr="00DC020C">
              <w:rPr>
                <w:rFonts w:hint="eastAsia"/>
              </w:rPr>
              <w:t>）</w:t>
            </w:r>
          </w:p>
        </w:tc>
        <w:tc>
          <w:tcPr>
            <w:tcW w:w="1603" w:type="dxa"/>
          </w:tcPr>
          <w:p w14:paraId="4C9C4EBA" w14:textId="77777777" w:rsidR="0054179F" w:rsidRPr="00DC020C" w:rsidRDefault="00BA603D" w:rsidP="00D2715A">
            <w:pPr>
              <w:spacing w:line="192" w:lineRule="auto"/>
              <w:rPr>
                <w:i/>
              </w:rPr>
            </w:pPr>
            <m:oMathPara>
              <m:oMathParaPr>
                <m:jc m:val="left"/>
              </m:oMathParaPr>
              <m:oMath>
                <m:r>
                  <w:rPr>
                    <w:rFonts w:ascii="Cambria Math"/>
                  </w:rPr>
                  <m:t>T=</m:t>
                </m:r>
                <m:nary>
                  <m:naryPr>
                    <m:chr m:val="∑"/>
                    <m:limLoc m:val="undOvr"/>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T</m:t>
                        </m:r>
                      </m:e>
                      <m:sub>
                        <m:r>
                          <w:rPr>
                            <w:rFonts w:ascii="Cambria Math"/>
                          </w:rPr>
                          <m:t>i</m:t>
                        </m:r>
                      </m:sub>
                    </m:sSub>
                  </m:e>
                </m:nary>
              </m:oMath>
            </m:oMathPara>
          </w:p>
        </w:tc>
        <w:tc>
          <w:tcPr>
            <w:tcW w:w="5004" w:type="dxa"/>
          </w:tcPr>
          <w:p w14:paraId="2385175B" w14:textId="77777777" w:rsidR="0054179F" w:rsidRPr="00DC020C" w:rsidRDefault="002C0966" w:rsidP="00D2715A">
            <w:pPr>
              <w:spacing w:line="192" w:lineRule="auto"/>
            </w:pPr>
            <m:oMathPara>
              <m:oMath>
                <m:sSub>
                  <m:sSubPr>
                    <m:ctrlPr>
                      <w:rPr>
                        <w:rFonts w:ascii="Cambria Math" w:hAnsi="Cambria Math"/>
                        <w:i/>
                      </w:rPr>
                    </m:ctrlPr>
                  </m:sSubPr>
                  <m:e>
                    <m:r>
                      <w:rPr>
                        <w:rFonts w:ascii="Cambria Math"/>
                      </w:rPr>
                      <m:t>T</m:t>
                    </m:r>
                  </m:e>
                  <m:sub>
                    <m:r>
                      <w:rPr>
                        <w:rFonts w:ascii="Cambria Math"/>
                      </w:rPr>
                      <m:t>i</m:t>
                    </m:r>
                  </m:sub>
                </m:sSub>
                <m:r>
                  <m:rPr>
                    <m:sty m:val="p"/>
                  </m:rPr>
                  <w:rPr>
                    <w:rFonts w:ascii="Cambria Math" w:hAnsi="Cambria Math" w:hint="eastAsia"/>
                  </w:rPr>
                  <m:t>：人员工资、水电、保险、清洁维护等费用</m:t>
                </m:r>
              </m:oMath>
            </m:oMathPara>
          </w:p>
        </w:tc>
      </w:tr>
      <w:tr w:rsidR="0054179F" w:rsidRPr="00DC020C" w14:paraId="0023B4B6" w14:textId="77777777">
        <w:trPr>
          <w:trHeight w:val="139"/>
        </w:trPr>
        <w:tc>
          <w:tcPr>
            <w:tcW w:w="915" w:type="dxa"/>
            <w:vMerge w:val="restart"/>
          </w:tcPr>
          <w:p w14:paraId="2B2D03BA" w14:textId="77777777" w:rsidR="0054179F" w:rsidRPr="00DC020C" w:rsidRDefault="00BA603D" w:rsidP="00D2715A">
            <w:pPr>
              <w:spacing w:line="192" w:lineRule="auto"/>
            </w:pPr>
            <w:r w:rsidRPr="00DC020C">
              <w:rPr>
                <w:rFonts w:hint="eastAsia"/>
              </w:rPr>
              <w:t>运输成本</w:t>
            </w:r>
          </w:p>
          <w:p w14:paraId="78F4C624" w14:textId="77777777" w:rsidR="0054179F" w:rsidRPr="00DC020C" w:rsidRDefault="00BA603D" w:rsidP="00D2715A">
            <w:pPr>
              <w:spacing w:line="192" w:lineRule="auto"/>
            </w:pPr>
            <w:r w:rsidRPr="00DC020C">
              <w:rPr>
                <w:rFonts w:hint="eastAsia"/>
              </w:rPr>
              <w:t>（</w:t>
            </w:r>
            <w:r w:rsidRPr="00DC020C">
              <w:rPr>
                <w:rFonts w:hint="eastAsia"/>
              </w:rPr>
              <w:t>M</w:t>
            </w:r>
            <w:r w:rsidRPr="00DC020C">
              <w:rPr>
                <w:rFonts w:hint="eastAsia"/>
                <w:vertAlign w:val="subscript"/>
              </w:rPr>
              <w:t>1-3</w:t>
            </w:r>
            <w:r w:rsidRPr="00DC020C">
              <w:rPr>
                <w:rFonts w:hint="eastAsia"/>
              </w:rPr>
              <w:t>）</w:t>
            </w:r>
          </w:p>
        </w:tc>
        <w:tc>
          <w:tcPr>
            <w:tcW w:w="1180" w:type="dxa"/>
          </w:tcPr>
          <w:p w14:paraId="61624F88" w14:textId="77777777" w:rsidR="0054179F" w:rsidRPr="00DC020C" w:rsidRDefault="00BA603D" w:rsidP="00D2715A">
            <w:pPr>
              <w:spacing w:line="192" w:lineRule="auto"/>
            </w:pPr>
            <w:r w:rsidRPr="00DC020C">
              <w:rPr>
                <w:rFonts w:hint="eastAsia"/>
              </w:rPr>
              <w:t>车辆折旧成本</w:t>
            </w:r>
          </w:p>
        </w:tc>
        <w:tc>
          <w:tcPr>
            <w:tcW w:w="1603" w:type="dxa"/>
          </w:tcPr>
          <w:p w14:paraId="1392095F" w14:textId="77777777" w:rsidR="0054179F" w:rsidRPr="00DC020C" w:rsidRDefault="00BA603D" w:rsidP="00D2715A">
            <w:pPr>
              <w:spacing w:line="192" w:lineRule="auto"/>
            </w:pPr>
            <m:oMathPara>
              <m:oMath>
                <m:r>
                  <w:rPr>
                    <w:rFonts w:ascii="Cambria Math"/>
                  </w:rPr>
                  <m:t>ZJ=</m:t>
                </m:r>
                <m:f>
                  <m:fPr>
                    <m:ctrlPr>
                      <w:rPr>
                        <w:rFonts w:ascii="Cambria Math" w:hAnsi="Cambria Math"/>
                        <w:i/>
                      </w:rPr>
                    </m:ctrlPr>
                  </m:fPr>
                  <m:num>
                    <m:r>
                      <w:rPr>
                        <w:rFonts w:ascii="Cambria Math"/>
                      </w:rPr>
                      <m:t>CL</m:t>
                    </m:r>
                    <m:r>
                      <w:rPr>
                        <w:rFonts w:ascii="Cambria Math" w:hAnsi="Cambria Math"/>
                      </w:rPr>
                      <m:t>*</m:t>
                    </m:r>
                    <m:sSub>
                      <m:sSubPr>
                        <m:ctrlPr>
                          <w:rPr>
                            <w:rFonts w:ascii="Cambria Math" w:hAnsi="Cambria Math"/>
                            <w:i/>
                          </w:rPr>
                        </m:ctrlPr>
                      </m:sSubPr>
                      <m:e>
                        <m:r>
                          <w:rPr>
                            <w:rFonts w:ascii="Cambria Math"/>
                          </w:rPr>
                          <m:t>e</m:t>
                        </m:r>
                      </m:e>
                      <m:sub>
                        <m:r>
                          <w:rPr>
                            <w:rFonts w:ascii="Cambria Math"/>
                          </w:rPr>
                          <m:t>3</m:t>
                        </m:r>
                      </m:sub>
                    </m:sSub>
                  </m:num>
                  <m:den>
                    <m:r>
                      <w:rPr>
                        <w:rFonts w:ascii="Cambria Math"/>
                      </w:rPr>
                      <m:t>10</m:t>
                    </m:r>
                  </m:den>
                </m:f>
              </m:oMath>
            </m:oMathPara>
          </w:p>
        </w:tc>
        <w:tc>
          <w:tcPr>
            <w:tcW w:w="5004" w:type="dxa"/>
          </w:tcPr>
          <w:p w14:paraId="647E49BE" w14:textId="77777777" w:rsidR="0054179F" w:rsidRPr="00DC020C" w:rsidRDefault="00BA603D" w:rsidP="00D2715A">
            <w:pPr>
              <w:spacing w:line="192" w:lineRule="auto"/>
            </w:pPr>
            <w:r w:rsidRPr="00DC020C">
              <w:t>CL</w:t>
            </w:r>
            <w:r w:rsidRPr="00DC020C">
              <w:rPr>
                <w:rFonts w:hint="eastAsia"/>
              </w:rPr>
              <w:t>：垃圾运输车辆单价</w:t>
            </w:r>
          </w:p>
          <w:p w14:paraId="5BDFDBC2" w14:textId="77777777" w:rsidR="0054179F" w:rsidRPr="00DC020C" w:rsidRDefault="002C0966" w:rsidP="00D2715A">
            <w:pPr>
              <w:spacing w:line="192" w:lineRule="auto"/>
            </w:pPr>
            <m:oMath>
              <m:sSub>
                <m:sSubPr>
                  <m:ctrlPr>
                    <w:rPr>
                      <w:rFonts w:ascii="Cambria Math" w:hAnsi="Cambria Math"/>
                      <w:i/>
                    </w:rPr>
                  </m:ctrlPr>
                </m:sSubPr>
                <m:e>
                  <m:r>
                    <w:rPr>
                      <w:rFonts w:ascii="Cambria Math"/>
                    </w:rPr>
                    <m:t>e</m:t>
                  </m:r>
                </m:e>
                <m:sub>
                  <m:r>
                    <w:rPr>
                      <w:rFonts w:ascii="Cambria Math"/>
                    </w:rPr>
                    <m:t>3</m:t>
                  </m:r>
                </m:sub>
              </m:sSub>
            </m:oMath>
            <w:r w:rsidR="00BA603D" w:rsidRPr="00DC020C">
              <w:rPr>
                <w:rFonts w:hint="eastAsia"/>
              </w:rPr>
              <w:t>：垃圾运输车辆个数</w:t>
            </w:r>
          </w:p>
          <w:p w14:paraId="35FE843C" w14:textId="77777777" w:rsidR="0054179F" w:rsidRPr="00DC020C" w:rsidRDefault="00BA603D" w:rsidP="00D2715A">
            <w:pPr>
              <w:spacing w:line="192" w:lineRule="auto"/>
              <w:rPr>
                <w:i/>
              </w:rPr>
            </w:pPr>
            <w:r w:rsidRPr="00DC020C">
              <w:t>（注：垃圾运输车辆使用寿命为</w:t>
            </w:r>
            <w:r w:rsidRPr="00DC020C">
              <w:rPr>
                <w:rFonts w:hint="eastAsia"/>
              </w:rPr>
              <w:t>10</w:t>
            </w:r>
            <w:r w:rsidRPr="00DC020C">
              <w:rPr>
                <w:rFonts w:hint="eastAsia"/>
              </w:rPr>
              <w:t>年</w:t>
            </w:r>
            <w:r w:rsidRPr="00DC020C">
              <w:t>）</w:t>
            </w:r>
          </w:p>
        </w:tc>
      </w:tr>
      <w:tr w:rsidR="0054179F" w:rsidRPr="00DC020C" w14:paraId="52302308" w14:textId="77777777">
        <w:trPr>
          <w:trHeight w:val="139"/>
        </w:trPr>
        <w:tc>
          <w:tcPr>
            <w:tcW w:w="915" w:type="dxa"/>
            <w:vMerge/>
          </w:tcPr>
          <w:p w14:paraId="74D86575" w14:textId="77777777" w:rsidR="0054179F" w:rsidRPr="00DC020C" w:rsidRDefault="0054179F" w:rsidP="00D2715A">
            <w:pPr>
              <w:spacing w:line="192" w:lineRule="auto"/>
            </w:pPr>
          </w:p>
        </w:tc>
        <w:tc>
          <w:tcPr>
            <w:tcW w:w="1180" w:type="dxa"/>
          </w:tcPr>
          <w:p w14:paraId="2CB93450" w14:textId="77777777" w:rsidR="0054179F" w:rsidRPr="00DC020C" w:rsidRDefault="00BA603D" w:rsidP="00D2715A">
            <w:pPr>
              <w:spacing w:line="192" w:lineRule="auto"/>
            </w:pPr>
            <w:r w:rsidRPr="00DC020C">
              <w:rPr>
                <w:rFonts w:hint="eastAsia"/>
              </w:rPr>
              <w:t>维修及其他费用</w:t>
            </w:r>
          </w:p>
        </w:tc>
        <w:tc>
          <w:tcPr>
            <w:tcW w:w="1603" w:type="dxa"/>
          </w:tcPr>
          <w:p w14:paraId="5818BE32" w14:textId="77777777" w:rsidR="0054179F" w:rsidRPr="00DC020C" w:rsidRDefault="00BA603D" w:rsidP="00D2715A">
            <w:pPr>
              <w:spacing w:line="192" w:lineRule="auto"/>
            </w:pPr>
            <m:oMathPara>
              <m:oMath>
                <m:r>
                  <w:rPr>
                    <w:rFonts w:ascii="Cambria Math"/>
                  </w:rPr>
                  <m:t>F=WX+QT</m:t>
                </m:r>
              </m:oMath>
            </m:oMathPara>
          </w:p>
        </w:tc>
        <w:tc>
          <w:tcPr>
            <w:tcW w:w="5004" w:type="dxa"/>
          </w:tcPr>
          <w:p w14:paraId="48457BE6" w14:textId="77777777" w:rsidR="0054179F" w:rsidRPr="00DC020C" w:rsidRDefault="00BA603D" w:rsidP="00D2715A">
            <w:pPr>
              <w:spacing w:line="192" w:lineRule="auto"/>
            </w:pPr>
            <w:r w:rsidRPr="00DC020C">
              <w:t>WX</w:t>
            </w:r>
            <w:r w:rsidRPr="00DC020C">
              <w:rPr>
                <w:rFonts w:hint="eastAsia"/>
              </w:rPr>
              <w:t>：垃圾运输车的维修费用</w:t>
            </w:r>
          </w:p>
          <w:p w14:paraId="2CAF0A70" w14:textId="77777777" w:rsidR="0054179F" w:rsidRPr="00DC020C" w:rsidRDefault="00BA603D" w:rsidP="00D2715A">
            <w:pPr>
              <w:spacing w:line="192" w:lineRule="auto"/>
            </w:pPr>
            <w:r w:rsidRPr="00DC020C">
              <w:rPr>
                <w:rFonts w:hint="eastAsia"/>
              </w:rPr>
              <w:t>QT</w:t>
            </w:r>
            <w:r w:rsidRPr="00DC020C">
              <w:rPr>
                <w:rFonts w:hint="eastAsia"/>
              </w:rPr>
              <w:t>：其他费用（包括油费或者电费）</w:t>
            </w:r>
          </w:p>
        </w:tc>
      </w:tr>
      <w:tr w:rsidR="0054179F" w:rsidRPr="00DC020C" w14:paraId="2F1EE463" w14:textId="77777777">
        <w:trPr>
          <w:trHeight w:val="342"/>
        </w:trPr>
        <w:tc>
          <w:tcPr>
            <w:tcW w:w="915" w:type="dxa"/>
            <w:vMerge/>
          </w:tcPr>
          <w:p w14:paraId="1BBCDA87" w14:textId="77777777" w:rsidR="0054179F" w:rsidRPr="00DC020C" w:rsidRDefault="0054179F" w:rsidP="00D2715A">
            <w:pPr>
              <w:spacing w:line="192" w:lineRule="auto"/>
            </w:pPr>
          </w:p>
        </w:tc>
        <w:tc>
          <w:tcPr>
            <w:tcW w:w="1180" w:type="dxa"/>
          </w:tcPr>
          <w:p w14:paraId="371820BF" w14:textId="77777777" w:rsidR="0054179F" w:rsidRPr="00DC020C" w:rsidRDefault="00BA603D" w:rsidP="00D2715A">
            <w:pPr>
              <w:spacing w:line="192" w:lineRule="auto"/>
            </w:pPr>
            <w:r w:rsidRPr="00DC020C">
              <w:rPr>
                <w:rFonts w:hint="eastAsia"/>
              </w:rPr>
              <w:t>人工成本</w:t>
            </w:r>
          </w:p>
        </w:tc>
        <w:tc>
          <w:tcPr>
            <w:tcW w:w="1603" w:type="dxa"/>
          </w:tcPr>
          <w:p w14:paraId="33ACFF9A" w14:textId="77777777" w:rsidR="0054179F" w:rsidRPr="00DC020C" w:rsidRDefault="00BA603D" w:rsidP="00D2715A">
            <w:pPr>
              <w:spacing w:line="192" w:lineRule="auto"/>
            </w:pPr>
            <m:oMathPara>
              <m:oMath>
                <m:r>
                  <w:rPr>
                    <w:rFonts w:ascii="Cambria Math"/>
                  </w:rPr>
                  <m:t>RG=GZ</m:t>
                </m:r>
                <m:r>
                  <w:rPr>
                    <w:rFonts w:ascii="Cambria Math" w:hAnsi="Cambria Math"/>
                  </w:rPr>
                  <m:t>*</m:t>
                </m:r>
                <m:sSub>
                  <m:sSubPr>
                    <m:ctrlPr>
                      <w:rPr>
                        <w:rFonts w:ascii="Cambria Math" w:hAnsi="Cambria Math"/>
                        <w:i/>
                      </w:rPr>
                    </m:ctrlPr>
                  </m:sSubPr>
                  <m:e>
                    <m:r>
                      <w:rPr>
                        <w:rFonts w:ascii="Cambria Math"/>
                      </w:rPr>
                      <m:t>e</m:t>
                    </m:r>
                  </m:e>
                  <m:sub>
                    <m:r>
                      <w:rPr>
                        <w:rFonts w:ascii="Cambria Math"/>
                      </w:rPr>
                      <m:t>4</m:t>
                    </m:r>
                  </m:sub>
                </m:sSub>
              </m:oMath>
            </m:oMathPara>
          </w:p>
        </w:tc>
        <w:tc>
          <w:tcPr>
            <w:tcW w:w="5004" w:type="dxa"/>
          </w:tcPr>
          <w:p w14:paraId="0ED683FA" w14:textId="77777777" w:rsidR="0054179F" w:rsidRPr="00DC020C" w:rsidRDefault="00BA603D" w:rsidP="00D2715A">
            <w:pPr>
              <w:spacing w:line="192" w:lineRule="auto"/>
            </w:pPr>
            <w:r w:rsidRPr="00DC020C">
              <w:t>GZ</w:t>
            </w:r>
            <w:r w:rsidRPr="00DC020C">
              <w:rPr>
                <w:rFonts w:hint="eastAsia"/>
              </w:rPr>
              <w:t>：工人每年的平均工资</w:t>
            </w:r>
          </w:p>
          <w:p w14:paraId="5691B6CE" w14:textId="77777777" w:rsidR="0054179F" w:rsidRPr="00DC020C" w:rsidRDefault="002C0966" w:rsidP="00D2715A">
            <w:pPr>
              <w:spacing w:line="192" w:lineRule="auto"/>
            </w:pPr>
            <m:oMath>
              <m:sSub>
                <m:sSubPr>
                  <m:ctrlPr>
                    <w:rPr>
                      <w:rFonts w:ascii="Cambria Math" w:hAnsi="Cambria Math"/>
                      <w:i/>
                    </w:rPr>
                  </m:ctrlPr>
                </m:sSubPr>
                <m:e>
                  <m:r>
                    <w:rPr>
                      <w:rFonts w:ascii="Cambria Math"/>
                    </w:rPr>
                    <m:t>e</m:t>
                  </m:r>
                </m:e>
                <m:sub>
                  <m:r>
                    <w:rPr>
                      <w:rFonts w:ascii="Cambria Math"/>
                    </w:rPr>
                    <m:t>4</m:t>
                  </m:r>
                </m:sub>
              </m:sSub>
            </m:oMath>
            <w:r w:rsidR="00BA603D" w:rsidRPr="00DC020C">
              <w:rPr>
                <w:rFonts w:hint="eastAsia"/>
              </w:rPr>
              <w:t>：工人数</w:t>
            </w:r>
          </w:p>
        </w:tc>
      </w:tr>
      <w:tr w:rsidR="0054179F" w:rsidRPr="00DC020C" w14:paraId="1BBFDB99" w14:textId="77777777">
        <w:trPr>
          <w:trHeight w:val="138"/>
        </w:trPr>
        <w:tc>
          <w:tcPr>
            <w:tcW w:w="915" w:type="dxa"/>
            <w:vMerge/>
          </w:tcPr>
          <w:p w14:paraId="4F2C84DA" w14:textId="77777777" w:rsidR="0054179F" w:rsidRPr="00DC020C" w:rsidRDefault="0054179F" w:rsidP="00D2715A">
            <w:pPr>
              <w:spacing w:line="192" w:lineRule="auto"/>
            </w:pPr>
          </w:p>
        </w:tc>
        <w:tc>
          <w:tcPr>
            <w:tcW w:w="1180" w:type="dxa"/>
          </w:tcPr>
          <w:p w14:paraId="79F185B2" w14:textId="77777777" w:rsidR="0054179F" w:rsidRPr="00DC020C" w:rsidRDefault="00BA603D" w:rsidP="00D2715A">
            <w:pPr>
              <w:spacing w:line="192" w:lineRule="auto"/>
            </w:pPr>
            <w:r w:rsidRPr="00DC020C">
              <w:rPr>
                <w:rFonts w:hint="eastAsia"/>
              </w:rPr>
              <w:t>动力费</w:t>
            </w:r>
          </w:p>
        </w:tc>
        <w:tc>
          <w:tcPr>
            <w:tcW w:w="1603" w:type="dxa"/>
          </w:tcPr>
          <w:p w14:paraId="41A2EA16" w14:textId="77777777" w:rsidR="0054179F" w:rsidRPr="00DC020C" w:rsidRDefault="00BA603D" w:rsidP="00D2715A">
            <w:pPr>
              <w:spacing w:line="192" w:lineRule="auto"/>
            </w:pPr>
            <m:oMathPara>
              <m:oMath>
                <m:r>
                  <w:rPr>
                    <w:rFonts w:ascii="Cambria Math"/>
                  </w:rPr>
                  <m:t>DL=</m:t>
                </m:r>
                <m:nary>
                  <m:naryPr>
                    <m:chr m:val="∑"/>
                    <m:limLoc m:val="undOvr"/>
                    <m:ctrlPr>
                      <w:rPr>
                        <w:rFonts w:ascii="Cambria Math" w:hAnsi="Cambria Math"/>
                        <w:i/>
                      </w:rPr>
                    </m:ctrlPr>
                  </m:naryPr>
                  <m:sub>
                    <m:eqArr>
                      <m:eqArrPr>
                        <m:ctrlPr>
                          <w:rPr>
                            <w:rFonts w:ascii="Cambria Math" w:hAnsi="Cambria Math"/>
                            <w:i/>
                          </w:rPr>
                        </m:ctrlPr>
                      </m:eqArrPr>
                      <m:e>
                        <m:r>
                          <w:rPr>
                            <w:rFonts w:ascii="Cambria Math"/>
                          </w:rPr>
                          <m:t>i=1</m:t>
                        </m:r>
                      </m:e>
                    </m:eqArr>
                  </m:sub>
                  <m:sup>
                    <m:r>
                      <w:rPr>
                        <w:rFonts w:ascii="Cambria Math"/>
                      </w:rPr>
                      <m:t>n</m:t>
                    </m:r>
                  </m:sup>
                  <m:e>
                    <m:sSub>
                      <m:sSubPr>
                        <m:ctrlPr>
                          <w:rPr>
                            <w:rFonts w:ascii="Cambria Math" w:hAnsi="Cambria Math"/>
                            <w:i/>
                          </w:rPr>
                        </m:ctrlPr>
                      </m:sSubPr>
                      <m:e>
                        <m:r>
                          <w:rPr>
                            <w:rFonts w:ascii="Cambria Math"/>
                          </w:rPr>
                          <m:t>l</m:t>
                        </m:r>
                      </m:e>
                      <m:sub>
                        <m:r>
                          <w:rPr>
                            <w:rFonts w:ascii="Cambria Math"/>
                          </w:rPr>
                          <m:t>i</m:t>
                        </m:r>
                      </m:sub>
                    </m:sSub>
                  </m:e>
                </m:nary>
                <m:sSub>
                  <m:sSubPr>
                    <m:ctrlPr>
                      <w:rPr>
                        <w:rFonts w:ascii="Cambria Math" w:hAnsi="Cambria Math"/>
                        <w:i/>
                      </w:rPr>
                    </m:ctrlPr>
                  </m:sSubPr>
                  <m:e>
                    <m:r>
                      <w:rPr>
                        <w:rFonts w:ascii="Cambria Math"/>
                      </w:rPr>
                      <m:t>m</m:t>
                    </m:r>
                  </m:e>
                  <m:sub>
                    <m:r>
                      <w:rPr>
                        <w:rFonts w:ascii="Cambria Math"/>
                      </w:rPr>
                      <m:t>i</m:t>
                    </m:r>
                  </m:sub>
                </m:sSub>
                <m:sSub>
                  <m:sSubPr>
                    <m:ctrlPr>
                      <w:rPr>
                        <w:rFonts w:ascii="Cambria Math" w:hAnsi="Cambria Math"/>
                        <w:i/>
                      </w:rPr>
                    </m:ctrlPr>
                  </m:sSubPr>
                  <m:e>
                    <m:r>
                      <w:rPr>
                        <w:rFonts w:ascii="Cambria Math"/>
                      </w:rPr>
                      <m:t>e</m:t>
                    </m:r>
                  </m:e>
                  <m:sub>
                    <m:r>
                      <w:rPr>
                        <w:rFonts w:ascii="Cambria Math"/>
                      </w:rPr>
                      <m:t>i</m:t>
                    </m:r>
                  </m:sub>
                </m:sSub>
              </m:oMath>
            </m:oMathPara>
          </w:p>
        </w:tc>
        <w:tc>
          <w:tcPr>
            <w:tcW w:w="5004" w:type="dxa"/>
          </w:tcPr>
          <w:p w14:paraId="21FB218A" w14:textId="77777777" w:rsidR="0054179F" w:rsidRPr="00DC020C" w:rsidRDefault="00BA603D" w:rsidP="00D2715A">
            <w:pPr>
              <w:spacing w:line="192" w:lineRule="auto"/>
            </w:pPr>
            <m:oMath>
              <m:r>
                <m:rPr>
                  <m:sty m:val="p"/>
                </m:rPr>
                <w:rPr>
                  <w:rFonts w:ascii="Cambria Math"/>
                </w:rPr>
                <m:t>i</m:t>
              </m:r>
            </m:oMath>
            <w:r w:rsidRPr="00DC020C">
              <w:rPr>
                <w:rFonts w:hint="eastAsia"/>
              </w:rPr>
              <w:t>：表示不同收集桶运往收集站的编码</w:t>
            </w:r>
          </w:p>
          <w:p w14:paraId="3A4272EA" w14:textId="77777777" w:rsidR="0054179F" w:rsidRPr="00DC020C" w:rsidRDefault="002C0966" w:rsidP="00D2715A">
            <w:pPr>
              <w:spacing w:line="192" w:lineRule="auto"/>
            </w:pPr>
            <m:oMath>
              <m:sSub>
                <m:sSubPr>
                  <m:ctrlPr>
                    <w:rPr>
                      <w:rFonts w:ascii="Cambria Math" w:hAnsi="Cambria Math"/>
                      <w:i/>
                    </w:rPr>
                  </m:ctrlPr>
                </m:sSubPr>
                <m:e>
                  <m:r>
                    <w:rPr>
                      <w:rFonts w:ascii="Cambria Math"/>
                    </w:rPr>
                    <m:t>l</m:t>
                  </m:r>
                </m:e>
                <m:sub>
                  <m:r>
                    <w:rPr>
                      <w:rFonts w:ascii="Cambria Math"/>
                    </w:rPr>
                    <m:t>i</m:t>
                  </m:r>
                </m:sub>
              </m:sSub>
            </m:oMath>
            <w:r w:rsidR="00BA603D" w:rsidRPr="00DC020C">
              <w:rPr>
                <w:rFonts w:hint="eastAsia"/>
              </w:rPr>
              <w:t>垃圾运输车运输单位质量垃圾的动力费</w:t>
            </w:r>
          </w:p>
          <w:p w14:paraId="223F554C" w14:textId="77777777" w:rsidR="0054179F" w:rsidRPr="00DC020C" w:rsidRDefault="002C0966" w:rsidP="00D2715A">
            <w:pPr>
              <w:spacing w:line="192" w:lineRule="auto"/>
            </w:pPr>
            <m:oMath>
              <m:sSub>
                <m:sSubPr>
                  <m:ctrlPr>
                    <w:rPr>
                      <w:rFonts w:ascii="Cambria Math" w:hAnsi="Cambria Math"/>
                      <w:i/>
                    </w:rPr>
                  </m:ctrlPr>
                </m:sSubPr>
                <m:e>
                  <m:r>
                    <w:rPr>
                      <w:rFonts w:ascii="Cambria Math"/>
                    </w:rPr>
                    <m:t>m</m:t>
                  </m:r>
                </m:e>
                <m:sub>
                  <m:r>
                    <w:rPr>
                      <w:rFonts w:ascii="Cambria Math"/>
                    </w:rPr>
                    <m:t>i</m:t>
                  </m:r>
                </m:sub>
              </m:sSub>
            </m:oMath>
            <w:r w:rsidR="00BA603D" w:rsidRPr="00DC020C">
              <w:rPr>
                <w:rFonts w:hint="eastAsia"/>
              </w:rPr>
              <w:t>：运输距离</w:t>
            </w:r>
          </w:p>
          <w:p w14:paraId="72B819BA" w14:textId="77777777" w:rsidR="0054179F" w:rsidRPr="00DC020C" w:rsidRDefault="002C0966" w:rsidP="00D2715A">
            <w:pPr>
              <w:spacing w:line="192" w:lineRule="auto"/>
            </w:pPr>
            <m:oMath>
              <m:sSub>
                <m:sSubPr>
                  <m:ctrlPr>
                    <w:rPr>
                      <w:rFonts w:ascii="Cambria Math" w:hAnsi="Cambria Math"/>
                      <w:i/>
                    </w:rPr>
                  </m:ctrlPr>
                </m:sSubPr>
                <m:e>
                  <m:r>
                    <w:rPr>
                      <w:rFonts w:ascii="Cambria Math"/>
                    </w:rPr>
                    <m:t>e</m:t>
                  </m:r>
                </m:e>
                <m:sub>
                  <m:r>
                    <w:rPr>
                      <w:rFonts w:ascii="Cambria Math"/>
                    </w:rPr>
                    <m:t>i</m:t>
                  </m:r>
                </m:sub>
              </m:sSub>
            </m:oMath>
            <w:r w:rsidR="00BA603D" w:rsidRPr="00DC020C">
              <w:rPr>
                <w:rFonts w:hint="eastAsia"/>
              </w:rPr>
              <w:t>：运输垃圾量</w:t>
            </w:r>
          </w:p>
        </w:tc>
      </w:tr>
    </w:tbl>
    <w:p w14:paraId="2A584D22" w14:textId="77777777" w:rsidR="0054179F" w:rsidRPr="00DC020C" w:rsidRDefault="0054179F" w:rsidP="00D2715A">
      <w:pPr>
        <w:spacing w:line="192" w:lineRule="auto"/>
        <w:rPr>
          <w:rFonts w:asciiTheme="minorEastAsia" w:eastAsiaTheme="minorEastAsia" w:hAnsiTheme="minorEastAsia"/>
          <w:sz w:val="24"/>
        </w:rPr>
      </w:pPr>
    </w:p>
    <w:p w14:paraId="1893CEF2" w14:textId="77777777" w:rsidR="0054179F" w:rsidRPr="00DC020C" w:rsidRDefault="00BA603D">
      <w:pPr>
        <w:jc w:val="center"/>
        <w:rPr>
          <w:rFonts w:asciiTheme="minorEastAsia" w:eastAsiaTheme="minorEastAsia" w:hAnsiTheme="minorEastAsia"/>
          <w:sz w:val="24"/>
          <w:vertAlign w:val="subscript"/>
        </w:rPr>
      </w:pPr>
      <w:r w:rsidRPr="00DC020C">
        <w:rPr>
          <w:rFonts w:asciiTheme="minorEastAsia" w:eastAsiaTheme="minorEastAsia" w:hAnsiTheme="minorEastAsia" w:hint="eastAsia"/>
          <w:sz w:val="24"/>
        </w:rPr>
        <w:t>M</w:t>
      </w:r>
      <w:r w:rsidRPr="00DC020C">
        <w:rPr>
          <w:rFonts w:asciiTheme="minorEastAsia" w:eastAsiaTheme="minorEastAsia" w:hAnsiTheme="minorEastAsia" w:hint="eastAsia"/>
          <w:sz w:val="24"/>
          <w:vertAlign w:val="subscript"/>
        </w:rPr>
        <w:t>1</w:t>
      </w:r>
      <w:r w:rsidRPr="00DC020C">
        <w:rPr>
          <w:rFonts w:asciiTheme="minorEastAsia" w:eastAsiaTheme="minorEastAsia" w:hAnsiTheme="minorEastAsia" w:hint="eastAsia"/>
          <w:sz w:val="24"/>
        </w:rPr>
        <w:t>（年度生活垃圾收集社会成本）= M</w:t>
      </w:r>
      <w:r w:rsidRPr="00DC020C">
        <w:rPr>
          <w:rFonts w:asciiTheme="minorEastAsia" w:eastAsiaTheme="minorEastAsia" w:hAnsiTheme="minorEastAsia" w:hint="eastAsia"/>
          <w:sz w:val="24"/>
          <w:vertAlign w:val="subscript"/>
        </w:rPr>
        <w:t>1-1</w:t>
      </w:r>
      <w:r w:rsidRPr="00DC020C">
        <w:rPr>
          <w:rFonts w:asciiTheme="minorEastAsia" w:eastAsiaTheme="minorEastAsia" w:hAnsiTheme="minorEastAsia" w:hint="eastAsia"/>
          <w:sz w:val="24"/>
        </w:rPr>
        <w:t>+ M</w:t>
      </w:r>
      <w:r w:rsidRPr="00DC020C">
        <w:rPr>
          <w:rFonts w:asciiTheme="minorEastAsia" w:eastAsiaTheme="minorEastAsia" w:hAnsiTheme="minorEastAsia" w:hint="eastAsia"/>
          <w:sz w:val="24"/>
          <w:vertAlign w:val="subscript"/>
        </w:rPr>
        <w:t>1-2</w:t>
      </w:r>
      <w:r w:rsidRPr="00DC020C">
        <w:rPr>
          <w:rFonts w:asciiTheme="minorEastAsia" w:eastAsiaTheme="minorEastAsia" w:hAnsiTheme="minorEastAsia" w:hint="eastAsia"/>
          <w:sz w:val="24"/>
        </w:rPr>
        <w:t>+ M</w:t>
      </w:r>
      <w:r w:rsidRPr="00DC020C">
        <w:rPr>
          <w:rFonts w:asciiTheme="minorEastAsia" w:eastAsiaTheme="minorEastAsia" w:hAnsiTheme="minorEastAsia" w:hint="eastAsia"/>
          <w:sz w:val="24"/>
          <w:vertAlign w:val="subscript"/>
        </w:rPr>
        <w:t>1-3</w:t>
      </w:r>
    </w:p>
    <w:p w14:paraId="7976D93A" w14:textId="77777777" w:rsidR="0054179F" w:rsidRPr="00DC020C" w:rsidRDefault="00BA603D">
      <w:pPr>
        <w:jc w:val="center"/>
        <w:rPr>
          <w:rFonts w:asciiTheme="minorEastAsia" w:eastAsiaTheme="minorEastAsia" w:hAnsiTheme="minorEastAsia"/>
          <w:sz w:val="24"/>
        </w:rPr>
      </w:pPr>
      <m:oMathPara>
        <m:oMath>
          <m:r>
            <m:rPr>
              <m:sty m:val="p"/>
            </m:rPr>
            <w:rPr>
              <w:rFonts w:ascii="Cambria Math" w:eastAsiaTheme="minorEastAsia" w:hAnsiTheme="minorEastAsia"/>
              <w:sz w:val="24"/>
            </w:rPr>
            <m:t>A</m:t>
          </m:r>
          <m:r>
            <m:rPr>
              <m:sty m:val="p"/>
            </m:rPr>
            <w:rPr>
              <w:rFonts w:ascii="Cambria Math" w:eastAsiaTheme="minorEastAsia" w:hAnsiTheme="minorEastAsia"/>
              <w:sz w:val="24"/>
              <w:vertAlign w:val="subscript"/>
            </w:rPr>
            <m:t>1</m:t>
          </m:r>
          <m:r>
            <m:rPr>
              <m:sty m:val="p"/>
            </m:rPr>
            <w:rPr>
              <w:rFonts w:ascii="Cambria Math" w:eastAsiaTheme="minorEastAsia" w:hAnsi="Cambria Math" w:hint="eastAsia"/>
              <w:sz w:val="24"/>
            </w:rPr>
            <m:t>（单位垃圾焚烧社会成本）</m:t>
          </m:r>
          <m:r>
            <m:rPr>
              <m:sty m:val="p"/>
            </m:rPr>
            <w:rPr>
              <w:rFonts w:ascii="Cambria Math" w:eastAsiaTheme="minorEastAsia" w:hAnsiTheme="minorEastAsia" w:hint="eastAsia"/>
              <w:sz w:val="24"/>
            </w:rPr>
            <m:t>=</m:t>
          </m:r>
          <m:f>
            <m:fPr>
              <m:ctrlPr>
                <w:rPr>
                  <w:rFonts w:ascii="Cambria Math" w:eastAsiaTheme="minorEastAsia" w:hAnsiTheme="minorEastAsia"/>
                  <w:sz w:val="24"/>
                </w:rPr>
              </m:ctrlPr>
            </m:fPr>
            <m:num>
              <m:r>
                <m:rPr>
                  <m:sty m:val="p"/>
                </m:rPr>
                <w:rPr>
                  <w:rFonts w:ascii="Cambria Math" w:eastAsiaTheme="minorEastAsia" w:hAnsi="Cambria Math" w:hint="eastAsia"/>
                  <w:sz w:val="24"/>
                </w:rPr>
                <m:t>M</m:t>
              </m:r>
              <m:r>
                <m:rPr>
                  <m:sty m:val="p"/>
                </m:rPr>
                <w:rPr>
                  <w:rFonts w:ascii="Cambria Math" w:eastAsiaTheme="minorEastAsia" w:hAnsi="Cambria Math"/>
                  <w:sz w:val="24"/>
                  <w:vertAlign w:val="subscript"/>
                </w:rPr>
                <m:t>1</m:t>
              </m:r>
            </m:num>
            <m:den>
              <m:r>
                <m:rPr>
                  <m:sty m:val="p"/>
                </m:rPr>
                <w:rPr>
                  <w:rFonts w:ascii="Cambria Math" w:eastAsiaTheme="minorEastAsia" w:hAnsiTheme="minorEastAsia"/>
                  <w:sz w:val="24"/>
                </w:rPr>
                <m:t>C1</m:t>
              </m:r>
            </m:den>
          </m:f>
        </m:oMath>
      </m:oMathPara>
    </w:p>
    <w:p w14:paraId="5F787291" w14:textId="77777777" w:rsidR="0054179F" w:rsidRPr="00DC020C" w:rsidRDefault="00BA603D">
      <w:pPr>
        <w:pStyle w:val="12"/>
        <w:widowControl/>
        <w:numPr>
          <w:ilvl w:val="0"/>
          <w:numId w:val="4"/>
        </w:numPr>
        <w:ind w:firstLineChars="0"/>
        <w:jc w:val="left"/>
        <w:rPr>
          <w:b/>
          <w:sz w:val="28"/>
          <w:szCs w:val="28"/>
        </w:rPr>
      </w:pPr>
      <w:r w:rsidRPr="00DC020C">
        <w:rPr>
          <w:b/>
          <w:sz w:val="28"/>
          <w:szCs w:val="28"/>
        </w:rPr>
        <w:t>源头分类收集</w:t>
      </w:r>
    </w:p>
    <w:p w14:paraId="2ACFFF1E" w14:textId="77777777" w:rsidR="0054179F" w:rsidRPr="00DC020C" w:rsidRDefault="00BA603D">
      <w:pPr>
        <w:ind w:firstLine="420"/>
        <w:rPr>
          <w:sz w:val="28"/>
          <w:szCs w:val="28"/>
        </w:rPr>
      </w:pPr>
      <w:r w:rsidRPr="00DC020C">
        <w:rPr>
          <w:sz w:val="28"/>
          <w:szCs w:val="28"/>
        </w:rPr>
        <w:t>源头分类</w:t>
      </w:r>
      <w:proofErr w:type="gramStart"/>
      <w:r w:rsidRPr="00DC020C">
        <w:rPr>
          <w:sz w:val="28"/>
          <w:szCs w:val="28"/>
        </w:rPr>
        <w:t>收集较</w:t>
      </w:r>
      <w:proofErr w:type="gramEnd"/>
      <w:r w:rsidRPr="00DC020C">
        <w:rPr>
          <w:sz w:val="28"/>
          <w:szCs w:val="28"/>
        </w:rPr>
        <w:t>混合收集区别在于采用分类垃圾桶</w:t>
      </w:r>
      <w:r w:rsidRPr="00DC020C">
        <w:rPr>
          <w:rFonts w:hint="eastAsia"/>
          <w:sz w:val="28"/>
          <w:szCs w:val="28"/>
        </w:rPr>
        <w:t>，</w:t>
      </w:r>
      <w:r w:rsidRPr="00DC020C">
        <w:rPr>
          <w:sz w:val="28"/>
          <w:szCs w:val="28"/>
        </w:rPr>
        <w:t>其社会成本核算为</w:t>
      </w:r>
      <w:r w:rsidRPr="00DC020C">
        <w:rPr>
          <w:rFonts w:hint="eastAsia"/>
          <w:sz w:val="28"/>
          <w:szCs w:val="28"/>
        </w:rPr>
        <w:t>：</w:t>
      </w:r>
    </w:p>
    <w:p w14:paraId="087ADE98" w14:textId="77777777" w:rsidR="0054179F" w:rsidRPr="00DC020C" w:rsidRDefault="00BA603D">
      <w:pPr>
        <w:jc w:val="center"/>
        <w:rPr>
          <w:rFonts w:asciiTheme="minorEastAsia" w:eastAsiaTheme="minorEastAsia" w:hAnsiTheme="minorEastAsia"/>
          <w:sz w:val="24"/>
          <w:vertAlign w:val="subscript"/>
        </w:rPr>
      </w:pPr>
      <w:r w:rsidRPr="00DC020C">
        <w:rPr>
          <w:rFonts w:asciiTheme="minorEastAsia" w:eastAsiaTheme="minorEastAsia" w:hAnsiTheme="minorEastAsia" w:hint="eastAsia"/>
          <w:sz w:val="24"/>
        </w:rPr>
        <w:t>M</w:t>
      </w:r>
      <w:r w:rsidRPr="00DC020C">
        <w:rPr>
          <w:rFonts w:asciiTheme="minorEastAsia" w:eastAsiaTheme="minorEastAsia" w:hAnsiTheme="minorEastAsia" w:hint="eastAsia"/>
          <w:sz w:val="24"/>
          <w:vertAlign w:val="subscript"/>
        </w:rPr>
        <w:t>1</w:t>
      </w:r>
      <w:r w:rsidRPr="00DC020C">
        <w:rPr>
          <w:rFonts w:asciiTheme="minorEastAsia" w:eastAsiaTheme="minorEastAsia" w:hAnsiTheme="minorEastAsia" w:hint="eastAsia"/>
          <w:sz w:val="24"/>
        </w:rPr>
        <w:t xml:space="preserve">（年度生活垃圾收集社会成本）= </w:t>
      </w:r>
      <w:r w:rsidRPr="00DC020C">
        <w:rPr>
          <w:rFonts w:asciiTheme="minorEastAsia" w:eastAsiaTheme="minorEastAsia" w:hAnsiTheme="minorEastAsia"/>
          <w:sz w:val="24"/>
        </w:rPr>
        <w:t>2</w:t>
      </w:r>
      <w:r w:rsidRPr="00DC020C">
        <w:rPr>
          <w:rFonts w:asciiTheme="minorEastAsia" w:eastAsiaTheme="minorEastAsia" w:hAnsiTheme="minorEastAsia" w:hint="eastAsia"/>
          <w:sz w:val="24"/>
        </w:rPr>
        <w:t>*M</w:t>
      </w:r>
      <w:r w:rsidRPr="00DC020C">
        <w:rPr>
          <w:rFonts w:asciiTheme="minorEastAsia" w:eastAsiaTheme="minorEastAsia" w:hAnsiTheme="minorEastAsia" w:hint="eastAsia"/>
          <w:sz w:val="24"/>
          <w:vertAlign w:val="subscript"/>
        </w:rPr>
        <w:t>1-1</w:t>
      </w:r>
      <w:r w:rsidRPr="00DC020C">
        <w:rPr>
          <w:rFonts w:asciiTheme="minorEastAsia" w:eastAsiaTheme="minorEastAsia" w:hAnsiTheme="minorEastAsia" w:hint="eastAsia"/>
          <w:sz w:val="24"/>
        </w:rPr>
        <w:t>+ M</w:t>
      </w:r>
      <w:r w:rsidRPr="00DC020C">
        <w:rPr>
          <w:rFonts w:asciiTheme="minorEastAsia" w:eastAsiaTheme="minorEastAsia" w:hAnsiTheme="minorEastAsia" w:hint="eastAsia"/>
          <w:sz w:val="24"/>
          <w:vertAlign w:val="subscript"/>
        </w:rPr>
        <w:t>1-2</w:t>
      </w:r>
      <w:r w:rsidRPr="00DC020C">
        <w:rPr>
          <w:rFonts w:asciiTheme="minorEastAsia" w:eastAsiaTheme="minorEastAsia" w:hAnsiTheme="minorEastAsia" w:hint="eastAsia"/>
          <w:sz w:val="24"/>
        </w:rPr>
        <w:t>+ M</w:t>
      </w:r>
      <w:r w:rsidRPr="00DC020C">
        <w:rPr>
          <w:rFonts w:asciiTheme="minorEastAsia" w:eastAsiaTheme="minorEastAsia" w:hAnsiTheme="minorEastAsia" w:hint="eastAsia"/>
          <w:sz w:val="24"/>
          <w:vertAlign w:val="subscript"/>
        </w:rPr>
        <w:t>1-3</w:t>
      </w:r>
    </w:p>
    <w:p w14:paraId="6CBA25A3" w14:textId="77777777" w:rsidR="0054179F" w:rsidRPr="00DC020C" w:rsidRDefault="002C0966" w:rsidP="00D2715A">
      <w:pPr>
        <w:pStyle w:val="af0"/>
        <w:rPr>
          <w:i w:val="0"/>
        </w:rPr>
      </w:pPr>
      <m:oMathPara>
        <m:oMath>
          <m:sSub>
            <m:sSubPr>
              <m:ctrlPr/>
            </m:sSubPr>
            <m:e>
              <m:r>
                <m:t>A</m:t>
              </m:r>
            </m:e>
            <m:sub>
              <m:r>
                <m:t>1</m:t>
              </m:r>
              <m:r>
                <w:rPr>
                  <w:rFonts w:hint="eastAsia"/>
                </w:rPr>
                <m:t>单位垃圾焚烧社会成本</m:t>
              </m:r>
            </m:sub>
          </m:sSub>
          <m:r>
            <m:t>=</m:t>
          </m:r>
          <m:f>
            <m:fPr>
              <m:ctrlPr/>
            </m:fPr>
            <m:num>
              <m:sSub>
                <m:sSubPr>
                  <m:ctrlPr/>
                </m:sSubPr>
                <m:e>
                  <m:r>
                    <m:t>M</m:t>
                  </m:r>
                </m:e>
                <m:sub>
                  <m:r>
                    <m:t>1</m:t>
                  </m:r>
                  <m:r>
                    <w:rPr>
                      <w:rFonts w:hint="eastAsia"/>
                    </w:rPr>
                    <m:t>年度焚烧社会成本</m:t>
                  </m:r>
                </m:sub>
              </m:sSub>
            </m:num>
            <m:den>
              <m:sSub>
                <m:sSubPr>
                  <m:ctrlPr/>
                </m:sSubPr>
                <m:e>
                  <m:r>
                    <m:t>Q</m:t>
                  </m:r>
                </m:e>
                <m:sub>
                  <m:r>
                    <w:rPr>
                      <w:rFonts w:hint="eastAsia"/>
                    </w:rPr>
                    <m:t>年度填埋量</m:t>
                  </m:r>
                </m:sub>
              </m:sSub>
            </m:den>
          </m:f>
        </m:oMath>
      </m:oMathPara>
    </w:p>
    <w:p w14:paraId="3C42D5CD" w14:textId="77777777" w:rsidR="0054179F" w:rsidRPr="00DC020C" w:rsidRDefault="00BA603D">
      <w:pPr>
        <w:pStyle w:val="12"/>
        <w:widowControl/>
        <w:numPr>
          <w:ilvl w:val="0"/>
          <w:numId w:val="4"/>
        </w:numPr>
        <w:ind w:firstLineChars="0"/>
        <w:jc w:val="left"/>
        <w:rPr>
          <w:b/>
          <w:sz w:val="28"/>
          <w:szCs w:val="28"/>
        </w:rPr>
      </w:pPr>
      <w:r w:rsidRPr="00DC020C">
        <w:rPr>
          <w:b/>
          <w:sz w:val="28"/>
          <w:szCs w:val="28"/>
        </w:rPr>
        <w:t>末端分类收集</w:t>
      </w:r>
    </w:p>
    <w:p w14:paraId="6B10EF6A" w14:textId="77777777" w:rsidR="0054179F" w:rsidRPr="00DC020C" w:rsidRDefault="00BA603D">
      <w:pPr>
        <w:pStyle w:val="14"/>
        <w:jc w:val="center"/>
        <w:rPr>
          <w:rFonts w:eastAsiaTheme="minorEastAsia"/>
          <w:b/>
          <w:sz w:val="21"/>
          <w:szCs w:val="24"/>
        </w:rPr>
      </w:pPr>
      <w:r w:rsidRPr="00DC020C">
        <w:rPr>
          <w:rFonts w:eastAsiaTheme="minorEastAsia"/>
          <w:b/>
          <w:sz w:val="21"/>
          <w:szCs w:val="24"/>
        </w:rPr>
        <w:t>表</w:t>
      </w:r>
      <w:r w:rsidRPr="00DC020C">
        <w:rPr>
          <w:rFonts w:eastAsiaTheme="minorEastAsia" w:hint="eastAsia"/>
          <w:b/>
          <w:sz w:val="21"/>
          <w:szCs w:val="24"/>
        </w:rPr>
        <w:t>4-</w:t>
      </w:r>
      <w:r w:rsidRPr="00DC020C">
        <w:rPr>
          <w:rFonts w:eastAsiaTheme="minorEastAsia"/>
          <w:b/>
          <w:sz w:val="21"/>
          <w:szCs w:val="24"/>
        </w:rPr>
        <w:t>2生活垃圾末端分类社会成本核算方法</w:t>
      </w:r>
    </w:p>
    <w:tbl>
      <w:tblPr>
        <w:tblStyle w:val="13"/>
        <w:tblW w:w="8702" w:type="dxa"/>
        <w:tblLayout w:type="fixed"/>
        <w:tblLook w:val="04A0" w:firstRow="1" w:lastRow="0" w:firstColumn="1" w:lastColumn="0" w:noHBand="0" w:noVBand="1"/>
      </w:tblPr>
      <w:tblGrid>
        <w:gridCol w:w="915"/>
        <w:gridCol w:w="1210"/>
        <w:gridCol w:w="1570"/>
        <w:gridCol w:w="5007"/>
      </w:tblGrid>
      <w:tr w:rsidR="0054179F" w:rsidRPr="00DC020C" w14:paraId="70EEFF56" w14:textId="77777777">
        <w:trPr>
          <w:tblHeader/>
        </w:trPr>
        <w:tc>
          <w:tcPr>
            <w:tcW w:w="915" w:type="dxa"/>
            <w:tcBorders>
              <w:top w:val="single" w:sz="18" w:space="0" w:color="auto"/>
            </w:tcBorders>
          </w:tcPr>
          <w:p w14:paraId="03BD9C77" w14:textId="77777777" w:rsidR="0054179F" w:rsidRPr="00DC020C" w:rsidRDefault="00BA603D" w:rsidP="00D2715A">
            <w:pPr>
              <w:spacing w:line="16" w:lineRule="atLeast"/>
              <w:rPr>
                <w:rFonts w:asciiTheme="minorEastAsia" w:eastAsiaTheme="minorEastAsia" w:hAnsiTheme="minorEastAsia"/>
                <w:b/>
                <w:szCs w:val="18"/>
              </w:rPr>
            </w:pPr>
            <w:r w:rsidRPr="00DC020C">
              <w:rPr>
                <w:rFonts w:asciiTheme="minorEastAsia" w:eastAsiaTheme="minorEastAsia" w:hAnsiTheme="minorEastAsia" w:hint="eastAsia"/>
                <w:b/>
                <w:szCs w:val="18"/>
              </w:rPr>
              <w:t>类别</w:t>
            </w:r>
          </w:p>
        </w:tc>
        <w:tc>
          <w:tcPr>
            <w:tcW w:w="1210" w:type="dxa"/>
            <w:tcBorders>
              <w:top w:val="single" w:sz="18" w:space="0" w:color="auto"/>
            </w:tcBorders>
          </w:tcPr>
          <w:p w14:paraId="1C282486" w14:textId="77777777" w:rsidR="0054179F" w:rsidRPr="00DC020C" w:rsidRDefault="00BA603D" w:rsidP="00D2715A">
            <w:pPr>
              <w:spacing w:line="16" w:lineRule="atLeast"/>
              <w:ind w:firstLine="482"/>
              <w:rPr>
                <w:rFonts w:asciiTheme="minorEastAsia" w:eastAsiaTheme="minorEastAsia" w:hAnsiTheme="minorEastAsia"/>
                <w:b/>
                <w:szCs w:val="18"/>
              </w:rPr>
            </w:pPr>
            <w:r w:rsidRPr="00DC020C">
              <w:rPr>
                <w:rFonts w:asciiTheme="minorEastAsia" w:eastAsiaTheme="minorEastAsia" w:hAnsiTheme="minorEastAsia" w:hint="eastAsia"/>
                <w:b/>
                <w:szCs w:val="18"/>
              </w:rPr>
              <w:t>项目</w:t>
            </w:r>
          </w:p>
        </w:tc>
        <w:tc>
          <w:tcPr>
            <w:tcW w:w="1570" w:type="dxa"/>
            <w:tcBorders>
              <w:top w:val="single" w:sz="18" w:space="0" w:color="auto"/>
            </w:tcBorders>
          </w:tcPr>
          <w:p w14:paraId="4B0DF15C" w14:textId="77777777" w:rsidR="0054179F" w:rsidRPr="00DC020C" w:rsidRDefault="00BA603D" w:rsidP="00D2715A">
            <w:pPr>
              <w:spacing w:line="16" w:lineRule="atLeast"/>
              <w:ind w:firstLine="482"/>
              <w:rPr>
                <w:rFonts w:asciiTheme="minorEastAsia" w:eastAsiaTheme="minorEastAsia" w:hAnsiTheme="minorEastAsia"/>
                <w:b/>
                <w:szCs w:val="18"/>
              </w:rPr>
            </w:pPr>
            <w:r w:rsidRPr="00DC020C">
              <w:rPr>
                <w:rFonts w:asciiTheme="minorEastAsia" w:eastAsiaTheme="minorEastAsia" w:hAnsiTheme="minorEastAsia" w:hint="eastAsia"/>
                <w:b/>
                <w:szCs w:val="18"/>
              </w:rPr>
              <w:t>公式</w:t>
            </w:r>
          </w:p>
        </w:tc>
        <w:tc>
          <w:tcPr>
            <w:tcW w:w="5007" w:type="dxa"/>
            <w:tcBorders>
              <w:top w:val="single" w:sz="18" w:space="0" w:color="auto"/>
            </w:tcBorders>
          </w:tcPr>
          <w:p w14:paraId="70F1379A" w14:textId="77777777" w:rsidR="0054179F" w:rsidRPr="00DC020C" w:rsidRDefault="00BA603D" w:rsidP="00D2715A">
            <w:pPr>
              <w:spacing w:line="16" w:lineRule="atLeast"/>
              <w:ind w:firstLine="482"/>
              <w:rPr>
                <w:rFonts w:asciiTheme="minorEastAsia" w:eastAsiaTheme="minorEastAsia" w:hAnsiTheme="minorEastAsia"/>
                <w:b/>
                <w:szCs w:val="18"/>
              </w:rPr>
            </w:pPr>
            <w:r w:rsidRPr="00DC020C">
              <w:rPr>
                <w:rFonts w:asciiTheme="minorEastAsia" w:eastAsiaTheme="minorEastAsia" w:hAnsiTheme="minorEastAsia" w:hint="eastAsia"/>
                <w:b/>
                <w:szCs w:val="18"/>
              </w:rPr>
              <w:t>说明</w:t>
            </w:r>
          </w:p>
        </w:tc>
      </w:tr>
      <w:tr w:rsidR="0054179F" w:rsidRPr="00DC020C" w14:paraId="00304B41" w14:textId="77777777">
        <w:trPr>
          <w:trHeight w:val="840"/>
        </w:trPr>
        <w:tc>
          <w:tcPr>
            <w:tcW w:w="915" w:type="dxa"/>
            <w:vMerge w:val="restart"/>
          </w:tcPr>
          <w:p w14:paraId="1BC671C4" w14:textId="77777777" w:rsidR="0054179F" w:rsidRPr="00DC020C" w:rsidRDefault="00BA603D" w:rsidP="00D2715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高压压榨成本</w:t>
            </w:r>
          </w:p>
          <w:p w14:paraId="270738DB" w14:textId="77777777" w:rsidR="0054179F" w:rsidRPr="00DC020C" w:rsidRDefault="00BA603D" w:rsidP="00D2715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（M</w:t>
            </w:r>
            <w:r w:rsidR="005E25CD" w:rsidRPr="00DC020C">
              <w:rPr>
                <w:rFonts w:asciiTheme="minorEastAsia" w:eastAsiaTheme="minorEastAsia" w:hAnsiTheme="minorEastAsia" w:hint="eastAsia"/>
                <w:szCs w:val="18"/>
                <w:vertAlign w:val="subscript"/>
              </w:rPr>
              <w:t>2</w:t>
            </w:r>
            <w:r w:rsidRPr="00DC020C">
              <w:rPr>
                <w:rFonts w:asciiTheme="minorEastAsia" w:eastAsiaTheme="minorEastAsia" w:hAnsiTheme="minorEastAsia" w:hint="eastAsia"/>
                <w:szCs w:val="18"/>
                <w:vertAlign w:val="subscript"/>
              </w:rPr>
              <w:t>-1</w:t>
            </w:r>
            <w:r w:rsidRPr="00DC020C">
              <w:rPr>
                <w:rFonts w:asciiTheme="minorEastAsia" w:eastAsiaTheme="minorEastAsia" w:hAnsiTheme="minorEastAsia" w:hint="eastAsia"/>
                <w:szCs w:val="18"/>
              </w:rPr>
              <w:t>）</w:t>
            </w:r>
          </w:p>
          <w:p w14:paraId="5B1CFC6E" w14:textId="77777777" w:rsidR="0054179F" w:rsidRPr="00DC020C" w:rsidRDefault="0054179F" w:rsidP="00D2715A">
            <w:pPr>
              <w:spacing w:line="16" w:lineRule="atLeast"/>
              <w:ind w:firstLine="480"/>
              <w:rPr>
                <w:rFonts w:asciiTheme="minorEastAsia" w:eastAsiaTheme="minorEastAsia" w:hAnsiTheme="minorEastAsia"/>
                <w:szCs w:val="18"/>
              </w:rPr>
            </w:pPr>
          </w:p>
        </w:tc>
        <w:tc>
          <w:tcPr>
            <w:tcW w:w="1210" w:type="dxa"/>
          </w:tcPr>
          <w:p w14:paraId="020CDDC2" w14:textId="77777777" w:rsidR="0054179F" w:rsidRPr="00DC020C" w:rsidRDefault="00BA603D" w:rsidP="00D2715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土地扩充成本（</w:t>
            </w:r>
            <w:r w:rsidRPr="00DC020C">
              <w:rPr>
                <w:rFonts w:asciiTheme="minorEastAsia" w:eastAsiaTheme="minorEastAsia" w:hAnsiTheme="minorEastAsia"/>
                <w:szCs w:val="18"/>
              </w:rPr>
              <w:t>L</w:t>
            </w:r>
            <w:r w:rsidRPr="00DC020C">
              <w:rPr>
                <w:rFonts w:asciiTheme="minorEastAsia" w:eastAsiaTheme="minorEastAsia" w:hAnsiTheme="minorEastAsia" w:hint="eastAsia"/>
                <w:szCs w:val="18"/>
              </w:rPr>
              <w:t>）</w:t>
            </w:r>
          </w:p>
        </w:tc>
        <w:tc>
          <w:tcPr>
            <w:tcW w:w="1570" w:type="dxa"/>
          </w:tcPr>
          <w:p w14:paraId="42A40E21" w14:textId="77777777" w:rsidR="0054179F" w:rsidRPr="00DC020C" w:rsidRDefault="00BA603D" w:rsidP="00D2715A">
            <w:pPr>
              <w:spacing w:line="16" w:lineRule="atLeast"/>
              <w:ind w:firstLine="480"/>
              <w:rPr>
                <w:rFonts w:asciiTheme="minorEastAsia" w:eastAsiaTheme="minorEastAsia" w:hAnsiTheme="minorEastAsia"/>
                <w:i/>
                <w:szCs w:val="18"/>
              </w:rPr>
            </w:pPr>
            <m:oMathPara>
              <m:oMath>
                <m:r>
                  <w:rPr>
                    <w:rFonts w:ascii="Cambria Math" w:eastAsiaTheme="minorEastAsia" w:hAnsi="Cambria Math"/>
                    <w:szCs w:val="18"/>
                  </w:rPr>
                  <m:t>L=U*S*</m:t>
                </m:r>
                <m:f>
                  <m:fPr>
                    <m:ctrlPr>
                      <w:rPr>
                        <w:rFonts w:ascii="Cambria Math" w:eastAsiaTheme="minorEastAsia" w:hAnsi="Cambria Math"/>
                        <w:i/>
                        <w:szCs w:val="18"/>
                      </w:rPr>
                    </m:ctrlPr>
                  </m:fPr>
                  <m:num>
                    <m:r>
                      <w:rPr>
                        <w:rFonts w:ascii="Cambria Math" w:eastAsiaTheme="minorEastAsia" w:hAnsi="Cambria Math"/>
                        <w:szCs w:val="18"/>
                      </w:rPr>
                      <m:t>i(1+</m:t>
                    </m:r>
                    <m:sSup>
                      <m:sSupPr>
                        <m:ctrlPr>
                          <w:rPr>
                            <w:rFonts w:ascii="Cambria Math" w:eastAsiaTheme="minorEastAsia" w:hAnsi="Cambria Math"/>
                            <w:i/>
                            <w:szCs w:val="18"/>
                          </w:rPr>
                        </m:ctrlPr>
                      </m:sSupPr>
                      <m:e>
                        <m:r>
                          <w:rPr>
                            <w:rFonts w:ascii="Cambria Math" w:eastAsiaTheme="minorEastAsia" w:hAnsi="Cambria Math"/>
                            <w:szCs w:val="18"/>
                          </w:rPr>
                          <m:t>i)</m:t>
                        </m:r>
                      </m:e>
                      <m:sup>
                        <m:r>
                          <w:rPr>
                            <w:rFonts w:ascii="Cambria Math" w:eastAsiaTheme="minorEastAsia" w:hAnsi="Cambria Math"/>
                            <w:szCs w:val="18"/>
                          </w:rPr>
                          <m:t>n</m:t>
                        </m:r>
                      </m:sup>
                    </m:sSup>
                  </m:num>
                  <m:den>
                    <m:r>
                      <w:rPr>
                        <w:rFonts w:ascii="Cambria Math" w:eastAsiaTheme="minorEastAsia" w:hAnsi="Cambria Math"/>
                        <w:szCs w:val="18"/>
                      </w:rPr>
                      <m:t>(1+i</m:t>
                    </m:r>
                    <m:sSup>
                      <m:sSupPr>
                        <m:ctrlPr>
                          <w:rPr>
                            <w:rFonts w:ascii="Cambria Math" w:eastAsiaTheme="minorEastAsia" w:hAnsi="Cambria Math"/>
                            <w:i/>
                            <w:szCs w:val="18"/>
                          </w:rPr>
                        </m:ctrlPr>
                      </m:sSupPr>
                      <m:e>
                        <m:r>
                          <w:rPr>
                            <w:rFonts w:ascii="Cambria Math" w:eastAsiaTheme="minorEastAsia" w:hAnsi="Cambria Math"/>
                            <w:szCs w:val="18"/>
                          </w:rPr>
                          <m:t>)</m:t>
                        </m:r>
                      </m:e>
                      <m:sup>
                        <m:r>
                          <w:rPr>
                            <w:rFonts w:ascii="Cambria Math" w:eastAsiaTheme="minorEastAsia" w:hAnsi="Cambria Math"/>
                            <w:szCs w:val="18"/>
                          </w:rPr>
                          <m:t>n</m:t>
                        </m:r>
                      </m:sup>
                    </m:sSup>
                    <m:r>
                      <w:rPr>
                        <w:rFonts w:ascii="Cambria Math" w:eastAsiaTheme="minorEastAsia" w:hAnsi="Cambria Math"/>
                        <w:szCs w:val="18"/>
                      </w:rPr>
                      <m:t>-1</m:t>
                    </m:r>
                  </m:den>
                </m:f>
              </m:oMath>
            </m:oMathPara>
          </w:p>
        </w:tc>
        <w:tc>
          <w:tcPr>
            <w:tcW w:w="5007" w:type="dxa"/>
          </w:tcPr>
          <w:p w14:paraId="2ABED9BD" w14:textId="77777777" w:rsidR="0054179F" w:rsidRPr="00DC020C" w:rsidRDefault="00BA603D" w:rsidP="00D2715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U</w:t>
            </w:r>
            <w:r w:rsidRPr="00DC020C">
              <w:rPr>
                <w:rFonts w:asciiTheme="minorEastAsia" w:eastAsiaTheme="minorEastAsia" w:hAnsiTheme="minorEastAsia" w:hint="eastAsia"/>
                <w:szCs w:val="18"/>
              </w:rPr>
              <w:t>：当年地价</w:t>
            </w:r>
          </w:p>
          <w:p w14:paraId="76B3F8A8" w14:textId="77777777" w:rsidR="0054179F" w:rsidRPr="00DC020C" w:rsidRDefault="00BA603D" w:rsidP="00D2715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S</w:t>
            </w:r>
            <w:r w:rsidRPr="00DC020C">
              <w:rPr>
                <w:rFonts w:asciiTheme="minorEastAsia" w:eastAsiaTheme="minorEastAsia" w:hAnsiTheme="minorEastAsia" w:hint="eastAsia"/>
                <w:szCs w:val="18"/>
              </w:rPr>
              <w:t>：扩充土地面积</w:t>
            </w:r>
          </w:p>
          <w:p w14:paraId="71572C6E" w14:textId="77777777" w:rsidR="0054179F" w:rsidRPr="00DC020C" w:rsidRDefault="00BA603D" w:rsidP="00D2715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i</w:t>
            </w:r>
            <w:r w:rsidRPr="00DC020C">
              <w:rPr>
                <w:rFonts w:asciiTheme="minorEastAsia" w:eastAsiaTheme="minorEastAsia" w:hAnsiTheme="minorEastAsia" w:hint="eastAsia"/>
                <w:szCs w:val="18"/>
              </w:rPr>
              <w:t>：折现率</w:t>
            </w:r>
          </w:p>
          <w:p w14:paraId="38506B47" w14:textId="77777777" w:rsidR="0054179F" w:rsidRPr="00DC020C" w:rsidRDefault="00BA603D" w:rsidP="00D2715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n</w:t>
            </w:r>
            <w:r w:rsidRPr="00DC020C">
              <w:rPr>
                <w:rFonts w:asciiTheme="minorEastAsia" w:eastAsiaTheme="minorEastAsia" w:hAnsiTheme="minorEastAsia" w:hint="eastAsia"/>
                <w:szCs w:val="18"/>
              </w:rPr>
              <w:t>：工业用地</w:t>
            </w:r>
            <w:r w:rsidRPr="00DC020C">
              <w:rPr>
                <w:rFonts w:asciiTheme="minorEastAsia" w:eastAsiaTheme="minorEastAsia" w:hAnsiTheme="minorEastAsia"/>
                <w:szCs w:val="18"/>
              </w:rPr>
              <w:t>50</w:t>
            </w:r>
            <w:r w:rsidRPr="00DC020C">
              <w:rPr>
                <w:rFonts w:asciiTheme="minorEastAsia" w:eastAsiaTheme="minorEastAsia" w:hAnsiTheme="minorEastAsia" w:hint="eastAsia"/>
                <w:szCs w:val="18"/>
              </w:rPr>
              <w:t>年</w:t>
            </w:r>
          </w:p>
        </w:tc>
      </w:tr>
      <w:tr w:rsidR="0054179F" w:rsidRPr="00DC020C" w14:paraId="3E6777B2" w14:textId="77777777">
        <w:tc>
          <w:tcPr>
            <w:tcW w:w="915" w:type="dxa"/>
            <w:vMerge/>
          </w:tcPr>
          <w:p w14:paraId="57C3A287" w14:textId="77777777" w:rsidR="0054179F" w:rsidRPr="00DC020C" w:rsidRDefault="0054179F" w:rsidP="00D2715A">
            <w:pPr>
              <w:spacing w:line="16" w:lineRule="atLeast"/>
              <w:ind w:firstLine="480"/>
              <w:rPr>
                <w:rFonts w:asciiTheme="minorEastAsia" w:eastAsiaTheme="minorEastAsia" w:hAnsiTheme="minorEastAsia"/>
                <w:szCs w:val="18"/>
              </w:rPr>
            </w:pPr>
          </w:p>
        </w:tc>
        <w:tc>
          <w:tcPr>
            <w:tcW w:w="1210" w:type="dxa"/>
          </w:tcPr>
          <w:p w14:paraId="073EEB71" w14:textId="77777777" w:rsidR="0054179F" w:rsidRPr="00DC020C" w:rsidRDefault="00BA603D" w:rsidP="00D2715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运行维护费（</w:t>
            </w:r>
            <w:r w:rsidRPr="00DC020C">
              <w:rPr>
                <w:rFonts w:asciiTheme="minorEastAsia" w:eastAsiaTheme="minorEastAsia" w:hAnsiTheme="minorEastAsia"/>
                <w:szCs w:val="18"/>
              </w:rPr>
              <w:t>BA</w:t>
            </w:r>
            <w:r w:rsidRPr="00DC020C">
              <w:rPr>
                <w:rFonts w:asciiTheme="minorEastAsia" w:eastAsiaTheme="minorEastAsia" w:hAnsiTheme="minorEastAsia" w:hint="eastAsia"/>
                <w:szCs w:val="18"/>
              </w:rPr>
              <w:t>）</w:t>
            </w:r>
          </w:p>
        </w:tc>
        <w:tc>
          <w:tcPr>
            <w:tcW w:w="1570" w:type="dxa"/>
          </w:tcPr>
          <w:p w14:paraId="13DAFA1D" w14:textId="77777777" w:rsidR="0054179F" w:rsidRPr="00DC020C" w:rsidRDefault="00BA603D" w:rsidP="00D2715A">
            <w:pPr>
              <w:spacing w:line="16" w:lineRule="atLeast"/>
              <w:ind w:firstLine="480"/>
              <w:jc w:val="left"/>
              <w:rPr>
                <w:rFonts w:asciiTheme="minorEastAsia" w:eastAsiaTheme="minorEastAsia" w:hAnsiTheme="minorEastAsia"/>
                <w:i/>
                <w:szCs w:val="18"/>
              </w:rPr>
            </w:pPr>
            <m:oMathPara>
              <m:oMathParaPr>
                <m:jc m:val="left"/>
              </m:oMathParaPr>
              <m:oMath>
                <m:r>
                  <w:rPr>
                    <w:rFonts w:ascii="Cambria Math" w:eastAsiaTheme="minorEastAsia" w:hAnsi="Cambria Math"/>
                    <w:szCs w:val="18"/>
                  </w:rPr>
                  <m:t>T=</m:t>
                </m:r>
                <m:nary>
                  <m:naryPr>
                    <m:chr m:val="∑"/>
                    <m:limLoc m:val="undOvr"/>
                    <m:ctrlPr>
                      <w:rPr>
                        <w:rFonts w:ascii="Cambria Math" w:eastAsiaTheme="minorEastAsia" w:hAnsi="Cambria Math"/>
                        <w:i/>
                        <w:szCs w:val="18"/>
                      </w:rPr>
                    </m:ctrlPr>
                  </m:naryPr>
                  <m:sub>
                    <m:r>
                      <w:rPr>
                        <w:rFonts w:ascii="Cambria Math" w:eastAsiaTheme="minorEastAsia" w:hAnsi="Cambria Math"/>
                        <w:szCs w:val="18"/>
                      </w:rPr>
                      <m:t>i=1</m:t>
                    </m:r>
                  </m:sub>
                  <m:sup>
                    <m:r>
                      <w:rPr>
                        <w:rFonts w:ascii="Cambria Math" w:eastAsiaTheme="minorEastAsia" w:hAnsi="Cambria Math"/>
                        <w:szCs w:val="18"/>
                      </w:rPr>
                      <m:t>n</m:t>
                    </m:r>
                  </m:sup>
                  <m:e>
                    <m:sSub>
                      <m:sSubPr>
                        <m:ctrlPr>
                          <w:rPr>
                            <w:rFonts w:ascii="Cambria Math" w:eastAsiaTheme="minorEastAsia" w:hAnsi="Cambria Math"/>
                            <w:i/>
                            <w:szCs w:val="18"/>
                          </w:rPr>
                        </m:ctrlPr>
                      </m:sSubPr>
                      <m:e>
                        <m:r>
                          <w:rPr>
                            <w:rFonts w:ascii="Cambria Math" w:eastAsiaTheme="minorEastAsia" w:hAnsi="Cambria Math"/>
                            <w:szCs w:val="18"/>
                          </w:rPr>
                          <m:t>T</m:t>
                        </m:r>
                      </m:e>
                      <m:sub>
                        <m:r>
                          <w:rPr>
                            <w:rFonts w:ascii="Cambria Math" w:eastAsiaTheme="minorEastAsia" w:hAnsi="Cambria Math"/>
                            <w:szCs w:val="18"/>
                          </w:rPr>
                          <m:t>i</m:t>
                        </m:r>
                      </m:sub>
                    </m:sSub>
                  </m:e>
                </m:nary>
              </m:oMath>
            </m:oMathPara>
          </w:p>
        </w:tc>
        <w:tc>
          <w:tcPr>
            <w:tcW w:w="5007" w:type="dxa"/>
          </w:tcPr>
          <w:p w14:paraId="52B9D684" w14:textId="77777777" w:rsidR="0054179F" w:rsidRPr="00DC020C" w:rsidRDefault="002C0966" w:rsidP="00D2715A">
            <w:pPr>
              <w:spacing w:line="16" w:lineRule="atLeast"/>
              <w:ind w:firstLine="480"/>
              <w:rPr>
                <w:rFonts w:asciiTheme="minorEastAsia" w:eastAsiaTheme="minorEastAsia" w:hAnsiTheme="minorEastAsia"/>
                <w:szCs w:val="18"/>
              </w:rPr>
            </w:pPr>
            <m:oMathPara>
              <m:oMath>
                <m:sSub>
                  <m:sSubPr>
                    <m:ctrlPr>
                      <w:rPr>
                        <w:rFonts w:ascii="Cambria Math" w:eastAsiaTheme="minorEastAsia" w:hAnsi="Cambria Math"/>
                        <w:i/>
                        <w:szCs w:val="18"/>
                      </w:rPr>
                    </m:ctrlPr>
                  </m:sSubPr>
                  <m:e>
                    <m:r>
                      <w:rPr>
                        <w:rFonts w:ascii="Cambria Math" w:eastAsiaTheme="minorEastAsia" w:hAnsi="Cambria Math"/>
                        <w:szCs w:val="18"/>
                      </w:rPr>
                      <m:t>T</m:t>
                    </m:r>
                  </m:e>
                  <m:sub>
                    <m:r>
                      <w:rPr>
                        <w:rFonts w:ascii="Cambria Math" w:eastAsiaTheme="minorEastAsia" w:hAnsi="Cambria Math"/>
                        <w:szCs w:val="18"/>
                      </w:rPr>
                      <m:t>i</m:t>
                    </m:r>
                  </m:sub>
                </m:sSub>
                <m:r>
                  <m:rPr>
                    <m:sty m:val="p"/>
                  </m:rPr>
                  <w:rPr>
                    <w:rFonts w:ascii="Cambria Math" w:eastAsiaTheme="minorEastAsia" w:hAnsi="Cambria Math" w:hint="eastAsia"/>
                    <w:szCs w:val="18"/>
                  </w:rPr>
                  <m:t>：人员工资、水电、保险、清洁维护等费用</m:t>
                </m:r>
              </m:oMath>
            </m:oMathPara>
          </w:p>
        </w:tc>
      </w:tr>
      <w:tr w:rsidR="0054179F" w:rsidRPr="00DC020C" w14:paraId="534F78CE" w14:textId="77777777">
        <w:trPr>
          <w:trHeight w:val="868"/>
        </w:trPr>
        <w:tc>
          <w:tcPr>
            <w:tcW w:w="915" w:type="dxa"/>
            <w:vMerge/>
          </w:tcPr>
          <w:p w14:paraId="2267B72A" w14:textId="77777777" w:rsidR="0054179F" w:rsidRPr="00DC020C" w:rsidRDefault="0054179F" w:rsidP="00D2715A">
            <w:pPr>
              <w:spacing w:line="16" w:lineRule="atLeast"/>
              <w:ind w:firstLine="480"/>
              <w:rPr>
                <w:rFonts w:asciiTheme="minorEastAsia" w:eastAsiaTheme="minorEastAsia" w:hAnsiTheme="minorEastAsia"/>
                <w:szCs w:val="18"/>
              </w:rPr>
            </w:pPr>
          </w:p>
        </w:tc>
        <w:tc>
          <w:tcPr>
            <w:tcW w:w="1210" w:type="dxa"/>
          </w:tcPr>
          <w:p w14:paraId="7FEA9561" w14:textId="77777777" w:rsidR="0054179F" w:rsidRPr="00DC020C" w:rsidRDefault="00BA603D" w:rsidP="00D2715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设备折旧（</w:t>
            </w:r>
            <w:r w:rsidRPr="00DC020C">
              <w:rPr>
                <w:rFonts w:asciiTheme="minorEastAsia" w:eastAsiaTheme="minorEastAsia" w:hAnsiTheme="minorEastAsia"/>
                <w:szCs w:val="18"/>
              </w:rPr>
              <w:t>E</w:t>
            </w:r>
            <w:r w:rsidRPr="00DC020C">
              <w:rPr>
                <w:rFonts w:asciiTheme="minorEastAsia" w:eastAsiaTheme="minorEastAsia" w:hAnsiTheme="minorEastAsia" w:hint="eastAsia"/>
                <w:szCs w:val="18"/>
              </w:rPr>
              <w:t>）</w:t>
            </w:r>
          </w:p>
        </w:tc>
        <w:tc>
          <w:tcPr>
            <w:tcW w:w="1570" w:type="dxa"/>
          </w:tcPr>
          <w:p w14:paraId="6571A33F" w14:textId="77777777" w:rsidR="0054179F" w:rsidRPr="00DC020C" w:rsidRDefault="00BA603D" w:rsidP="00D2715A">
            <w:pPr>
              <w:spacing w:line="16" w:lineRule="atLeast"/>
              <w:ind w:firstLine="480"/>
              <w:rPr>
                <w:rFonts w:asciiTheme="minorEastAsia" w:eastAsiaTheme="minorEastAsia" w:hAnsiTheme="minorEastAsia"/>
                <w:i/>
                <w:szCs w:val="18"/>
              </w:rPr>
            </w:pPr>
            <m:oMathPara>
              <m:oMathParaPr>
                <m:jc m:val="left"/>
              </m:oMathParaPr>
              <m:oMath>
                <m:r>
                  <w:rPr>
                    <w:rFonts w:ascii="Cambria Math" w:eastAsiaTheme="minorEastAsia" w:hAnsi="Cambria Math"/>
                    <w:szCs w:val="18"/>
                  </w:rPr>
                  <m:t>T=</m:t>
                </m:r>
                <m:f>
                  <m:fPr>
                    <m:ctrlPr>
                      <w:rPr>
                        <w:rFonts w:ascii="Cambria Math" w:eastAsiaTheme="minorEastAsia" w:hAnsi="Cambria Math"/>
                        <w:i/>
                        <w:szCs w:val="18"/>
                      </w:rPr>
                    </m:ctrlPr>
                  </m:fPr>
                  <m:num>
                    <m:r>
                      <w:rPr>
                        <w:rFonts w:ascii="Cambria Math" w:eastAsiaTheme="minorEastAsia" w:hAnsi="Cambria Math"/>
                        <w:szCs w:val="18"/>
                      </w:rPr>
                      <m:t>Q</m:t>
                    </m:r>
                    <m:r>
                      <w:rPr>
                        <w:rFonts w:ascii="MS Mincho" w:eastAsia="MS Mincho" w:hAnsi="MS Mincho" w:cs="MS Mincho" w:hint="eastAsia"/>
                        <w:szCs w:val="18"/>
                      </w:rPr>
                      <m:t>*</m:t>
                    </m:r>
                    <m:r>
                      <w:rPr>
                        <w:rFonts w:ascii="Cambria Math" w:eastAsiaTheme="minorEastAsia" w:hAnsi="Cambria Math"/>
                        <w:szCs w:val="18"/>
                      </w:rPr>
                      <m:t>n</m:t>
                    </m:r>
                  </m:num>
                  <m:den>
                    <m:r>
                      <w:rPr>
                        <w:rFonts w:ascii="Cambria Math" w:eastAsiaTheme="minorEastAsia" w:hAnsi="Cambria Math"/>
                        <w:szCs w:val="18"/>
                      </w:rPr>
                      <m:t>s</m:t>
                    </m:r>
                  </m:den>
                </m:f>
              </m:oMath>
            </m:oMathPara>
          </w:p>
        </w:tc>
        <w:tc>
          <w:tcPr>
            <w:tcW w:w="5007" w:type="dxa"/>
          </w:tcPr>
          <w:p w14:paraId="53908F36" w14:textId="77777777" w:rsidR="0054179F" w:rsidRPr="00DC020C" w:rsidRDefault="002C0966" w:rsidP="00D2715A">
            <w:pPr>
              <w:spacing w:line="16" w:lineRule="atLeast"/>
              <w:ind w:firstLine="480"/>
              <w:rPr>
                <w:rFonts w:asciiTheme="minorEastAsia" w:eastAsiaTheme="minorEastAsia" w:hAnsiTheme="minorEastAsia"/>
                <w:szCs w:val="18"/>
              </w:rPr>
            </w:pPr>
            <m:oMath>
              <m:sSub>
                <m:sSubPr>
                  <m:ctrlPr>
                    <w:rPr>
                      <w:rFonts w:ascii="Cambria Math" w:eastAsiaTheme="minorEastAsia" w:hAnsi="Cambria Math"/>
                      <w:i/>
                      <w:szCs w:val="18"/>
                    </w:rPr>
                  </m:ctrlPr>
                </m:sSubPr>
                <m:e>
                  <m:r>
                    <w:rPr>
                      <w:rFonts w:ascii="Cambria Math" w:eastAsiaTheme="minorEastAsia" w:hAnsi="Cambria Math"/>
                      <w:szCs w:val="18"/>
                    </w:rPr>
                    <m:t>Q</m:t>
                  </m:r>
                </m:e>
                <m:sub>
                  <m:r>
                    <w:rPr>
                      <w:rFonts w:ascii="Cambria Math" w:eastAsiaTheme="minorEastAsia" w:hAnsi="Cambria Math"/>
                      <w:szCs w:val="18"/>
                    </w:rPr>
                    <m:t>i</m:t>
                  </m:r>
                </m:sub>
              </m:sSub>
            </m:oMath>
            <w:r w:rsidR="00BA603D" w:rsidRPr="00DC020C">
              <w:rPr>
                <w:rFonts w:asciiTheme="minorEastAsia" w:eastAsiaTheme="minorEastAsia" w:hAnsiTheme="minorEastAsia"/>
                <w:szCs w:val="18"/>
              </w:rPr>
              <w:t>：高压压榨</w:t>
            </w:r>
            <w:r w:rsidR="00BA603D" w:rsidRPr="00DC020C">
              <w:rPr>
                <w:rFonts w:asciiTheme="minorEastAsia" w:eastAsiaTheme="minorEastAsia" w:hAnsiTheme="minorEastAsia" w:hint="eastAsia"/>
                <w:szCs w:val="18"/>
              </w:rPr>
              <w:t>设备市场价</w:t>
            </w:r>
          </w:p>
          <w:p w14:paraId="6BD2F6F6" w14:textId="77777777" w:rsidR="0054179F" w:rsidRPr="00DC020C" w:rsidRDefault="002C0966" w:rsidP="00D2715A">
            <w:pPr>
              <w:spacing w:line="16" w:lineRule="atLeast"/>
              <w:ind w:firstLine="480"/>
              <w:rPr>
                <w:rFonts w:asciiTheme="minorEastAsia" w:eastAsiaTheme="minorEastAsia" w:hAnsiTheme="minorEastAsia"/>
                <w:szCs w:val="18"/>
              </w:rPr>
            </w:pPr>
            <m:oMath>
              <m:sSub>
                <m:sSubPr>
                  <m:ctrlPr>
                    <w:rPr>
                      <w:rFonts w:ascii="Cambria Math" w:eastAsiaTheme="minorEastAsia" w:hAnsi="Cambria Math"/>
                      <w:i/>
                      <w:szCs w:val="18"/>
                    </w:rPr>
                  </m:ctrlPr>
                </m:sSubPr>
                <m:e>
                  <m:r>
                    <w:rPr>
                      <w:rFonts w:ascii="Cambria Math" w:eastAsiaTheme="minorEastAsia" w:hAnsi="Cambria Math"/>
                      <w:szCs w:val="18"/>
                    </w:rPr>
                    <m:t>n</m:t>
                  </m:r>
                </m:e>
                <m:sub>
                  <m:r>
                    <w:rPr>
                      <w:rFonts w:ascii="Cambria Math" w:eastAsiaTheme="minorEastAsia" w:hAnsi="Cambria Math"/>
                      <w:szCs w:val="18"/>
                    </w:rPr>
                    <m:t xml:space="preserve">i </m:t>
                  </m:r>
                </m:sub>
              </m:sSub>
            </m:oMath>
            <w:r w:rsidR="00BA603D" w:rsidRPr="00DC020C">
              <w:rPr>
                <w:rFonts w:asciiTheme="minorEastAsia" w:eastAsiaTheme="minorEastAsia" w:hAnsiTheme="minorEastAsia" w:hint="eastAsia"/>
                <w:szCs w:val="18"/>
              </w:rPr>
              <w:t>：高压压榨设备个数</w:t>
            </w:r>
          </w:p>
          <w:p w14:paraId="17592E3C" w14:textId="77777777" w:rsidR="0054179F" w:rsidRPr="00DC020C" w:rsidRDefault="002C0966" w:rsidP="00D2715A">
            <w:pPr>
              <w:spacing w:line="16" w:lineRule="atLeast"/>
              <w:ind w:firstLine="480"/>
              <w:rPr>
                <w:rFonts w:asciiTheme="minorEastAsia" w:eastAsiaTheme="minorEastAsia" w:hAnsiTheme="minorEastAsia"/>
                <w:szCs w:val="18"/>
              </w:rPr>
            </w:pPr>
            <m:oMath>
              <m:sSub>
                <m:sSubPr>
                  <m:ctrlPr>
                    <w:rPr>
                      <w:rFonts w:ascii="Cambria Math" w:eastAsiaTheme="minorEastAsia" w:hAnsi="Cambria Math"/>
                      <w:i/>
                      <w:szCs w:val="18"/>
                    </w:rPr>
                  </m:ctrlPr>
                </m:sSubPr>
                <m:e>
                  <m:r>
                    <w:rPr>
                      <w:rFonts w:ascii="Cambria Math" w:eastAsiaTheme="minorEastAsia" w:hAnsi="Cambria Math"/>
                      <w:szCs w:val="18"/>
                    </w:rPr>
                    <m:t>s</m:t>
                  </m:r>
                </m:e>
                <m:sub>
                  <m:r>
                    <w:rPr>
                      <w:rFonts w:ascii="Cambria Math" w:eastAsiaTheme="minorEastAsia" w:hAnsi="Cambria Math"/>
                      <w:szCs w:val="18"/>
                    </w:rPr>
                    <m:t xml:space="preserve">i </m:t>
                  </m:r>
                </m:sub>
              </m:sSub>
            </m:oMath>
            <w:r w:rsidR="00BA603D" w:rsidRPr="00DC020C">
              <w:rPr>
                <w:rFonts w:asciiTheme="minorEastAsia" w:eastAsiaTheme="minorEastAsia" w:hAnsiTheme="minorEastAsia" w:hint="eastAsia"/>
                <w:szCs w:val="18"/>
              </w:rPr>
              <w:t>：设备使用年限</w:t>
            </w:r>
          </w:p>
        </w:tc>
      </w:tr>
      <w:tr w:rsidR="0054179F" w:rsidRPr="00DC020C" w14:paraId="42D2A23A" w14:textId="77777777">
        <w:trPr>
          <w:trHeight w:val="139"/>
        </w:trPr>
        <w:tc>
          <w:tcPr>
            <w:tcW w:w="915" w:type="dxa"/>
          </w:tcPr>
          <w:p w14:paraId="2ADA5BD7" w14:textId="77777777" w:rsidR="0054179F" w:rsidRPr="00DC020C" w:rsidRDefault="00BA603D" w:rsidP="00D2715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人工分选成本（M</w:t>
            </w:r>
            <w:r w:rsidR="005E25CD" w:rsidRPr="00DC020C">
              <w:rPr>
                <w:rFonts w:asciiTheme="minorEastAsia" w:eastAsiaTheme="minorEastAsia" w:hAnsiTheme="minorEastAsia" w:hint="eastAsia"/>
                <w:szCs w:val="18"/>
                <w:vertAlign w:val="subscript"/>
              </w:rPr>
              <w:t>2</w:t>
            </w:r>
            <w:r w:rsidRPr="00DC020C">
              <w:rPr>
                <w:rFonts w:asciiTheme="minorEastAsia" w:eastAsiaTheme="minorEastAsia" w:hAnsiTheme="minorEastAsia" w:hint="eastAsia"/>
                <w:szCs w:val="18"/>
                <w:vertAlign w:val="subscript"/>
              </w:rPr>
              <w:t>-2</w:t>
            </w:r>
            <w:r w:rsidRPr="00DC020C">
              <w:rPr>
                <w:rFonts w:asciiTheme="minorEastAsia" w:eastAsiaTheme="minorEastAsia" w:hAnsiTheme="minorEastAsia" w:hint="eastAsia"/>
                <w:szCs w:val="18"/>
              </w:rPr>
              <w:t>）</w:t>
            </w:r>
          </w:p>
        </w:tc>
        <w:tc>
          <w:tcPr>
            <w:tcW w:w="1210" w:type="dxa"/>
          </w:tcPr>
          <w:p w14:paraId="16021B41" w14:textId="77777777" w:rsidR="0054179F" w:rsidRPr="00DC020C" w:rsidRDefault="00BA603D" w:rsidP="00D2715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人工成本</w:t>
            </w:r>
          </w:p>
        </w:tc>
        <w:tc>
          <w:tcPr>
            <w:tcW w:w="1570" w:type="dxa"/>
          </w:tcPr>
          <w:p w14:paraId="69DC3F6A" w14:textId="77777777" w:rsidR="0054179F" w:rsidRPr="00DC020C" w:rsidRDefault="00BA603D" w:rsidP="00D2715A">
            <w:pPr>
              <w:spacing w:line="16" w:lineRule="atLeast"/>
              <w:ind w:firstLine="480"/>
              <w:rPr>
                <w:rFonts w:asciiTheme="minorEastAsia" w:eastAsiaTheme="minorEastAsia" w:hAnsiTheme="minorEastAsia"/>
                <w:szCs w:val="18"/>
              </w:rPr>
            </w:pPr>
            <m:oMathPara>
              <m:oMath>
                <m:r>
                  <w:rPr>
                    <w:rFonts w:ascii="Cambria Math" w:eastAsiaTheme="minorEastAsia" w:hAnsi="Cambria Math"/>
                    <w:szCs w:val="18"/>
                  </w:rPr>
                  <m:t>RG=GZ*</m:t>
                </m:r>
                <m:sSub>
                  <m:sSubPr>
                    <m:ctrlPr>
                      <w:rPr>
                        <w:rFonts w:ascii="Cambria Math" w:eastAsiaTheme="minorEastAsia" w:hAnsi="Cambria Math"/>
                        <w:i/>
                        <w:szCs w:val="18"/>
                      </w:rPr>
                    </m:ctrlPr>
                  </m:sSubPr>
                  <m:e>
                    <m:r>
                      <w:rPr>
                        <w:rFonts w:ascii="Cambria Math" w:eastAsiaTheme="minorEastAsia" w:hAnsi="Cambria Math"/>
                        <w:szCs w:val="18"/>
                      </w:rPr>
                      <m:t>e</m:t>
                    </m:r>
                  </m:e>
                  <m:sub>
                    <m:r>
                      <w:rPr>
                        <w:rFonts w:ascii="Cambria Math" w:eastAsiaTheme="minorEastAsia" w:hAnsi="Cambria Math"/>
                        <w:szCs w:val="18"/>
                      </w:rPr>
                      <m:t>1</m:t>
                    </m:r>
                  </m:sub>
                </m:sSub>
              </m:oMath>
            </m:oMathPara>
          </w:p>
        </w:tc>
        <w:tc>
          <w:tcPr>
            <w:tcW w:w="5007" w:type="dxa"/>
          </w:tcPr>
          <w:p w14:paraId="4179A531" w14:textId="77777777" w:rsidR="0054179F" w:rsidRPr="00DC020C" w:rsidRDefault="00BA603D" w:rsidP="00D2715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GZ</w:t>
            </w:r>
            <w:r w:rsidRPr="00DC020C">
              <w:rPr>
                <w:rFonts w:asciiTheme="minorEastAsia" w:eastAsiaTheme="minorEastAsia" w:hAnsiTheme="minorEastAsia" w:hint="eastAsia"/>
                <w:szCs w:val="18"/>
              </w:rPr>
              <w:t>：工人每年的平均工资</w:t>
            </w:r>
          </w:p>
          <w:p w14:paraId="72C320EA" w14:textId="77777777" w:rsidR="0054179F" w:rsidRPr="00DC020C" w:rsidRDefault="002C0966" w:rsidP="00D2715A">
            <w:pPr>
              <w:spacing w:line="16" w:lineRule="atLeast"/>
              <w:ind w:firstLine="480"/>
              <w:rPr>
                <w:rFonts w:asciiTheme="minorEastAsia" w:eastAsiaTheme="minorEastAsia" w:hAnsiTheme="minorEastAsia"/>
                <w:szCs w:val="18"/>
              </w:rPr>
            </w:pPr>
            <m:oMath>
              <m:sSub>
                <m:sSubPr>
                  <m:ctrlPr>
                    <w:rPr>
                      <w:rFonts w:ascii="Cambria Math" w:eastAsiaTheme="minorEastAsia" w:hAnsi="Cambria Math"/>
                      <w:i/>
                      <w:szCs w:val="18"/>
                    </w:rPr>
                  </m:ctrlPr>
                </m:sSubPr>
                <m:e>
                  <m:r>
                    <w:rPr>
                      <w:rFonts w:ascii="Cambria Math" w:eastAsiaTheme="minorEastAsia" w:hAnsi="Cambria Math"/>
                      <w:szCs w:val="18"/>
                    </w:rPr>
                    <m:t>e</m:t>
                  </m:r>
                </m:e>
                <m:sub>
                  <m:r>
                    <w:rPr>
                      <w:rFonts w:ascii="Cambria Math" w:eastAsiaTheme="minorEastAsia" w:hAnsi="Cambria Math"/>
                      <w:szCs w:val="18"/>
                    </w:rPr>
                    <m:t>1</m:t>
                  </m:r>
                </m:sub>
              </m:sSub>
            </m:oMath>
            <w:r w:rsidR="00BA603D" w:rsidRPr="00DC020C">
              <w:rPr>
                <w:rFonts w:asciiTheme="minorEastAsia" w:eastAsiaTheme="minorEastAsia" w:hAnsiTheme="minorEastAsia" w:hint="eastAsia"/>
                <w:szCs w:val="18"/>
              </w:rPr>
              <w:t>：工人数</w:t>
            </w:r>
          </w:p>
        </w:tc>
      </w:tr>
    </w:tbl>
    <w:p w14:paraId="25A6503B" w14:textId="77777777" w:rsidR="0054179F" w:rsidRPr="00DC020C" w:rsidRDefault="0054179F">
      <w:pPr>
        <w:pStyle w:val="12"/>
        <w:spacing w:line="220" w:lineRule="atLeast"/>
        <w:ind w:left="420" w:firstLineChars="0" w:firstLine="0"/>
        <w:rPr>
          <w:rFonts w:asciiTheme="minorEastAsia" w:eastAsiaTheme="minorEastAsia" w:hAnsiTheme="minorEastAsia"/>
          <w:sz w:val="24"/>
        </w:rPr>
      </w:pPr>
    </w:p>
    <w:p w14:paraId="7860B402" w14:textId="77777777" w:rsidR="0054179F" w:rsidRPr="00DC020C" w:rsidRDefault="00BA603D">
      <w:pPr>
        <w:spacing w:line="220" w:lineRule="atLeast"/>
        <w:jc w:val="center"/>
        <w:rPr>
          <w:rFonts w:asciiTheme="minorEastAsia" w:eastAsiaTheme="minorEastAsia" w:hAnsiTheme="minorEastAsia"/>
          <w:sz w:val="24"/>
        </w:rPr>
      </w:pPr>
      <w:r w:rsidRPr="00DC020C">
        <w:rPr>
          <w:rFonts w:asciiTheme="minorEastAsia" w:eastAsiaTheme="minorEastAsia" w:hAnsiTheme="minorEastAsia"/>
          <w:sz w:val="24"/>
        </w:rPr>
        <w:t>M</w:t>
      </w:r>
      <w:r w:rsidR="005E25CD" w:rsidRPr="00DC020C">
        <w:rPr>
          <w:rFonts w:asciiTheme="minorEastAsia" w:eastAsiaTheme="minorEastAsia" w:hAnsiTheme="minorEastAsia" w:hint="eastAsia"/>
          <w:sz w:val="24"/>
          <w:vertAlign w:val="subscript"/>
        </w:rPr>
        <w:t>2</w:t>
      </w:r>
      <w:r w:rsidRPr="00DC020C">
        <w:rPr>
          <w:rFonts w:asciiTheme="minorEastAsia" w:eastAsiaTheme="minorEastAsia" w:hAnsiTheme="minorEastAsia" w:hint="eastAsia"/>
          <w:sz w:val="24"/>
        </w:rPr>
        <w:t>（生活垃圾末端分类成本）=M</w:t>
      </w:r>
      <w:r w:rsidR="005E25CD" w:rsidRPr="00DC020C">
        <w:rPr>
          <w:rFonts w:asciiTheme="minorEastAsia" w:eastAsiaTheme="minorEastAsia" w:hAnsiTheme="minorEastAsia" w:hint="eastAsia"/>
          <w:sz w:val="24"/>
          <w:vertAlign w:val="subscript"/>
        </w:rPr>
        <w:t>2</w:t>
      </w:r>
      <w:r w:rsidRPr="00DC020C">
        <w:rPr>
          <w:rFonts w:asciiTheme="minorEastAsia" w:eastAsiaTheme="minorEastAsia" w:hAnsiTheme="minorEastAsia" w:hint="eastAsia"/>
          <w:sz w:val="24"/>
          <w:vertAlign w:val="subscript"/>
        </w:rPr>
        <w:t>-1</w:t>
      </w:r>
      <w:r w:rsidRPr="00DC020C">
        <w:rPr>
          <w:rFonts w:asciiTheme="minorEastAsia" w:eastAsiaTheme="minorEastAsia" w:hAnsiTheme="minorEastAsia" w:hint="eastAsia"/>
          <w:sz w:val="24"/>
        </w:rPr>
        <w:t>（高压压榨成本）+ M</w:t>
      </w:r>
      <w:r w:rsidR="005E25CD" w:rsidRPr="00DC020C">
        <w:rPr>
          <w:rFonts w:asciiTheme="minorEastAsia" w:eastAsiaTheme="minorEastAsia" w:hAnsiTheme="minorEastAsia" w:hint="eastAsia"/>
          <w:sz w:val="24"/>
          <w:vertAlign w:val="subscript"/>
        </w:rPr>
        <w:t>2</w:t>
      </w:r>
      <w:r w:rsidRPr="00DC020C">
        <w:rPr>
          <w:rFonts w:asciiTheme="minorEastAsia" w:eastAsiaTheme="minorEastAsia" w:hAnsiTheme="minorEastAsia" w:hint="eastAsia"/>
          <w:sz w:val="24"/>
          <w:vertAlign w:val="subscript"/>
        </w:rPr>
        <w:t>-2</w:t>
      </w:r>
      <w:r w:rsidRPr="00DC020C">
        <w:rPr>
          <w:rFonts w:asciiTheme="minorEastAsia" w:eastAsiaTheme="minorEastAsia" w:hAnsiTheme="minorEastAsia" w:hint="eastAsia"/>
          <w:sz w:val="24"/>
        </w:rPr>
        <w:t>（人工分选成本）</w:t>
      </w:r>
    </w:p>
    <w:p w14:paraId="30E6A2FE" w14:textId="77777777" w:rsidR="0054179F" w:rsidRPr="00DC020C" w:rsidRDefault="002C0966">
      <w:pPr>
        <w:pStyle w:val="af0"/>
      </w:pPr>
      <m:oMathPara>
        <m:oMath>
          <m:sSub>
            <m:sSubPr>
              <m:ctrlPr/>
            </m:sSubPr>
            <m:e>
              <m:r>
                <m:t>A</m:t>
              </m:r>
            </m:e>
            <m:sub>
              <m:r>
                <m:t>2</m:t>
              </m:r>
              <m:r>
                <w:rPr>
                  <w:rFonts w:hint="eastAsia"/>
                </w:rPr>
                <m:t>单位垃圾焚烧社会成本</m:t>
              </m:r>
            </m:sub>
          </m:sSub>
          <m:r>
            <m:t>=</m:t>
          </m:r>
          <m:f>
            <m:fPr>
              <m:ctrlPr/>
            </m:fPr>
            <m:num>
              <m:sSub>
                <m:sSubPr>
                  <m:ctrlPr/>
                </m:sSubPr>
                <m:e>
                  <m:r>
                    <m:t>M</m:t>
                  </m:r>
                </m:e>
                <m:sub>
                  <m:r>
                    <m:t>2</m:t>
                  </m:r>
                  <m:r>
                    <w:rPr>
                      <w:rFonts w:hint="eastAsia"/>
                    </w:rPr>
                    <m:t>年度焚烧社会成本</m:t>
                  </m:r>
                </m:sub>
              </m:sSub>
            </m:num>
            <m:den>
              <m:sSub>
                <m:sSubPr>
                  <m:ctrlPr/>
                </m:sSubPr>
                <m:e>
                  <m:r>
                    <m:t>Q</m:t>
                  </m:r>
                </m:e>
                <m:sub>
                  <m:r>
                    <w:rPr>
                      <w:rFonts w:hint="eastAsia"/>
                    </w:rPr>
                    <m:t>年度填埋量</m:t>
                  </m:r>
                </m:sub>
              </m:sSub>
            </m:den>
          </m:f>
        </m:oMath>
      </m:oMathPara>
    </w:p>
    <w:p w14:paraId="1B07C444" w14:textId="77777777" w:rsidR="0054179F" w:rsidRPr="00DC020C" w:rsidRDefault="00C52322" w:rsidP="00C52322">
      <w:pPr>
        <w:pStyle w:val="3"/>
        <w:spacing w:line="240" w:lineRule="auto"/>
      </w:pPr>
      <w:bookmarkStart w:id="71" w:name="_Toc483950654"/>
      <w:r>
        <w:rPr>
          <w:rFonts w:hint="eastAsia"/>
        </w:rPr>
        <w:t>4.2.2</w:t>
      </w:r>
      <w:r w:rsidR="00BA603D" w:rsidRPr="00DC020C">
        <w:t>垃圾转运</w:t>
      </w:r>
      <w:bookmarkEnd w:id="71"/>
    </w:p>
    <w:p w14:paraId="14011DF4" w14:textId="77777777" w:rsidR="0054179F" w:rsidRPr="00DC020C" w:rsidRDefault="00BA603D">
      <w:pPr>
        <w:pStyle w:val="12"/>
        <w:widowControl/>
        <w:numPr>
          <w:ilvl w:val="0"/>
          <w:numId w:val="5"/>
        </w:numPr>
        <w:ind w:firstLineChars="0"/>
        <w:jc w:val="left"/>
        <w:rPr>
          <w:b/>
          <w:sz w:val="28"/>
          <w:szCs w:val="28"/>
        </w:rPr>
      </w:pPr>
      <w:r w:rsidRPr="00DC020C">
        <w:rPr>
          <w:rFonts w:hint="eastAsia"/>
          <w:b/>
          <w:sz w:val="28"/>
          <w:szCs w:val="28"/>
        </w:rPr>
        <w:t>中心城区全垃圾转运</w:t>
      </w:r>
    </w:p>
    <w:p w14:paraId="09E6C46E" w14:textId="77777777" w:rsidR="0054179F" w:rsidRPr="00DC020C" w:rsidRDefault="00BA603D">
      <w:pPr>
        <w:widowControl/>
        <w:ind w:firstLine="420"/>
        <w:jc w:val="left"/>
        <w:rPr>
          <w:b/>
          <w:sz w:val="28"/>
          <w:szCs w:val="28"/>
        </w:rPr>
      </w:pPr>
      <w:r w:rsidRPr="00DC020C">
        <w:rPr>
          <w:rFonts w:hint="eastAsia"/>
          <w:sz w:val="28"/>
          <w:szCs w:val="28"/>
          <w:shd w:val="clear" w:color="auto" w:fill="FFFFFF"/>
        </w:rPr>
        <w:t>中心城区生活垃圾转运站的建成和投入运行，将减轻各区的清运压力，在提升环境质量和营造更加优</w:t>
      </w:r>
      <w:r w:rsidR="00BB2D2C" w:rsidRPr="00DC020C">
        <w:rPr>
          <w:rFonts w:hint="eastAsia"/>
          <w:sz w:val="28"/>
          <w:szCs w:val="28"/>
          <w:shd w:val="clear" w:color="auto" w:fill="FFFFFF"/>
        </w:rPr>
        <w:t>美的城市环境方面，将发挥出至关重要的作用，其转运社会成本核算如表</w:t>
      </w:r>
      <w:r w:rsidRPr="00DC020C">
        <w:rPr>
          <w:rFonts w:hint="eastAsia"/>
          <w:sz w:val="28"/>
          <w:szCs w:val="28"/>
          <w:shd w:val="clear" w:color="auto" w:fill="FFFFFF"/>
        </w:rPr>
        <w:t>4-</w:t>
      </w:r>
      <w:r w:rsidRPr="00DC020C">
        <w:rPr>
          <w:sz w:val="28"/>
          <w:szCs w:val="28"/>
          <w:shd w:val="clear" w:color="auto" w:fill="FFFFFF"/>
        </w:rPr>
        <w:t>3</w:t>
      </w:r>
      <w:r w:rsidRPr="00DC020C">
        <w:rPr>
          <w:sz w:val="28"/>
          <w:szCs w:val="28"/>
          <w:shd w:val="clear" w:color="auto" w:fill="FFFFFF"/>
        </w:rPr>
        <w:t>所示</w:t>
      </w:r>
      <w:r w:rsidRPr="00DC020C">
        <w:rPr>
          <w:rFonts w:hint="eastAsia"/>
          <w:sz w:val="28"/>
          <w:szCs w:val="28"/>
          <w:shd w:val="clear" w:color="auto" w:fill="FFFFFF"/>
        </w:rPr>
        <w:t>。</w:t>
      </w:r>
    </w:p>
    <w:p w14:paraId="750A5892" w14:textId="77777777" w:rsidR="0054179F" w:rsidRPr="00DC020C" w:rsidRDefault="00BA603D">
      <w:pPr>
        <w:pStyle w:val="14"/>
        <w:jc w:val="center"/>
        <w:rPr>
          <w:rFonts w:eastAsiaTheme="minorEastAsia"/>
          <w:b/>
          <w:sz w:val="21"/>
          <w:szCs w:val="24"/>
        </w:rPr>
      </w:pPr>
      <w:r w:rsidRPr="00DC020C">
        <w:rPr>
          <w:rFonts w:eastAsiaTheme="minorEastAsia"/>
          <w:b/>
          <w:sz w:val="21"/>
          <w:szCs w:val="24"/>
        </w:rPr>
        <w:t>表</w:t>
      </w:r>
      <w:r w:rsidRPr="00DC020C">
        <w:rPr>
          <w:rFonts w:eastAsiaTheme="minorEastAsia" w:hint="eastAsia"/>
          <w:b/>
          <w:sz w:val="21"/>
          <w:szCs w:val="24"/>
        </w:rPr>
        <w:t>4-</w:t>
      </w:r>
      <w:r w:rsidRPr="00DC020C">
        <w:rPr>
          <w:rFonts w:eastAsiaTheme="minorEastAsia"/>
          <w:b/>
          <w:sz w:val="21"/>
          <w:szCs w:val="24"/>
        </w:rPr>
        <w:t>3中心城区全垃圾转运社会成本核算方法</w:t>
      </w:r>
    </w:p>
    <w:tbl>
      <w:tblPr>
        <w:tblStyle w:val="13"/>
        <w:tblW w:w="8702" w:type="dxa"/>
        <w:tblLayout w:type="fixed"/>
        <w:tblLook w:val="04A0" w:firstRow="1" w:lastRow="0" w:firstColumn="1" w:lastColumn="0" w:noHBand="0" w:noVBand="1"/>
      </w:tblPr>
      <w:tblGrid>
        <w:gridCol w:w="915"/>
        <w:gridCol w:w="1213"/>
        <w:gridCol w:w="1570"/>
        <w:gridCol w:w="5004"/>
      </w:tblGrid>
      <w:tr w:rsidR="0054179F" w:rsidRPr="00DC020C" w14:paraId="6080AE76" w14:textId="77777777">
        <w:trPr>
          <w:tblHeader/>
        </w:trPr>
        <w:tc>
          <w:tcPr>
            <w:tcW w:w="915" w:type="dxa"/>
            <w:tcBorders>
              <w:top w:val="single" w:sz="18" w:space="0" w:color="auto"/>
            </w:tcBorders>
          </w:tcPr>
          <w:p w14:paraId="28F4C41D" w14:textId="77777777" w:rsidR="0054179F" w:rsidRPr="00DC020C" w:rsidRDefault="00BA603D" w:rsidP="00115E8A">
            <w:pPr>
              <w:spacing w:line="16" w:lineRule="atLeast"/>
              <w:rPr>
                <w:rFonts w:asciiTheme="minorEastAsia" w:hAnsiTheme="minorEastAsia"/>
                <w:b/>
                <w:szCs w:val="18"/>
              </w:rPr>
            </w:pPr>
            <w:r w:rsidRPr="00DC020C">
              <w:rPr>
                <w:rFonts w:asciiTheme="minorEastAsia" w:hAnsiTheme="minorEastAsia" w:hint="eastAsia"/>
                <w:b/>
                <w:szCs w:val="18"/>
              </w:rPr>
              <w:t>类别</w:t>
            </w:r>
          </w:p>
        </w:tc>
        <w:tc>
          <w:tcPr>
            <w:tcW w:w="1213" w:type="dxa"/>
            <w:tcBorders>
              <w:top w:val="single" w:sz="18" w:space="0" w:color="auto"/>
            </w:tcBorders>
          </w:tcPr>
          <w:p w14:paraId="511455BD" w14:textId="77777777" w:rsidR="0054179F" w:rsidRPr="00DC020C" w:rsidRDefault="00BA603D" w:rsidP="00115E8A">
            <w:pPr>
              <w:spacing w:line="16" w:lineRule="atLeast"/>
              <w:ind w:firstLine="482"/>
              <w:rPr>
                <w:rFonts w:asciiTheme="minorEastAsia" w:hAnsiTheme="minorEastAsia"/>
                <w:b/>
                <w:szCs w:val="18"/>
              </w:rPr>
            </w:pPr>
            <w:r w:rsidRPr="00DC020C">
              <w:rPr>
                <w:rFonts w:asciiTheme="minorEastAsia" w:hAnsiTheme="minorEastAsia" w:hint="eastAsia"/>
                <w:b/>
                <w:szCs w:val="18"/>
              </w:rPr>
              <w:t>项目</w:t>
            </w:r>
          </w:p>
        </w:tc>
        <w:tc>
          <w:tcPr>
            <w:tcW w:w="1570" w:type="dxa"/>
            <w:tcBorders>
              <w:top w:val="single" w:sz="18" w:space="0" w:color="auto"/>
            </w:tcBorders>
          </w:tcPr>
          <w:p w14:paraId="142A1F43" w14:textId="77777777" w:rsidR="0054179F" w:rsidRPr="00DC020C" w:rsidRDefault="00BA603D" w:rsidP="00115E8A">
            <w:pPr>
              <w:spacing w:line="16" w:lineRule="atLeast"/>
              <w:ind w:firstLine="482"/>
              <w:rPr>
                <w:rFonts w:asciiTheme="minorEastAsia" w:hAnsiTheme="minorEastAsia"/>
                <w:b/>
                <w:szCs w:val="18"/>
              </w:rPr>
            </w:pPr>
            <w:r w:rsidRPr="00DC020C">
              <w:rPr>
                <w:rFonts w:asciiTheme="minorEastAsia" w:hAnsiTheme="minorEastAsia" w:hint="eastAsia"/>
                <w:b/>
                <w:szCs w:val="18"/>
              </w:rPr>
              <w:t>公式</w:t>
            </w:r>
          </w:p>
        </w:tc>
        <w:tc>
          <w:tcPr>
            <w:tcW w:w="5004" w:type="dxa"/>
            <w:tcBorders>
              <w:top w:val="single" w:sz="18" w:space="0" w:color="auto"/>
            </w:tcBorders>
          </w:tcPr>
          <w:p w14:paraId="2EFDFA86" w14:textId="77777777" w:rsidR="0054179F" w:rsidRPr="00DC020C" w:rsidRDefault="00BA603D" w:rsidP="00115E8A">
            <w:pPr>
              <w:spacing w:line="16" w:lineRule="atLeast"/>
              <w:ind w:firstLine="482"/>
              <w:rPr>
                <w:rFonts w:asciiTheme="minorEastAsia" w:hAnsiTheme="minorEastAsia"/>
                <w:b/>
                <w:szCs w:val="18"/>
              </w:rPr>
            </w:pPr>
            <w:r w:rsidRPr="00DC020C">
              <w:rPr>
                <w:rFonts w:asciiTheme="minorEastAsia" w:hAnsiTheme="minorEastAsia" w:hint="eastAsia"/>
                <w:b/>
                <w:szCs w:val="18"/>
              </w:rPr>
              <w:t>说明</w:t>
            </w:r>
          </w:p>
        </w:tc>
      </w:tr>
      <w:tr w:rsidR="0054179F" w:rsidRPr="00DC020C" w14:paraId="43D6CF0B" w14:textId="77777777">
        <w:tc>
          <w:tcPr>
            <w:tcW w:w="915" w:type="dxa"/>
            <w:vMerge w:val="restart"/>
          </w:tcPr>
          <w:p w14:paraId="43B1BF28"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转运站成本（M</w:t>
            </w:r>
            <w:r w:rsidR="005E25CD" w:rsidRPr="00DC020C">
              <w:rPr>
                <w:rFonts w:asciiTheme="minorEastAsia" w:hAnsiTheme="minorEastAsia" w:hint="eastAsia"/>
                <w:szCs w:val="18"/>
                <w:vertAlign w:val="subscript"/>
              </w:rPr>
              <w:t>3</w:t>
            </w:r>
            <w:r w:rsidRPr="00DC020C">
              <w:rPr>
                <w:rFonts w:asciiTheme="minorEastAsia" w:hAnsiTheme="minorEastAsia" w:hint="eastAsia"/>
                <w:szCs w:val="18"/>
                <w:vertAlign w:val="subscript"/>
              </w:rPr>
              <w:t>-1</w:t>
            </w:r>
            <w:r w:rsidRPr="00DC020C">
              <w:rPr>
                <w:rFonts w:asciiTheme="minorEastAsia" w:hAnsiTheme="minorEastAsia" w:hint="eastAsia"/>
                <w:szCs w:val="18"/>
              </w:rPr>
              <w:t>）</w:t>
            </w:r>
          </w:p>
          <w:p w14:paraId="14FF36A7" w14:textId="77777777" w:rsidR="0054179F" w:rsidRPr="00DC020C" w:rsidRDefault="0054179F" w:rsidP="00115E8A">
            <w:pPr>
              <w:spacing w:line="16" w:lineRule="atLeast"/>
              <w:ind w:firstLine="480"/>
              <w:rPr>
                <w:rFonts w:asciiTheme="minorEastAsia" w:hAnsiTheme="minorEastAsia"/>
                <w:szCs w:val="18"/>
              </w:rPr>
            </w:pPr>
          </w:p>
        </w:tc>
        <w:tc>
          <w:tcPr>
            <w:tcW w:w="1213" w:type="dxa"/>
          </w:tcPr>
          <w:p w14:paraId="1DE06555"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土地成本（</w:t>
            </w:r>
            <w:r w:rsidRPr="00DC020C">
              <w:rPr>
                <w:rFonts w:asciiTheme="minorEastAsia" w:hAnsiTheme="minorEastAsia"/>
                <w:szCs w:val="18"/>
              </w:rPr>
              <w:t>L</w:t>
            </w:r>
            <w:r w:rsidRPr="00DC020C">
              <w:rPr>
                <w:rFonts w:asciiTheme="minorEastAsia" w:hAnsiTheme="minorEastAsia" w:hint="eastAsia"/>
                <w:szCs w:val="18"/>
              </w:rPr>
              <w:t>）</w:t>
            </w:r>
          </w:p>
        </w:tc>
        <w:tc>
          <w:tcPr>
            <w:tcW w:w="1570" w:type="dxa"/>
          </w:tcPr>
          <w:p w14:paraId="449C3E5A" w14:textId="77777777" w:rsidR="0054179F" w:rsidRPr="00DC020C" w:rsidRDefault="00BA603D" w:rsidP="00115E8A">
            <w:pPr>
              <w:spacing w:line="16" w:lineRule="atLeast"/>
              <w:ind w:firstLine="480"/>
              <w:rPr>
                <w:rFonts w:asciiTheme="minorEastAsia" w:hAnsiTheme="minorEastAsia"/>
                <w:i/>
                <w:szCs w:val="18"/>
              </w:rPr>
            </w:pPr>
            <m:oMathPara>
              <m:oMathParaPr>
                <m:jc m:val="left"/>
              </m:oMathParaPr>
              <m:oMath>
                <m:r>
                  <w:rPr>
                    <w:rFonts w:ascii="Cambria Math" w:hAnsiTheme="minorEastAsia"/>
                    <w:szCs w:val="18"/>
                  </w:rPr>
                  <m:t>L=U</m:t>
                </m:r>
                <m:r>
                  <w:rPr>
                    <w:rFonts w:ascii="Cambria Math" w:hAnsi="Cambria Math"/>
                    <w:szCs w:val="18"/>
                  </w:rPr>
                  <m:t>*</m:t>
                </m:r>
                <m:r>
                  <w:rPr>
                    <w:rFonts w:ascii="Cambria Math" w:hAnsiTheme="minorEastAsia"/>
                    <w:szCs w:val="18"/>
                  </w:rPr>
                  <m:t>S</m:t>
                </m:r>
                <m:r>
                  <w:rPr>
                    <w:rFonts w:ascii="Cambria Math" w:hAnsi="Cambria Math"/>
                    <w:szCs w:val="18"/>
                  </w:rPr>
                  <m:t>*</m:t>
                </m:r>
                <m:f>
                  <m:fPr>
                    <m:ctrlPr>
                      <w:rPr>
                        <w:rFonts w:ascii="Cambria Math" w:hAnsiTheme="minorEastAsia"/>
                        <w:i/>
                        <w:szCs w:val="18"/>
                      </w:rPr>
                    </m:ctrlPr>
                  </m:fPr>
                  <m:num>
                    <m:r>
                      <w:rPr>
                        <w:rFonts w:ascii="Cambria Math" w:hAnsiTheme="minorEastAsia"/>
                        <w:szCs w:val="18"/>
                      </w:rPr>
                      <m:t>i(1+</m:t>
                    </m:r>
                    <m:sSup>
                      <m:sSupPr>
                        <m:ctrlPr>
                          <w:rPr>
                            <w:rFonts w:ascii="Cambria Math" w:hAnsiTheme="minorEastAsia"/>
                            <w:i/>
                            <w:szCs w:val="18"/>
                          </w:rPr>
                        </m:ctrlPr>
                      </m:sSupPr>
                      <m:e>
                        <m:r>
                          <w:rPr>
                            <w:rFonts w:ascii="Cambria Math" w:hAnsiTheme="minorEastAsia"/>
                            <w:szCs w:val="18"/>
                          </w:rPr>
                          <m:t>i)</m:t>
                        </m:r>
                      </m:e>
                      <m:sup>
                        <m:r>
                          <w:rPr>
                            <w:rFonts w:ascii="Cambria Math" w:hAnsiTheme="minorEastAsia"/>
                            <w:szCs w:val="18"/>
                          </w:rPr>
                          <m:t>n</m:t>
                        </m:r>
                      </m:sup>
                    </m:sSup>
                  </m:num>
                  <m:den>
                    <m:r>
                      <w:rPr>
                        <w:rFonts w:ascii="Cambria Math" w:hAnsiTheme="minorEastAsia"/>
                        <w:szCs w:val="18"/>
                      </w:rPr>
                      <m:t>(1+i</m:t>
                    </m:r>
                    <m:sSup>
                      <m:sSupPr>
                        <m:ctrlPr>
                          <w:rPr>
                            <w:rFonts w:ascii="Cambria Math" w:hAnsiTheme="minorEastAsia"/>
                            <w:i/>
                            <w:szCs w:val="18"/>
                          </w:rPr>
                        </m:ctrlPr>
                      </m:sSupPr>
                      <m:e>
                        <m:r>
                          <w:rPr>
                            <w:rFonts w:ascii="Cambria Math" w:hAnsiTheme="minorEastAsia"/>
                            <w:szCs w:val="18"/>
                          </w:rPr>
                          <m:t>)</m:t>
                        </m:r>
                      </m:e>
                      <m:sup>
                        <m:r>
                          <w:rPr>
                            <w:rFonts w:ascii="Cambria Math" w:hAnsiTheme="minorEastAsia"/>
                            <w:szCs w:val="18"/>
                          </w:rPr>
                          <m:t>n</m:t>
                        </m:r>
                      </m:sup>
                    </m:sSup>
                    <m:r>
                      <w:rPr>
                        <w:rFonts w:ascii="Cambria Math" w:hAnsi="Cambria Math"/>
                        <w:szCs w:val="18"/>
                      </w:rPr>
                      <m:t>-</m:t>
                    </m:r>
                    <m:r>
                      <w:rPr>
                        <w:rFonts w:ascii="Cambria Math" w:hAnsiTheme="minorEastAsia"/>
                        <w:szCs w:val="18"/>
                      </w:rPr>
                      <m:t>1</m:t>
                    </m:r>
                  </m:den>
                </m:f>
              </m:oMath>
            </m:oMathPara>
          </w:p>
        </w:tc>
        <w:tc>
          <w:tcPr>
            <w:tcW w:w="5004" w:type="dxa"/>
          </w:tcPr>
          <w:p w14:paraId="3910DFAF" w14:textId="77777777" w:rsidR="0054179F" w:rsidRPr="00DC020C" w:rsidRDefault="00BA603D" w:rsidP="00115E8A">
            <w:pPr>
              <w:spacing w:line="16" w:lineRule="atLeast"/>
              <w:ind w:firstLine="480"/>
              <w:rPr>
                <w:rFonts w:asciiTheme="minorEastAsia" w:hAnsiTheme="minorEastAsia"/>
                <w:szCs w:val="18"/>
              </w:rPr>
            </w:pPr>
            <w:r w:rsidRPr="00DC020C">
              <w:rPr>
                <w:rFonts w:asciiTheme="minorEastAsia" w:hAnsiTheme="minorEastAsia"/>
                <w:szCs w:val="18"/>
              </w:rPr>
              <w:t>U</w:t>
            </w:r>
            <w:r w:rsidRPr="00DC020C">
              <w:rPr>
                <w:rFonts w:asciiTheme="minorEastAsia" w:hAnsiTheme="minorEastAsia" w:hint="eastAsia"/>
                <w:szCs w:val="18"/>
              </w:rPr>
              <w:t>：当年地价</w:t>
            </w:r>
          </w:p>
          <w:p w14:paraId="57620002" w14:textId="77777777" w:rsidR="0054179F" w:rsidRPr="00DC020C" w:rsidRDefault="00BA603D" w:rsidP="00115E8A">
            <w:pPr>
              <w:spacing w:line="16" w:lineRule="atLeast"/>
              <w:ind w:firstLine="480"/>
              <w:rPr>
                <w:rFonts w:asciiTheme="minorEastAsia" w:hAnsiTheme="minorEastAsia"/>
                <w:szCs w:val="18"/>
              </w:rPr>
            </w:pPr>
            <w:r w:rsidRPr="00DC020C">
              <w:rPr>
                <w:rFonts w:asciiTheme="minorEastAsia" w:hAnsiTheme="minorEastAsia"/>
                <w:szCs w:val="18"/>
              </w:rPr>
              <w:t>S</w:t>
            </w:r>
            <w:r w:rsidRPr="00DC020C">
              <w:rPr>
                <w:rFonts w:asciiTheme="minorEastAsia" w:hAnsiTheme="minorEastAsia" w:hint="eastAsia"/>
                <w:szCs w:val="18"/>
              </w:rPr>
              <w:t>：土地面积</w:t>
            </w:r>
          </w:p>
          <w:p w14:paraId="65A738D9" w14:textId="77777777" w:rsidR="0054179F" w:rsidRPr="00DC020C" w:rsidRDefault="00BA603D" w:rsidP="00115E8A">
            <w:pPr>
              <w:spacing w:line="16" w:lineRule="atLeast"/>
              <w:ind w:firstLine="480"/>
              <w:rPr>
                <w:rFonts w:asciiTheme="minorEastAsia" w:hAnsiTheme="minorEastAsia"/>
                <w:szCs w:val="18"/>
              </w:rPr>
            </w:pPr>
            <w:r w:rsidRPr="00DC020C">
              <w:rPr>
                <w:rFonts w:asciiTheme="minorEastAsia" w:hAnsiTheme="minorEastAsia"/>
                <w:szCs w:val="18"/>
              </w:rPr>
              <w:t>i</w:t>
            </w:r>
            <w:r w:rsidRPr="00DC020C">
              <w:rPr>
                <w:rFonts w:asciiTheme="minorEastAsia" w:hAnsiTheme="minorEastAsia" w:hint="eastAsia"/>
                <w:szCs w:val="18"/>
              </w:rPr>
              <w:t>：折现率</w:t>
            </w:r>
          </w:p>
          <w:p w14:paraId="5B3CBACA" w14:textId="77777777" w:rsidR="0054179F" w:rsidRPr="00DC020C" w:rsidRDefault="00BA603D" w:rsidP="00115E8A">
            <w:pPr>
              <w:spacing w:line="16" w:lineRule="atLeast"/>
              <w:ind w:firstLine="480"/>
              <w:rPr>
                <w:rFonts w:asciiTheme="minorEastAsia" w:hAnsiTheme="minorEastAsia"/>
                <w:szCs w:val="18"/>
              </w:rPr>
            </w:pPr>
            <w:r w:rsidRPr="00DC020C">
              <w:rPr>
                <w:rFonts w:asciiTheme="minorEastAsia" w:hAnsiTheme="minorEastAsia"/>
                <w:szCs w:val="18"/>
              </w:rPr>
              <w:t>n</w:t>
            </w:r>
            <w:r w:rsidRPr="00DC020C">
              <w:rPr>
                <w:rFonts w:asciiTheme="minorEastAsia" w:hAnsiTheme="minorEastAsia" w:hint="eastAsia"/>
                <w:szCs w:val="18"/>
              </w:rPr>
              <w:t>：工业用地</w:t>
            </w:r>
            <w:r w:rsidRPr="00DC020C">
              <w:rPr>
                <w:rFonts w:asciiTheme="minorEastAsia" w:hAnsiTheme="minorEastAsia"/>
                <w:szCs w:val="18"/>
              </w:rPr>
              <w:t>50</w:t>
            </w:r>
            <w:r w:rsidRPr="00DC020C">
              <w:rPr>
                <w:rFonts w:asciiTheme="minorEastAsia" w:hAnsiTheme="minorEastAsia" w:hint="eastAsia"/>
                <w:szCs w:val="18"/>
              </w:rPr>
              <w:t>年</w:t>
            </w:r>
          </w:p>
        </w:tc>
      </w:tr>
      <w:tr w:rsidR="0054179F" w:rsidRPr="00DC020C" w14:paraId="51FDE789" w14:textId="77777777">
        <w:tc>
          <w:tcPr>
            <w:tcW w:w="915" w:type="dxa"/>
            <w:vMerge/>
          </w:tcPr>
          <w:p w14:paraId="22D1B5E9" w14:textId="77777777" w:rsidR="0054179F" w:rsidRPr="00DC020C" w:rsidRDefault="0054179F" w:rsidP="00115E8A">
            <w:pPr>
              <w:spacing w:line="16" w:lineRule="atLeast"/>
              <w:ind w:firstLine="480"/>
              <w:rPr>
                <w:rFonts w:asciiTheme="minorEastAsia" w:hAnsiTheme="minorEastAsia"/>
                <w:szCs w:val="18"/>
              </w:rPr>
            </w:pPr>
          </w:p>
        </w:tc>
        <w:tc>
          <w:tcPr>
            <w:tcW w:w="1213" w:type="dxa"/>
          </w:tcPr>
          <w:p w14:paraId="623C681C"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运行维护费（</w:t>
            </w:r>
            <w:r w:rsidRPr="00DC020C">
              <w:rPr>
                <w:rFonts w:asciiTheme="minorEastAsia" w:hAnsiTheme="minorEastAsia"/>
                <w:szCs w:val="18"/>
              </w:rPr>
              <w:t>BA</w:t>
            </w:r>
            <w:r w:rsidRPr="00DC020C">
              <w:rPr>
                <w:rFonts w:asciiTheme="minorEastAsia" w:hAnsiTheme="minorEastAsia" w:hint="eastAsia"/>
                <w:szCs w:val="18"/>
              </w:rPr>
              <w:t>）</w:t>
            </w:r>
          </w:p>
        </w:tc>
        <w:tc>
          <w:tcPr>
            <w:tcW w:w="1570" w:type="dxa"/>
          </w:tcPr>
          <w:p w14:paraId="4272EA6A" w14:textId="77777777" w:rsidR="0054179F" w:rsidRPr="00DC020C" w:rsidRDefault="00BA603D" w:rsidP="00115E8A">
            <w:pPr>
              <w:spacing w:line="16" w:lineRule="atLeast"/>
              <w:ind w:firstLine="480"/>
              <w:jc w:val="left"/>
              <w:rPr>
                <w:rFonts w:asciiTheme="minorEastAsia" w:hAnsiTheme="minorEastAsia"/>
                <w:i/>
                <w:szCs w:val="18"/>
              </w:rPr>
            </w:pPr>
            <m:oMathPara>
              <m:oMathParaPr>
                <m:jc m:val="left"/>
              </m:oMathParaPr>
              <m:oMath>
                <m:r>
                  <w:rPr>
                    <w:rFonts w:ascii="Cambria Math" w:hAnsiTheme="minorEastAsia"/>
                    <w:szCs w:val="18"/>
                  </w:rPr>
                  <m:t>T=</m:t>
                </m:r>
                <m:nary>
                  <m:naryPr>
                    <m:chr m:val="∑"/>
                    <m:limLoc m:val="undOvr"/>
                    <m:ctrlPr>
                      <w:rPr>
                        <w:rFonts w:ascii="Cambria Math" w:hAnsiTheme="minorEastAsia"/>
                        <w:i/>
                        <w:szCs w:val="18"/>
                      </w:rPr>
                    </m:ctrlPr>
                  </m:naryPr>
                  <m:sub>
                    <m:r>
                      <w:rPr>
                        <w:rFonts w:ascii="Cambria Math" w:hAnsiTheme="minorEastAsia"/>
                        <w:szCs w:val="18"/>
                      </w:rPr>
                      <m:t>i=1</m:t>
                    </m:r>
                  </m:sub>
                  <m:sup>
                    <m:r>
                      <w:rPr>
                        <w:rFonts w:ascii="Cambria Math" w:hAnsiTheme="minorEastAsia"/>
                        <w:szCs w:val="18"/>
                      </w:rPr>
                      <m:t>n</m:t>
                    </m:r>
                  </m:sup>
                  <m:e>
                    <m:sSub>
                      <m:sSubPr>
                        <m:ctrlPr>
                          <w:rPr>
                            <w:rFonts w:ascii="Cambria Math" w:hAnsiTheme="minorEastAsia"/>
                            <w:i/>
                            <w:szCs w:val="18"/>
                          </w:rPr>
                        </m:ctrlPr>
                      </m:sSubPr>
                      <m:e>
                        <m:r>
                          <w:rPr>
                            <w:rFonts w:ascii="Cambria Math" w:hAnsiTheme="minorEastAsia"/>
                            <w:szCs w:val="18"/>
                          </w:rPr>
                          <m:t>T</m:t>
                        </m:r>
                      </m:e>
                      <m:sub>
                        <m:r>
                          <w:rPr>
                            <w:rFonts w:ascii="Cambria Math" w:hAnsiTheme="minorEastAsia"/>
                            <w:szCs w:val="18"/>
                          </w:rPr>
                          <m:t>i</m:t>
                        </m:r>
                      </m:sub>
                    </m:sSub>
                  </m:e>
                </m:nary>
              </m:oMath>
            </m:oMathPara>
          </w:p>
        </w:tc>
        <w:tc>
          <w:tcPr>
            <w:tcW w:w="5004" w:type="dxa"/>
          </w:tcPr>
          <w:p w14:paraId="4D97C218" w14:textId="77777777" w:rsidR="0054179F" w:rsidRPr="00DC020C" w:rsidRDefault="002C0966" w:rsidP="00115E8A">
            <w:pPr>
              <w:spacing w:line="16" w:lineRule="atLeast"/>
              <w:ind w:firstLine="480"/>
              <w:rPr>
                <w:rFonts w:asciiTheme="minorEastAsia" w:hAnsiTheme="minorEastAsia"/>
                <w:szCs w:val="18"/>
              </w:rPr>
            </w:pPr>
            <m:oMathPara>
              <m:oMath>
                <m:sSub>
                  <m:sSubPr>
                    <m:ctrlPr>
                      <w:rPr>
                        <w:rFonts w:ascii="Cambria Math" w:hAnsiTheme="minorEastAsia"/>
                        <w:i/>
                        <w:szCs w:val="18"/>
                      </w:rPr>
                    </m:ctrlPr>
                  </m:sSubPr>
                  <m:e>
                    <m:r>
                      <w:rPr>
                        <w:rFonts w:ascii="Cambria Math" w:hAnsiTheme="minorEastAsia"/>
                        <w:szCs w:val="18"/>
                      </w:rPr>
                      <m:t>T</m:t>
                    </m:r>
                  </m:e>
                  <m:sub>
                    <m:r>
                      <w:rPr>
                        <w:rFonts w:ascii="Cambria Math" w:hAnsiTheme="minorEastAsia"/>
                        <w:szCs w:val="18"/>
                      </w:rPr>
                      <m:t>i</m:t>
                    </m:r>
                  </m:sub>
                </m:sSub>
                <m:r>
                  <m:rPr>
                    <m:sty m:val="p"/>
                  </m:rPr>
                  <w:rPr>
                    <w:rFonts w:ascii="Cambria Math" w:hAnsi="Cambria Math" w:hint="eastAsia"/>
                    <w:szCs w:val="18"/>
                  </w:rPr>
                  <m:t>：人员工资、水电、保险、清洁维护等费用</m:t>
                </m:r>
              </m:oMath>
            </m:oMathPara>
          </w:p>
        </w:tc>
      </w:tr>
      <w:tr w:rsidR="0054179F" w:rsidRPr="00DC020C" w14:paraId="6CBC0DE7" w14:textId="77777777">
        <w:trPr>
          <w:trHeight w:val="868"/>
        </w:trPr>
        <w:tc>
          <w:tcPr>
            <w:tcW w:w="915" w:type="dxa"/>
            <w:vMerge/>
          </w:tcPr>
          <w:p w14:paraId="14A8644A" w14:textId="77777777" w:rsidR="0054179F" w:rsidRPr="00DC020C" w:rsidRDefault="0054179F" w:rsidP="00115E8A">
            <w:pPr>
              <w:spacing w:line="16" w:lineRule="atLeast"/>
              <w:ind w:firstLine="480"/>
              <w:rPr>
                <w:rFonts w:asciiTheme="minorEastAsia" w:hAnsiTheme="minorEastAsia"/>
                <w:szCs w:val="18"/>
              </w:rPr>
            </w:pPr>
          </w:p>
        </w:tc>
        <w:tc>
          <w:tcPr>
            <w:tcW w:w="1213" w:type="dxa"/>
          </w:tcPr>
          <w:p w14:paraId="1B1C257B"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设备折旧（</w:t>
            </w:r>
            <w:r w:rsidRPr="00DC020C">
              <w:rPr>
                <w:rFonts w:asciiTheme="minorEastAsia" w:hAnsiTheme="minorEastAsia"/>
                <w:szCs w:val="18"/>
              </w:rPr>
              <w:t>E</w:t>
            </w:r>
            <w:r w:rsidRPr="00DC020C">
              <w:rPr>
                <w:rFonts w:asciiTheme="minorEastAsia" w:hAnsiTheme="minorEastAsia" w:hint="eastAsia"/>
                <w:szCs w:val="18"/>
              </w:rPr>
              <w:t>）</w:t>
            </w:r>
          </w:p>
        </w:tc>
        <w:tc>
          <w:tcPr>
            <w:tcW w:w="1570" w:type="dxa"/>
          </w:tcPr>
          <w:p w14:paraId="21D694CF" w14:textId="77777777" w:rsidR="0054179F" w:rsidRPr="00DC020C" w:rsidRDefault="00BA603D" w:rsidP="00115E8A">
            <w:pPr>
              <w:spacing w:line="16" w:lineRule="atLeast"/>
              <w:ind w:firstLine="480"/>
              <w:rPr>
                <w:rFonts w:asciiTheme="minorEastAsia" w:hAnsiTheme="minorEastAsia"/>
                <w:i/>
                <w:szCs w:val="18"/>
              </w:rPr>
            </w:pPr>
            <m:oMathPara>
              <m:oMathParaPr>
                <m:jc m:val="left"/>
              </m:oMathParaPr>
              <m:oMath>
                <m:r>
                  <w:rPr>
                    <w:rFonts w:ascii="Cambria Math" w:hAnsiTheme="minorEastAsia"/>
                    <w:szCs w:val="18"/>
                  </w:rPr>
                  <m:t>T=</m:t>
                </m:r>
                <m:nary>
                  <m:naryPr>
                    <m:chr m:val="∑"/>
                    <m:limLoc m:val="undOvr"/>
                    <m:ctrlPr>
                      <w:rPr>
                        <w:rFonts w:ascii="Cambria Math" w:hAnsiTheme="minorEastAsia"/>
                        <w:i/>
                        <w:szCs w:val="18"/>
                      </w:rPr>
                    </m:ctrlPr>
                  </m:naryPr>
                  <m:sub>
                    <m:r>
                      <w:rPr>
                        <w:rFonts w:ascii="Cambria Math" w:hAnsiTheme="minorEastAsia"/>
                        <w:szCs w:val="18"/>
                      </w:rPr>
                      <m:t>i=1</m:t>
                    </m:r>
                  </m:sub>
                  <m:sup>
                    <m:r>
                      <w:rPr>
                        <w:rFonts w:ascii="Cambria Math" w:hAnsiTheme="minorEastAsia"/>
                        <w:szCs w:val="18"/>
                      </w:rPr>
                      <m:t>n</m:t>
                    </m:r>
                  </m:sup>
                  <m:e>
                    <m:f>
                      <m:fPr>
                        <m:ctrlPr>
                          <w:rPr>
                            <w:rFonts w:ascii="Cambria Math" w:hAnsiTheme="minorEastAsia"/>
                            <w:i/>
                            <w:szCs w:val="18"/>
                          </w:rPr>
                        </m:ctrlPr>
                      </m:fPr>
                      <m:num>
                        <m:sSub>
                          <m:sSubPr>
                            <m:ctrlPr>
                              <w:rPr>
                                <w:rFonts w:ascii="Cambria Math" w:hAnsiTheme="minorEastAsia"/>
                                <w:i/>
                                <w:szCs w:val="18"/>
                              </w:rPr>
                            </m:ctrlPr>
                          </m:sSubPr>
                          <m:e>
                            <m:r>
                              <w:rPr>
                                <w:rFonts w:ascii="Cambria Math" w:hAnsiTheme="minorEastAsia"/>
                                <w:szCs w:val="18"/>
                              </w:rPr>
                              <m:t>Q</m:t>
                            </m:r>
                          </m:e>
                          <m:sub>
                            <m:r>
                              <w:rPr>
                                <w:rFonts w:ascii="Cambria Math" w:hAnsiTheme="minorEastAsia"/>
                                <w:szCs w:val="18"/>
                              </w:rPr>
                              <m:t>i</m:t>
                            </m:r>
                          </m:sub>
                        </m:sSub>
                        <m:sSub>
                          <m:sSubPr>
                            <m:ctrlPr>
                              <w:rPr>
                                <w:rFonts w:ascii="Cambria Math" w:hAnsiTheme="minorEastAsia"/>
                                <w:i/>
                                <w:szCs w:val="18"/>
                              </w:rPr>
                            </m:ctrlPr>
                          </m:sSubPr>
                          <m:e>
                            <m:r>
                              <w:rPr>
                                <w:rFonts w:ascii="Cambria Math" w:hAnsiTheme="minorEastAsia"/>
                                <w:szCs w:val="18"/>
                              </w:rPr>
                              <m:t>n</m:t>
                            </m:r>
                          </m:e>
                          <m:sub>
                            <m:r>
                              <w:rPr>
                                <w:rFonts w:ascii="Cambria Math" w:hAnsiTheme="minorEastAsia"/>
                                <w:szCs w:val="18"/>
                              </w:rPr>
                              <m:t xml:space="preserve">i </m:t>
                            </m:r>
                          </m:sub>
                        </m:sSub>
                      </m:num>
                      <m:den>
                        <m:sSub>
                          <m:sSubPr>
                            <m:ctrlPr>
                              <w:rPr>
                                <w:rFonts w:ascii="Cambria Math" w:hAnsiTheme="minorEastAsia"/>
                                <w:i/>
                                <w:szCs w:val="18"/>
                              </w:rPr>
                            </m:ctrlPr>
                          </m:sSubPr>
                          <m:e>
                            <m:r>
                              <w:rPr>
                                <w:rFonts w:ascii="Cambria Math" w:hAnsiTheme="minorEastAsia"/>
                                <w:szCs w:val="18"/>
                              </w:rPr>
                              <m:t>s</m:t>
                            </m:r>
                          </m:e>
                          <m:sub>
                            <m:r>
                              <w:rPr>
                                <w:rFonts w:ascii="Cambria Math" w:hAnsiTheme="minorEastAsia"/>
                                <w:szCs w:val="18"/>
                              </w:rPr>
                              <m:t xml:space="preserve">i </m:t>
                            </m:r>
                          </m:sub>
                        </m:sSub>
                      </m:den>
                    </m:f>
                  </m:e>
                </m:nary>
              </m:oMath>
            </m:oMathPara>
          </w:p>
        </w:tc>
        <w:tc>
          <w:tcPr>
            <w:tcW w:w="5004" w:type="dxa"/>
          </w:tcPr>
          <w:p w14:paraId="40179AB9" w14:textId="77777777" w:rsidR="0054179F" w:rsidRPr="00DC020C" w:rsidRDefault="00BA603D" w:rsidP="00115E8A">
            <w:pPr>
              <w:spacing w:line="16" w:lineRule="atLeast"/>
              <w:ind w:firstLine="480"/>
              <w:rPr>
                <w:rFonts w:asciiTheme="minorEastAsia" w:hAnsiTheme="minorEastAsia"/>
                <w:szCs w:val="18"/>
              </w:rPr>
            </w:pPr>
            <m:oMath>
              <m:r>
                <m:rPr>
                  <m:sty m:val="p"/>
                </m:rPr>
                <w:rPr>
                  <w:rFonts w:ascii="Cambria Math" w:hAnsiTheme="minorEastAsia"/>
                  <w:kern w:val="0"/>
                  <w:szCs w:val="18"/>
                </w:rPr>
                <m:t>i</m:t>
              </m:r>
            </m:oMath>
            <w:r w:rsidRPr="00DC020C">
              <w:rPr>
                <w:rFonts w:asciiTheme="minorEastAsia" w:hAnsiTheme="minorEastAsia" w:hint="eastAsia"/>
                <w:kern w:val="0"/>
                <w:szCs w:val="18"/>
              </w:rPr>
              <w:t>：表示</w:t>
            </w:r>
            <w:proofErr w:type="gramStart"/>
            <w:r w:rsidRPr="00DC020C">
              <w:rPr>
                <w:rFonts w:asciiTheme="minorEastAsia" w:hAnsiTheme="minorEastAsia" w:hint="eastAsia"/>
                <w:kern w:val="0"/>
                <w:szCs w:val="18"/>
              </w:rPr>
              <w:t>不</w:t>
            </w:r>
            <w:proofErr w:type="gramEnd"/>
            <w:r w:rsidRPr="00DC020C">
              <w:rPr>
                <w:rFonts w:asciiTheme="minorEastAsia" w:hAnsiTheme="minorEastAsia" w:hint="eastAsia"/>
                <w:kern w:val="0"/>
                <w:szCs w:val="18"/>
              </w:rPr>
              <w:t>同类设备的编码</w:t>
            </w:r>
          </w:p>
          <w:p w14:paraId="649776A8" w14:textId="77777777" w:rsidR="0054179F" w:rsidRPr="00DC020C" w:rsidRDefault="002C0966" w:rsidP="00115E8A">
            <w:pPr>
              <w:spacing w:line="16" w:lineRule="atLeast"/>
              <w:ind w:firstLine="480"/>
              <w:rPr>
                <w:rFonts w:asciiTheme="minorEastAsia" w:hAnsiTheme="minorEastAsia"/>
                <w:szCs w:val="18"/>
              </w:rPr>
            </w:pPr>
            <m:oMath>
              <m:sSub>
                <m:sSubPr>
                  <m:ctrlPr>
                    <w:rPr>
                      <w:rFonts w:ascii="Cambria Math" w:hAnsiTheme="minorEastAsia"/>
                      <w:i/>
                      <w:szCs w:val="18"/>
                    </w:rPr>
                  </m:ctrlPr>
                </m:sSubPr>
                <m:e>
                  <m:r>
                    <w:rPr>
                      <w:rFonts w:ascii="Cambria Math" w:hAnsiTheme="minorEastAsia"/>
                      <w:szCs w:val="18"/>
                    </w:rPr>
                    <m:t>Q</m:t>
                  </m:r>
                </m:e>
                <m:sub>
                  <m:r>
                    <w:rPr>
                      <w:rFonts w:ascii="Cambria Math" w:hAnsiTheme="minorEastAsia"/>
                      <w:szCs w:val="18"/>
                    </w:rPr>
                    <m:t>i</m:t>
                  </m:r>
                </m:sub>
              </m:sSub>
            </m:oMath>
            <w:r w:rsidR="00BA603D" w:rsidRPr="00DC020C">
              <w:rPr>
                <w:rFonts w:asciiTheme="minorEastAsia" w:hAnsiTheme="minorEastAsia" w:hint="eastAsia"/>
                <w:szCs w:val="18"/>
              </w:rPr>
              <w:t>设备市场价</w:t>
            </w:r>
          </w:p>
          <w:p w14:paraId="21B007DD" w14:textId="77777777" w:rsidR="0054179F" w:rsidRPr="00DC020C" w:rsidRDefault="002C0966" w:rsidP="00115E8A">
            <w:pPr>
              <w:spacing w:line="16" w:lineRule="atLeast"/>
              <w:ind w:firstLine="480"/>
              <w:rPr>
                <w:rFonts w:asciiTheme="minorEastAsia" w:hAnsiTheme="minorEastAsia"/>
                <w:szCs w:val="18"/>
              </w:rPr>
            </w:pPr>
            <m:oMath>
              <m:sSub>
                <m:sSubPr>
                  <m:ctrlPr>
                    <w:rPr>
                      <w:rFonts w:ascii="Cambria Math" w:hAnsiTheme="minorEastAsia"/>
                      <w:i/>
                      <w:szCs w:val="18"/>
                    </w:rPr>
                  </m:ctrlPr>
                </m:sSubPr>
                <m:e>
                  <m:r>
                    <w:rPr>
                      <w:rFonts w:ascii="Cambria Math" w:hAnsiTheme="minorEastAsia"/>
                      <w:szCs w:val="18"/>
                    </w:rPr>
                    <m:t>n</m:t>
                  </m:r>
                </m:e>
                <m:sub>
                  <m:r>
                    <w:rPr>
                      <w:rFonts w:ascii="Cambria Math" w:hAnsiTheme="minorEastAsia"/>
                      <w:szCs w:val="18"/>
                    </w:rPr>
                    <m:t xml:space="preserve">i </m:t>
                  </m:r>
                </m:sub>
              </m:sSub>
            </m:oMath>
            <w:r w:rsidR="00BA603D" w:rsidRPr="00DC020C">
              <w:rPr>
                <w:rFonts w:asciiTheme="minorEastAsia" w:hAnsiTheme="minorEastAsia" w:hint="eastAsia"/>
                <w:szCs w:val="18"/>
              </w:rPr>
              <w:t>：设备个数</w:t>
            </w:r>
          </w:p>
          <w:p w14:paraId="792A7449" w14:textId="77777777" w:rsidR="0054179F" w:rsidRPr="00DC020C" w:rsidRDefault="002C0966" w:rsidP="00115E8A">
            <w:pPr>
              <w:spacing w:line="16" w:lineRule="atLeast"/>
              <w:ind w:firstLine="480"/>
              <w:rPr>
                <w:rFonts w:asciiTheme="minorEastAsia" w:hAnsiTheme="minorEastAsia"/>
                <w:szCs w:val="18"/>
              </w:rPr>
            </w:pPr>
            <m:oMath>
              <m:sSub>
                <m:sSubPr>
                  <m:ctrlPr>
                    <w:rPr>
                      <w:rFonts w:ascii="Cambria Math" w:hAnsiTheme="minorEastAsia"/>
                      <w:i/>
                      <w:szCs w:val="18"/>
                    </w:rPr>
                  </m:ctrlPr>
                </m:sSubPr>
                <m:e>
                  <m:r>
                    <w:rPr>
                      <w:rFonts w:ascii="Cambria Math" w:hAnsiTheme="minorEastAsia"/>
                      <w:szCs w:val="18"/>
                    </w:rPr>
                    <m:t>s</m:t>
                  </m:r>
                </m:e>
                <m:sub>
                  <m:r>
                    <w:rPr>
                      <w:rFonts w:ascii="Cambria Math" w:hAnsiTheme="minorEastAsia"/>
                      <w:szCs w:val="18"/>
                    </w:rPr>
                    <m:t xml:space="preserve">i </m:t>
                  </m:r>
                </m:sub>
              </m:sSub>
            </m:oMath>
            <w:r w:rsidR="00BA603D" w:rsidRPr="00DC020C">
              <w:rPr>
                <w:rFonts w:asciiTheme="minorEastAsia" w:hAnsiTheme="minorEastAsia" w:hint="eastAsia"/>
                <w:szCs w:val="18"/>
              </w:rPr>
              <w:t>：设备使用年限</w:t>
            </w:r>
          </w:p>
        </w:tc>
      </w:tr>
      <w:tr w:rsidR="0054179F" w:rsidRPr="00DC020C" w14:paraId="6DF49B5A" w14:textId="77777777">
        <w:trPr>
          <w:trHeight w:val="92"/>
        </w:trPr>
        <w:tc>
          <w:tcPr>
            <w:tcW w:w="915" w:type="dxa"/>
            <w:vMerge/>
            <w:tcBorders>
              <w:bottom w:val="single" w:sz="8" w:space="0" w:color="auto"/>
            </w:tcBorders>
          </w:tcPr>
          <w:p w14:paraId="056E3AA7" w14:textId="77777777" w:rsidR="0054179F" w:rsidRPr="00DC020C" w:rsidRDefault="0054179F" w:rsidP="00115E8A">
            <w:pPr>
              <w:spacing w:line="16" w:lineRule="atLeast"/>
              <w:ind w:firstLine="480"/>
              <w:rPr>
                <w:rFonts w:asciiTheme="minorEastAsia" w:hAnsiTheme="minorEastAsia"/>
                <w:szCs w:val="18"/>
              </w:rPr>
            </w:pPr>
          </w:p>
        </w:tc>
        <w:tc>
          <w:tcPr>
            <w:tcW w:w="1213" w:type="dxa"/>
          </w:tcPr>
          <w:p w14:paraId="70CCC326"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人工成本</w:t>
            </w:r>
          </w:p>
        </w:tc>
        <w:tc>
          <w:tcPr>
            <w:tcW w:w="1570" w:type="dxa"/>
          </w:tcPr>
          <w:p w14:paraId="7A6788A1" w14:textId="77777777" w:rsidR="0054179F" w:rsidRPr="00DC020C" w:rsidRDefault="00BA603D" w:rsidP="00115E8A">
            <w:pPr>
              <w:spacing w:line="16" w:lineRule="atLeast"/>
              <w:ind w:firstLine="480"/>
              <w:rPr>
                <w:rFonts w:asciiTheme="minorEastAsia" w:hAnsiTheme="minorEastAsia"/>
                <w:szCs w:val="18"/>
              </w:rPr>
            </w:pPr>
            <m:oMathPara>
              <m:oMath>
                <m:r>
                  <w:rPr>
                    <w:rFonts w:ascii="Cambria Math" w:hAnsiTheme="minorEastAsia"/>
                    <w:szCs w:val="18"/>
                  </w:rPr>
                  <m:t>RG=GZ</m:t>
                </m:r>
                <m:r>
                  <w:rPr>
                    <w:rFonts w:ascii="Cambria Math" w:hAnsi="Cambria Math"/>
                    <w:szCs w:val="18"/>
                  </w:rPr>
                  <m:t>*</m:t>
                </m:r>
                <m:sSub>
                  <m:sSubPr>
                    <m:ctrlPr>
                      <w:rPr>
                        <w:rFonts w:ascii="Cambria Math" w:hAnsiTheme="minorEastAsia"/>
                        <w:i/>
                        <w:szCs w:val="18"/>
                      </w:rPr>
                    </m:ctrlPr>
                  </m:sSubPr>
                  <m:e>
                    <m:r>
                      <w:rPr>
                        <w:rFonts w:ascii="Cambria Math" w:hAnsiTheme="minorEastAsia"/>
                        <w:szCs w:val="18"/>
                      </w:rPr>
                      <m:t>e</m:t>
                    </m:r>
                  </m:e>
                  <m:sub>
                    <m:r>
                      <w:rPr>
                        <w:rFonts w:ascii="Cambria Math" w:hAnsiTheme="minorEastAsia"/>
                        <w:szCs w:val="18"/>
                      </w:rPr>
                      <m:t>4</m:t>
                    </m:r>
                  </m:sub>
                </m:sSub>
              </m:oMath>
            </m:oMathPara>
          </w:p>
        </w:tc>
        <w:tc>
          <w:tcPr>
            <w:tcW w:w="5004" w:type="dxa"/>
          </w:tcPr>
          <w:p w14:paraId="70F18431" w14:textId="77777777" w:rsidR="0054179F" w:rsidRPr="00DC020C" w:rsidRDefault="00BA603D" w:rsidP="00115E8A">
            <w:pPr>
              <w:spacing w:line="16" w:lineRule="atLeast"/>
              <w:ind w:firstLine="480"/>
              <w:rPr>
                <w:rFonts w:asciiTheme="minorEastAsia" w:hAnsiTheme="minorEastAsia"/>
                <w:szCs w:val="18"/>
              </w:rPr>
            </w:pPr>
            <w:r w:rsidRPr="00DC020C">
              <w:rPr>
                <w:rFonts w:asciiTheme="minorEastAsia" w:hAnsiTheme="minorEastAsia"/>
                <w:szCs w:val="18"/>
              </w:rPr>
              <w:t>GZ</w:t>
            </w:r>
            <w:r w:rsidRPr="00DC020C">
              <w:rPr>
                <w:rFonts w:asciiTheme="minorEastAsia" w:hAnsiTheme="minorEastAsia" w:hint="eastAsia"/>
                <w:szCs w:val="18"/>
              </w:rPr>
              <w:t>：工人每年的平均工资</w:t>
            </w:r>
          </w:p>
          <w:p w14:paraId="7C6947CE" w14:textId="77777777" w:rsidR="0054179F" w:rsidRPr="00DC020C" w:rsidRDefault="002C0966" w:rsidP="00115E8A">
            <w:pPr>
              <w:spacing w:line="16" w:lineRule="atLeast"/>
              <w:ind w:firstLine="480"/>
              <w:rPr>
                <w:rFonts w:asciiTheme="minorEastAsia" w:hAnsiTheme="minorEastAsia"/>
                <w:szCs w:val="18"/>
              </w:rPr>
            </w:pPr>
            <m:oMath>
              <m:sSub>
                <m:sSubPr>
                  <m:ctrlPr>
                    <w:rPr>
                      <w:rFonts w:ascii="Cambria Math" w:hAnsiTheme="minorEastAsia"/>
                      <w:i/>
                      <w:szCs w:val="18"/>
                    </w:rPr>
                  </m:ctrlPr>
                </m:sSubPr>
                <m:e>
                  <m:r>
                    <w:rPr>
                      <w:rFonts w:ascii="Cambria Math" w:hAnsiTheme="minorEastAsia"/>
                      <w:szCs w:val="18"/>
                    </w:rPr>
                    <m:t>e</m:t>
                  </m:r>
                </m:e>
                <m:sub>
                  <m:r>
                    <w:rPr>
                      <w:rFonts w:ascii="Cambria Math" w:hAnsiTheme="minorEastAsia"/>
                      <w:szCs w:val="18"/>
                    </w:rPr>
                    <m:t>4</m:t>
                  </m:r>
                </m:sub>
              </m:sSub>
            </m:oMath>
            <w:r w:rsidR="00BA603D" w:rsidRPr="00DC020C">
              <w:rPr>
                <w:rFonts w:asciiTheme="minorEastAsia" w:hAnsiTheme="minorEastAsia" w:hint="eastAsia"/>
                <w:szCs w:val="18"/>
              </w:rPr>
              <w:t>：工人数</w:t>
            </w:r>
          </w:p>
        </w:tc>
      </w:tr>
      <w:tr w:rsidR="0054179F" w:rsidRPr="00DC020C" w14:paraId="04225029" w14:textId="77777777">
        <w:trPr>
          <w:trHeight w:val="139"/>
        </w:trPr>
        <w:tc>
          <w:tcPr>
            <w:tcW w:w="915" w:type="dxa"/>
            <w:vMerge w:val="restart"/>
          </w:tcPr>
          <w:p w14:paraId="5BF8ACBA"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转运成本</w:t>
            </w:r>
          </w:p>
          <w:p w14:paraId="6E073E19"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（M</w:t>
            </w:r>
            <w:r w:rsidR="005E25CD" w:rsidRPr="00DC020C">
              <w:rPr>
                <w:rFonts w:asciiTheme="minorEastAsia" w:hAnsiTheme="minorEastAsia" w:hint="eastAsia"/>
                <w:szCs w:val="18"/>
                <w:vertAlign w:val="subscript"/>
              </w:rPr>
              <w:t>3</w:t>
            </w:r>
            <w:r w:rsidRPr="00DC020C">
              <w:rPr>
                <w:rFonts w:asciiTheme="minorEastAsia" w:hAnsiTheme="minorEastAsia" w:hint="eastAsia"/>
                <w:szCs w:val="18"/>
                <w:vertAlign w:val="subscript"/>
              </w:rPr>
              <w:t>-2</w:t>
            </w:r>
            <w:r w:rsidRPr="00DC020C">
              <w:rPr>
                <w:rFonts w:asciiTheme="minorEastAsia" w:hAnsiTheme="minorEastAsia" w:hint="eastAsia"/>
                <w:szCs w:val="18"/>
              </w:rPr>
              <w:t>）</w:t>
            </w:r>
          </w:p>
        </w:tc>
        <w:tc>
          <w:tcPr>
            <w:tcW w:w="1213" w:type="dxa"/>
          </w:tcPr>
          <w:p w14:paraId="26E63FD1"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车辆折旧成本</w:t>
            </w:r>
          </w:p>
        </w:tc>
        <w:tc>
          <w:tcPr>
            <w:tcW w:w="1570" w:type="dxa"/>
          </w:tcPr>
          <w:p w14:paraId="6A2AFCC8" w14:textId="77777777" w:rsidR="0054179F" w:rsidRPr="00DC020C" w:rsidRDefault="00BA603D" w:rsidP="00115E8A">
            <w:pPr>
              <w:spacing w:line="16" w:lineRule="atLeast"/>
              <w:ind w:firstLine="480"/>
              <w:jc w:val="left"/>
              <w:rPr>
                <w:rFonts w:asciiTheme="minorEastAsia" w:hAnsiTheme="minorEastAsia"/>
                <w:szCs w:val="18"/>
              </w:rPr>
            </w:pPr>
            <m:oMathPara>
              <m:oMath>
                <m:r>
                  <w:rPr>
                    <w:rFonts w:ascii="Cambria Math" w:hAnsiTheme="minorEastAsia"/>
                    <w:szCs w:val="18"/>
                  </w:rPr>
                  <m:t>ZJ=</m:t>
                </m:r>
                <m:f>
                  <m:fPr>
                    <m:ctrlPr>
                      <w:rPr>
                        <w:rFonts w:ascii="Cambria Math" w:hAnsiTheme="minorEastAsia"/>
                        <w:i/>
                        <w:szCs w:val="18"/>
                      </w:rPr>
                    </m:ctrlPr>
                  </m:fPr>
                  <m:num>
                    <m:r>
                      <w:rPr>
                        <w:rFonts w:ascii="Cambria Math" w:hAnsiTheme="minorEastAsia"/>
                        <w:szCs w:val="18"/>
                      </w:rPr>
                      <m:t>CL</m:t>
                    </m:r>
                    <m:r>
                      <w:rPr>
                        <w:rFonts w:ascii="Cambria Math" w:hAnsi="Cambria Math"/>
                        <w:szCs w:val="18"/>
                      </w:rPr>
                      <m:t>*</m:t>
                    </m:r>
                    <m:sSub>
                      <m:sSubPr>
                        <m:ctrlPr>
                          <w:rPr>
                            <w:rFonts w:ascii="Cambria Math" w:hAnsiTheme="minorEastAsia"/>
                            <w:i/>
                            <w:szCs w:val="18"/>
                          </w:rPr>
                        </m:ctrlPr>
                      </m:sSubPr>
                      <m:e>
                        <m:r>
                          <w:rPr>
                            <w:rFonts w:ascii="Cambria Math" w:hAnsiTheme="minorEastAsia"/>
                            <w:szCs w:val="18"/>
                          </w:rPr>
                          <m:t>e</m:t>
                        </m:r>
                      </m:e>
                      <m:sub>
                        <m:r>
                          <w:rPr>
                            <w:rFonts w:ascii="Cambria Math" w:hAnsiTheme="minorEastAsia"/>
                            <w:szCs w:val="18"/>
                          </w:rPr>
                          <m:t>3</m:t>
                        </m:r>
                      </m:sub>
                    </m:sSub>
                  </m:num>
                  <m:den>
                    <m:r>
                      <w:rPr>
                        <w:rFonts w:ascii="Cambria Math" w:hAnsiTheme="minorEastAsia"/>
                        <w:szCs w:val="18"/>
                      </w:rPr>
                      <m:t>10</m:t>
                    </m:r>
                  </m:den>
                </m:f>
              </m:oMath>
            </m:oMathPara>
          </w:p>
        </w:tc>
        <w:tc>
          <w:tcPr>
            <w:tcW w:w="5004" w:type="dxa"/>
          </w:tcPr>
          <w:p w14:paraId="0E3065EB" w14:textId="77777777" w:rsidR="0054179F" w:rsidRPr="00DC020C" w:rsidRDefault="00BA603D" w:rsidP="00115E8A">
            <w:pPr>
              <w:spacing w:line="16" w:lineRule="atLeast"/>
              <w:ind w:firstLine="480"/>
              <w:rPr>
                <w:rFonts w:asciiTheme="minorEastAsia" w:hAnsiTheme="minorEastAsia"/>
                <w:szCs w:val="18"/>
              </w:rPr>
            </w:pPr>
            <w:r w:rsidRPr="00DC020C">
              <w:rPr>
                <w:rFonts w:asciiTheme="minorEastAsia" w:hAnsiTheme="minorEastAsia"/>
                <w:szCs w:val="18"/>
              </w:rPr>
              <w:t>CL</w:t>
            </w:r>
            <w:r w:rsidRPr="00DC020C">
              <w:rPr>
                <w:rFonts w:asciiTheme="minorEastAsia" w:hAnsiTheme="minorEastAsia" w:hint="eastAsia"/>
                <w:szCs w:val="18"/>
              </w:rPr>
              <w:t>：垃圾运输车辆单价</w:t>
            </w:r>
          </w:p>
          <w:p w14:paraId="71C29301" w14:textId="77777777" w:rsidR="0054179F" w:rsidRPr="00DC020C" w:rsidRDefault="002C0966" w:rsidP="00115E8A">
            <w:pPr>
              <w:spacing w:line="16" w:lineRule="atLeast"/>
              <w:ind w:firstLine="480"/>
              <w:rPr>
                <w:rFonts w:asciiTheme="minorEastAsia" w:hAnsiTheme="minorEastAsia"/>
                <w:szCs w:val="18"/>
              </w:rPr>
            </w:pPr>
            <m:oMath>
              <m:sSub>
                <m:sSubPr>
                  <m:ctrlPr>
                    <w:rPr>
                      <w:rFonts w:ascii="Cambria Math" w:hAnsiTheme="minorEastAsia"/>
                      <w:i/>
                      <w:szCs w:val="18"/>
                    </w:rPr>
                  </m:ctrlPr>
                </m:sSubPr>
                <m:e>
                  <m:r>
                    <w:rPr>
                      <w:rFonts w:ascii="Cambria Math" w:hAnsiTheme="minorEastAsia"/>
                      <w:szCs w:val="18"/>
                    </w:rPr>
                    <m:t>e</m:t>
                  </m:r>
                </m:e>
                <m:sub>
                  <m:r>
                    <w:rPr>
                      <w:rFonts w:ascii="Cambria Math" w:hAnsiTheme="minorEastAsia"/>
                      <w:szCs w:val="18"/>
                    </w:rPr>
                    <m:t>3</m:t>
                  </m:r>
                </m:sub>
              </m:sSub>
            </m:oMath>
            <w:r w:rsidR="00BA603D" w:rsidRPr="00DC020C">
              <w:rPr>
                <w:rFonts w:asciiTheme="minorEastAsia" w:hAnsiTheme="minorEastAsia" w:hint="eastAsia"/>
                <w:szCs w:val="18"/>
              </w:rPr>
              <w:t>：垃圾运输车辆个数</w:t>
            </w:r>
          </w:p>
          <w:p w14:paraId="508E74C3" w14:textId="77777777" w:rsidR="0054179F" w:rsidRPr="00DC020C" w:rsidRDefault="00BA603D" w:rsidP="00115E8A">
            <w:pPr>
              <w:spacing w:line="16" w:lineRule="atLeast"/>
              <w:ind w:firstLine="480"/>
              <w:rPr>
                <w:rFonts w:asciiTheme="minorEastAsia" w:hAnsiTheme="minorEastAsia"/>
                <w:i/>
                <w:szCs w:val="18"/>
              </w:rPr>
            </w:pPr>
            <w:r w:rsidRPr="00DC020C">
              <w:rPr>
                <w:rFonts w:asciiTheme="minorEastAsia" w:hAnsiTheme="minorEastAsia"/>
                <w:szCs w:val="18"/>
              </w:rPr>
              <w:t>（注：垃圾运输车辆使用寿命为</w:t>
            </w:r>
            <w:r w:rsidRPr="00DC020C">
              <w:rPr>
                <w:rFonts w:asciiTheme="minorEastAsia" w:hAnsiTheme="minorEastAsia" w:hint="eastAsia"/>
                <w:szCs w:val="18"/>
              </w:rPr>
              <w:t>10年</w:t>
            </w:r>
            <w:r w:rsidRPr="00DC020C">
              <w:rPr>
                <w:rFonts w:asciiTheme="minorEastAsia" w:hAnsiTheme="minorEastAsia"/>
                <w:szCs w:val="18"/>
              </w:rPr>
              <w:t>）</w:t>
            </w:r>
          </w:p>
        </w:tc>
      </w:tr>
      <w:tr w:rsidR="0054179F" w:rsidRPr="00DC020C" w14:paraId="678CF3C0" w14:textId="77777777">
        <w:trPr>
          <w:trHeight w:val="139"/>
        </w:trPr>
        <w:tc>
          <w:tcPr>
            <w:tcW w:w="915" w:type="dxa"/>
            <w:vMerge/>
          </w:tcPr>
          <w:p w14:paraId="3369D6EA" w14:textId="77777777" w:rsidR="0054179F" w:rsidRPr="00DC020C" w:rsidRDefault="0054179F" w:rsidP="00115E8A">
            <w:pPr>
              <w:spacing w:line="16" w:lineRule="atLeast"/>
              <w:ind w:firstLine="480"/>
              <w:rPr>
                <w:rFonts w:asciiTheme="minorEastAsia" w:hAnsiTheme="minorEastAsia"/>
                <w:szCs w:val="18"/>
              </w:rPr>
            </w:pPr>
          </w:p>
        </w:tc>
        <w:tc>
          <w:tcPr>
            <w:tcW w:w="1213" w:type="dxa"/>
          </w:tcPr>
          <w:p w14:paraId="7E669450"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维修及其他费用</w:t>
            </w:r>
          </w:p>
        </w:tc>
        <w:tc>
          <w:tcPr>
            <w:tcW w:w="1570" w:type="dxa"/>
          </w:tcPr>
          <w:p w14:paraId="4054C1F1" w14:textId="77777777" w:rsidR="0054179F" w:rsidRPr="00DC020C" w:rsidRDefault="00BA603D" w:rsidP="00115E8A">
            <w:pPr>
              <w:spacing w:line="16" w:lineRule="atLeast"/>
              <w:ind w:firstLine="480"/>
              <w:rPr>
                <w:rFonts w:asciiTheme="minorEastAsia" w:hAnsiTheme="minorEastAsia"/>
                <w:szCs w:val="18"/>
              </w:rPr>
            </w:pPr>
            <m:oMathPara>
              <m:oMath>
                <m:r>
                  <w:rPr>
                    <w:rFonts w:ascii="Cambria Math" w:hAnsiTheme="minorEastAsia"/>
                    <w:szCs w:val="18"/>
                  </w:rPr>
                  <m:t>F=WX+QT</m:t>
                </m:r>
              </m:oMath>
            </m:oMathPara>
          </w:p>
        </w:tc>
        <w:tc>
          <w:tcPr>
            <w:tcW w:w="5004" w:type="dxa"/>
          </w:tcPr>
          <w:p w14:paraId="0EA0FE37" w14:textId="77777777" w:rsidR="0054179F" w:rsidRPr="00DC020C" w:rsidRDefault="00BA603D" w:rsidP="00115E8A">
            <w:pPr>
              <w:spacing w:line="16" w:lineRule="atLeast"/>
              <w:ind w:firstLine="480"/>
              <w:rPr>
                <w:rFonts w:asciiTheme="minorEastAsia" w:hAnsiTheme="minorEastAsia"/>
                <w:szCs w:val="18"/>
              </w:rPr>
            </w:pPr>
            <w:r w:rsidRPr="00DC020C">
              <w:rPr>
                <w:rFonts w:asciiTheme="minorEastAsia" w:hAnsiTheme="minorEastAsia"/>
                <w:szCs w:val="18"/>
              </w:rPr>
              <w:t>WX</w:t>
            </w:r>
            <w:r w:rsidRPr="00DC020C">
              <w:rPr>
                <w:rFonts w:asciiTheme="minorEastAsia" w:hAnsiTheme="minorEastAsia" w:hint="eastAsia"/>
                <w:szCs w:val="18"/>
              </w:rPr>
              <w:t>：垃圾运输车的维修费用</w:t>
            </w:r>
          </w:p>
          <w:p w14:paraId="51453848" w14:textId="77777777" w:rsidR="0054179F" w:rsidRPr="00DC020C" w:rsidRDefault="00BA603D" w:rsidP="00115E8A">
            <w:pPr>
              <w:spacing w:line="16" w:lineRule="atLeast"/>
              <w:ind w:firstLine="480"/>
              <w:rPr>
                <w:rFonts w:asciiTheme="minorEastAsia" w:hAnsiTheme="minorEastAsia"/>
                <w:szCs w:val="18"/>
              </w:rPr>
            </w:pPr>
            <w:r w:rsidRPr="00DC020C">
              <w:rPr>
                <w:rFonts w:asciiTheme="minorEastAsia" w:hAnsiTheme="minorEastAsia" w:hint="eastAsia"/>
                <w:szCs w:val="18"/>
              </w:rPr>
              <w:t>QT：其他费用</w:t>
            </w:r>
          </w:p>
        </w:tc>
      </w:tr>
      <w:tr w:rsidR="0054179F" w:rsidRPr="00DC020C" w14:paraId="0710AA0A" w14:textId="77777777">
        <w:trPr>
          <w:trHeight w:val="83"/>
        </w:trPr>
        <w:tc>
          <w:tcPr>
            <w:tcW w:w="915" w:type="dxa"/>
            <w:vMerge/>
          </w:tcPr>
          <w:p w14:paraId="25700589" w14:textId="77777777" w:rsidR="0054179F" w:rsidRPr="00DC020C" w:rsidRDefault="0054179F" w:rsidP="00115E8A">
            <w:pPr>
              <w:spacing w:line="16" w:lineRule="atLeast"/>
              <w:ind w:firstLine="480"/>
              <w:rPr>
                <w:rFonts w:asciiTheme="minorEastAsia" w:hAnsiTheme="minorEastAsia"/>
                <w:szCs w:val="18"/>
              </w:rPr>
            </w:pPr>
          </w:p>
        </w:tc>
        <w:tc>
          <w:tcPr>
            <w:tcW w:w="1213" w:type="dxa"/>
          </w:tcPr>
          <w:p w14:paraId="55912B1D"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动力费</w:t>
            </w:r>
          </w:p>
        </w:tc>
        <w:tc>
          <w:tcPr>
            <w:tcW w:w="1570" w:type="dxa"/>
          </w:tcPr>
          <w:p w14:paraId="3D2FE947" w14:textId="77777777" w:rsidR="0054179F" w:rsidRPr="00DC020C" w:rsidRDefault="00BA603D" w:rsidP="00115E8A">
            <w:pPr>
              <w:spacing w:line="16" w:lineRule="atLeast"/>
              <w:ind w:firstLine="480"/>
              <w:rPr>
                <w:rFonts w:asciiTheme="minorEastAsia" w:hAnsiTheme="minorEastAsia"/>
                <w:szCs w:val="18"/>
              </w:rPr>
            </w:pPr>
            <m:oMathPara>
              <m:oMath>
                <m:r>
                  <w:rPr>
                    <w:rFonts w:ascii="Cambria Math" w:hAnsiTheme="minorEastAsia"/>
                    <w:szCs w:val="18"/>
                  </w:rPr>
                  <m:t>DL=</m:t>
                </m:r>
                <m:nary>
                  <m:naryPr>
                    <m:chr m:val="∑"/>
                    <m:limLoc m:val="undOvr"/>
                    <m:ctrlPr>
                      <w:rPr>
                        <w:rFonts w:ascii="Cambria Math" w:hAnsiTheme="minorEastAsia"/>
                        <w:i/>
                        <w:szCs w:val="18"/>
                      </w:rPr>
                    </m:ctrlPr>
                  </m:naryPr>
                  <m:sub>
                    <m:eqArr>
                      <m:eqArrPr>
                        <m:ctrlPr>
                          <w:rPr>
                            <w:rFonts w:ascii="Cambria Math" w:hAnsiTheme="minorEastAsia"/>
                            <w:i/>
                            <w:szCs w:val="18"/>
                          </w:rPr>
                        </m:ctrlPr>
                      </m:eqArrPr>
                      <m:e>
                        <m:r>
                          <w:rPr>
                            <w:rFonts w:ascii="Cambria Math" w:hAnsiTheme="minorEastAsia"/>
                            <w:szCs w:val="18"/>
                          </w:rPr>
                          <m:t>i=1</m:t>
                        </m:r>
                      </m:e>
                    </m:eqArr>
                  </m:sub>
                  <m:sup>
                    <m:r>
                      <w:rPr>
                        <w:rFonts w:ascii="Cambria Math" w:hAnsiTheme="minorEastAsia"/>
                        <w:szCs w:val="18"/>
                      </w:rPr>
                      <m:t>n</m:t>
                    </m:r>
                  </m:sup>
                  <m:e>
                    <m:sSub>
                      <m:sSubPr>
                        <m:ctrlPr>
                          <w:rPr>
                            <w:rFonts w:ascii="Cambria Math" w:hAnsiTheme="minorEastAsia"/>
                            <w:i/>
                            <w:szCs w:val="18"/>
                          </w:rPr>
                        </m:ctrlPr>
                      </m:sSubPr>
                      <m:e>
                        <m:r>
                          <w:rPr>
                            <w:rFonts w:ascii="Cambria Math" w:hAnsiTheme="minorEastAsia"/>
                            <w:szCs w:val="18"/>
                          </w:rPr>
                          <m:t>l</m:t>
                        </m:r>
                      </m:e>
                      <m:sub>
                        <m:r>
                          <w:rPr>
                            <w:rFonts w:ascii="Cambria Math" w:hAnsiTheme="minorEastAsia"/>
                            <w:szCs w:val="18"/>
                          </w:rPr>
                          <m:t>i</m:t>
                        </m:r>
                      </m:sub>
                    </m:sSub>
                  </m:e>
                </m:nary>
                <m:sSub>
                  <m:sSubPr>
                    <m:ctrlPr>
                      <w:rPr>
                        <w:rFonts w:ascii="Cambria Math" w:hAnsiTheme="minorEastAsia"/>
                        <w:i/>
                        <w:szCs w:val="18"/>
                      </w:rPr>
                    </m:ctrlPr>
                  </m:sSubPr>
                  <m:e>
                    <m:r>
                      <w:rPr>
                        <w:rFonts w:ascii="Cambria Math" w:hAnsiTheme="minorEastAsia"/>
                        <w:szCs w:val="18"/>
                      </w:rPr>
                      <m:t>m</m:t>
                    </m:r>
                  </m:e>
                  <m:sub>
                    <m:r>
                      <w:rPr>
                        <w:rFonts w:ascii="Cambria Math" w:hAnsiTheme="minorEastAsia"/>
                        <w:szCs w:val="18"/>
                      </w:rPr>
                      <m:t>i</m:t>
                    </m:r>
                  </m:sub>
                </m:sSub>
                <m:sSub>
                  <m:sSubPr>
                    <m:ctrlPr>
                      <w:rPr>
                        <w:rFonts w:ascii="Cambria Math" w:hAnsiTheme="minorEastAsia"/>
                        <w:i/>
                        <w:szCs w:val="18"/>
                      </w:rPr>
                    </m:ctrlPr>
                  </m:sSubPr>
                  <m:e>
                    <m:r>
                      <w:rPr>
                        <w:rFonts w:ascii="Cambria Math" w:hAnsiTheme="minorEastAsia"/>
                        <w:szCs w:val="18"/>
                      </w:rPr>
                      <m:t>e</m:t>
                    </m:r>
                  </m:e>
                  <m:sub>
                    <m:r>
                      <w:rPr>
                        <w:rFonts w:ascii="Cambria Math" w:hAnsiTheme="minorEastAsia"/>
                        <w:szCs w:val="18"/>
                      </w:rPr>
                      <m:t>i</m:t>
                    </m:r>
                  </m:sub>
                </m:sSub>
              </m:oMath>
            </m:oMathPara>
          </w:p>
        </w:tc>
        <w:tc>
          <w:tcPr>
            <w:tcW w:w="5004" w:type="dxa"/>
          </w:tcPr>
          <w:p w14:paraId="7215184A" w14:textId="77777777" w:rsidR="0054179F" w:rsidRPr="00DC020C" w:rsidRDefault="00BA603D" w:rsidP="00115E8A">
            <w:pPr>
              <w:spacing w:line="16" w:lineRule="atLeast"/>
              <w:ind w:firstLine="480"/>
              <w:rPr>
                <w:rFonts w:asciiTheme="minorEastAsia" w:hAnsiTheme="minorEastAsia"/>
                <w:szCs w:val="18"/>
              </w:rPr>
            </w:pPr>
            <m:oMath>
              <m:r>
                <m:rPr>
                  <m:sty m:val="p"/>
                </m:rPr>
                <w:rPr>
                  <w:rFonts w:ascii="Cambria Math" w:hAnsiTheme="minorEastAsia"/>
                  <w:kern w:val="0"/>
                  <w:szCs w:val="18"/>
                </w:rPr>
                <m:t>i</m:t>
              </m:r>
            </m:oMath>
            <w:r w:rsidRPr="00DC020C">
              <w:rPr>
                <w:rFonts w:asciiTheme="minorEastAsia" w:hAnsiTheme="minorEastAsia" w:hint="eastAsia"/>
                <w:kern w:val="0"/>
                <w:szCs w:val="18"/>
              </w:rPr>
              <w:t>：表示不同转运站运往焚烧厂或者填埋厂的编码</w:t>
            </w:r>
          </w:p>
          <w:p w14:paraId="2E51C45F" w14:textId="77777777" w:rsidR="0054179F" w:rsidRPr="00DC020C" w:rsidRDefault="002C0966" w:rsidP="00115E8A">
            <w:pPr>
              <w:spacing w:line="16" w:lineRule="atLeast"/>
              <w:ind w:firstLine="480"/>
              <w:rPr>
                <w:rFonts w:asciiTheme="minorEastAsia" w:hAnsiTheme="minorEastAsia"/>
                <w:szCs w:val="18"/>
              </w:rPr>
            </w:pPr>
            <m:oMath>
              <m:sSub>
                <m:sSubPr>
                  <m:ctrlPr>
                    <w:rPr>
                      <w:rFonts w:ascii="Cambria Math" w:hAnsiTheme="minorEastAsia"/>
                      <w:i/>
                      <w:szCs w:val="18"/>
                    </w:rPr>
                  </m:ctrlPr>
                </m:sSubPr>
                <m:e>
                  <m:r>
                    <w:rPr>
                      <w:rFonts w:ascii="Cambria Math" w:hAnsiTheme="minorEastAsia"/>
                      <w:szCs w:val="18"/>
                    </w:rPr>
                    <m:t>l</m:t>
                  </m:r>
                </m:e>
                <m:sub>
                  <m:r>
                    <w:rPr>
                      <w:rFonts w:ascii="Cambria Math" w:hAnsiTheme="minorEastAsia"/>
                      <w:szCs w:val="18"/>
                    </w:rPr>
                    <m:t>i</m:t>
                  </m:r>
                </m:sub>
              </m:sSub>
            </m:oMath>
            <w:r w:rsidR="00BA603D" w:rsidRPr="00DC020C">
              <w:rPr>
                <w:rFonts w:asciiTheme="minorEastAsia" w:hAnsiTheme="minorEastAsia" w:hint="eastAsia"/>
                <w:szCs w:val="18"/>
              </w:rPr>
              <w:t>垃圾运输车运输单位质量垃圾的动力费</w:t>
            </w:r>
          </w:p>
          <w:p w14:paraId="11E74329" w14:textId="77777777" w:rsidR="0054179F" w:rsidRPr="00DC020C" w:rsidRDefault="002C0966" w:rsidP="00115E8A">
            <w:pPr>
              <w:spacing w:line="16" w:lineRule="atLeast"/>
              <w:ind w:firstLine="480"/>
              <w:rPr>
                <w:rFonts w:asciiTheme="minorEastAsia" w:hAnsiTheme="minorEastAsia"/>
                <w:szCs w:val="18"/>
              </w:rPr>
            </w:pPr>
            <m:oMath>
              <m:sSub>
                <m:sSubPr>
                  <m:ctrlPr>
                    <w:rPr>
                      <w:rFonts w:ascii="Cambria Math" w:hAnsiTheme="minorEastAsia"/>
                      <w:i/>
                      <w:szCs w:val="18"/>
                    </w:rPr>
                  </m:ctrlPr>
                </m:sSubPr>
                <m:e>
                  <m:r>
                    <w:rPr>
                      <w:rFonts w:ascii="Cambria Math" w:hAnsiTheme="minorEastAsia"/>
                      <w:szCs w:val="18"/>
                    </w:rPr>
                    <m:t>m</m:t>
                  </m:r>
                </m:e>
                <m:sub>
                  <m:r>
                    <w:rPr>
                      <w:rFonts w:ascii="Cambria Math" w:hAnsiTheme="minorEastAsia"/>
                      <w:szCs w:val="18"/>
                    </w:rPr>
                    <m:t>i</m:t>
                  </m:r>
                </m:sub>
              </m:sSub>
            </m:oMath>
            <w:r w:rsidR="00BA603D" w:rsidRPr="00DC020C">
              <w:rPr>
                <w:rFonts w:asciiTheme="minorEastAsia" w:hAnsiTheme="minorEastAsia" w:hint="eastAsia"/>
                <w:szCs w:val="18"/>
              </w:rPr>
              <w:t>：运输距离</w:t>
            </w:r>
          </w:p>
          <w:p w14:paraId="70083CC8" w14:textId="77777777" w:rsidR="0054179F" w:rsidRPr="00DC020C" w:rsidRDefault="002C0966" w:rsidP="00115E8A">
            <w:pPr>
              <w:spacing w:line="16" w:lineRule="atLeast"/>
              <w:ind w:firstLine="480"/>
              <w:rPr>
                <w:rFonts w:asciiTheme="minorEastAsia" w:hAnsiTheme="minorEastAsia"/>
                <w:szCs w:val="18"/>
              </w:rPr>
            </w:pPr>
            <m:oMath>
              <m:sSub>
                <m:sSubPr>
                  <m:ctrlPr>
                    <w:rPr>
                      <w:rFonts w:ascii="Cambria Math" w:hAnsiTheme="minorEastAsia"/>
                      <w:i/>
                      <w:szCs w:val="18"/>
                    </w:rPr>
                  </m:ctrlPr>
                </m:sSubPr>
                <m:e>
                  <m:r>
                    <w:rPr>
                      <w:rFonts w:ascii="Cambria Math" w:hAnsiTheme="minorEastAsia"/>
                      <w:szCs w:val="18"/>
                    </w:rPr>
                    <m:t>e</m:t>
                  </m:r>
                </m:e>
                <m:sub>
                  <m:r>
                    <w:rPr>
                      <w:rFonts w:ascii="Cambria Math" w:hAnsiTheme="minorEastAsia"/>
                      <w:szCs w:val="18"/>
                    </w:rPr>
                    <m:t>i</m:t>
                  </m:r>
                </m:sub>
              </m:sSub>
            </m:oMath>
            <w:r w:rsidR="00BA603D" w:rsidRPr="00DC020C">
              <w:rPr>
                <w:rFonts w:asciiTheme="minorEastAsia" w:hAnsiTheme="minorEastAsia" w:hint="eastAsia"/>
                <w:szCs w:val="18"/>
              </w:rPr>
              <w:t>：运输垃圾量</w:t>
            </w:r>
          </w:p>
        </w:tc>
      </w:tr>
    </w:tbl>
    <w:p w14:paraId="2557EBF8" w14:textId="77777777" w:rsidR="0054179F" w:rsidRPr="00DC020C" w:rsidRDefault="00BA603D">
      <w:pPr>
        <w:jc w:val="center"/>
        <w:rPr>
          <w:rFonts w:asciiTheme="minorEastAsia" w:eastAsiaTheme="minorEastAsia" w:hAnsiTheme="minorEastAsia"/>
          <w:sz w:val="28"/>
          <w:szCs w:val="28"/>
        </w:rPr>
      </w:pPr>
      <w:r w:rsidRPr="00DC020C">
        <w:rPr>
          <w:rFonts w:asciiTheme="minorEastAsia" w:eastAsiaTheme="minorEastAsia" w:hAnsiTheme="minorEastAsia" w:hint="eastAsia"/>
          <w:sz w:val="28"/>
          <w:szCs w:val="28"/>
        </w:rPr>
        <w:lastRenderedPageBreak/>
        <w:t>M</w:t>
      </w:r>
      <w:r w:rsidR="005E25CD" w:rsidRPr="00DC020C">
        <w:rPr>
          <w:rFonts w:asciiTheme="minorEastAsia" w:eastAsiaTheme="minorEastAsia" w:hAnsiTheme="minorEastAsia" w:hint="eastAsia"/>
          <w:sz w:val="28"/>
          <w:szCs w:val="28"/>
          <w:vertAlign w:val="subscript"/>
        </w:rPr>
        <w:t>3</w:t>
      </w:r>
      <w:r w:rsidRPr="00DC020C">
        <w:rPr>
          <w:rFonts w:asciiTheme="minorEastAsia" w:eastAsiaTheme="minorEastAsia" w:hAnsiTheme="minorEastAsia" w:hint="eastAsia"/>
          <w:sz w:val="28"/>
          <w:szCs w:val="28"/>
        </w:rPr>
        <w:t>（年度生活垃圾转运社会成本）= M</w:t>
      </w:r>
      <w:r w:rsidR="005E25CD" w:rsidRPr="00DC020C">
        <w:rPr>
          <w:rFonts w:asciiTheme="minorEastAsia" w:eastAsiaTheme="minorEastAsia" w:hAnsiTheme="minorEastAsia" w:hint="eastAsia"/>
          <w:sz w:val="28"/>
          <w:szCs w:val="28"/>
          <w:vertAlign w:val="subscript"/>
        </w:rPr>
        <w:t>3</w:t>
      </w:r>
      <w:r w:rsidRPr="00DC020C">
        <w:rPr>
          <w:rFonts w:asciiTheme="minorEastAsia" w:eastAsiaTheme="minorEastAsia" w:hAnsiTheme="minorEastAsia" w:hint="eastAsia"/>
          <w:sz w:val="28"/>
          <w:szCs w:val="28"/>
          <w:vertAlign w:val="subscript"/>
        </w:rPr>
        <w:t>-1</w:t>
      </w:r>
      <w:r w:rsidRPr="00DC020C">
        <w:rPr>
          <w:rFonts w:asciiTheme="minorEastAsia" w:eastAsiaTheme="minorEastAsia" w:hAnsiTheme="minorEastAsia" w:hint="eastAsia"/>
          <w:sz w:val="28"/>
          <w:szCs w:val="28"/>
        </w:rPr>
        <w:t>+ M</w:t>
      </w:r>
      <w:r w:rsidR="005E25CD" w:rsidRPr="00DC020C">
        <w:rPr>
          <w:rFonts w:asciiTheme="minorEastAsia" w:eastAsiaTheme="minorEastAsia" w:hAnsiTheme="minorEastAsia" w:hint="eastAsia"/>
          <w:sz w:val="28"/>
          <w:szCs w:val="28"/>
          <w:vertAlign w:val="subscript"/>
        </w:rPr>
        <w:t>3</w:t>
      </w:r>
      <w:r w:rsidRPr="00DC020C">
        <w:rPr>
          <w:rFonts w:asciiTheme="minorEastAsia" w:eastAsiaTheme="minorEastAsia" w:hAnsiTheme="minorEastAsia" w:hint="eastAsia"/>
          <w:sz w:val="28"/>
          <w:szCs w:val="28"/>
          <w:vertAlign w:val="subscript"/>
        </w:rPr>
        <w:t>-2</w:t>
      </w:r>
    </w:p>
    <w:p w14:paraId="3904549F" w14:textId="77777777" w:rsidR="0054179F" w:rsidRPr="00DC020C" w:rsidRDefault="002C0966">
      <w:pPr>
        <w:pStyle w:val="af0"/>
      </w:pPr>
      <m:oMathPara>
        <m:oMath>
          <m:sSub>
            <m:sSubPr>
              <m:ctrlPr/>
            </m:sSubPr>
            <m:e>
              <m:r>
                <m:t>A</m:t>
              </m:r>
            </m:e>
            <m:sub>
              <m:r>
                <m:t>3</m:t>
              </m:r>
              <m:r>
                <w:rPr>
                  <w:rFonts w:hint="eastAsia"/>
                </w:rPr>
                <m:t>单位垃圾转运社会成本</m:t>
              </m:r>
            </m:sub>
          </m:sSub>
          <m:r>
            <m:t>=</m:t>
          </m:r>
          <m:f>
            <m:fPr>
              <m:ctrlPr/>
            </m:fPr>
            <m:num>
              <m:sSub>
                <m:sSubPr>
                  <m:ctrlPr/>
                </m:sSubPr>
                <m:e>
                  <m:r>
                    <m:t>M</m:t>
                  </m:r>
                </m:e>
                <m:sub>
                  <m:r>
                    <m:t>3</m:t>
                  </m:r>
                  <m:r>
                    <w:rPr>
                      <w:rFonts w:hint="eastAsia"/>
                    </w:rPr>
                    <m:t>年度转运社会成本</m:t>
                  </m:r>
                </m:sub>
              </m:sSub>
            </m:num>
            <m:den>
              <m:sSub>
                <m:sSubPr>
                  <m:ctrlPr/>
                </m:sSubPr>
                <m:e>
                  <m:r>
                    <m:t>Q</m:t>
                  </m:r>
                </m:e>
                <m:sub>
                  <m:r>
                    <w:rPr>
                      <w:rFonts w:hint="eastAsia"/>
                    </w:rPr>
                    <m:t>年度填埋量</m:t>
                  </m:r>
                </m:sub>
              </m:sSub>
            </m:den>
          </m:f>
        </m:oMath>
      </m:oMathPara>
    </w:p>
    <w:p w14:paraId="762F3532" w14:textId="77777777" w:rsidR="0054179F" w:rsidRPr="00DC020C" w:rsidRDefault="0054179F">
      <w:pPr>
        <w:pStyle w:val="12"/>
        <w:ind w:left="420" w:firstLineChars="0" w:firstLine="0"/>
        <w:jc w:val="center"/>
        <w:rPr>
          <w:rFonts w:asciiTheme="minorEastAsia" w:eastAsiaTheme="minorEastAsia" w:hAnsiTheme="minorEastAsia"/>
          <w:sz w:val="28"/>
          <w:szCs w:val="28"/>
        </w:rPr>
      </w:pPr>
    </w:p>
    <w:p w14:paraId="0C18AC6A" w14:textId="77777777" w:rsidR="0054179F" w:rsidRPr="00DC020C" w:rsidRDefault="00BA603D">
      <w:pPr>
        <w:pStyle w:val="12"/>
        <w:widowControl/>
        <w:numPr>
          <w:ilvl w:val="0"/>
          <w:numId w:val="5"/>
        </w:numPr>
        <w:ind w:firstLineChars="0"/>
        <w:jc w:val="left"/>
        <w:rPr>
          <w:b/>
          <w:sz w:val="28"/>
          <w:szCs w:val="28"/>
        </w:rPr>
      </w:pPr>
      <w:r w:rsidRPr="00DC020C">
        <w:rPr>
          <w:b/>
          <w:sz w:val="28"/>
          <w:szCs w:val="28"/>
        </w:rPr>
        <w:t>中心城区干垃圾转运</w:t>
      </w:r>
    </w:p>
    <w:p w14:paraId="299B0BB1" w14:textId="77777777" w:rsidR="00BB2D2C" w:rsidRPr="00DC020C" w:rsidRDefault="00BB2D2C" w:rsidP="00BB2D2C">
      <w:pPr>
        <w:pStyle w:val="12"/>
        <w:widowControl/>
        <w:ind w:left="420" w:firstLineChars="100" w:firstLine="281"/>
        <w:jc w:val="left"/>
        <w:rPr>
          <w:b/>
          <w:sz w:val="28"/>
          <w:szCs w:val="28"/>
        </w:rPr>
      </w:pPr>
      <w:r w:rsidRPr="00DC020C">
        <w:rPr>
          <w:rFonts w:hint="eastAsia"/>
          <w:b/>
          <w:sz w:val="28"/>
          <w:szCs w:val="28"/>
        </w:rPr>
        <w:t>中心城区干垃圾转运的成本核算方法与中心城区全垃圾转运的方</w:t>
      </w:r>
    </w:p>
    <w:p w14:paraId="3C1C4D15" w14:textId="77777777" w:rsidR="0054179F" w:rsidRPr="00DC020C" w:rsidRDefault="00BB2D2C" w:rsidP="00BB2D2C">
      <w:pPr>
        <w:pStyle w:val="12"/>
        <w:widowControl/>
        <w:ind w:firstLineChars="0" w:firstLine="0"/>
        <w:jc w:val="left"/>
        <w:rPr>
          <w:b/>
          <w:sz w:val="28"/>
          <w:szCs w:val="28"/>
        </w:rPr>
      </w:pPr>
      <w:r w:rsidRPr="00DC020C">
        <w:rPr>
          <w:rFonts w:hint="eastAsia"/>
          <w:b/>
          <w:sz w:val="28"/>
          <w:szCs w:val="28"/>
        </w:rPr>
        <w:t>法相同，区别在于全量转运和干垃圾转运核算时带入的垃圾量不同。</w:t>
      </w:r>
    </w:p>
    <w:p w14:paraId="24C5F8EB" w14:textId="77777777" w:rsidR="0054179F" w:rsidRPr="00DC020C" w:rsidRDefault="008045FF" w:rsidP="008045FF">
      <w:pPr>
        <w:pStyle w:val="3"/>
        <w:spacing w:line="240" w:lineRule="auto"/>
      </w:pPr>
      <w:bookmarkStart w:id="72" w:name="_Toc483950655"/>
      <w:r>
        <w:rPr>
          <w:rFonts w:hint="eastAsia"/>
        </w:rPr>
        <w:t>4.2.3</w:t>
      </w:r>
      <w:r w:rsidR="00BA603D" w:rsidRPr="00DC020C">
        <w:t>垃圾处理</w:t>
      </w:r>
      <w:bookmarkEnd w:id="72"/>
    </w:p>
    <w:p w14:paraId="59EB247D" w14:textId="77777777" w:rsidR="0054179F" w:rsidRPr="00DC020C" w:rsidRDefault="00BA603D">
      <w:pPr>
        <w:pStyle w:val="12"/>
        <w:widowControl/>
        <w:numPr>
          <w:ilvl w:val="0"/>
          <w:numId w:val="6"/>
        </w:numPr>
        <w:ind w:firstLineChars="0"/>
        <w:jc w:val="left"/>
        <w:rPr>
          <w:b/>
          <w:sz w:val="28"/>
          <w:szCs w:val="28"/>
        </w:rPr>
      </w:pPr>
      <w:r w:rsidRPr="00DC020C">
        <w:rPr>
          <w:b/>
          <w:sz w:val="28"/>
          <w:szCs w:val="28"/>
        </w:rPr>
        <w:t>全部焚烧</w:t>
      </w:r>
    </w:p>
    <w:p w14:paraId="2CE3B670" w14:textId="77777777" w:rsidR="0054179F" w:rsidRPr="00DC020C" w:rsidRDefault="00E9399B">
      <w:pPr>
        <w:widowControl/>
        <w:jc w:val="left"/>
        <w:rPr>
          <w:b/>
          <w:sz w:val="28"/>
          <w:szCs w:val="28"/>
        </w:rPr>
      </w:pPr>
      <w:r w:rsidRPr="00DC020C">
        <w:rPr>
          <w:b/>
          <w:noProof/>
          <w:sz w:val="28"/>
          <w:szCs w:val="28"/>
        </w:rPr>
        <w:drawing>
          <wp:inline distT="0" distB="0" distL="0" distR="0" wp14:anchorId="6065F98E" wp14:editId="4323A257">
            <wp:extent cx="5490210" cy="2362200"/>
            <wp:effectExtent l="19050" t="0" r="0" b="0"/>
            <wp:docPr id="5" name="图片 4" descr="微信截图_20170529164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截图_20170529164550.png"/>
                    <pic:cNvPicPr/>
                  </pic:nvPicPr>
                  <pic:blipFill>
                    <a:blip r:embed="rId14" cstate="print"/>
                    <a:stretch>
                      <a:fillRect/>
                    </a:stretch>
                  </pic:blipFill>
                  <pic:spPr>
                    <a:xfrm>
                      <a:off x="0" y="0"/>
                      <a:ext cx="5490210" cy="2362200"/>
                    </a:xfrm>
                    <a:prstGeom prst="rect">
                      <a:avLst/>
                    </a:prstGeom>
                  </pic:spPr>
                </pic:pic>
              </a:graphicData>
            </a:graphic>
          </wp:inline>
        </w:drawing>
      </w:r>
    </w:p>
    <w:p w14:paraId="36DAB729" w14:textId="77777777" w:rsidR="0054179F" w:rsidRPr="00DC020C" w:rsidRDefault="00BA603D">
      <w:pPr>
        <w:widowControl/>
        <w:jc w:val="center"/>
        <w:rPr>
          <w:b/>
          <w:sz w:val="22"/>
        </w:rPr>
      </w:pPr>
      <w:r w:rsidRPr="00DC020C">
        <w:rPr>
          <w:b/>
          <w:sz w:val="22"/>
        </w:rPr>
        <w:t>图</w:t>
      </w:r>
      <w:r w:rsidRPr="00DC020C">
        <w:rPr>
          <w:rFonts w:hint="eastAsia"/>
          <w:b/>
          <w:sz w:val="22"/>
        </w:rPr>
        <w:t>4-</w:t>
      </w:r>
      <w:r w:rsidRPr="00DC020C">
        <w:rPr>
          <w:b/>
          <w:sz w:val="22"/>
        </w:rPr>
        <w:t>4</w:t>
      </w:r>
      <w:r w:rsidRPr="00DC020C">
        <w:rPr>
          <w:b/>
          <w:sz w:val="22"/>
        </w:rPr>
        <w:t>城市生活垃圾全部焚烧社会核算边界</w:t>
      </w:r>
    </w:p>
    <w:p w14:paraId="7FB17CE1" w14:textId="77777777" w:rsidR="0054179F" w:rsidRPr="00DC020C" w:rsidRDefault="00BA603D">
      <w:pPr>
        <w:spacing w:line="220" w:lineRule="atLeast"/>
        <w:ind w:firstLine="420"/>
        <w:rPr>
          <w:rFonts w:asciiTheme="minorEastAsia" w:eastAsiaTheme="minorEastAsia" w:hAnsiTheme="minorEastAsia"/>
          <w:sz w:val="28"/>
        </w:rPr>
      </w:pPr>
      <w:r>
        <w:rPr>
          <w:rFonts w:asciiTheme="minorEastAsia" w:eastAsiaTheme="minorEastAsia" w:hAnsiTheme="minorEastAsia" w:hint="eastAsia"/>
          <w:sz w:val="28"/>
        </w:rPr>
        <w:t>生活垃圾焚烧的社会成本是指社会因生活垃圾焚烧处置而承担的以市场价为准备全部成本，包括政府通过</w:t>
      </w:r>
      <w:r w:rsidRPr="00DC020C">
        <w:rPr>
          <w:rFonts w:asciiTheme="minorEastAsia" w:eastAsiaTheme="minorEastAsia" w:hAnsiTheme="minorEastAsia" w:hint="eastAsia"/>
          <w:sz w:val="28"/>
        </w:rPr>
        <w:t>鼓励政策给焚烧项目的土地划拨、直接资本金划拨、财政补贴、税收减免和公众为焚烧承担的健康损失等。进一步展开核算方法如表4-</w:t>
      </w:r>
      <w:r w:rsidR="00D2715A" w:rsidRPr="00DC020C">
        <w:rPr>
          <w:rFonts w:asciiTheme="minorEastAsia" w:eastAsiaTheme="minorEastAsia" w:hAnsiTheme="minorEastAsia" w:hint="eastAsia"/>
          <w:sz w:val="28"/>
        </w:rPr>
        <w:t>4</w:t>
      </w:r>
      <w:r w:rsidRPr="00DC020C">
        <w:rPr>
          <w:rFonts w:asciiTheme="minorEastAsia" w:eastAsiaTheme="minorEastAsia" w:hAnsiTheme="minorEastAsia"/>
          <w:sz w:val="28"/>
        </w:rPr>
        <w:t>所示</w:t>
      </w:r>
      <w:r w:rsidRPr="00DC020C">
        <w:rPr>
          <w:rFonts w:asciiTheme="minorEastAsia" w:eastAsiaTheme="minorEastAsia" w:hAnsiTheme="minorEastAsia" w:hint="eastAsia"/>
          <w:sz w:val="28"/>
        </w:rPr>
        <w:t>。</w:t>
      </w:r>
    </w:p>
    <w:p w14:paraId="5710AD89" w14:textId="77777777" w:rsidR="0054179F" w:rsidRPr="00DC020C" w:rsidRDefault="00BA603D">
      <w:pPr>
        <w:pStyle w:val="a3"/>
        <w:keepNext/>
        <w:jc w:val="center"/>
        <w:rPr>
          <w:rFonts w:asciiTheme="minorEastAsia" w:eastAsiaTheme="minorEastAsia" w:hAnsiTheme="minorEastAsia"/>
          <w:b/>
          <w:sz w:val="21"/>
          <w:szCs w:val="24"/>
        </w:rPr>
      </w:pPr>
      <w:r w:rsidRPr="00DC020C">
        <w:rPr>
          <w:rFonts w:asciiTheme="minorEastAsia" w:eastAsiaTheme="minorEastAsia" w:hAnsiTheme="minorEastAsia" w:hint="eastAsia"/>
          <w:b/>
          <w:sz w:val="21"/>
          <w:szCs w:val="24"/>
        </w:rPr>
        <w:t>表4-</w:t>
      </w:r>
      <w:r w:rsidR="00D2715A" w:rsidRPr="00DC020C">
        <w:rPr>
          <w:rFonts w:asciiTheme="minorEastAsia" w:eastAsiaTheme="minorEastAsia" w:hAnsiTheme="minorEastAsia" w:hint="eastAsia"/>
          <w:b/>
          <w:sz w:val="21"/>
          <w:szCs w:val="24"/>
        </w:rPr>
        <w:t>4</w:t>
      </w:r>
      <w:r w:rsidRPr="00DC020C">
        <w:rPr>
          <w:rFonts w:asciiTheme="minorEastAsia" w:eastAsiaTheme="minorEastAsia" w:hAnsiTheme="minorEastAsia" w:hint="eastAsia"/>
          <w:b/>
          <w:sz w:val="21"/>
          <w:szCs w:val="24"/>
        </w:rPr>
        <w:t>生活垃圾焚烧社会成本核算方法</w:t>
      </w:r>
    </w:p>
    <w:tbl>
      <w:tblPr>
        <w:tblStyle w:val="13"/>
        <w:tblW w:w="8702" w:type="dxa"/>
        <w:tblLayout w:type="fixed"/>
        <w:tblLook w:val="04A0" w:firstRow="1" w:lastRow="0" w:firstColumn="1" w:lastColumn="0" w:noHBand="0" w:noVBand="1"/>
      </w:tblPr>
      <w:tblGrid>
        <w:gridCol w:w="927"/>
        <w:gridCol w:w="1711"/>
        <w:gridCol w:w="3427"/>
        <w:gridCol w:w="2637"/>
      </w:tblGrid>
      <w:tr w:rsidR="0054179F" w:rsidRPr="00DC020C" w14:paraId="17243218" w14:textId="77777777">
        <w:trPr>
          <w:tblHeader/>
        </w:trPr>
        <w:tc>
          <w:tcPr>
            <w:tcW w:w="927" w:type="dxa"/>
            <w:tcBorders>
              <w:top w:val="single" w:sz="18" w:space="0" w:color="auto"/>
            </w:tcBorders>
          </w:tcPr>
          <w:p w14:paraId="35DE4CE4" w14:textId="77777777" w:rsidR="0054179F" w:rsidRPr="00DC020C" w:rsidRDefault="00BA603D" w:rsidP="00115E8A">
            <w:pPr>
              <w:spacing w:line="16" w:lineRule="atLeast"/>
              <w:rPr>
                <w:rFonts w:asciiTheme="minorEastAsia" w:eastAsiaTheme="minorEastAsia" w:hAnsiTheme="minorEastAsia"/>
                <w:b/>
                <w:szCs w:val="18"/>
              </w:rPr>
            </w:pPr>
            <w:r w:rsidRPr="00DC020C">
              <w:rPr>
                <w:rFonts w:asciiTheme="minorEastAsia" w:eastAsiaTheme="minorEastAsia" w:hAnsiTheme="minorEastAsia" w:hint="eastAsia"/>
                <w:b/>
                <w:szCs w:val="18"/>
              </w:rPr>
              <w:t>类别</w:t>
            </w:r>
          </w:p>
        </w:tc>
        <w:tc>
          <w:tcPr>
            <w:tcW w:w="1711" w:type="dxa"/>
            <w:tcBorders>
              <w:top w:val="single" w:sz="18" w:space="0" w:color="auto"/>
            </w:tcBorders>
          </w:tcPr>
          <w:p w14:paraId="2C38A4CA" w14:textId="77777777" w:rsidR="0054179F" w:rsidRPr="00DC020C" w:rsidRDefault="00BA603D" w:rsidP="00115E8A">
            <w:pPr>
              <w:spacing w:line="16" w:lineRule="atLeast"/>
              <w:ind w:firstLine="482"/>
              <w:rPr>
                <w:rFonts w:asciiTheme="minorEastAsia" w:eastAsiaTheme="minorEastAsia" w:hAnsiTheme="minorEastAsia"/>
                <w:b/>
                <w:szCs w:val="18"/>
              </w:rPr>
            </w:pPr>
            <w:r w:rsidRPr="00DC020C">
              <w:rPr>
                <w:rFonts w:asciiTheme="minorEastAsia" w:eastAsiaTheme="minorEastAsia" w:hAnsiTheme="minorEastAsia" w:hint="eastAsia"/>
                <w:b/>
                <w:szCs w:val="18"/>
              </w:rPr>
              <w:t>项目</w:t>
            </w:r>
          </w:p>
        </w:tc>
        <w:tc>
          <w:tcPr>
            <w:tcW w:w="3427" w:type="dxa"/>
            <w:tcBorders>
              <w:top w:val="single" w:sz="18" w:space="0" w:color="auto"/>
            </w:tcBorders>
          </w:tcPr>
          <w:p w14:paraId="1416AAAF" w14:textId="77777777" w:rsidR="0054179F" w:rsidRPr="00DC020C" w:rsidRDefault="00BA603D" w:rsidP="00115E8A">
            <w:pPr>
              <w:spacing w:line="16" w:lineRule="atLeast"/>
              <w:ind w:firstLine="482"/>
              <w:rPr>
                <w:rFonts w:asciiTheme="minorEastAsia" w:eastAsiaTheme="minorEastAsia" w:hAnsiTheme="minorEastAsia"/>
                <w:b/>
                <w:szCs w:val="18"/>
              </w:rPr>
            </w:pPr>
            <w:r w:rsidRPr="00DC020C">
              <w:rPr>
                <w:rFonts w:asciiTheme="minorEastAsia" w:eastAsiaTheme="minorEastAsia" w:hAnsiTheme="minorEastAsia" w:hint="eastAsia"/>
                <w:b/>
                <w:szCs w:val="18"/>
              </w:rPr>
              <w:t>公式</w:t>
            </w:r>
          </w:p>
        </w:tc>
        <w:tc>
          <w:tcPr>
            <w:tcW w:w="2637" w:type="dxa"/>
            <w:tcBorders>
              <w:top w:val="single" w:sz="18" w:space="0" w:color="auto"/>
            </w:tcBorders>
          </w:tcPr>
          <w:p w14:paraId="449EB21F" w14:textId="77777777" w:rsidR="0054179F" w:rsidRPr="00DC020C" w:rsidRDefault="00BA603D" w:rsidP="00115E8A">
            <w:pPr>
              <w:spacing w:line="16" w:lineRule="atLeast"/>
              <w:ind w:firstLine="482"/>
              <w:rPr>
                <w:rFonts w:asciiTheme="minorEastAsia" w:eastAsiaTheme="minorEastAsia" w:hAnsiTheme="minorEastAsia"/>
                <w:b/>
                <w:szCs w:val="18"/>
              </w:rPr>
            </w:pPr>
            <w:r w:rsidRPr="00DC020C">
              <w:rPr>
                <w:rFonts w:asciiTheme="minorEastAsia" w:eastAsiaTheme="minorEastAsia" w:hAnsiTheme="minorEastAsia" w:hint="eastAsia"/>
                <w:b/>
                <w:szCs w:val="18"/>
              </w:rPr>
              <w:t>说明</w:t>
            </w:r>
          </w:p>
        </w:tc>
      </w:tr>
      <w:tr w:rsidR="0054179F" w:rsidRPr="00DC020C" w14:paraId="23D3AF6C" w14:textId="77777777">
        <w:tc>
          <w:tcPr>
            <w:tcW w:w="927" w:type="dxa"/>
            <w:vMerge w:val="restart"/>
          </w:tcPr>
          <w:p w14:paraId="62A28C99"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固定成本</w:t>
            </w:r>
          </w:p>
          <w:p w14:paraId="10F8A72C"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（M</w:t>
            </w:r>
            <w:r w:rsidR="005E25CD" w:rsidRPr="00DC020C">
              <w:rPr>
                <w:rFonts w:asciiTheme="minorEastAsia" w:eastAsiaTheme="minorEastAsia" w:hAnsiTheme="minorEastAsia" w:hint="eastAsia"/>
                <w:szCs w:val="18"/>
                <w:vertAlign w:val="subscript"/>
              </w:rPr>
              <w:t>4</w:t>
            </w:r>
            <w:r w:rsidRPr="00DC020C">
              <w:rPr>
                <w:rFonts w:asciiTheme="minorEastAsia" w:eastAsiaTheme="minorEastAsia" w:hAnsiTheme="minorEastAsia" w:hint="eastAsia"/>
                <w:szCs w:val="18"/>
                <w:vertAlign w:val="subscript"/>
              </w:rPr>
              <w:t>-1</w:t>
            </w:r>
            <w:r w:rsidRPr="00DC020C">
              <w:rPr>
                <w:rFonts w:asciiTheme="minorEastAsia" w:eastAsiaTheme="minorEastAsia" w:hAnsiTheme="minorEastAsia" w:hint="eastAsia"/>
                <w:szCs w:val="18"/>
              </w:rPr>
              <w:t>）</w:t>
            </w:r>
          </w:p>
        </w:tc>
        <w:tc>
          <w:tcPr>
            <w:tcW w:w="1711" w:type="dxa"/>
          </w:tcPr>
          <w:p w14:paraId="2E31F171"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土地成本（</w:t>
            </w:r>
            <w:r w:rsidRPr="00DC020C">
              <w:rPr>
                <w:rFonts w:asciiTheme="minorEastAsia" w:eastAsiaTheme="minorEastAsia" w:hAnsiTheme="minorEastAsia"/>
                <w:szCs w:val="18"/>
              </w:rPr>
              <w:t>L</w:t>
            </w:r>
            <w:r w:rsidRPr="00DC020C">
              <w:rPr>
                <w:rFonts w:asciiTheme="minorEastAsia" w:eastAsiaTheme="minorEastAsia" w:hAnsiTheme="minorEastAsia" w:hint="eastAsia"/>
                <w:szCs w:val="18"/>
              </w:rPr>
              <w:t>）</w:t>
            </w:r>
          </w:p>
        </w:tc>
        <w:tc>
          <w:tcPr>
            <w:tcW w:w="3427" w:type="dxa"/>
          </w:tcPr>
          <w:p w14:paraId="4D084734" w14:textId="77777777" w:rsidR="0054179F" w:rsidRPr="00DC020C" w:rsidRDefault="00BA603D" w:rsidP="00115E8A">
            <w:pPr>
              <w:spacing w:line="16" w:lineRule="atLeast"/>
              <w:ind w:firstLine="480"/>
              <w:rPr>
                <w:rFonts w:asciiTheme="minorEastAsia" w:eastAsiaTheme="minorEastAsia" w:hAnsiTheme="minorEastAsia"/>
                <w:i/>
                <w:szCs w:val="18"/>
              </w:rPr>
            </w:pPr>
            <m:oMathPara>
              <m:oMathParaPr>
                <m:jc m:val="left"/>
              </m:oMathParaPr>
              <m:oMath>
                <m:r>
                  <w:rPr>
                    <w:rFonts w:ascii="Cambria Math" w:eastAsiaTheme="minorEastAsia" w:hAnsi="Cambria Math"/>
                    <w:szCs w:val="18"/>
                  </w:rPr>
                  <m:t>L=U*S*</m:t>
                </m:r>
                <m:f>
                  <m:fPr>
                    <m:ctrlPr>
                      <w:rPr>
                        <w:rFonts w:ascii="Cambria Math" w:eastAsiaTheme="minorEastAsia" w:hAnsi="Cambria Math"/>
                        <w:i/>
                        <w:szCs w:val="18"/>
                      </w:rPr>
                    </m:ctrlPr>
                  </m:fPr>
                  <m:num>
                    <m:r>
                      <w:rPr>
                        <w:rFonts w:ascii="Cambria Math" w:eastAsiaTheme="minorEastAsia" w:hAnsi="Cambria Math"/>
                        <w:szCs w:val="18"/>
                      </w:rPr>
                      <m:t>i(1+</m:t>
                    </m:r>
                    <m:sSup>
                      <m:sSupPr>
                        <m:ctrlPr>
                          <w:rPr>
                            <w:rFonts w:ascii="Cambria Math" w:eastAsiaTheme="minorEastAsia" w:hAnsi="Cambria Math"/>
                            <w:i/>
                            <w:szCs w:val="18"/>
                          </w:rPr>
                        </m:ctrlPr>
                      </m:sSupPr>
                      <m:e>
                        <m:r>
                          <w:rPr>
                            <w:rFonts w:ascii="Cambria Math" w:eastAsiaTheme="minorEastAsia" w:hAnsi="Cambria Math"/>
                            <w:szCs w:val="18"/>
                          </w:rPr>
                          <m:t>i)</m:t>
                        </m:r>
                      </m:e>
                      <m:sup>
                        <m:r>
                          <w:rPr>
                            <w:rFonts w:ascii="Cambria Math" w:eastAsiaTheme="minorEastAsia" w:hAnsi="Cambria Math"/>
                            <w:szCs w:val="18"/>
                          </w:rPr>
                          <m:t>n</m:t>
                        </m:r>
                      </m:sup>
                    </m:sSup>
                  </m:num>
                  <m:den>
                    <m:r>
                      <w:rPr>
                        <w:rFonts w:ascii="Cambria Math" w:eastAsiaTheme="minorEastAsia" w:hAnsi="Cambria Math"/>
                        <w:szCs w:val="18"/>
                      </w:rPr>
                      <m:t>(1+i</m:t>
                    </m:r>
                    <m:sSup>
                      <m:sSupPr>
                        <m:ctrlPr>
                          <w:rPr>
                            <w:rFonts w:ascii="Cambria Math" w:eastAsiaTheme="minorEastAsia" w:hAnsi="Cambria Math"/>
                            <w:i/>
                            <w:szCs w:val="18"/>
                          </w:rPr>
                        </m:ctrlPr>
                      </m:sSupPr>
                      <m:e>
                        <m:r>
                          <w:rPr>
                            <w:rFonts w:ascii="Cambria Math" w:eastAsiaTheme="minorEastAsia" w:hAnsi="Cambria Math"/>
                            <w:szCs w:val="18"/>
                          </w:rPr>
                          <m:t>)</m:t>
                        </m:r>
                      </m:e>
                      <m:sup>
                        <m:r>
                          <w:rPr>
                            <w:rFonts w:ascii="Cambria Math" w:eastAsiaTheme="minorEastAsia" w:hAnsi="Cambria Math"/>
                            <w:szCs w:val="18"/>
                          </w:rPr>
                          <m:t>n</m:t>
                        </m:r>
                      </m:sup>
                    </m:sSup>
                    <m:r>
                      <w:rPr>
                        <w:rFonts w:ascii="Cambria Math" w:eastAsiaTheme="minorEastAsia" w:hAnsi="Cambria Math"/>
                        <w:szCs w:val="18"/>
                      </w:rPr>
                      <m:t>-1</m:t>
                    </m:r>
                  </m:den>
                </m:f>
              </m:oMath>
            </m:oMathPara>
          </w:p>
        </w:tc>
        <w:tc>
          <w:tcPr>
            <w:tcW w:w="2637" w:type="dxa"/>
          </w:tcPr>
          <w:p w14:paraId="51A076D9"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U</w:t>
            </w:r>
            <w:r w:rsidRPr="00DC020C">
              <w:rPr>
                <w:rFonts w:asciiTheme="minorEastAsia" w:eastAsiaTheme="minorEastAsia" w:hAnsiTheme="minorEastAsia" w:hint="eastAsia"/>
                <w:szCs w:val="18"/>
              </w:rPr>
              <w:t>：当年地价</w:t>
            </w:r>
          </w:p>
          <w:p w14:paraId="13FC3E53"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S</w:t>
            </w:r>
            <w:r w:rsidRPr="00DC020C">
              <w:rPr>
                <w:rFonts w:asciiTheme="minorEastAsia" w:eastAsiaTheme="minorEastAsia" w:hAnsiTheme="minorEastAsia" w:hint="eastAsia"/>
                <w:szCs w:val="18"/>
              </w:rPr>
              <w:t>：土地面积</w:t>
            </w:r>
          </w:p>
          <w:p w14:paraId="4EEFA14F"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i</w:t>
            </w:r>
            <w:r w:rsidRPr="00DC020C">
              <w:rPr>
                <w:rFonts w:asciiTheme="minorEastAsia" w:eastAsiaTheme="minorEastAsia" w:hAnsiTheme="minorEastAsia" w:hint="eastAsia"/>
                <w:szCs w:val="18"/>
              </w:rPr>
              <w:t>：折现率</w:t>
            </w:r>
          </w:p>
          <w:p w14:paraId="5A0C4584"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n</w:t>
            </w:r>
            <w:r w:rsidRPr="00DC020C">
              <w:rPr>
                <w:rFonts w:asciiTheme="minorEastAsia" w:eastAsiaTheme="minorEastAsia" w:hAnsiTheme="minorEastAsia" w:hint="eastAsia"/>
                <w:szCs w:val="18"/>
              </w:rPr>
              <w:t>：工业用地</w:t>
            </w:r>
            <w:r w:rsidRPr="00DC020C">
              <w:rPr>
                <w:rFonts w:asciiTheme="minorEastAsia" w:eastAsiaTheme="minorEastAsia" w:hAnsiTheme="minorEastAsia"/>
                <w:szCs w:val="18"/>
              </w:rPr>
              <w:t>50</w:t>
            </w:r>
            <w:r w:rsidRPr="00DC020C">
              <w:rPr>
                <w:rFonts w:asciiTheme="minorEastAsia" w:eastAsiaTheme="minorEastAsia" w:hAnsiTheme="minorEastAsia" w:hint="eastAsia"/>
                <w:szCs w:val="18"/>
              </w:rPr>
              <w:t>年</w:t>
            </w:r>
          </w:p>
        </w:tc>
      </w:tr>
      <w:tr w:rsidR="0054179F" w:rsidRPr="00DC020C" w14:paraId="56A5CC26" w14:textId="77777777">
        <w:tc>
          <w:tcPr>
            <w:tcW w:w="927" w:type="dxa"/>
            <w:vMerge/>
          </w:tcPr>
          <w:p w14:paraId="0AFD8D3E" w14:textId="77777777" w:rsidR="0054179F" w:rsidRPr="00DC020C" w:rsidRDefault="0054179F" w:rsidP="00115E8A">
            <w:pPr>
              <w:spacing w:line="16" w:lineRule="atLeast"/>
              <w:ind w:firstLine="480"/>
              <w:rPr>
                <w:rFonts w:asciiTheme="minorEastAsia" w:eastAsiaTheme="minorEastAsia" w:hAnsiTheme="minorEastAsia"/>
                <w:szCs w:val="18"/>
              </w:rPr>
            </w:pPr>
          </w:p>
        </w:tc>
        <w:tc>
          <w:tcPr>
            <w:tcW w:w="1711" w:type="dxa"/>
          </w:tcPr>
          <w:p w14:paraId="3C20302E"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建设成本（</w:t>
            </w:r>
            <w:r w:rsidRPr="00DC020C">
              <w:rPr>
                <w:rFonts w:asciiTheme="minorEastAsia" w:eastAsiaTheme="minorEastAsia" w:hAnsiTheme="minorEastAsia"/>
                <w:szCs w:val="18"/>
              </w:rPr>
              <w:t>B</w:t>
            </w:r>
            <w:r w:rsidRPr="00DC020C">
              <w:rPr>
                <w:rFonts w:asciiTheme="minorEastAsia" w:eastAsiaTheme="minorEastAsia" w:hAnsiTheme="minorEastAsia" w:hint="eastAsia"/>
                <w:szCs w:val="18"/>
              </w:rPr>
              <w:t>）</w:t>
            </w:r>
          </w:p>
        </w:tc>
        <w:tc>
          <w:tcPr>
            <w:tcW w:w="3427" w:type="dxa"/>
          </w:tcPr>
          <w:p w14:paraId="39E53871" w14:textId="77777777" w:rsidR="0054179F" w:rsidRPr="00DC020C" w:rsidRDefault="00BA603D" w:rsidP="00115E8A">
            <w:pPr>
              <w:spacing w:line="16" w:lineRule="atLeast"/>
              <w:ind w:firstLine="480"/>
              <w:rPr>
                <w:rFonts w:asciiTheme="minorEastAsia" w:eastAsiaTheme="minorEastAsia" w:hAnsiTheme="minorEastAsia"/>
                <w:i/>
                <w:szCs w:val="18"/>
              </w:rPr>
            </w:pPr>
            <m:oMathPara>
              <m:oMathParaPr>
                <m:jc m:val="left"/>
              </m:oMathParaPr>
              <m:oMath>
                <m:r>
                  <w:rPr>
                    <w:rFonts w:ascii="Cambria Math" w:eastAsiaTheme="minorEastAsia" w:hAnsi="Cambria Math"/>
                    <w:szCs w:val="18"/>
                  </w:rPr>
                  <m:t>B=</m:t>
                </m:r>
                <m:f>
                  <m:fPr>
                    <m:ctrlPr>
                      <w:rPr>
                        <w:rFonts w:ascii="Cambria Math" w:eastAsiaTheme="minorEastAsia" w:hAnsi="Cambria Math"/>
                        <w:i/>
                        <w:szCs w:val="18"/>
                      </w:rPr>
                    </m:ctrlPr>
                  </m:fPr>
                  <m:num>
                    <m:r>
                      <w:rPr>
                        <w:rFonts w:ascii="Cambria Math" w:eastAsiaTheme="minorEastAsia" w:hAnsi="Cambria Math"/>
                        <w:szCs w:val="18"/>
                      </w:rPr>
                      <m:t>b</m:t>
                    </m:r>
                  </m:num>
                  <m:den>
                    <m:r>
                      <w:rPr>
                        <w:rFonts w:ascii="Cambria Math" w:eastAsiaTheme="minorEastAsia" w:hAnsi="Cambria Math"/>
                        <w:szCs w:val="18"/>
                      </w:rPr>
                      <m:t>30</m:t>
                    </m:r>
                  </m:den>
                </m:f>
              </m:oMath>
            </m:oMathPara>
          </w:p>
        </w:tc>
        <w:tc>
          <w:tcPr>
            <w:tcW w:w="2637" w:type="dxa"/>
          </w:tcPr>
          <w:p w14:paraId="29B317D3"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b</w:t>
            </w:r>
            <w:r w:rsidRPr="00DC020C">
              <w:rPr>
                <w:rFonts w:asciiTheme="minorEastAsia" w:eastAsiaTheme="minorEastAsia" w:hAnsiTheme="minorEastAsia" w:hint="eastAsia"/>
                <w:szCs w:val="18"/>
              </w:rPr>
              <w:t>：建设补贴</w:t>
            </w:r>
            <w:r w:rsidRPr="00DC020C">
              <w:rPr>
                <w:rFonts w:asciiTheme="minorEastAsia" w:eastAsiaTheme="minorEastAsia" w:hAnsiTheme="minorEastAsia"/>
                <w:szCs w:val="18"/>
              </w:rPr>
              <w:t xml:space="preserve"> </w:t>
            </w:r>
          </w:p>
        </w:tc>
      </w:tr>
      <w:tr w:rsidR="0054179F" w:rsidRPr="00DC020C" w14:paraId="52CE3647" w14:textId="77777777">
        <w:tc>
          <w:tcPr>
            <w:tcW w:w="927" w:type="dxa"/>
            <w:vMerge w:val="restart"/>
          </w:tcPr>
          <w:p w14:paraId="3195A71F"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可变成本</w:t>
            </w:r>
          </w:p>
          <w:p w14:paraId="55391784"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（M</w:t>
            </w:r>
            <w:r w:rsidR="005E25CD" w:rsidRPr="00DC020C">
              <w:rPr>
                <w:rFonts w:asciiTheme="minorEastAsia" w:eastAsiaTheme="minorEastAsia" w:hAnsiTheme="minorEastAsia" w:hint="eastAsia"/>
                <w:szCs w:val="18"/>
                <w:vertAlign w:val="subscript"/>
              </w:rPr>
              <w:t>4</w:t>
            </w:r>
            <w:r w:rsidRPr="00DC020C">
              <w:rPr>
                <w:rFonts w:asciiTheme="minorEastAsia" w:eastAsiaTheme="minorEastAsia" w:hAnsiTheme="minorEastAsia" w:hint="eastAsia"/>
                <w:szCs w:val="18"/>
                <w:vertAlign w:val="subscript"/>
              </w:rPr>
              <w:t>-2</w:t>
            </w:r>
            <w:r w:rsidRPr="00DC020C">
              <w:rPr>
                <w:rFonts w:asciiTheme="minorEastAsia" w:eastAsiaTheme="minorEastAsia" w:hAnsiTheme="minorEastAsia" w:hint="eastAsia"/>
                <w:szCs w:val="18"/>
              </w:rPr>
              <w:t>）</w:t>
            </w:r>
          </w:p>
        </w:tc>
        <w:tc>
          <w:tcPr>
            <w:tcW w:w="1711" w:type="dxa"/>
          </w:tcPr>
          <w:p w14:paraId="0A481932"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垃圾处理费（</w:t>
            </w:r>
            <w:r w:rsidRPr="00DC020C">
              <w:rPr>
                <w:rFonts w:asciiTheme="minorEastAsia" w:eastAsiaTheme="minorEastAsia" w:hAnsiTheme="minorEastAsia"/>
                <w:szCs w:val="18"/>
              </w:rPr>
              <w:t>P</w:t>
            </w:r>
            <w:r w:rsidRPr="00DC020C">
              <w:rPr>
                <w:rFonts w:asciiTheme="minorEastAsia" w:eastAsiaTheme="minorEastAsia" w:hAnsiTheme="minorEastAsia" w:hint="eastAsia"/>
                <w:szCs w:val="18"/>
              </w:rPr>
              <w:t>）</w:t>
            </w:r>
          </w:p>
        </w:tc>
        <w:tc>
          <w:tcPr>
            <w:tcW w:w="3427" w:type="dxa"/>
          </w:tcPr>
          <w:p w14:paraId="0AFB3868" w14:textId="77777777" w:rsidR="0054179F" w:rsidRPr="00DC020C" w:rsidRDefault="00BA603D" w:rsidP="00115E8A">
            <w:pPr>
              <w:spacing w:line="16" w:lineRule="atLeast"/>
              <w:ind w:firstLine="480"/>
              <w:rPr>
                <w:rFonts w:asciiTheme="minorEastAsia" w:eastAsiaTheme="minorEastAsia" w:hAnsiTheme="minorEastAsia"/>
                <w:i/>
                <w:szCs w:val="18"/>
              </w:rPr>
            </w:pPr>
            <m:oMath>
              <m:r>
                <w:rPr>
                  <w:rFonts w:ascii="Cambria Math" w:eastAsiaTheme="minorEastAsia" w:hAnsi="Cambria Math"/>
                  <w:szCs w:val="18"/>
                </w:rPr>
                <m:t>P=p*Q</m:t>
              </m:r>
            </m:oMath>
            <w:r w:rsidRPr="00DC020C">
              <w:rPr>
                <w:rFonts w:asciiTheme="minorEastAsia" w:eastAsiaTheme="minorEastAsia" w:hAnsiTheme="minorEastAsia"/>
                <w:i/>
                <w:szCs w:val="18"/>
              </w:rPr>
              <w:t xml:space="preserve"> </w:t>
            </w:r>
          </w:p>
        </w:tc>
        <w:tc>
          <w:tcPr>
            <w:tcW w:w="2637" w:type="dxa"/>
          </w:tcPr>
          <w:p w14:paraId="62AFABD2"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p</w:t>
            </w:r>
            <w:r w:rsidRPr="00DC020C">
              <w:rPr>
                <w:rFonts w:asciiTheme="minorEastAsia" w:eastAsiaTheme="minorEastAsia" w:hAnsiTheme="minorEastAsia" w:hint="eastAsia"/>
                <w:szCs w:val="18"/>
              </w:rPr>
              <w:t>：单位垃圾处理费</w:t>
            </w:r>
          </w:p>
          <w:p w14:paraId="085F806B"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Q</w:t>
            </w:r>
            <w:r w:rsidRPr="00DC020C">
              <w:rPr>
                <w:rFonts w:asciiTheme="minorEastAsia" w:eastAsiaTheme="minorEastAsia" w:hAnsiTheme="minorEastAsia" w:hint="eastAsia"/>
                <w:szCs w:val="18"/>
              </w:rPr>
              <w:t>：年度垃圾处理量</w:t>
            </w:r>
          </w:p>
        </w:tc>
      </w:tr>
      <w:tr w:rsidR="0054179F" w:rsidRPr="00DC020C" w14:paraId="2FC0E3ED" w14:textId="77777777">
        <w:tc>
          <w:tcPr>
            <w:tcW w:w="927" w:type="dxa"/>
            <w:vMerge/>
          </w:tcPr>
          <w:p w14:paraId="4C051E7B" w14:textId="77777777" w:rsidR="0054179F" w:rsidRPr="00DC020C" w:rsidRDefault="0054179F" w:rsidP="00115E8A">
            <w:pPr>
              <w:spacing w:line="16" w:lineRule="atLeast"/>
              <w:ind w:firstLine="480"/>
              <w:rPr>
                <w:rFonts w:asciiTheme="minorEastAsia" w:eastAsiaTheme="minorEastAsia" w:hAnsiTheme="minorEastAsia"/>
                <w:szCs w:val="18"/>
              </w:rPr>
            </w:pPr>
          </w:p>
        </w:tc>
        <w:tc>
          <w:tcPr>
            <w:tcW w:w="1711" w:type="dxa"/>
          </w:tcPr>
          <w:p w14:paraId="7B6F229B"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电价补贴（</w:t>
            </w:r>
            <w:r w:rsidRPr="00DC020C">
              <w:rPr>
                <w:rFonts w:asciiTheme="minorEastAsia" w:eastAsiaTheme="minorEastAsia" w:hAnsiTheme="minorEastAsia"/>
                <w:szCs w:val="18"/>
              </w:rPr>
              <w:t>E</w:t>
            </w:r>
            <w:r w:rsidRPr="00DC020C">
              <w:rPr>
                <w:rFonts w:asciiTheme="minorEastAsia" w:eastAsiaTheme="minorEastAsia" w:hAnsiTheme="minorEastAsia" w:hint="eastAsia"/>
                <w:szCs w:val="18"/>
              </w:rPr>
              <w:t>）</w:t>
            </w:r>
          </w:p>
        </w:tc>
        <w:tc>
          <w:tcPr>
            <w:tcW w:w="3427" w:type="dxa"/>
          </w:tcPr>
          <w:p w14:paraId="718F90E9" w14:textId="77777777" w:rsidR="0054179F" w:rsidRPr="00DC020C" w:rsidRDefault="00BA603D" w:rsidP="00115E8A">
            <w:pPr>
              <w:spacing w:line="16" w:lineRule="atLeast"/>
              <w:ind w:firstLine="480"/>
              <w:rPr>
                <w:rFonts w:asciiTheme="minorEastAsia" w:eastAsiaTheme="minorEastAsia" w:hAnsiTheme="minorEastAsia"/>
                <w:i/>
                <w:szCs w:val="18"/>
              </w:rPr>
            </w:pPr>
            <m:oMathPara>
              <m:oMathParaPr>
                <m:jc m:val="left"/>
              </m:oMathParaPr>
              <m:oMath>
                <m:r>
                  <w:rPr>
                    <w:rFonts w:ascii="Cambria Math" w:eastAsiaTheme="minorEastAsia" w:hAnsi="Cambria Math"/>
                    <w:szCs w:val="18"/>
                  </w:rPr>
                  <m:t>E=</m:t>
                </m:r>
                <m:sSub>
                  <m:sSubPr>
                    <m:ctrlPr>
                      <w:rPr>
                        <w:rFonts w:ascii="Cambria Math" w:eastAsiaTheme="minorEastAsia" w:hAnsi="Cambria Math"/>
                        <w:i/>
                        <w:szCs w:val="18"/>
                      </w:rPr>
                    </m:ctrlPr>
                  </m:sSubPr>
                  <m:e>
                    <m:r>
                      <w:rPr>
                        <w:rFonts w:ascii="Cambria Math" w:eastAsiaTheme="minorEastAsia" w:hAnsi="Cambria Math"/>
                        <w:szCs w:val="18"/>
                      </w:rPr>
                      <m:t>E</m:t>
                    </m:r>
                  </m:e>
                  <m:sub>
                    <m:r>
                      <w:rPr>
                        <w:rFonts w:ascii="Cambria Math" w:eastAsiaTheme="minorEastAsia" w:hAnsi="Cambria Math" w:hint="eastAsia"/>
                        <w:szCs w:val="18"/>
                      </w:rPr>
                      <m:t>上网电价补贴</m:t>
                    </m:r>
                  </m:sub>
                </m:sSub>
                <m:r>
                  <w:rPr>
                    <w:rFonts w:ascii="Cambria Math" w:eastAsiaTheme="minorEastAsia" w:hAnsi="Cambria Math"/>
                    <w:szCs w:val="18"/>
                  </w:rPr>
                  <m:t>+</m:t>
                </m:r>
                <m:sSub>
                  <m:sSubPr>
                    <m:ctrlPr>
                      <w:rPr>
                        <w:rFonts w:ascii="Cambria Math" w:eastAsiaTheme="minorEastAsia" w:hAnsi="Cambria Math"/>
                        <w:i/>
                        <w:szCs w:val="18"/>
                      </w:rPr>
                    </m:ctrlPr>
                  </m:sSubPr>
                  <m:e>
                    <m:r>
                      <w:rPr>
                        <w:rFonts w:ascii="Cambria Math" w:eastAsiaTheme="minorEastAsia" w:hAnsi="Cambria Math"/>
                        <w:szCs w:val="18"/>
                      </w:rPr>
                      <m:t>E</m:t>
                    </m:r>
                  </m:e>
                  <m:sub>
                    <m:r>
                      <w:rPr>
                        <w:rFonts w:ascii="Cambria Math" w:eastAsiaTheme="minorEastAsia" w:hAnsi="Cambria Math" w:hint="eastAsia"/>
                        <w:szCs w:val="18"/>
                      </w:rPr>
                      <m:t>超额供电补贴</m:t>
                    </m:r>
                  </m:sub>
                </m:sSub>
              </m:oMath>
            </m:oMathPara>
          </w:p>
        </w:tc>
        <w:tc>
          <w:tcPr>
            <w:tcW w:w="2637" w:type="dxa"/>
          </w:tcPr>
          <w:p w14:paraId="2BB73D8C" w14:textId="77777777" w:rsidR="0054179F" w:rsidRPr="00DC020C" w:rsidRDefault="0054179F" w:rsidP="00115E8A">
            <w:pPr>
              <w:spacing w:line="16" w:lineRule="atLeast"/>
              <w:ind w:firstLine="480"/>
              <w:rPr>
                <w:rFonts w:asciiTheme="minorEastAsia" w:eastAsiaTheme="minorEastAsia" w:hAnsiTheme="minorEastAsia"/>
                <w:szCs w:val="18"/>
              </w:rPr>
            </w:pPr>
          </w:p>
        </w:tc>
      </w:tr>
      <w:tr w:rsidR="0054179F" w:rsidRPr="00DC020C" w14:paraId="31EA0998" w14:textId="77777777">
        <w:tc>
          <w:tcPr>
            <w:tcW w:w="927" w:type="dxa"/>
            <w:vMerge/>
          </w:tcPr>
          <w:p w14:paraId="15F4BA31" w14:textId="77777777" w:rsidR="0054179F" w:rsidRPr="00DC020C" w:rsidRDefault="0054179F" w:rsidP="00115E8A">
            <w:pPr>
              <w:spacing w:line="16" w:lineRule="atLeast"/>
              <w:ind w:firstLine="480"/>
              <w:rPr>
                <w:rFonts w:asciiTheme="minorEastAsia" w:eastAsiaTheme="minorEastAsia" w:hAnsiTheme="minorEastAsia"/>
                <w:szCs w:val="18"/>
              </w:rPr>
            </w:pPr>
          </w:p>
        </w:tc>
        <w:tc>
          <w:tcPr>
            <w:tcW w:w="1711" w:type="dxa"/>
          </w:tcPr>
          <w:p w14:paraId="68979B07"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渗沥液补贴（</w:t>
            </w:r>
            <w:r w:rsidRPr="00DC020C">
              <w:rPr>
                <w:rFonts w:asciiTheme="minorEastAsia" w:eastAsiaTheme="minorEastAsia" w:hAnsiTheme="minorEastAsia"/>
                <w:szCs w:val="18"/>
              </w:rPr>
              <w:t>W</w:t>
            </w:r>
            <w:r w:rsidRPr="00DC020C">
              <w:rPr>
                <w:rFonts w:asciiTheme="minorEastAsia" w:eastAsiaTheme="minorEastAsia" w:hAnsiTheme="minorEastAsia" w:hint="eastAsia"/>
                <w:szCs w:val="18"/>
              </w:rPr>
              <w:t>）</w:t>
            </w:r>
          </w:p>
        </w:tc>
        <w:tc>
          <w:tcPr>
            <w:tcW w:w="3427" w:type="dxa"/>
          </w:tcPr>
          <w:p w14:paraId="1B234259" w14:textId="77777777" w:rsidR="0054179F" w:rsidRPr="00DC020C" w:rsidRDefault="00BA603D" w:rsidP="00115E8A">
            <w:pPr>
              <w:spacing w:line="16" w:lineRule="atLeast"/>
              <w:ind w:firstLine="480"/>
              <w:rPr>
                <w:rFonts w:asciiTheme="minorEastAsia" w:eastAsiaTheme="minorEastAsia" w:hAnsiTheme="minorEastAsia"/>
                <w:i/>
                <w:szCs w:val="18"/>
              </w:rPr>
            </w:pPr>
            <m:oMath>
              <m:r>
                <w:rPr>
                  <w:rFonts w:ascii="Cambria Math" w:eastAsiaTheme="minorEastAsia" w:hAnsi="Cambria Math"/>
                  <w:szCs w:val="18"/>
                </w:rPr>
                <m:t>W=w*</m:t>
              </m:r>
            </m:oMath>
            <w:r w:rsidRPr="00DC020C">
              <w:rPr>
                <w:rFonts w:asciiTheme="minorEastAsia" w:eastAsiaTheme="minorEastAsia" w:hAnsiTheme="minorEastAsia"/>
                <w:i/>
                <w:szCs w:val="18"/>
              </w:rPr>
              <w:t>q</w:t>
            </w:r>
          </w:p>
        </w:tc>
        <w:tc>
          <w:tcPr>
            <w:tcW w:w="2637" w:type="dxa"/>
          </w:tcPr>
          <w:p w14:paraId="32B50BE7"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w</w:t>
            </w:r>
            <w:r w:rsidRPr="00DC020C">
              <w:rPr>
                <w:rFonts w:asciiTheme="minorEastAsia" w:eastAsiaTheme="minorEastAsia" w:hAnsiTheme="minorEastAsia" w:hint="eastAsia"/>
                <w:szCs w:val="18"/>
              </w:rPr>
              <w:t>：单位污水处理补贴</w:t>
            </w:r>
          </w:p>
          <w:p w14:paraId="66965FE7"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q</w:t>
            </w:r>
            <w:r w:rsidRPr="00DC020C">
              <w:rPr>
                <w:rFonts w:asciiTheme="minorEastAsia" w:eastAsiaTheme="minorEastAsia" w:hAnsiTheme="minorEastAsia" w:hint="eastAsia"/>
                <w:szCs w:val="18"/>
              </w:rPr>
              <w:t>：污水处理量</w:t>
            </w:r>
          </w:p>
        </w:tc>
      </w:tr>
      <w:tr w:rsidR="0054179F" w:rsidRPr="00DC020C" w14:paraId="29D65DBD" w14:textId="77777777">
        <w:tc>
          <w:tcPr>
            <w:tcW w:w="927" w:type="dxa"/>
            <w:vMerge/>
          </w:tcPr>
          <w:p w14:paraId="7A7EDC8A" w14:textId="77777777" w:rsidR="0054179F" w:rsidRPr="00DC020C" w:rsidRDefault="0054179F" w:rsidP="00115E8A">
            <w:pPr>
              <w:spacing w:line="16" w:lineRule="atLeast"/>
              <w:ind w:firstLine="480"/>
              <w:rPr>
                <w:rFonts w:asciiTheme="minorEastAsia" w:eastAsiaTheme="minorEastAsia" w:hAnsiTheme="minorEastAsia"/>
                <w:szCs w:val="18"/>
              </w:rPr>
            </w:pPr>
          </w:p>
        </w:tc>
        <w:tc>
          <w:tcPr>
            <w:tcW w:w="1711" w:type="dxa"/>
          </w:tcPr>
          <w:p w14:paraId="6FDF8F8B"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底灰处理补贴（</w:t>
            </w:r>
            <w:r w:rsidRPr="00DC020C">
              <w:rPr>
                <w:rFonts w:asciiTheme="minorEastAsia" w:eastAsiaTheme="minorEastAsia" w:hAnsiTheme="minorEastAsia"/>
                <w:szCs w:val="18"/>
              </w:rPr>
              <w:t>BA</w:t>
            </w:r>
            <w:r w:rsidRPr="00DC020C">
              <w:rPr>
                <w:rFonts w:asciiTheme="minorEastAsia" w:eastAsiaTheme="minorEastAsia" w:hAnsiTheme="minorEastAsia" w:hint="eastAsia"/>
                <w:szCs w:val="18"/>
              </w:rPr>
              <w:t>）</w:t>
            </w:r>
          </w:p>
        </w:tc>
        <w:tc>
          <w:tcPr>
            <w:tcW w:w="3427" w:type="dxa"/>
          </w:tcPr>
          <w:p w14:paraId="6E92B99C" w14:textId="77777777" w:rsidR="0054179F" w:rsidRPr="00DC020C" w:rsidRDefault="00BA603D" w:rsidP="00115E8A">
            <w:pPr>
              <w:spacing w:line="16" w:lineRule="atLeast"/>
              <w:ind w:firstLine="480"/>
              <w:rPr>
                <w:rFonts w:asciiTheme="minorEastAsia" w:eastAsiaTheme="minorEastAsia" w:hAnsiTheme="minorEastAsia"/>
                <w:i/>
                <w:szCs w:val="18"/>
              </w:rPr>
            </w:pPr>
            <m:oMathPara>
              <m:oMathParaPr>
                <m:jc m:val="left"/>
              </m:oMathParaPr>
              <m:oMath>
                <m:r>
                  <w:rPr>
                    <w:rFonts w:ascii="Cambria Math" w:eastAsiaTheme="minorEastAsia" w:hAnsi="Cambria Math"/>
                    <w:szCs w:val="18"/>
                  </w:rPr>
                  <m:t>BA=</m:t>
                </m:r>
                <m:sSub>
                  <m:sSubPr>
                    <m:ctrlPr>
                      <w:rPr>
                        <w:rFonts w:ascii="Cambria Math" w:eastAsiaTheme="minorEastAsia" w:hAnsi="Cambria Math"/>
                        <w:i/>
                        <w:szCs w:val="18"/>
                      </w:rPr>
                    </m:ctrlPr>
                  </m:sSubPr>
                  <m:e>
                    <m:r>
                      <w:rPr>
                        <w:rFonts w:ascii="Cambria Math" w:eastAsiaTheme="minorEastAsia" w:hAnsi="Cambria Math"/>
                        <w:szCs w:val="18"/>
                      </w:rPr>
                      <m:t>a</m:t>
                    </m:r>
                  </m:e>
                  <m:sub>
                    <m:r>
                      <w:rPr>
                        <w:rFonts w:ascii="Cambria Math" w:eastAsiaTheme="minorEastAsia" w:hAnsi="Cambria Math"/>
                        <w:szCs w:val="18"/>
                      </w:rPr>
                      <m:t>1</m:t>
                    </m:r>
                  </m:sub>
                </m:sSub>
                <m:r>
                  <w:rPr>
                    <w:rFonts w:ascii="Cambria Math" w:eastAsiaTheme="minorEastAsia" w:hAnsi="Cambria Math"/>
                    <w:szCs w:val="18"/>
                  </w:rPr>
                  <m:t>*</m:t>
                </m:r>
                <m:sSub>
                  <m:sSubPr>
                    <m:ctrlPr>
                      <w:rPr>
                        <w:rFonts w:ascii="Cambria Math" w:eastAsiaTheme="minorEastAsia" w:hAnsi="Cambria Math"/>
                        <w:i/>
                        <w:szCs w:val="18"/>
                      </w:rPr>
                    </m:ctrlPr>
                  </m:sSubPr>
                  <m:e>
                    <m:r>
                      <w:rPr>
                        <w:rFonts w:ascii="Cambria Math" w:eastAsiaTheme="minorEastAsia" w:hAnsi="Cambria Math"/>
                        <w:szCs w:val="18"/>
                      </w:rPr>
                      <m:t>b</m:t>
                    </m:r>
                  </m:e>
                  <m:sub>
                    <m:r>
                      <w:rPr>
                        <w:rFonts w:ascii="Cambria Math" w:eastAsiaTheme="minorEastAsia" w:hAnsi="Cambria Math"/>
                        <w:szCs w:val="18"/>
                      </w:rPr>
                      <m:t>1</m:t>
                    </m:r>
                  </m:sub>
                </m:sSub>
              </m:oMath>
            </m:oMathPara>
          </w:p>
        </w:tc>
        <w:tc>
          <w:tcPr>
            <w:tcW w:w="2637" w:type="dxa"/>
          </w:tcPr>
          <w:p w14:paraId="0DE78817" w14:textId="77777777" w:rsidR="0054179F" w:rsidRPr="00DC020C" w:rsidRDefault="002C0966" w:rsidP="00115E8A">
            <w:pPr>
              <w:spacing w:line="16" w:lineRule="atLeast"/>
              <w:ind w:firstLine="480"/>
              <w:rPr>
                <w:rFonts w:asciiTheme="minorEastAsia" w:eastAsiaTheme="minorEastAsia" w:hAnsiTheme="minorEastAsia"/>
                <w:szCs w:val="18"/>
              </w:rPr>
            </w:pPr>
            <m:oMath>
              <m:sSub>
                <m:sSubPr>
                  <m:ctrlPr>
                    <w:rPr>
                      <w:rFonts w:ascii="Cambria Math" w:eastAsiaTheme="minorEastAsia" w:hAnsi="Cambria Math"/>
                      <w:i/>
                      <w:szCs w:val="18"/>
                    </w:rPr>
                  </m:ctrlPr>
                </m:sSubPr>
                <m:e>
                  <m:r>
                    <w:rPr>
                      <w:rFonts w:ascii="Cambria Math" w:eastAsiaTheme="minorEastAsia" w:hAnsi="Cambria Math"/>
                      <w:szCs w:val="18"/>
                    </w:rPr>
                    <m:t>a</m:t>
                  </m:r>
                </m:e>
                <m:sub>
                  <m:r>
                    <w:rPr>
                      <w:rFonts w:ascii="Cambria Math" w:eastAsiaTheme="minorEastAsia" w:hAnsi="Cambria Math"/>
                      <w:szCs w:val="18"/>
                    </w:rPr>
                    <m:t>1</m:t>
                  </m:r>
                </m:sub>
              </m:sSub>
            </m:oMath>
            <w:r w:rsidR="00BA603D" w:rsidRPr="00DC020C">
              <w:rPr>
                <w:rFonts w:asciiTheme="minorEastAsia" w:eastAsiaTheme="minorEastAsia" w:hAnsiTheme="minorEastAsia" w:hint="eastAsia"/>
                <w:szCs w:val="18"/>
              </w:rPr>
              <w:t>：单位底灰处理补贴</w:t>
            </w:r>
          </w:p>
          <w:p w14:paraId="065C9BEC" w14:textId="77777777" w:rsidR="0054179F" w:rsidRPr="00DC020C" w:rsidRDefault="002C0966" w:rsidP="00115E8A">
            <w:pPr>
              <w:spacing w:line="16" w:lineRule="atLeast"/>
              <w:ind w:firstLine="480"/>
              <w:rPr>
                <w:rFonts w:asciiTheme="minorEastAsia" w:eastAsiaTheme="minorEastAsia" w:hAnsiTheme="minorEastAsia"/>
                <w:szCs w:val="18"/>
              </w:rPr>
            </w:pPr>
            <m:oMath>
              <m:sSub>
                <m:sSubPr>
                  <m:ctrlPr>
                    <w:rPr>
                      <w:rFonts w:ascii="Cambria Math" w:eastAsiaTheme="minorEastAsia" w:hAnsi="Cambria Math"/>
                      <w:i/>
                      <w:szCs w:val="18"/>
                    </w:rPr>
                  </m:ctrlPr>
                </m:sSubPr>
                <m:e>
                  <m:r>
                    <w:rPr>
                      <w:rFonts w:ascii="Cambria Math" w:eastAsiaTheme="minorEastAsia" w:hAnsi="Cambria Math"/>
                      <w:szCs w:val="18"/>
                    </w:rPr>
                    <m:t>b</m:t>
                  </m:r>
                </m:e>
                <m:sub>
                  <m:r>
                    <w:rPr>
                      <w:rFonts w:ascii="Cambria Math" w:eastAsiaTheme="minorEastAsia" w:hAnsi="Cambria Math"/>
                      <w:szCs w:val="18"/>
                    </w:rPr>
                    <m:t>1</m:t>
                  </m:r>
                </m:sub>
              </m:sSub>
            </m:oMath>
            <w:r w:rsidR="00BA603D" w:rsidRPr="00DC020C">
              <w:rPr>
                <w:rFonts w:asciiTheme="minorEastAsia" w:eastAsiaTheme="minorEastAsia" w:hAnsiTheme="minorEastAsia" w:hint="eastAsia"/>
                <w:szCs w:val="18"/>
              </w:rPr>
              <w:t>：底灰量</w:t>
            </w:r>
          </w:p>
        </w:tc>
      </w:tr>
      <w:tr w:rsidR="0054179F" w:rsidRPr="00DC020C" w14:paraId="164F886D" w14:textId="77777777">
        <w:tc>
          <w:tcPr>
            <w:tcW w:w="927" w:type="dxa"/>
            <w:vMerge/>
          </w:tcPr>
          <w:p w14:paraId="1FD6ED8F" w14:textId="77777777" w:rsidR="0054179F" w:rsidRPr="00DC020C" w:rsidRDefault="0054179F" w:rsidP="00115E8A">
            <w:pPr>
              <w:spacing w:line="16" w:lineRule="atLeast"/>
              <w:ind w:firstLine="480"/>
              <w:rPr>
                <w:rFonts w:asciiTheme="minorEastAsia" w:eastAsiaTheme="minorEastAsia" w:hAnsiTheme="minorEastAsia"/>
                <w:szCs w:val="18"/>
              </w:rPr>
            </w:pPr>
          </w:p>
        </w:tc>
        <w:tc>
          <w:tcPr>
            <w:tcW w:w="1711" w:type="dxa"/>
          </w:tcPr>
          <w:p w14:paraId="13644EE2"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飞灰处理补贴（</w:t>
            </w:r>
            <w:r w:rsidRPr="00DC020C">
              <w:rPr>
                <w:rFonts w:asciiTheme="minorEastAsia" w:eastAsiaTheme="minorEastAsia" w:hAnsiTheme="minorEastAsia"/>
                <w:szCs w:val="18"/>
              </w:rPr>
              <w:t>FA</w:t>
            </w:r>
            <w:r w:rsidRPr="00DC020C">
              <w:rPr>
                <w:rFonts w:asciiTheme="minorEastAsia" w:eastAsiaTheme="minorEastAsia" w:hAnsiTheme="minorEastAsia" w:hint="eastAsia"/>
                <w:szCs w:val="18"/>
              </w:rPr>
              <w:t>）</w:t>
            </w:r>
          </w:p>
        </w:tc>
        <w:tc>
          <w:tcPr>
            <w:tcW w:w="3427" w:type="dxa"/>
          </w:tcPr>
          <w:p w14:paraId="0A32F5F8" w14:textId="77777777" w:rsidR="0054179F" w:rsidRPr="00DC020C" w:rsidRDefault="00BA603D" w:rsidP="00115E8A">
            <w:pPr>
              <w:spacing w:line="16" w:lineRule="atLeast"/>
              <w:ind w:firstLine="480"/>
              <w:rPr>
                <w:rFonts w:asciiTheme="minorEastAsia" w:eastAsiaTheme="minorEastAsia" w:hAnsiTheme="minorEastAsia"/>
                <w:szCs w:val="18"/>
              </w:rPr>
            </w:pPr>
            <m:oMathPara>
              <m:oMathParaPr>
                <m:jc m:val="left"/>
              </m:oMathParaPr>
              <m:oMath>
                <m:r>
                  <w:rPr>
                    <w:rFonts w:ascii="Cambria Math" w:eastAsiaTheme="minorEastAsia" w:hAnsi="Cambria Math"/>
                    <w:szCs w:val="18"/>
                  </w:rPr>
                  <m:t>FA=</m:t>
                </m:r>
                <m:sSub>
                  <m:sSubPr>
                    <m:ctrlPr>
                      <w:rPr>
                        <w:rFonts w:ascii="Cambria Math" w:eastAsiaTheme="minorEastAsia" w:hAnsi="Cambria Math"/>
                        <w:i/>
                        <w:szCs w:val="18"/>
                      </w:rPr>
                    </m:ctrlPr>
                  </m:sSubPr>
                  <m:e>
                    <m:r>
                      <w:rPr>
                        <w:rFonts w:ascii="Cambria Math" w:eastAsiaTheme="minorEastAsia" w:hAnsi="Cambria Math"/>
                        <w:szCs w:val="18"/>
                      </w:rPr>
                      <m:t>a</m:t>
                    </m:r>
                  </m:e>
                  <m:sub>
                    <m:r>
                      <w:rPr>
                        <w:rFonts w:ascii="Cambria Math" w:eastAsiaTheme="minorEastAsia" w:hAnsi="Cambria Math"/>
                        <w:szCs w:val="18"/>
                      </w:rPr>
                      <m:t>2</m:t>
                    </m:r>
                  </m:sub>
                </m:sSub>
                <m:r>
                  <w:rPr>
                    <w:rFonts w:ascii="Cambria Math" w:eastAsiaTheme="minorEastAsia" w:hAnsi="Cambria Math"/>
                    <w:szCs w:val="18"/>
                  </w:rPr>
                  <m:t>*</m:t>
                </m:r>
                <m:sSub>
                  <m:sSubPr>
                    <m:ctrlPr>
                      <w:rPr>
                        <w:rFonts w:ascii="Cambria Math" w:eastAsiaTheme="minorEastAsia" w:hAnsi="Cambria Math"/>
                        <w:i/>
                        <w:szCs w:val="18"/>
                      </w:rPr>
                    </m:ctrlPr>
                  </m:sSubPr>
                  <m:e>
                    <m:r>
                      <w:rPr>
                        <w:rFonts w:ascii="Cambria Math" w:eastAsiaTheme="minorEastAsia" w:hAnsi="Cambria Math"/>
                        <w:szCs w:val="18"/>
                      </w:rPr>
                      <m:t>b</m:t>
                    </m:r>
                  </m:e>
                  <m:sub>
                    <m:r>
                      <w:rPr>
                        <w:rFonts w:ascii="Cambria Math" w:eastAsiaTheme="minorEastAsia" w:hAnsi="Cambria Math"/>
                        <w:szCs w:val="18"/>
                      </w:rPr>
                      <m:t>2</m:t>
                    </m:r>
                  </m:sub>
                </m:sSub>
              </m:oMath>
            </m:oMathPara>
          </w:p>
        </w:tc>
        <w:tc>
          <w:tcPr>
            <w:tcW w:w="2637" w:type="dxa"/>
          </w:tcPr>
          <w:p w14:paraId="6012D19B" w14:textId="77777777" w:rsidR="0054179F" w:rsidRPr="00DC020C" w:rsidRDefault="002C0966" w:rsidP="00115E8A">
            <w:pPr>
              <w:spacing w:line="16" w:lineRule="atLeast"/>
              <w:ind w:firstLine="480"/>
              <w:rPr>
                <w:rFonts w:asciiTheme="minorEastAsia" w:eastAsiaTheme="minorEastAsia" w:hAnsiTheme="minorEastAsia"/>
                <w:szCs w:val="18"/>
              </w:rPr>
            </w:pPr>
            <m:oMath>
              <m:sSub>
                <m:sSubPr>
                  <m:ctrlPr>
                    <w:rPr>
                      <w:rFonts w:ascii="Cambria Math" w:eastAsiaTheme="minorEastAsia" w:hAnsi="Cambria Math"/>
                      <w:i/>
                      <w:szCs w:val="18"/>
                    </w:rPr>
                  </m:ctrlPr>
                </m:sSubPr>
                <m:e>
                  <m:r>
                    <w:rPr>
                      <w:rFonts w:ascii="Cambria Math" w:eastAsiaTheme="minorEastAsia" w:hAnsi="Cambria Math"/>
                      <w:szCs w:val="18"/>
                    </w:rPr>
                    <m:t>a</m:t>
                  </m:r>
                </m:e>
                <m:sub>
                  <m:r>
                    <w:rPr>
                      <w:rFonts w:ascii="Cambria Math" w:eastAsiaTheme="minorEastAsia" w:hAnsi="Cambria Math"/>
                      <w:szCs w:val="18"/>
                    </w:rPr>
                    <m:t>2</m:t>
                  </m:r>
                </m:sub>
              </m:sSub>
            </m:oMath>
            <w:r w:rsidR="00BA603D" w:rsidRPr="00DC020C">
              <w:rPr>
                <w:rFonts w:asciiTheme="minorEastAsia" w:eastAsiaTheme="minorEastAsia" w:hAnsiTheme="minorEastAsia" w:hint="eastAsia"/>
                <w:szCs w:val="18"/>
              </w:rPr>
              <w:t>：单位飞灰处理补贴</w:t>
            </w:r>
          </w:p>
          <w:p w14:paraId="4D000F15" w14:textId="77777777" w:rsidR="0054179F" w:rsidRPr="00DC020C" w:rsidRDefault="002C0966" w:rsidP="00115E8A">
            <w:pPr>
              <w:spacing w:line="16" w:lineRule="atLeast"/>
              <w:ind w:firstLine="480"/>
              <w:rPr>
                <w:rFonts w:asciiTheme="minorEastAsia" w:eastAsiaTheme="minorEastAsia" w:hAnsiTheme="minorEastAsia"/>
                <w:szCs w:val="18"/>
              </w:rPr>
            </w:pPr>
            <m:oMath>
              <m:sSub>
                <m:sSubPr>
                  <m:ctrlPr>
                    <w:rPr>
                      <w:rFonts w:ascii="Cambria Math" w:eastAsiaTheme="minorEastAsia" w:hAnsi="Cambria Math"/>
                      <w:i/>
                      <w:szCs w:val="18"/>
                    </w:rPr>
                  </m:ctrlPr>
                </m:sSubPr>
                <m:e>
                  <m:r>
                    <w:rPr>
                      <w:rFonts w:ascii="Cambria Math" w:eastAsiaTheme="minorEastAsia" w:hAnsi="Cambria Math"/>
                      <w:szCs w:val="18"/>
                    </w:rPr>
                    <m:t>b</m:t>
                  </m:r>
                </m:e>
                <m:sub>
                  <m:r>
                    <w:rPr>
                      <w:rFonts w:ascii="Cambria Math" w:eastAsiaTheme="minorEastAsia" w:hAnsi="Cambria Math"/>
                      <w:szCs w:val="18"/>
                    </w:rPr>
                    <m:t>2</m:t>
                  </m:r>
                </m:sub>
              </m:sSub>
            </m:oMath>
            <w:r w:rsidR="00BA603D" w:rsidRPr="00DC020C">
              <w:rPr>
                <w:rFonts w:asciiTheme="minorEastAsia" w:eastAsiaTheme="minorEastAsia" w:hAnsiTheme="minorEastAsia" w:hint="eastAsia"/>
                <w:szCs w:val="18"/>
              </w:rPr>
              <w:t>：飞灰量</w:t>
            </w:r>
          </w:p>
        </w:tc>
      </w:tr>
      <w:tr w:rsidR="0054179F" w:rsidRPr="00DC020C" w14:paraId="7F96818D" w14:textId="77777777">
        <w:tc>
          <w:tcPr>
            <w:tcW w:w="927" w:type="dxa"/>
            <w:vMerge/>
          </w:tcPr>
          <w:p w14:paraId="04317161" w14:textId="77777777" w:rsidR="0054179F" w:rsidRPr="00DC020C" w:rsidRDefault="0054179F" w:rsidP="00115E8A">
            <w:pPr>
              <w:spacing w:line="16" w:lineRule="atLeast"/>
              <w:ind w:firstLine="480"/>
              <w:rPr>
                <w:rFonts w:asciiTheme="minorEastAsia" w:eastAsiaTheme="minorEastAsia" w:hAnsiTheme="minorEastAsia"/>
                <w:szCs w:val="18"/>
              </w:rPr>
            </w:pPr>
          </w:p>
        </w:tc>
        <w:tc>
          <w:tcPr>
            <w:tcW w:w="1711" w:type="dxa"/>
          </w:tcPr>
          <w:p w14:paraId="77D7370E"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其他补贴（</w:t>
            </w:r>
            <w:r w:rsidRPr="00DC020C">
              <w:rPr>
                <w:rFonts w:asciiTheme="minorEastAsia" w:eastAsiaTheme="minorEastAsia" w:hAnsiTheme="minorEastAsia"/>
                <w:szCs w:val="18"/>
              </w:rPr>
              <w:t>O</w:t>
            </w:r>
            <w:r w:rsidRPr="00DC020C">
              <w:rPr>
                <w:rFonts w:asciiTheme="minorEastAsia" w:eastAsiaTheme="minorEastAsia" w:hAnsiTheme="minorEastAsia" w:hint="eastAsia"/>
                <w:szCs w:val="18"/>
              </w:rPr>
              <w:t>）</w:t>
            </w:r>
          </w:p>
        </w:tc>
        <w:tc>
          <w:tcPr>
            <w:tcW w:w="3427" w:type="dxa"/>
          </w:tcPr>
          <w:p w14:paraId="1668035B" w14:textId="77777777" w:rsidR="0054179F" w:rsidRPr="00DC020C" w:rsidRDefault="00BA603D" w:rsidP="00115E8A">
            <w:pPr>
              <w:spacing w:line="16" w:lineRule="atLeast"/>
              <w:ind w:firstLine="480"/>
              <w:rPr>
                <w:rFonts w:asciiTheme="minorEastAsia" w:eastAsiaTheme="minorEastAsia" w:hAnsiTheme="minorEastAsia"/>
                <w:i/>
                <w:szCs w:val="18"/>
              </w:rPr>
            </w:pPr>
            <m:oMathPara>
              <m:oMathParaPr>
                <m:jc m:val="left"/>
              </m:oMathParaPr>
              <m:oMath>
                <m:r>
                  <w:rPr>
                    <w:rFonts w:ascii="Cambria Math" w:eastAsiaTheme="minorEastAsia" w:hAnsi="Cambria Math"/>
                    <w:szCs w:val="18"/>
                  </w:rPr>
                  <m:t>O=</m:t>
                </m:r>
                <m:nary>
                  <m:naryPr>
                    <m:chr m:val="∑"/>
                    <m:limLoc m:val="undOvr"/>
                    <m:ctrlPr>
                      <w:rPr>
                        <w:rFonts w:ascii="Cambria Math" w:eastAsiaTheme="minorEastAsia" w:hAnsi="Cambria Math"/>
                        <w:i/>
                        <w:szCs w:val="18"/>
                      </w:rPr>
                    </m:ctrlPr>
                  </m:naryPr>
                  <m:sub>
                    <m:r>
                      <w:rPr>
                        <w:rFonts w:ascii="Cambria Math" w:eastAsiaTheme="minorEastAsia" w:hAnsi="Cambria Math"/>
                        <w:szCs w:val="18"/>
                      </w:rPr>
                      <m:t>i=1</m:t>
                    </m:r>
                  </m:sub>
                  <m:sup>
                    <m:r>
                      <w:rPr>
                        <w:rFonts w:ascii="Cambria Math" w:eastAsiaTheme="minorEastAsia" w:hAnsi="Cambria Math"/>
                        <w:szCs w:val="18"/>
                      </w:rPr>
                      <m:t>n</m:t>
                    </m:r>
                  </m:sup>
                  <m:e>
                    <m:sSub>
                      <m:sSubPr>
                        <m:ctrlPr>
                          <w:rPr>
                            <w:rFonts w:ascii="Cambria Math" w:eastAsiaTheme="minorEastAsia" w:hAnsi="Cambria Math"/>
                            <w:i/>
                            <w:szCs w:val="18"/>
                          </w:rPr>
                        </m:ctrlPr>
                      </m:sSubPr>
                      <m:e>
                        <m:r>
                          <w:rPr>
                            <w:rFonts w:ascii="Cambria Math" w:eastAsiaTheme="minorEastAsia" w:hAnsi="Cambria Math"/>
                            <w:szCs w:val="18"/>
                          </w:rPr>
                          <m:t>O</m:t>
                        </m:r>
                      </m:e>
                      <m:sub>
                        <m:r>
                          <w:rPr>
                            <w:rFonts w:ascii="Cambria Math" w:eastAsiaTheme="minorEastAsia" w:hAnsi="Cambria Math"/>
                            <w:szCs w:val="18"/>
                          </w:rPr>
                          <m:t>i</m:t>
                        </m:r>
                      </m:sub>
                    </m:sSub>
                  </m:e>
                </m:nary>
              </m:oMath>
            </m:oMathPara>
          </w:p>
        </w:tc>
        <w:tc>
          <w:tcPr>
            <w:tcW w:w="2637" w:type="dxa"/>
          </w:tcPr>
          <w:p w14:paraId="2F5589DC" w14:textId="77777777" w:rsidR="0054179F" w:rsidRPr="00DC020C" w:rsidRDefault="002C0966" w:rsidP="00115E8A">
            <w:pPr>
              <w:spacing w:line="16" w:lineRule="atLeast"/>
              <w:ind w:firstLine="480"/>
              <w:rPr>
                <w:rFonts w:asciiTheme="minorEastAsia" w:eastAsiaTheme="minorEastAsia" w:hAnsiTheme="minorEastAsia"/>
                <w:szCs w:val="18"/>
              </w:rPr>
            </w:pPr>
            <m:oMath>
              <m:sSub>
                <m:sSubPr>
                  <m:ctrlPr>
                    <w:rPr>
                      <w:rFonts w:ascii="Cambria Math" w:eastAsiaTheme="minorEastAsia" w:hAnsi="Cambria Math"/>
                      <w:i/>
                      <w:szCs w:val="18"/>
                    </w:rPr>
                  </m:ctrlPr>
                </m:sSubPr>
                <m:e>
                  <m:r>
                    <w:rPr>
                      <w:rFonts w:ascii="Cambria Math" w:eastAsiaTheme="minorEastAsia" w:hAnsi="Cambria Math"/>
                      <w:szCs w:val="18"/>
                    </w:rPr>
                    <m:t>O</m:t>
                  </m:r>
                </m:e>
                <m:sub>
                  <m:r>
                    <w:rPr>
                      <w:rFonts w:ascii="Cambria Math" w:eastAsiaTheme="minorEastAsia" w:hAnsi="Cambria Math"/>
                      <w:szCs w:val="18"/>
                    </w:rPr>
                    <m:t>i</m:t>
                  </m:r>
                </m:sub>
              </m:sSub>
            </m:oMath>
            <w:r w:rsidR="00BA603D" w:rsidRPr="00DC020C">
              <w:rPr>
                <w:rFonts w:asciiTheme="minorEastAsia" w:eastAsiaTheme="minorEastAsia" w:hAnsiTheme="minorEastAsia" w:hint="eastAsia"/>
                <w:szCs w:val="18"/>
              </w:rPr>
              <w:t>：清洁生产补贴、贷款优惠等</w:t>
            </w:r>
          </w:p>
        </w:tc>
      </w:tr>
      <w:tr w:rsidR="0054179F" w:rsidRPr="00DC020C" w14:paraId="7D462D5C" w14:textId="77777777">
        <w:tc>
          <w:tcPr>
            <w:tcW w:w="2638" w:type="dxa"/>
            <w:gridSpan w:val="2"/>
          </w:tcPr>
          <w:p w14:paraId="4BF50D1C"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税收减免（M</w:t>
            </w:r>
            <w:r w:rsidR="00D8702F" w:rsidRPr="00DC020C">
              <w:rPr>
                <w:rFonts w:asciiTheme="minorEastAsia" w:eastAsiaTheme="minorEastAsia" w:hAnsiTheme="minorEastAsia" w:hint="eastAsia"/>
                <w:szCs w:val="18"/>
                <w:vertAlign w:val="subscript"/>
              </w:rPr>
              <w:t>4</w:t>
            </w:r>
            <w:r w:rsidRPr="00DC020C">
              <w:rPr>
                <w:rFonts w:asciiTheme="minorEastAsia" w:eastAsiaTheme="minorEastAsia" w:hAnsiTheme="minorEastAsia" w:hint="eastAsia"/>
                <w:szCs w:val="18"/>
                <w:vertAlign w:val="subscript"/>
              </w:rPr>
              <w:t>-3</w:t>
            </w:r>
            <w:r w:rsidRPr="00DC020C">
              <w:rPr>
                <w:rFonts w:asciiTheme="minorEastAsia" w:eastAsiaTheme="minorEastAsia" w:hAnsiTheme="minorEastAsia" w:hint="eastAsia"/>
                <w:szCs w:val="18"/>
              </w:rPr>
              <w:t>）</w:t>
            </w:r>
          </w:p>
        </w:tc>
        <w:tc>
          <w:tcPr>
            <w:tcW w:w="3427" w:type="dxa"/>
          </w:tcPr>
          <w:p w14:paraId="1304D400" w14:textId="77777777" w:rsidR="0054179F" w:rsidRPr="00DC020C" w:rsidRDefault="00BA603D" w:rsidP="00115E8A">
            <w:pPr>
              <w:spacing w:line="16" w:lineRule="atLeast"/>
              <w:ind w:firstLine="480"/>
              <w:jc w:val="left"/>
              <w:rPr>
                <w:rFonts w:asciiTheme="minorEastAsia" w:eastAsiaTheme="minorEastAsia" w:hAnsiTheme="minorEastAsia"/>
                <w:i/>
                <w:szCs w:val="18"/>
              </w:rPr>
            </w:pPr>
            <m:oMathPara>
              <m:oMathParaPr>
                <m:jc m:val="left"/>
              </m:oMathParaPr>
              <m:oMath>
                <m:r>
                  <w:rPr>
                    <w:rFonts w:ascii="Cambria Math" w:eastAsiaTheme="minorEastAsia" w:hAnsi="Cambria Math"/>
                    <w:szCs w:val="18"/>
                  </w:rPr>
                  <m:t>T=</m:t>
                </m:r>
                <m:nary>
                  <m:naryPr>
                    <m:chr m:val="∑"/>
                    <m:limLoc m:val="undOvr"/>
                    <m:ctrlPr>
                      <w:rPr>
                        <w:rFonts w:ascii="Cambria Math" w:eastAsiaTheme="minorEastAsia" w:hAnsi="Cambria Math"/>
                        <w:i/>
                        <w:szCs w:val="18"/>
                      </w:rPr>
                    </m:ctrlPr>
                  </m:naryPr>
                  <m:sub>
                    <m:r>
                      <w:rPr>
                        <w:rFonts w:ascii="Cambria Math" w:eastAsiaTheme="minorEastAsia" w:hAnsi="Cambria Math"/>
                        <w:szCs w:val="18"/>
                      </w:rPr>
                      <m:t>i=1</m:t>
                    </m:r>
                  </m:sub>
                  <m:sup>
                    <m:r>
                      <w:rPr>
                        <w:rFonts w:ascii="Cambria Math" w:eastAsiaTheme="minorEastAsia" w:hAnsi="Cambria Math"/>
                        <w:szCs w:val="18"/>
                      </w:rPr>
                      <m:t>n</m:t>
                    </m:r>
                  </m:sup>
                  <m:e>
                    <m:sSub>
                      <m:sSubPr>
                        <m:ctrlPr>
                          <w:rPr>
                            <w:rFonts w:ascii="Cambria Math" w:eastAsiaTheme="minorEastAsia" w:hAnsi="Cambria Math"/>
                            <w:i/>
                            <w:szCs w:val="18"/>
                          </w:rPr>
                        </m:ctrlPr>
                      </m:sSubPr>
                      <m:e>
                        <m:r>
                          <w:rPr>
                            <w:rFonts w:ascii="Cambria Math" w:eastAsiaTheme="minorEastAsia" w:hAnsi="Cambria Math"/>
                            <w:szCs w:val="18"/>
                          </w:rPr>
                          <m:t>T</m:t>
                        </m:r>
                      </m:e>
                      <m:sub>
                        <m:r>
                          <w:rPr>
                            <w:rFonts w:ascii="Cambria Math" w:eastAsiaTheme="minorEastAsia" w:hAnsi="Cambria Math"/>
                            <w:szCs w:val="18"/>
                          </w:rPr>
                          <m:t>i</m:t>
                        </m:r>
                      </m:sub>
                    </m:sSub>
                  </m:e>
                </m:nary>
              </m:oMath>
            </m:oMathPara>
          </w:p>
        </w:tc>
        <w:tc>
          <w:tcPr>
            <w:tcW w:w="2637" w:type="dxa"/>
          </w:tcPr>
          <w:p w14:paraId="3B45BBE6" w14:textId="77777777" w:rsidR="0054179F" w:rsidRPr="00DC020C" w:rsidRDefault="002C0966" w:rsidP="00115E8A">
            <w:pPr>
              <w:spacing w:line="16" w:lineRule="atLeast"/>
              <w:ind w:firstLine="480"/>
              <w:rPr>
                <w:rFonts w:asciiTheme="minorEastAsia" w:eastAsiaTheme="minorEastAsia" w:hAnsiTheme="minorEastAsia"/>
                <w:szCs w:val="18"/>
              </w:rPr>
            </w:pPr>
            <m:oMath>
              <m:sSub>
                <m:sSubPr>
                  <m:ctrlPr>
                    <w:rPr>
                      <w:rFonts w:ascii="Cambria Math" w:eastAsiaTheme="minorEastAsia" w:hAnsi="Cambria Math"/>
                      <w:i/>
                      <w:szCs w:val="18"/>
                    </w:rPr>
                  </m:ctrlPr>
                </m:sSubPr>
                <m:e>
                  <m:r>
                    <w:rPr>
                      <w:rFonts w:ascii="Cambria Math" w:eastAsiaTheme="minorEastAsia" w:hAnsi="Cambria Math"/>
                      <w:szCs w:val="18"/>
                    </w:rPr>
                    <m:t>T</m:t>
                  </m:r>
                </m:e>
                <m:sub>
                  <m:r>
                    <w:rPr>
                      <w:rFonts w:ascii="Cambria Math" w:eastAsiaTheme="minorEastAsia" w:hAnsi="Cambria Math"/>
                      <w:szCs w:val="18"/>
                    </w:rPr>
                    <m:t>i</m:t>
                  </m:r>
                </m:sub>
              </m:sSub>
              <m:r>
                <m:rPr>
                  <m:sty m:val="p"/>
                </m:rPr>
                <w:rPr>
                  <w:rFonts w:ascii="Cambria Math" w:eastAsiaTheme="minorEastAsia" w:hAnsi="Cambria Math" w:hint="eastAsia"/>
                  <w:szCs w:val="18"/>
                </w:rPr>
                <m:t>：</m:t>
              </m:r>
            </m:oMath>
            <w:r w:rsidR="00BA603D" w:rsidRPr="00DC020C">
              <w:rPr>
                <w:rFonts w:asciiTheme="minorEastAsia" w:eastAsiaTheme="minorEastAsia" w:hAnsiTheme="minorEastAsia" w:hint="eastAsia"/>
                <w:szCs w:val="18"/>
              </w:rPr>
              <w:t>企业所得税、营业税、增值税等减免</w:t>
            </w:r>
          </w:p>
        </w:tc>
      </w:tr>
      <w:tr w:rsidR="0054179F" w:rsidRPr="00DC020C" w14:paraId="0C1C558A" w14:textId="77777777">
        <w:tc>
          <w:tcPr>
            <w:tcW w:w="927" w:type="dxa"/>
            <w:tcBorders>
              <w:bottom w:val="single" w:sz="18" w:space="0" w:color="auto"/>
            </w:tcBorders>
          </w:tcPr>
          <w:p w14:paraId="08471537"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公众健康损失（M</w:t>
            </w:r>
            <w:r w:rsidR="00D8702F" w:rsidRPr="00DC020C">
              <w:rPr>
                <w:rFonts w:asciiTheme="minorEastAsia" w:eastAsiaTheme="minorEastAsia" w:hAnsiTheme="minorEastAsia" w:hint="eastAsia"/>
                <w:szCs w:val="18"/>
                <w:vertAlign w:val="subscript"/>
              </w:rPr>
              <w:t>4</w:t>
            </w:r>
            <w:r w:rsidRPr="00DC020C">
              <w:rPr>
                <w:rFonts w:asciiTheme="minorEastAsia" w:eastAsiaTheme="minorEastAsia" w:hAnsiTheme="minorEastAsia" w:hint="eastAsia"/>
                <w:szCs w:val="18"/>
                <w:vertAlign w:val="subscript"/>
              </w:rPr>
              <w:t>-4</w:t>
            </w:r>
            <w:r w:rsidRPr="00DC020C">
              <w:rPr>
                <w:rFonts w:asciiTheme="minorEastAsia" w:eastAsiaTheme="minorEastAsia" w:hAnsiTheme="minorEastAsia" w:hint="eastAsia"/>
                <w:szCs w:val="18"/>
              </w:rPr>
              <w:t>）</w:t>
            </w:r>
          </w:p>
        </w:tc>
        <w:tc>
          <w:tcPr>
            <w:tcW w:w="1711" w:type="dxa"/>
            <w:tcBorders>
              <w:bottom w:val="single" w:sz="18" w:space="0" w:color="auto"/>
            </w:tcBorders>
          </w:tcPr>
          <w:p w14:paraId="2A059CF3"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二噁</w:t>
            </w:r>
            <w:proofErr w:type="gramStart"/>
            <w:r w:rsidRPr="00DC020C">
              <w:rPr>
                <w:rFonts w:asciiTheme="minorEastAsia" w:eastAsiaTheme="minorEastAsia" w:hAnsiTheme="minorEastAsia" w:hint="eastAsia"/>
                <w:szCs w:val="18"/>
              </w:rPr>
              <w:t>英健康</w:t>
            </w:r>
            <w:proofErr w:type="gramEnd"/>
            <w:r w:rsidRPr="00DC020C">
              <w:rPr>
                <w:rFonts w:asciiTheme="minorEastAsia" w:eastAsiaTheme="minorEastAsia" w:hAnsiTheme="minorEastAsia" w:hint="eastAsia"/>
                <w:szCs w:val="18"/>
              </w:rPr>
              <w:t>损失（</w:t>
            </w:r>
            <w:r w:rsidRPr="00DC020C">
              <w:rPr>
                <w:rFonts w:asciiTheme="minorEastAsia" w:eastAsiaTheme="minorEastAsia" w:hAnsiTheme="minorEastAsia"/>
                <w:szCs w:val="18"/>
              </w:rPr>
              <w:t>H</w:t>
            </w:r>
            <w:r w:rsidRPr="00DC020C">
              <w:rPr>
                <w:rFonts w:asciiTheme="minorEastAsia" w:eastAsiaTheme="minorEastAsia" w:hAnsiTheme="minorEastAsia" w:hint="eastAsia"/>
                <w:szCs w:val="18"/>
              </w:rPr>
              <w:t>）</w:t>
            </w:r>
          </w:p>
        </w:tc>
        <w:tc>
          <w:tcPr>
            <w:tcW w:w="3427" w:type="dxa"/>
            <w:tcBorders>
              <w:bottom w:val="single" w:sz="18" w:space="0" w:color="auto"/>
            </w:tcBorders>
          </w:tcPr>
          <w:p w14:paraId="3462D212" w14:textId="77777777" w:rsidR="0054179F" w:rsidRPr="00DC020C" w:rsidRDefault="00BA603D" w:rsidP="00115E8A">
            <w:pPr>
              <w:spacing w:line="16" w:lineRule="atLeast"/>
              <w:ind w:firstLine="480"/>
              <w:jc w:val="left"/>
              <w:rPr>
                <w:rFonts w:asciiTheme="minorEastAsia" w:eastAsiaTheme="minorEastAsia" w:hAnsiTheme="minorEastAsia"/>
                <w:i/>
                <w:szCs w:val="18"/>
                <w:vertAlign w:val="subscript"/>
              </w:rPr>
            </w:pPr>
            <m:oMathPara>
              <m:oMathParaPr>
                <m:jc m:val="left"/>
              </m:oMathParaPr>
              <m:oMath>
                <m:r>
                  <w:rPr>
                    <w:rFonts w:ascii="Cambria Math" w:eastAsiaTheme="minorEastAsia" w:hAnsi="Cambria Math"/>
                    <w:szCs w:val="18"/>
                  </w:rPr>
                  <m:t>H=</m:t>
                </m:r>
                <m:nary>
                  <m:naryPr>
                    <m:chr m:val="∑"/>
                    <m:limLoc m:val="undOvr"/>
                    <m:ctrlPr>
                      <w:rPr>
                        <w:rFonts w:ascii="Cambria Math" w:eastAsiaTheme="minorEastAsia" w:hAnsi="Cambria Math"/>
                        <w:i/>
                        <w:szCs w:val="18"/>
                        <w:vertAlign w:val="subscript"/>
                      </w:rPr>
                    </m:ctrlPr>
                  </m:naryPr>
                  <m:sub>
                    <m:r>
                      <w:rPr>
                        <w:rFonts w:ascii="Cambria Math" w:eastAsiaTheme="minorEastAsia" w:hAnsi="Cambria Math"/>
                        <w:szCs w:val="18"/>
                        <w:vertAlign w:val="subscript"/>
                      </w:rPr>
                      <m:t>i=1</m:t>
                    </m:r>
                  </m:sub>
                  <m:sup>
                    <m:r>
                      <w:rPr>
                        <w:rFonts w:ascii="Cambria Math" w:eastAsiaTheme="minorEastAsia" w:hAnsi="Cambria Math"/>
                        <w:szCs w:val="18"/>
                        <w:vertAlign w:val="subscript"/>
                      </w:rPr>
                      <m:t>n</m:t>
                    </m:r>
                  </m:sup>
                  <m:e>
                    <m:sSub>
                      <m:sSubPr>
                        <m:ctrlPr>
                          <w:rPr>
                            <w:rFonts w:ascii="Cambria Math" w:eastAsiaTheme="minorEastAsia" w:hAnsi="Cambria Math"/>
                            <w:i/>
                            <w:szCs w:val="18"/>
                            <w:vertAlign w:val="subscript"/>
                          </w:rPr>
                        </m:ctrlPr>
                      </m:sSubPr>
                      <m:e>
                        <m:r>
                          <w:rPr>
                            <w:rFonts w:ascii="Cambria Math" w:eastAsiaTheme="minorEastAsia" w:hAnsi="Cambria Math"/>
                            <w:szCs w:val="18"/>
                            <w:vertAlign w:val="subscript"/>
                          </w:rPr>
                          <m:t>Canrisk</m:t>
                        </m:r>
                      </m:e>
                      <m:sub>
                        <m:r>
                          <w:rPr>
                            <w:rFonts w:ascii="Cambria Math" w:eastAsiaTheme="minorEastAsia" w:hAnsi="Cambria Math"/>
                            <w:szCs w:val="18"/>
                            <w:vertAlign w:val="subscript"/>
                          </w:rPr>
                          <m:t>i</m:t>
                        </m:r>
                      </m:sub>
                    </m:sSub>
                    <m:r>
                      <w:rPr>
                        <w:rFonts w:ascii="Cambria Math" w:eastAsiaTheme="minorEastAsia" w:hAnsi="Cambria Math"/>
                        <w:szCs w:val="18"/>
                        <w:vertAlign w:val="subscript"/>
                      </w:rPr>
                      <m:t>*dens*</m:t>
                    </m:r>
                    <m:sSub>
                      <m:sSubPr>
                        <m:ctrlPr>
                          <w:rPr>
                            <w:rFonts w:ascii="Cambria Math" w:eastAsiaTheme="minorEastAsia" w:hAnsi="Cambria Math"/>
                            <w:i/>
                            <w:szCs w:val="18"/>
                            <w:vertAlign w:val="subscript"/>
                          </w:rPr>
                        </m:ctrlPr>
                      </m:sSubPr>
                      <m:e>
                        <m:r>
                          <w:rPr>
                            <w:rFonts w:ascii="Cambria Math" w:eastAsiaTheme="minorEastAsia" w:hAnsi="Cambria Math"/>
                            <w:szCs w:val="18"/>
                            <w:vertAlign w:val="subscript"/>
                          </w:rPr>
                          <m:t>A</m:t>
                        </m:r>
                      </m:e>
                      <m:sub>
                        <m:r>
                          <w:rPr>
                            <w:rFonts w:ascii="Cambria Math" w:eastAsiaTheme="minorEastAsia" w:hAnsi="Cambria Math"/>
                            <w:szCs w:val="18"/>
                            <w:vertAlign w:val="subscript"/>
                          </w:rPr>
                          <m:t>i</m:t>
                        </m:r>
                      </m:sub>
                    </m:sSub>
                    <m:r>
                      <w:rPr>
                        <w:rFonts w:ascii="Cambria Math" w:eastAsiaTheme="minorEastAsia" w:hAnsi="Cambria Math"/>
                        <w:szCs w:val="18"/>
                        <w:vertAlign w:val="subscript"/>
                      </w:rPr>
                      <m:t>*</m:t>
                    </m:r>
                    <m:r>
                      <m:rPr>
                        <m:sty m:val="p"/>
                      </m:rPr>
                      <w:rPr>
                        <w:rFonts w:ascii="Cambria Math" w:eastAsiaTheme="minorEastAsia" w:hAnsi="Cambria Math" w:hint="eastAsia"/>
                        <w:szCs w:val="18"/>
                        <w:vertAlign w:val="subscript"/>
                      </w:rPr>
                      <m:t>（</m:t>
                    </m:r>
                    <m:sSub>
                      <m:sSubPr>
                        <m:ctrlPr>
                          <w:rPr>
                            <w:rFonts w:ascii="Cambria Math" w:eastAsiaTheme="minorEastAsia" w:hAnsi="Cambria Math"/>
                            <w:i/>
                            <w:szCs w:val="18"/>
                            <w:vertAlign w:val="subscript"/>
                          </w:rPr>
                        </m:ctrlPr>
                      </m:sSubPr>
                      <m:e>
                        <m:r>
                          <w:rPr>
                            <w:rFonts w:ascii="Cambria Math" w:eastAsiaTheme="minorEastAsia" w:hAnsi="Cambria Math"/>
                            <w:szCs w:val="18"/>
                            <w:vertAlign w:val="subscript"/>
                          </w:rPr>
                          <m:t>Cost</m:t>
                        </m:r>
                      </m:e>
                      <m:sub>
                        <m:r>
                          <w:rPr>
                            <w:rFonts w:ascii="Cambria Math" w:eastAsiaTheme="minorEastAsia" w:hAnsi="Cambria Math"/>
                            <w:szCs w:val="18"/>
                            <w:vertAlign w:val="subscript"/>
                          </w:rPr>
                          <m:t>l</m:t>
                        </m:r>
                      </m:sub>
                    </m:sSub>
                    <m:r>
                      <w:rPr>
                        <w:rFonts w:ascii="Cambria Math" w:eastAsiaTheme="minorEastAsia" w:hAnsi="Cambria Math"/>
                        <w:szCs w:val="18"/>
                        <w:vertAlign w:val="subscript"/>
                      </w:rPr>
                      <m:t>+</m:t>
                    </m:r>
                    <m:sSub>
                      <m:sSubPr>
                        <m:ctrlPr>
                          <w:rPr>
                            <w:rFonts w:ascii="Cambria Math" w:eastAsiaTheme="minorEastAsia" w:hAnsi="Cambria Math"/>
                            <w:i/>
                            <w:szCs w:val="18"/>
                            <w:vertAlign w:val="subscript"/>
                          </w:rPr>
                        </m:ctrlPr>
                      </m:sSubPr>
                      <m:e>
                        <m:r>
                          <w:rPr>
                            <w:rFonts w:ascii="Cambria Math" w:eastAsiaTheme="minorEastAsia" w:hAnsi="Cambria Math"/>
                            <w:szCs w:val="18"/>
                            <w:vertAlign w:val="subscript"/>
                          </w:rPr>
                          <m:t>Cost</m:t>
                        </m:r>
                      </m:e>
                      <m:sub>
                        <m:r>
                          <w:rPr>
                            <w:rFonts w:ascii="Cambria Math" w:eastAsiaTheme="minorEastAsia" w:hAnsi="Cambria Math"/>
                            <w:szCs w:val="18"/>
                            <w:vertAlign w:val="subscript"/>
                          </w:rPr>
                          <m:t>c</m:t>
                        </m:r>
                      </m:sub>
                    </m:sSub>
                    <m:r>
                      <m:rPr>
                        <m:sty m:val="p"/>
                      </m:rPr>
                      <w:rPr>
                        <w:rFonts w:ascii="Cambria Math" w:eastAsiaTheme="minorEastAsia" w:hAnsi="Cambria Math" w:hint="eastAsia"/>
                        <w:szCs w:val="18"/>
                        <w:vertAlign w:val="subscript"/>
                      </w:rPr>
                      <m:t>）</m:t>
                    </m:r>
                  </m:e>
                </m:nary>
              </m:oMath>
            </m:oMathPara>
          </w:p>
        </w:tc>
        <w:tc>
          <w:tcPr>
            <w:tcW w:w="2637" w:type="dxa"/>
            <w:tcBorders>
              <w:bottom w:val="single" w:sz="18" w:space="0" w:color="auto"/>
            </w:tcBorders>
          </w:tcPr>
          <w:p w14:paraId="4E21D46E" w14:textId="77777777" w:rsidR="0054179F" w:rsidRPr="00DC020C" w:rsidRDefault="00BA603D" w:rsidP="00115E8A">
            <w:pPr>
              <w:spacing w:line="16" w:lineRule="atLeast"/>
              <w:ind w:firstLine="480"/>
              <w:jc w:val="left"/>
              <w:rPr>
                <w:rFonts w:asciiTheme="minorEastAsia" w:eastAsiaTheme="minorEastAsia" w:hAnsiTheme="minorEastAsia"/>
                <w:kern w:val="0"/>
                <w:szCs w:val="18"/>
              </w:rPr>
            </w:pPr>
            <m:oMath>
              <m:r>
                <m:rPr>
                  <m:sty m:val="p"/>
                </m:rPr>
                <w:rPr>
                  <w:rFonts w:ascii="Cambria Math" w:eastAsiaTheme="minorEastAsia" w:hAnsi="Cambria Math"/>
                  <w:kern w:val="0"/>
                  <w:szCs w:val="18"/>
                </w:rPr>
                <m:t>i</m:t>
              </m:r>
            </m:oMath>
            <w:r w:rsidRPr="00DC020C">
              <w:rPr>
                <w:rFonts w:asciiTheme="minorEastAsia" w:eastAsiaTheme="minorEastAsia" w:hAnsiTheme="minorEastAsia" w:hint="eastAsia"/>
                <w:kern w:val="0"/>
                <w:szCs w:val="18"/>
              </w:rPr>
              <w:t>：不同浓度区域的编码，</w:t>
            </w:r>
            <w:r w:rsidRPr="00DC020C">
              <w:rPr>
                <w:rFonts w:asciiTheme="minorEastAsia" w:eastAsiaTheme="minorEastAsia" w:hAnsiTheme="minorEastAsia"/>
                <w:kern w:val="0"/>
                <w:szCs w:val="18"/>
              </w:rPr>
              <w:t xml:space="preserve"> </w:t>
            </w:r>
            <m:oMath>
              <m:sSub>
                <m:sSubPr>
                  <m:ctrlPr>
                    <w:rPr>
                      <w:rFonts w:ascii="Cambria Math" w:eastAsiaTheme="minorEastAsia" w:hAnsi="Cambria Math"/>
                      <w:i/>
                      <w:szCs w:val="18"/>
                      <w:vertAlign w:val="subscript"/>
                    </w:rPr>
                  </m:ctrlPr>
                </m:sSubPr>
                <m:e>
                  <m:r>
                    <w:rPr>
                      <w:rFonts w:ascii="Cambria Math" w:eastAsiaTheme="minorEastAsia" w:hAnsi="Cambria Math"/>
                      <w:szCs w:val="18"/>
                      <w:vertAlign w:val="subscript"/>
                    </w:rPr>
                    <m:t>Canrisk</m:t>
                  </m:r>
                </m:e>
                <m:sub>
                  <m:r>
                    <w:rPr>
                      <w:rFonts w:ascii="Cambria Math" w:eastAsiaTheme="minorEastAsia" w:hAnsi="Cambria Math"/>
                      <w:szCs w:val="18"/>
                      <w:vertAlign w:val="subscript"/>
                    </w:rPr>
                    <m:t>i</m:t>
                  </m:r>
                </m:sub>
              </m:sSub>
            </m:oMath>
            <w:r w:rsidRPr="00DC020C">
              <w:rPr>
                <w:rFonts w:asciiTheme="minorEastAsia" w:eastAsiaTheme="minorEastAsia" w:hAnsiTheme="minorEastAsia" w:hint="eastAsia"/>
                <w:kern w:val="0"/>
                <w:szCs w:val="18"/>
              </w:rPr>
              <w:t>：不同浓度区域的二噁英致癌风险</w:t>
            </w:r>
          </w:p>
          <w:p w14:paraId="02DF5C47" w14:textId="77777777" w:rsidR="0054179F" w:rsidRPr="00DC020C" w:rsidRDefault="00BA603D" w:rsidP="00115E8A">
            <w:pPr>
              <w:spacing w:line="16" w:lineRule="atLeast"/>
              <w:ind w:firstLine="480"/>
              <w:jc w:val="left"/>
              <w:rPr>
                <w:rFonts w:asciiTheme="minorEastAsia" w:eastAsiaTheme="minorEastAsia" w:hAnsiTheme="minorEastAsia"/>
                <w:kern w:val="0"/>
                <w:szCs w:val="18"/>
              </w:rPr>
            </w:pPr>
            <w:r w:rsidRPr="00DC020C">
              <w:rPr>
                <w:rFonts w:asciiTheme="minorEastAsia" w:eastAsiaTheme="minorEastAsia" w:hAnsiTheme="minorEastAsia"/>
                <w:kern w:val="0"/>
                <w:szCs w:val="18"/>
              </w:rPr>
              <w:t>dens</w:t>
            </w:r>
            <w:r w:rsidRPr="00DC020C">
              <w:rPr>
                <w:rFonts w:asciiTheme="minorEastAsia" w:eastAsiaTheme="minorEastAsia" w:hAnsiTheme="minorEastAsia" w:hint="eastAsia"/>
                <w:kern w:val="0"/>
                <w:szCs w:val="18"/>
              </w:rPr>
              <w:t>：每平方公里人口密度</w:t>
            </w:r>
          </w:p>
          <w:p w14:paraId="4DE3BAE0" w14:textId="77777777" w:rsidR="0054179F" w:rsidRPr="00DC020C" w:rsidRDefault="002C0966" w:rsidP="00115E8A">
            <w:pPr>
              <w:spacing w:line="16" w:lineRule="atLeast"/>
              <w:ind w:firstLine="480"/>
              <w:jc w:val="left"/>
              <w:rPr>
                <w:rFonts w:asciiTheme="minorEastAsia" w:eastAsiaTheme="minorEastAsia" w:hAnsiTheme="minorEastAsia"/>
                <w:kern w:val="0"/>
                <w:szCs w:val="18"/>
              </w:rPr>
            </w:pPr>
            <m:oMath>
              <m:sSub>
                <m:sSubPr>
                  <m:ctrlPr>
                    <w:rPr>
                      <w:rFonts w:ascii="Cambria Math" w:eastAsiaTheme="minorEastAsia" w:hAnsi="Cambria Math"/>
                      <w:i/>
                      <w:szCs w:val="18"/>
                      <w:vertAlign w:val="subscript"/>
                    </w:rPr>
                  </m:ctrlPr>
                </m:sSubPr>
                <m:e>
                  <m:r>
                    <w:rPr>
                      <w:rFonts w:ascii="Cambria Math" w:eastAsiaTheme="minorEastAsia" w:hAnsi="Cambria Math"/>
                      <w:szCs w:val="18"/>
                      <w:vertAlign w:val="subscript"/>
                    </w:rPr>
                    <m:t>A</m:t>
                  </m:r>
                </m:e>
                <m:sub>
                  <m:r>
                    <w:rPr>
                      <w:rFonts w:ascii="Cambria Math" w:eastAsiaTheme="minorEastAsia" w:hAnsi="Cambria Math"/>
                      <w:szCs w:val="18"/>
                      <w:vertAlign w:val="subscript"/>
                    </w:rPr>
                    <m:t>i</m:t>
                  </m:r>
                </m:sub>
              </m:sSub>
            </m:oMath>
            <w:r w:rsidR="00BA603D" w:rsidRPr="00DC020C">
              <w:rPr>
                <w:rFonts w:asciiTheme="minorEastAsia" w:eastAsiaTheme="minorEastAsia" w:hAnsiTheme="minorEastAsia" w:hint="eastAsia"/>
                <w:kern w:val="0"/>
                <w:szCs w:val="18"/>
              </w:rPr>
              <w:t>：不同浓度区域所占的面积</w:t>
            </w:r>
          </w:p>
          <w:p w14:paraId="34850E3A" w14:textId="77777777" w:rsidR="0054179F" w:rsidRPr="00DC020C" w:rsidRDefault="00BA603D" w:rsidP="00115E8A">
            <w:pPr>
              <w:spacing w:line="16" w:lineRule="atLeast"/>
              <w:ind w:firstLine="480"/>
              <w:jc w:val="left"/>
              <w:rPr>
                <w:rFonts w:asciiTheme="minorEastAsia" w:eastAsiaTheme="minorEastAsia" w:hAnsiTheme="minorEastAsia"/>
                <w:kern w:val="0"/>
                <w:szCs w:val="18"/>
              </w:rPr>
            </w:pPr>
            <w:r w:rsidRPr="00DC020C">
              <w:rPr>
                <w:rFonts w:asciiTheme="minorEastAsia" w:eastAsiaTheme="minorEastAsia" w:hAnsiTheme="minorEastAsia"/>
                <w:kern w:val="0"/>
                <w:szCs w:val="18"/>
              </w:rPr>
              <w:t>Cost</w:t>
            </w:r>
            <w:r w:rsidRPr="00DC020C">
              <w:rPr>
                <w:rFonts w:asciiTheme="minorEastAsia" w:eastAsiaTheme="minorEastAsia" w:hAnsiTheme="minorEastAsia"/>
                <w:kern w:val="0"/>
                <w:szCs w:val="18"/>
                <w:vertAlign w:val="subscript"/>
              </w:rPr>
              <w:t>l</w:t>
            </w:r>
            <w:r w:rsidRPr="00DC020C">
              <w:rPr>
                <w:rFonts w:asciiTheme="minorEastAsia" w:eastAsiaTheme="minorEastAsia" w:hAnsiTheme="minorEastAsia" w:hint="eastAsia"/>
                <w:kern w:val="0"/>
                <w:szCs w:val="18"/>
              </w:rPr>
              <w:t>：个体生命价值</w:t>
            </w:r>
          </w:p>
          <w:p w14:paraId="6F7F924C" w14:textId="77777777" w:rsidR="0054179F" w:rsidRPr="00DC020C" w:rsidRDefault="00BA603D" w:rsidP="00115E8A">
            <w:pPr>
              <w:spacing w:line="16" w:lineRule="atLeast"/>
              <w:ind w:firstLine="480"/>
              <w:jc w:val="left"/>
              <w:rPr>
                <w:rFonts w:asciiTheme="minorEastAsia" w:eastAsiaTheme="minorEastAsia" w:hAnsiTheme="minorEastAsia"/>
                <w:szCs w:val="18"/>
              </w:rPr>
            </w:pPr>
            <w:r w:rsidRPr="00DC020C">
              <w:rPr>
                <w:rFonts w:asciiTheme="minorEastAsia" w:eastAsiaTheme="minorEastAsia" w:hAnsiTheme="minorEastAsia"/>
                <w:kern w:val="0"/>
                <w:szCs w:val="18"/>
              </w:rPr>
              <w:t>Cost</w:t>
            </w:r>
            <w:r w:rsidRPr="00DC020C">
              <w:rPr>
                <w:rFonts w:asciiTheme="minorEastAsia" w:eastAsiaTheme="minorEastAsia" w:hAnsiTheme="minorEastAsia"/>
                <w:kern w:val="0"/>
                <w:szCs w:val="18"/>
                <w:vertAlign w:val="subscript"/>
              </w:rPr>
              <w:t>c</w:t>
            </w:r>
            <w:r w:rsidRPr="00DC020C">
              <w:rPr>
                <w:rFonts w:asciiTheme="minorEastAsia" w:eastAsiaTheme="minorEastAsia" w:hAnsiTheme="minorEastAsia" w:hint="eastAsia"/>
                <w:kern w:val="0"/>
                <w:szCs w:val="18"/>
              </w:rPr>
              <w:t>：个体治疗费用</w:t>
            </w:r>
          </w:p>
        </w:tc>
      </w:tr>
    </w:tbl>
    <w:p w14:paraId="360A4036" w14:textId="77777777" w:rsidR="0054179F" w:rsidRPr="00DC020C" w:rsidRDefault="0054179F">
      <w:pPr>
        <w:rPr>
          <w:rFonts w:asciiTheme="minorEastAsia" w:eastAsiaTheme="minorEastAsia" w:hAnsiTheme="minorEastAsia"/>
          <w:sz w:val="24"/>
        </w:rPr>
      </w:pPr>
    </w:p>
    <w:p w14:paraId="424E307B" w14:textId="77777777" w:rsidR="0054179F" w:rsidRPr="00DC020C" w:rsidRDefault="00BA603D">
      <w:pPr>
        <w:ind w:firstLineChars="700" w:firstLine="1960"/>
        <w:jc w:val="center"/>
        <w:rPr>
          <w:rFonts w:asciiTheme="minorEastAsia" w:eastAsiaTheme="minorEastAsia" w:hAnsiTheme="minorEastAsia"/>
          <w:sz w:val="28"/>
        </w:rPr>
      </w:pPr>
      <w:r w:rsidRPr="00DC020C">
        <w:rPr>
          <w:rFonts w:asciiTheme="minorEastAsia" w:eastAsiaTheme="minorEastAsia" w:hAnsiTheme="minorEastAsia" w:hint="eastAsia"/>
          <w:sz w:val="28"/>
        </w:rPr>
        <w:t>M</w:t>
      </w:r>
      <w:r w:rsidR="00D8702F" w:rsidRPr="00DC020C">
        <w:rPr>
          <w:rFonts w:asciiTheme="minorEastAsia" w:eastAsiaTheme="minorEastAsia" w:hAnsiTheme="minorEastAsia" w:hint="eastAsia"/>
          <w:sz w:val="28"/>
          <w:vertAlign w:val="subscript"/>
        </w:rPr>
        <w:t>4</w:t>
      </w:r>
      <w:r w:rsidRPr="00DC020C">
        <w:rPr>
          <w:rFonts w:asciiTheme="minorEastAsia" w:eastAsiaTheme="minorEastAsia" w:hAnsiTheme="minorEastAsia" w:hint="eastAsia"/>
          <w:sz w:val="28"/>
        </w:rPr>
        <w:t>（年度垃圾焚烧社会成本）= M</w:t>
      </w:r>
      <w:r w:rsidR="00D8702F" w:rsidRPr="00DC020C">
        <w:rPr>
          <w:rFonts w:asciiTheme="minorEastAsia" w:eastAsiaTheme="minorEastAsia" w:hAnsiTheme="minorEastAsia" w:hint="eastAsia"/>
          <w:sz w:val="28"/>
          <w:vertAlign w:val="subscript"/>
        </w:rPr>
        <w:t>4</w:t>
      </w:r>
      <w:r w:rsidRPr="00DC020C">
        <w:rPr>
          <w:rFonts w:asciiTheme="minorEastAsia" w:eastAsiaTheme="minorEastAsia" w:hAnsiTheme="minorEastAsia" w:hint="eastAsia"/>
          <w:sz w:val="28"/>
          <w:vertAlign w:val="subscript"/>
        </w:rPr>
        <w:t>-1</w:t>
      </w:r>
      <w:r w:rsidRPr="00DC020C">
        <w:rPr>
          <w:rFonts w:asciiTheme="minorEastAsia" w:eastAsiaTheme="minorEastAsia" w:hAnsiTheme="minorEastAsia" w:hint="eastAsia"/>
          <w:sz w:val="28"/>
        </w:rPr>
        <w:t>+ M</w:t>
      </w:r>
      <w:r w:rsidR="00D8702F" w:rsidRPr="00DC020C">
        <w:rPr>
          <w:rFonts w:asciiTheme="minorEastAsia" w:eastAsiaTheme="minorEastAsia" w:hAnsiTheme="minorEastAsia" w:hint="eastAsia"/>
          <w:sz w:val="28"/>
          <w:vertAlign w:val="subscript"/>
        </w:rPr>
        <w:t>4</w:t>
      </w:r>
      <w:r w:rsidRPr="00DC020C">
        <w:rPr>
          <w:rFonts w:asciiTheme="minorEastAsia" w:eastAsiaTheme="minorEastAsia" w:hAnsiTheme="minorEastAsia" w:hint="eastAsia"/>
          <w:sz w:val="28"/>
          <w:vertAlign w:val="subscript"/>
        </w:rPr>
        <w:t>-2</w:t>
      </w:r>
      <w:r w:rsidRPr="00DC020C">
        <w:rPr>
          <w:rFonts w:asciiTheme="minorEastAsia" w:eastAsiaTheme="minorEastAsia" w:hAnsiTheme="minorEastAsia" w:hint="eastAsia"/>
          <w:sz w:val="28"/>
        </w:rPr>
        <w:t>+ M</w:t>
      </w:r>
      <w:r w:rsidR="00D8702F" w:rsidRPr="00DC020C">
        <w:rPr>
          <w:rFonts w:asciiTheme="minorEastAsia" w:eastAsiaTheme="minorEastAsia" w:hAnsiTheme="minorEastAsia" w:hint="eastAsia"/>
          <w:sz w:val="28"/>
          <w:vertAlign w:val="subscript"/>
        </w:rPr>
        <w:t>4</w:t>
      </w:r>
      <w:r w:rsidRPr="00DC020C">
        <w:rPr>
          <w:rFonts w:asciiTheme="minorEastAsia" w:eastAsiaTheme="minorEastAsia" w:hAnsiTheme="minorEastAsia" w:hint="eastAsia"/>
          <w:sz w:val="28"/>
          <w:vertAlign w:val="subscript"/>
        </w:rPr>
        <w:t>-3</w:t>
      </w:r>
      <w:r w:rsidRPr="00DC020C">
        <w:rPr>
          <w:rFonts w:asciiTheme="minorEastAsia" w:eastAsiaTheme="minorEastAsia" w:hAnsiTheme="minorEastAsia" w:hint="eastAsia"/>
          <w:sz w:val="28"/>
        </w:rPr>
        <w:t xml:space="preserve"> +M</w:t>
      </w:r>
      <w:r w:rsidR="00D8702F" w:rsidRPr="00DC020C">
        <w:rPr>
          <w:rFonts w:asciiTheme="minorEastAsia" w:eastAsiaTheme="minorEastAsia" w:hAnsiTheme="minorEastAsia" w:hint="eastAsia"/>
          <w:sz w:val="28"/>
          <w:vertAlign w:val="subscript"/>
        </w:rPr>
        <w:t>4</w:t>
      </w:r>
      <w:r w:rsidRPr="00DC020C">
        <w:rPr>
          <w:rFonts w:asciiTheme="minorEastAsia" w:eastAsiaTheme="minorEastAsia" w:hAnsiTheme="minorEastAsia" w:hint="eastAsia"/>
          <w:sz w:val="28"/>
          <w:vertAlign w:val="subscript"/>
        </w:rPr>
        <w:t>-4</w:t>
      </w:r>
    </w:p>
    <w:p w14:paraId="4CA6C8DB" w14:textId="77777777" w:rsidR="0054179F" w:rsidRPr="00DC020C" w:rsidRDefault="002C0966">
      <w:pPr>
        <w:pStyle w:val="af0"/>
      </w:pPr>
      <m:oMathPara>
        <m:oMath>
          <m:sSub>
            <m:sSubPr>
              <m:ctrlPr/>
            </m:sSubPr>
            <m:e>
              <m:r>
                <m:t>A</m:t>
              </m:r>
            </m:e>
            <m:sub>
              <m:r>
                <m:t>4</m:t>
              </m:r>
              <m:r>
                <w:rPr>
                  <w:rFonts w:hint="eastAsia"/>
                </w:rPr>
                <m:t>单位垃圾焚烧社会成本</m:t>
              </m:r>
            </m:sub>
          </m:sSub>
          <m:r>
            <m:t>=</m:t>
          </m:r>
          <m:f>
            <m:fPr>
              <m:ctrlPr/>
            </m:fPr>
            <m:num>
              <m:sSub>
                <m:sSubPr>
                  <m:ctrlPr/>
                </m:sSubPr>
                <m:e>
                  <m:r>
                    <m:t>M</m:t>
                  </m:r>
                </m:e>
                <m:sub>
                  <m:r>
                    <m:t>4</m:t>
                  </m:r>
                  <m:r>
                    <w:rPr>
                      <w:rFonts w:hint="eastAsia"/>
                    </w:rPr>
                    <m:t>年度焚烧社会成本</m:t>
                  </m:r>
                </m:sub>
              </m:sSub>
            </m:num>
            <m:den>
              <m:sSub>
                <m:sSubPr>
                  <m:ctrlPr/>
                </m:sSubPr>
                <m:e>
                  <m:r>
                    <m:t>Q</m:t>
                  </m:r>
                </m:e>
                <m:sub>
                  <m:r>
                    <w:rPr>
                      <w:rFonts w:hint="eastAsia"/>
                    </w:rPr>
                    <m:t>年度填埋量</m:t>
                  </m:r>
                </m:sub>
              </m:sSub>
            </m:den>
          </m:f>
        </m:oMath>
      </m:oMathPara>
    </w:p>
    <w:p w14:paraId="35746229" w14:textId="77777777" w:rsidR="0054179F" w:rsidRPr="00DC020C" w:rsidRDefault="00BA603D">
      <w:pPr>
        <w:pStyle w:val="12"/>
        <w:widowControl/>
        <w:numPr>
          <w:ilvl w:val="0"/>
          <w:numId w:val="6"/>
        </w:numPr>
        <w:ind w:firstLineChars="0"/>
        <w:jc w:val="left"/>
        <w:rPr>
          <w:b/>
          <w:sz w:val="28"/>
          <w:szCs w:val="28"/>
        </w:rPr>
      </w:pPr>
      <w:r w:rsidRPr="00DC020C">
        <w:rPr>
          <w:b/>
          <w:sz w:val="28"/>
          <w:szCs w:val="28"/>
        </w:rPr>
        <w:t>干垃圾焚烧</w:t>
      </w:r>
    </w:p>
    <w:p w14:paraId="4CE68840" w14:textId="77777777" w:rsidR="0054179F" w:rsidRPr="00DC020C" w:rsidRDefault="00BA603D">
      <w:pPr>
        <w:ind w:firstLine="420"/>
        <w:rPr>
          <w:rFonts w:asciiTheme="minorEastAsia" w:eastAsiaTheme="minorEastAsia" w:hAnsiTheme="minorEastAsia"/>
          <w:sz w:val="28"/>
          <w:szCs w:val="28"/>
        </w:rPr>
      </w:pPr>
      <w:r w:rsidRPr="00DC020C">
        <w:rPr>
          <w:rFonts w:asciiTheme="minorEastAsia" w:eastAsiaTheme="minorEastAsia" w:hAnsiTheme="minorEastAsia" w:hint="eastAsia"/>
          <w:sz w:val="28"/>
          <w:szCs w:val="28"/>
        </w:rPr>
        <w:t>焚烧成分变成干垃圾后导致的结果是：（</w:t>
      </w:r>
      <w:r w:rsidRPr="00DC020C">
        <w:rPr>
          <w:rFonts w:asciiTheme="minorEastAsia" w:eastAsiaTheme="minorEastAsia" w:hAnsiTheme="minorEastAsia"/>
          <w:sz w:val="28"/>
          <w:szCs w:val="28"/>
        </w:rPr>
        <w:t>1</w:t>
      </w:r>
      <w:r w:rsidRPr="00DC020C">
        <w:rPr>
          <w:rFonts w:asciiTheme="minorEastAsia" w:eastAsiaTheme="minorEastAsia" w:hAnsiTheme="minorEastAsia" w:hint="eastAsia"/>
          <w:sz w:val="28"/>
          <w:szCs w:val="28"/>
        </w:rPr>
        <w:t>）渗沥液产量率减少；（</w:t>
      </w:r>
      <w:r w:rsidRPr="00DC020C">
        <w:rPr>
          <w:rFonts w:asciiTheme="minorEastAsia" w:eastAsiaTheme="minorEastAsia" w:hAnsiTheme="minorEastAsia"/>
          <w:sz w:val="28"/>
          <w:szCs w:val="28"/>
        </w:rPr>
        <w:t>2</w:t>
      </w:r>
      <w:r w:rsidRPr="00DC020C">
        <w:rPr>
          <w:rFonts w:asciiTheme="minorEastAsia" w:eastAsiaTheme="minorEastAsia" w:hAnsiTheme="minorEastAsia" w:hint="eastAsia"/>
          <w:sz w:val="28"/>
          <w:szCs w:val="28"/>
        </w:rPr>
        <w:t>）所需辅助燃料量降低；（</w:t>
      </w:r>
      <w:r w:rsidRPr="00DC020C">
        <w:rPr>
          <w:rFonts w:asciiTheme="minorEastAsia" w:eastAsiaTheme="minorEastAsia" w:hAnsiTheme="minorEastAsia"/>
          <w:sz w:val="28"/>
          <w:szCs w:val="28"/>
        </w:rPr>
        <w:t>3</w:t>
      </w:r>
      <w:r w:rsidRPr="00DC020C">
        <w:rPr>
          <w:rFonts w:asciiTheme="minorEastAsia" w:eastAsiaTheme="minorEastAsia" w:hAnsiTheme="minorEastAsia" w:hint="eastAsia"/>
          <w:sz w:val="28"/>
          <w:szCs w:val="28"/>
        </w:rPr>
        <w:t>）二噁英浓度降低。故核算干垃圾焚烧时，除渗沥液补贴、公众健康损失不计入核算，其余同垃圾焚烧的社会总成本核算方法。</w:t>
      </w:r>
    </w:p>
    <w:p w14:paraId="4305D26C" w14:textId="77777777" w:rsidR="0054179F" w:rsidRPr="00DC020C" w:rsidRDefault="00BA603D">
      <w:pPr>
        <w:pStyle w:val="12"/>
        <w:widowControl/>
        <w:numPr>
          <w:ilvl w:val="0"/>
          <w:numId w:val="6"/>
        </w:numPr>
        <w:ind w:firstLineChars="0"/>
        <w:jc w:val="left"/>
        <w:rPr>
          <w:b/>
          <w:sz w:val="28"/>
          <w:szCs w:val="28"/>
        </w:rPr>
      </w:pPr>
      <w:r w:rsidRPr="00DC020C">
        <w:rPr>
          <w:b/>
          <w:sz w:val="28"/>
          <w:szCs w:val="28"/>
        </w:rPr>
        <w:t>湿垃圾生物处理</w:t>
      </w:r>
    </w:p>
    <w:p w14:paraId="51664489" w14:textId="77777777" w:rsidR="0054179F" w:rsidRPr="00DC020C" w:rsidRDefault="00BA603D">
      <w:pPr>
        <w:widowControl/>
        <w:ind w:firstLine="420"/>
        <w:jc w:val="left"/>
        <w:rPr>
          <w:b/>
          <w:sz w:val="28"/>
          <w:szCs w:val="28"/>
        </w:rPr>
      </w:pPr>
      <w:r w:rsidRPr="00DC020C">
        <w:rPr>
          <w:rFonts w:ascii="Arial" w:hAnsi="Arial" w:cs="Arial"/>
          <w:sz w:val="28"/>
          <w:szCs w:val="28"/>
          <w:shd w:val="clear" w:color="auto" w:fill="FFFFFF"/>
        </w:rPr>
        <w:t>生活垃圾的生物处理是利用自然界中的生物，主要是微生物，将生活垃圾中的可降解有机物转化为稳定的产物、能源和其他有用物质的一种处理技术，实现生活垃圾的减量化、无害化、资源化。其处理流程及社会总成本核算边界</w:t>
      </w:r>
      <w:r w:rsidRPr="00DC020C">
        <w:rPr>
          <w:rFonts w:ascii="Arial" w:hAnsi="Arial" w:cs="Arial" w:hint="eastAsia"/>
          <w:sz w:val="28"/>
          <w:szCs w:val="28"/>
          <w:shd w:val="clear" w:color="auto" w:fill="FFFFFF"/>
        </w:rPr>
        <w:t>，</w:t>
      </w:r>
      <w:r w:rsidRPr="00DC020C">
        <w:rPr>
          <w:rFonts w:ascii="Arial" w:hAnsi="Arial" w:cs="Arial"/>
          <w:sz w:val="28"/>
          <w:szCs w:val="28"/>
          <w:shd w:val="clear" w:color="auto" w:fill="FFFFFF"/>
        </w:rPr>
        <w:t>如图</w:t>
      </w:r>
      <w:r w:rsidRPr="00DC020C">
        <w:rPr>
          <w:rFonts w:ascii="Arial" w:hAnsi="Arial" w:cs="Arial" w:hint="eastAsia"/>
          <w:sz w:val="28"/>
          <w:szCs w:val="28"/>
          <w:shd w:val="clear" w:color="auto" w:fill="FFFFFF"/>
        </w:rPr>
        <w:t>4-</w:t>
      </w:r>
      <w:r w:rsidR="00D2715A" w:rsidRPr="00DC020C">
        <w:rPr>
          <w:rFonts w:ascii="Arial" w:hAnsi="Arial" w:cs="Arial" w:hint="eastAsia"/>
          <w:sz w:val="28"/>
          <w:szCs w:val="28"/>
          <w:shd w:val="clear" w:color="auto" w:fill="FFFFFF"/>
        </w:rPr>
        <w:t>5</w:t>
      </w:r>
      <w:r w:rsidRPr="00DC020C">
        <w:rPr>
          <w:rFonts w:ascii="Arial" w:hAnsi="Arial" w:cs="Arial"/>
          <w:sz w:val="28"/>
          <w:szCs w:val="28"/>
          <w:shd w:val="clear" w:color="auto" w:fill="FFFFFF"/>
        </w:rPr>
        <w:t>所示</w:t>
      </w:r>
      <w:r w:rsidRPr="00DC020C">
        <w:rPr>
          <w:rFonts w:ascii="Arial" w:hAnsi="Arial" w:cs="Arial" w:hint="eastAsia"/>
          <w:sz w:val="28"/>
          <w:szCs w:val="28"/>
          <w:shd w:val="clear" w:color="auto" w:fill="FFFFFF"/>
        </w:rPr>
        <w:t>。</w:t>
      </w:r>
    </w:p>
    <w:p w14:paraId="5B602AA9" w14:textId="77777777" w:rsidR="0054179F" w:rsidRPr="00DC020C" w:rsidRDefault="0055204B">
      <w:pPr>
        <w:widowControl/>
        <w:jc w:val="left"/>
      </w:pPr>
      <w:r w:rsidRPr="00DC020C">
        <w:rPr>
          <w:noProof/>
        </w:rPr>
        <w:lastRenderedPageBreak/>
        <w:drawing>
          <wp:inline distT="0" distB="0" distL="0" distR="0" wp14:anchorId="4917B0B5" wp14:editId="2CE2E613">
            <wp:extent cx="5467350" cy="224790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2247900"/>
                    </a:xfrm>
                    <a:prstGeom prst="rect">
                      <a:avLst/>
                    </a:prstGeom>
                    <a:noFill/>
                    <a:ln>
                      <a:noFill/>
                    </a:ln>
                  </pic:spPr>
                </pic:pic>
              </a:graphicData>
            </a:graphic>
          </wp:inline>
        </w:drawing>
      </w:r>
    </w:p>
    <w:p w14:paraId="13518F02" w14:textId="77777777" w:rsidR="0054179F" w:rsidRPr="00DC020C" w:rsidRDefault="00BA603D">
      <w:pPr>
        <w:widowControl/>
        <w:jc w:val="center"/>
        <w:rPr>
          <w:rFonts w:asciiTheme="minorEastAsia" w:eastAsiaTheme="minorEastAsia" w:hAnsiTheme="minorEastAsia"/>
          <w:b/>
        </w:rPr>
      </w:pPr>
      <w:r w:rsidRPr="00DC020C">
        <w:rPr>
          <w:rFonts w:asciiTheme="minorEastAsia" w:eastAsiaTheme="minorEastAsia" w:hAnsiTheme="minorEastAsia"/>
          <w:b/>
        </w:rPr>
        <w:t>图</w:t>
      </w:r>
      <w:r w:rsidRPr="00DC020C">
        <w:rPr>
          <w:rFonts w:asciiTheme="minorEastAsia" w:eastAsiaTheme="minorEastAsia" w:hAnsiTheme="minorEastAsia" w:hint="eastAsia"/>
          <w:b/>
        </w:rPr>
        <w:t>4-</w:t>
      </w:r>
      <w:r w:rsidRPr="00DC020C">
        <w:rPr>
          <w:rFonts w:asciiTheme="minorEastAsia" w:eastAsiaTheme="minorEastAsia" w:hAnsiTheme="minorEastAsia"/>
          <w:b/>
        </w:rPr>
        <w:t>5湿垃圾生物处理社会总成本核算边界</w:t>
      </w:r>
    </w:p>
    <w:p w14:paraId="3AE7EBA3" w14:textId="77777777" w:rsidR="0054179F" w:rsidRPr="00DC020C" w:rsidRDefault="00BA603D">
      <w:pPr>
        <w:ind w:firstLine="420"/>
        <w:rPr>
          <w:sz w:val="28"/>
          <w:szCs w:val="28"/>
        </w:rPr>
      </w:pPr>
      <w:r w:rsidRPr="00DC020C">
        <w:rPr>
          <w:rFonts w:hint="eastAsia"/>
          <w:sz w:val="28"/>
          <w:szCs w:val="28"/>
        </w:rPr>
        <w:t>湿垃圾生物处理社会成本核算可分四类：固定成本、可变成本、税收减免、沼气收益和废料收益，具体和算方法如图</w:t>
      </w:r>
      <w:r w:rsidRPr="00DC020C">
        <w:rPr>
          <w:rFonts w:hint="eastAsia"/>
          <w:sz w:val="28"/>
          <w:szCs w:val="28"/>
        </w:rPr>
        <w:t>4-</w:t>
      </w:r>
      <w:r w:rsidRPr="00DC020C">
        <w:rPr>
          <w:sz w:val="28"/>
          <w:szCs w:val="28"/>
        </w:rPr>
        <w:t>4</w:t>
      </w:r>
      <w:r w:rsidRPr="00DC020C">
        <w:rPr>
          <w:sz w:val="28"/>
          <w:szCs w:val="28"/>
        </w:rPr>
        <w:t>所示</w:t>
      </w:r>
      <w:r w:rsidRPr="00DC020C">
        <w:rPr>
          <w:rFonts w:hint="eastAsia"/>
          <w:sz w:val="28"/>
          <w:szCs w:val="28"/>
        </w:rPr>
        <w:t>。</w:t>
      </w:r>
    </w:p>
    <w:p w14:paraId="6E47909F" w14:textId="77777777" w:rsidR="0054179F" w:rsidRPr="00DC020C" w:rsidRDefault="00BA603D">
      <w:pPr>
        <w:spacing w:line="220" w:lineRule="atLeast"/>
        <w:ind w:firstLineChars="1000" w:firstLine="2409"/>
        <w:rPr>
          <w:rFonts w:asciiTheme="minorEastAsia" w:eastAsiaTheme="minorEastAsia" w:hAnsiTheme="minorEastAsia"/>
          <w:b/>
          <w:sz w:val="24"/>
        </w:rPr>
      </w:pPr>
      <w:r w:rsidRPr="00DC020C">
        <w:rPr>
          <w:rFonts w:asciiTheme="minorEastAsia" w:eastAsiaTheme="minorEastAsia" w:hAnsiTheme="minorEastAsia" w:hint="eastAsia"/>
          <w:b/>
          <w:sz w:val="24"/>
        </w:rPr>
        <w:t>表4-</w:t>
      </w:r>
      <w:r w:rsidRPr="00DC020C">
        <w:rPr>
          <w:rFonts w:asciiTheme="minorEastAsia" w:eastAsiaTheme="minorEastAsia" w:hAnsiTheme="minorEastAsia"/>
          <w:b/>
          <w:sz w:val="24"/>
        </w:rPr>
        <w:t>4</w:t>
      </w:r>
      <w:r w:rsidRPr="00DC020C">
        <w:rPr>
          <w:rFonts w:asciiTheme="minorEastAsia" w:eastAsiaTheme="minorEastAsia" w:hAnsiTheme="minorEastAsia" w:hint="eastAsia"/>
          <w:b/>
          <w:sz w:val="24"/>
        </w:rPr>
        <w:t>湿垃圾生物处理成本核算方法</w:t>
      </w:r>
    </w:p>
    <w:tbl>
      <w:tblPr>
        <w:tblStyle w:val="13"/>
        <w:tblW w:w="8702" w:type="dxa"/>
        <w:tblLayout w:type="fixed"/>
        <w:tblLook w:val="04A0" w:firstRow="1" w:lastRow="0" w:firstColumn="1" w:lastColumn="0" w:noHBand="0" w:noVBand="1"/>
      </w:tblPr>
      <w:tblGrid>
        <w:gridCol w:w="927"/>
        <w:gridCol w:w="1711"/>
        <w:gridCol w:w="3427"/>
        <w:gridCol w:w="2637"/>
      </w:tblGrid>
      <w:tr w:rsidR="0054179F" w:rsidRPr="00DC020C" w14:paraId="1CE838BA" w14:textId="77777777">
        <w:trPr>
          <w:tblHeader/>
        </w:trPr>
        <w:tc>
          <w:tcPr>
            <w:tcW w:w="927" w:type="dxa"/>
            <w:tcBorders>
              <w:top w:val="single" w:sz="18" w:space="0" w:color="auto"/>
            </w:tcBorders>
          </w:tcPr>
          <w:p w14:paraId="4A841DBF" w14:textId="77777777" w:rsidR="0054179F" w:rsidRPr="00DC020C" w:rsidRDefault="00BA603D" w:rsidP="00115E8A">
            <w:pPr>
              <w:spacing w:line="16" w:lineRule="atLeast"/>
              <w:ind w:firstLine="482"/>
              <w:rPr>
                <w:rFonts w:asciiTheme="minorEastAsia" w:eastAsiaTheme="minorEastAsia" w:hAnsiTheme="minorEastAsia"/>
                <w:b/>
                <w:szCs w:val="18"/>
              </w:rPr>
            </w:pPr>
            <w:r w:rsidRPr="00DC020C">
              <w:rPr>
                <w:rFonts w:asciiTheme="minorEastAsia" w:eastAsiaTheme="minorEastAsia" w:hAnsiTheme="minorEastAsia" w:hint="eastAsia"/>
                <w:b/>
                <w:szCs w:val="18"/>
              </w:rPr>
              <w:t>类别</w:t>
            </w:r>
          </w:p>
        </w:tc>
        <w:tc>
          <w:tcPr>
            <w:tcW w:w="1711" w:type="dxa"/>
            <w:tcBorders>
              <w:top w:val="single" w:sz="18" w:space="0" w:color="auto"/>
            </w:tcBorders>
          </w:tcPr>
          <w:p w14:paraId="4975F723" w14:textId="77777777" w:rsidR="0054179F" w:rsidRPr="00DC020C" w:rsidRDefault="00BA603D" w:rsidP="00115E8A">
            <w:pPr>
              <w:spacing w:line="16" w:lineRule="atLeast"/>
              <w:ind w:firstLine="482"/>
              <w:rPr>
                <w:rFonts w:asciiTheme="minorEastAsia" w:eastAsiaTheme="minorEastAsia" w:hAnsiTheme="minorEastAsia"/>
                <w:b/>
                <w:szCs w:val="18"/>
              </w:rPr>
            </w:pPr>
            <w:r w:rsidRPr="00DC020C">
              <w:rPr>
                <w:rFonts w:asciiTheme="minorEastAsia" w:eastAsiaTheme="minorEastAsia" w:hAnsiTheme="minorEastAsia" w:hint="eastAsia"/>
                <w:b/>
                <w:szCs w:val="18"/>
              </w:rPr>
              <w:t>项目</w:t>
            </w:r>
          </w:p>
        </w:tc>
        <w:tc>
          <w:tcPr>
            <w:tcW w:w="3427" w:type="dxa"/>
            <w:tcBorders>
              <w:top w:val="single" w:sz="18" w:space="0" w:color="auto"/>
            </w:tcBorders>
          </w:tcPr>
          <w:p w14:paraId="4D96CFE2" w14:textId="77777777" w:rsidR="0054179F" w:rsidRPr="00DC020C" w:rsidRDefault="00BA603D" w:rsidP="00115E8A">
            <w:pPr>
              <w:spacing w:line="16" w:lineRule="atLeast"/>
              <w:ind w:firstLine="482"/>
              <w:rPr>
                <w:rFonts w:asciiTheme="minorEastAsia" w:eastAsiaTheme="minorEastAsia" w:hAnsiTheme="minorEastAsia"/>
                <w:b/>
                <w:szCs w:val="18"/>
              </w:rPr>
            </w:pPr>
            <w:r w:rsidRPr="00DC020C">
              <w:rPr>
                <w:rFonts w:asciiTheme="minorEastAsia" w:eastAsiaTheme="minorEastAsia" w:hAnsiTheme="minorEastAsia" w:hint="eastAsia"/>
                <w:b/>
                <w:szCs w:val="18"/>
              </w:rPr>
              <w:t>公式</w:t>
            </w:r>
          </w:p>
        </w:tc>
        <w:tc>
          <w:tcPr>
            <w:tcW w:w="2637" w:type="dxa"/>
            <w:tcBorders>
              <w:top w:val="single" w:sz="18" w:space="0" w:color="auto"/>
            </w:tcBorders>
          </w:tcPr>
          <w:p w14:paraId="2DB1E699" w14:textId="77777777" w:rsidR="0054179F" w:rsidRPr="00DC020C" w:rsidRDefault="00BA603D" w:rsidP="00115E8A">
            <w:pPr>
              <w:spacing w:line="16" w:lineRule="atLeast"/>
              <w:ind w:firstLine="482"/>
              <w:rPr>
                <w:rFonts w:asciiTheme="minorEastAsia" w:eastAsiaTheme="minorEastAsia" w:hAnsiTheme="minorEastAsia"/>
                <w:b/>
                <w:szCs w:val="18"/>
              </w:rPr>
            </w:pPr>
            <w:r w:rsidRPr="00DC020C">
              <w:rPr>
                <w:rFonts w:asciiTheme="minorEastAsia" w:eastAsiaTheme="minorEastAsia" w:hAnsiTheme="minorEastAsia" w:hint="eastAsia"/>
                <w:b/>
                <w:szCs w:val="18"/>
              </w:rPr>
              <w:t>说明</w:t>
            </w:r>
          </w:p>
        </w:tc>
      </w:tr>
      <w:tr w:rsidR="0054179F" w:rsidRPr="00DC020C" w14:paraId="301F3A7A" w14:textId="77777777">
        <w:tc>
          <w:tcPr>
            <w:tcW w:w="927" w:type="dxa"/>
            <w:vMerge w:val="restart"/>
          </w:tcPr>
          <w:p w14:paraId="13D4F371"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固定成本</w:t>
            </w:r>
          </w:p>
          <w:p w14:paraId="6B8BEE8B"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（M</w:t>
            </w:r>
            <w:r w:rsidRPr="00DC020C">
              <w:rPr>
                <w:rFonts w:asciiTheme="minorEastAsia" w:eastAsiaTheme="minorEastAsia" w:hAnsiTheme="minorEastAsia" w:hint="eastAsia"/>
                <w:szCs w:val="18"/>
                <w:vertAlign w:val="subscript"/>
              </w:rPr>
              <w:t>5-1</w:t>
            </w:r>
            <w:r w:rsidRPr="00DC020C">
              <w:rPr>
                <w:rFonts w:asciiTheme="minorEastAsia" w:eastAsiaTheme="minorEastAsia" w:hAnsiTheme="minorEastAsia" w:hint="eastAsia"/>
                <w:szCs w:val="18"/>
              </w:rPr>
              <w:t>）</w:t>
            </w:r>
          </w:p>
        </w:tc>
        <w:tc>
          <w:tcPr>
            <w:tcW w:w="1711" w:type="dxa"/>
          </w:tcPr>
          <w:p w14:paraId="724B490C"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hint="eastAsia"/>
                <w:szCs w:val="18"/>
              </w:rPr>
              <w:t>土地成本（</w:t>
            </w:r>
            <w:r w:rsidRPr="00DC020C">
              <w:rPr>
                <w:rFonts w:asciiTheme="minorEastAsia" w:eastAsiaTheme="minorEastAsia" w:hAnsiTheme="minorEastAsia"/>
                <w:szCs w:val="18"/>
              </w:rPr>
              <w:t>L</w:t>
            </w:r>
            <w:r w:rsidRPr="00DC020C">
              <w:rPr>
                <w:rFonts w:asciiTheme="minorEastAsia" w:eastAsiaTheme="minorEastAsia" w:hAnsiTheme="minorEastAsia" w:hint="eastAsia"/>
                <w:szCs w:val="18"/>
              </w:rPr>
              <w:t>）</w:t>
            </w:r>
          </w:p>
        </w:tc>
        <w:tc>
          <w:tcPr>
            <w:tcW w:w="3427" w:type="dxa"/>
          </w:tcPr>
          <w:p w14:paraId="4D3E499E" w14:textId="77777777" w:rsidR="0054179F" w:rsidRPr="00DC020C" w:rsidRDefault="00BA603D" w:rsidP="00115E8A">
            <w:pPr>
              <w:spacing w:line="16" w:lineRule="atLeast"/>
              <w:ind w:firstLine="480"/>
              <w:rPr>
                <w:rFonts w:asciiTheme="minorEastAsia" w:eastAsiaTheme="minorEastAsia" w:hAnsiTheme="minorEastAsia"/>
                <w:i/>
                <w:szCs w:val="18"/>
              </w:rPr>
            </w:pPr>
            <m:oMathPara>
              <m:oMathParaPr>
                <m:jc m:val="left"/>
              </m:oMathParaPr>
              <m:oMath>
                <m:r>
                  <w:rPr>
                    <w:rFonts w:ascii="Cambria Math" w:eastAsiaTheme="minorEastAsia" w:hAnsi="Cambria Math"/>
                    <w:szCs w:val="18"/>
                  </w:rPr>
                  <m:t>L=U*S*</m:t>
                </m:r>
                <m:f>
                  <m:fPr>
                    <m:ctrlPr>
                      <w:rPr>
                        <w:rFonts w:ascii="Cambria Math" w:eastAsiaTheme="minorEastAsia" w:hAnsi="Cambria Math"/>
                        <w:i/>
                        <w:szCs w:val="18"/>
                      </w:rPr>
                    </m:ctrlPr>
                  </m:fPr>
                  <m:num>
                    <m:r>
                      <w:rPr>
                        <w:rFonts w:ascii="Cambria Math" w:eastAsiaTheme="minorEastAsia" w:hAnsi="Cambria Math"/>
                        <w:szCs w:val="18"/>
                      </w:rPr>
                      <m:t>i(1+</m:t>
                    </m:r>
                    <m:sSup>
                      <m:sSupPr>
                        <m:ctrlPr>
                          <w:rPr>
                            <w:rFonts w:ascii="Cambria Math" w:eastAsiaTheme="minorEastAsia" w:hAnsi="Cambria Math"/>
                            <w:i/>
                            <w:szCs w:val="18"/>
                          </w:rPr>
                        </m:ctrlPr>
                      </m:sSupPr>
                      <m:e>
                        <m:r>
                          <w:rPr>
                            <w:rFonts w:ascii="Cambria Math" w:eastAsiaTheme="minorEastAsia" w:hAnsi="Cambria Math"/>
                            <w:szCs w:val="18"/>
                          </w:rPr>
                          <m:t>i)</m:t>
                        </m:r>
                      </m:e>
                      <m:sup>
                        <m:r>
                          <w:rPr>
                            <w:rFonts w:ascii="Cambria Math" w:eastAsiaTheme="minorEastAsia" w:hAnsi="Cambria Math"/>
                            <w:szCs w:val="18"/>
                          </w:rPr>
                          <m:t>n</m:t>
                        </m:r>
                      </m:sup>
                    </m:sSup>
                  </m:num>
                  <m:den>
                    <m:r>
                      <w:rPr>
                        <w:rFonts w:ascii="Cambria Math" w:eastAsiaTheme="minorEastAsia" w:hAnsi="Cambria Math"/>
                        <w:szCs w:val="18"/>
                      </w:rPr>
                      <m:t>(1+i</m:t>
                    </m:r>
                    <m:sSup>
                      <m:sSupPr>
                        <m:ctrlPr>
                          <w:rPr>
                            <w:rFonts w:ascii="Cambria Math" w:eastAsiaTheme="minorEastAsia" w:hAnsi="Cambria Math"/>
                            <w:i/>
                            <w:szCs w:val="18"/>
                          </w:rPr>
                        </m:ctrlPr>
                      </m:sSupPr>
                      <m:e>
                        <m:r>
                          <w:rPr>
                            <w:rFonts w:ascii="Cambria Math" w:eastAsiaTheme="minorEastAsia" w:hAnsi="Cambria Math"/>
                            <w:szCs w:val="18"/>
                          </w:rPr>
                          <m:t>)</m:t>
                        </m:r>
                      </m:e>
                      <m:sup>
                        <m:r>
                          <w:rPr>
                            <w:rFonts w:ascii="Cambria Math" w:eastAsiaTheme="minorEastAsia" w:hAnsi="Cambria Math"/>
                            <w:szCs w:val="18"/>
                          </w:rPr>
                          <m:t>n</m:t>
                        </m:r>
                      </m:sup>
                    </m:sSup>
                    <m:r>
                      <w:rPr>
                        <w:rFonts w:ascii="Cambria Math" w:eastAsiaTheme="minorEastAsia" w:hAnsi="Cambria Math"/>
                        <w:szCs w:val="18"/>
                      </w:rPr>
                      <m:t>-1</m:t>
                    </m:r>
                  </m:den>
                </m:f>
              </m:oMath>
            </m:oMathPara>
          </w:p>
        </w:tc>
        <w:tc>
          <w:tcPr>
            <w:tcW w:w="2637" w:type="dxa"/>
          </w:tcPr>
          <w:p w14:paraId="699B20C4"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U</w:t>
            </w:r>
            <w:r w:rsidRPr="00DC020C">
              <w:rPr>
                <w:rFonts w:asciiTheme="minorEastAsia" w:eastAsiaTheme="minorEastAsia" w:hAnsiTheme="minorEastAsia" w:hint="eastAsia"/>
                <w:szCs w:val="18"/>
              </w:rPr>
              <w:t>：当年地价</w:t>
            </w:r>
          </w:p>
          <w:p w14:paraId="7F44EE65"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S</w:t>
            </w:r>
            <w:r w:rsidRPr="00DC020C">
              <w:rPr>
                <w:rFonts w:asciiTheme="minorEastAsia" w:eastAsiaTheme="minorEastAsia" w:hAnsiTheme="minorEastAsia" w:hint="eastAsia"/>
                <w:szCs w:val="18"/>
              </w:rPr>
              <w:t>：土地面积</w:t>
            </w:r>
          </w:p>
          <w:p w14:paraId="127A87D0"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i</w:t>
            </w:r>
            <w:r w:rsidRPr="00DC020C">
              <w:rPr>
                <w:rFonts w:asciiTheme="minorEastAsia" w:eastAsiaTheme="minorEastAsia" w:hAnsiTheme="minorEastAsia" w:hint="eastAsia"/>
                <w:szCs w:val="18"/>
              </w:rPr>
              <w:t>：折现率</w:t>
            </w:r>
          </w:p>
          <w:p w14:paraId="01B8F86E"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n</w:t>
            </w:r>
            <w:r w:rsidRPr="00DC020C">
              <w:rPr>
                <w:rFonts w:asciiTheme="minorEastAsia" w:eastAsiaTheme="minorEastAsia" w:hAnsiTheme="minorEastAsia" w:hint="eastAsia"/>
                <w:szCs w:val="18"/>
              </w:rPr>
              <w:t>：工业用地</w:t>
            </w:r>
            <w:r w:rsidRPr="00DC020C">
              <w:rPr>
                <w:rFonts w:asciiTheme="minorEastAsia" w:eastAsiaTheme="minorEastAsia" w:hAnsiTheme="minorEastAsia"/>
                <w:szCs w:val="18"/>
              </w:rPr>
              <w:t>50</w:t>
            </w:r>
            <w:r w:rsidRPr="00DC020C">
              <w:rPr>
                <w:rFonts w:asciiTheme="minorEastAsia" w:eastAsiaTheme="minorEastAsia" w:hAnsiTheme="minorEastAsia" w:hint="eastAsia"/>
                <w:szCs w:val="18"/>
              </w:rPr>
              <w:t>年</w:t>
            </w:r>
          </w:p>
        </w:tc>
      </w:tr>
      <w:tr w:rsidR="0054179F" w:rsidRPr="00DC020C" w14:paraId="68504F20" w14:textId="77777777">
        <w:tc>
          <w:tcPr>
            <w:tcW w:w="927" w:type="dxa"/>
            <w:vMerge/>
          </w:tcPr>
          <w:p w14:paraId="39131BBC" w14:textId="77777777" w:rsidR="0054179F" w:rsidRPr="00DC020C" w:rsidRDefault="0054179F" w:rsidP="00115E8A">
            <w:pPr>
              <w:spacing w:line="16" w:lineRule="atLeast"/>
              <w:ind w:firstLine="480"/>
              <w:rPr>
                <w:rFonts w:asciiTheme="minorEastAsia" w:eastAsiaTheme="minorEastAsia" w:hAnsiTheme="minorEastAsia"/>
                <w:szCs w:val="18"/>
              </w:rPr>
            </w:pPr>
          </w:p>
        </w:tc>
        <w:tc>
          <w:tcPr>
            <w:tcW w:w="1711" w:type="dxa"/>
          </w:tcPr>
          <w:p w14:paraId="2D1BDBBB"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hint="eastAsia"/>
                <w:szCs w:val="18"/>
              </w:rPr>
              <w:t>建设成本（</w:t>
            </w:r>
            <w:r w:rsidRPr="00DC020C">
              <w:rPr>
                <w:rFonts w:asciiTheme="minorEastAsia" w:eastAsiaTheme="minorEastAsia" w:hAnsiTheme="minorEastAsia"/>
                <w:szCs w:val="18"/>
              </w:rPr>
              <w:t>B</w:t>
            </w:r>
            <w:r w:rsidRPr="00DC020C">
              <w:rPr>
                <w:rFonts w:asciiTheme="minorEastAsia" w:eastAsiaTheme="minorEastAsia" w:hAnsiTheme="minorEastAsia" w:hint="eastAsia"/>
                <w:szCs w:val="18"/>
              </w:rPr>
              <w:t>）</w:t>
            </w:r>
          </w:p>
        </w:tc>
        <w:tc>
          <w:tcPr>
            <w:tcW w:w="3427" w:type="dxa"/>
          </w:tcPr>
          <w:p w14:paraId="20C96602" w14:textId="77777777" w:rsidR="0054179F" w:rsidRPr="00DC020C" w:rsidRDefault="00BA603D" w:rsidP="00115E8A">
            <w:pPr>
              <w:spacing w:line="16" w:lineRule="atLeast"/>
              <w:ind w:firstLine="480"/>
              <w:rPr>
                <w:rFonts w:asciiTheme="minorEastAsia" w:eastAsiaTheme="minorEastAsia" w:hAnsiTheme="minorEastAsia"/>
                <w:i/>
                <w:szCs w:val="18"/>
              </w:rPr>
            </w:pPr>
            <m:oMathPara>
              <m:oMathParaPr>
                <m:jc m:val="left"/>
              </m:oMathParaPr>
              <m:oMath>
                <m:r>
                  <w:rPr>
                    <w:rFonts w:ascii="Cambria Math" w:eastAsiaTheme="minorEastAsia" w:hAnsi="Cambria Math"/>
                    <w:szCs w:val="18"/>
                  </w:rPr>
                  <m:t>B=</m:t>
                </m:r>
                <m:f>
                  <m:fPr>
                    <m:ctrlPr>
                      <w:rPr>
                        <w:rFonts w:ascii="Cambria Math" w:eastAsiaTheme="minorEastAsia" w:hAnsi="Cambria Math"/>
                        <w:i/>
                        <w:szCs w:val="18"/>
                      </w:rPr>
                    </m:ctrlPr>
                  </m:fPr>
                  <m:num>
                    <m:r>
                      <w:rPr>
                        <w:rFonts w:ascii="Cambria Math" w:eastAsiaTheme="minorEastAsia" w:hAnsi="Cambria Math"/>
                        <w:szCs w:val="18"/>
                      </w:rPr>
                      <m:t>b</m:t>
                    </m:r>
                  </m:num>
                  <m:den>
                    <m:r>
                      <w:rPr>
                        <w:rFonts w:ascii="Cambria Math" w:eastAsiaTheme="minorEastAsia" w:hAnsi="Cambria Math"/>
                        <w:szCs w:val="18"/>
                      </w:rPr>
                      <m:t>30</m:t>
                    </m:r>
                  </m:den>
                </m:f>
              </m:oMath>
            </m:oMathPara>
          </w:p>
        </w:tc>
        <w:tc>
          <w:tcPr>
            <w:tcW w:w="2637" w:type="dxa"/>
          </w:tcPr>
          <w:p w14:paraId="695B22BB"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b</w:t>
            </w:r>
            <w:r w:rsidRPr="00DC020C">
              <w:rPr>
                <w:rFonts w:asciiTheme="minorEastAsia" w:eastAsiaTheme="minorEastAsia" w:hAnsiTheme="minorEastAsia" w:hint="eastAsia"/>
                <w:szCs w:val="18"/>
              </w:rPr>
              <w:t>：建设补贴</w:t>
            </w:r>
            <w:r w:rsidRPr="00DC020C">
              <w:rPr>
                <w:rFonts w:asciiTheme="minorEastAsia" w:eastAsiaTheme="minorEastAsia" w:hAnsiTheme="minorEastAsia"/>
                <w:szCs w:val="18"/>
              </w:rPr>
              <w:t xml:space="preserve"> </w:t>
            </w:r>
          </w:p>
        </w:tc>
      </w:tr>
      <w:tr w:rsidR="0054179F" w:rsidRPr="00DC020C" w14:paraId="610E3678" w14:textId="77777777">
        <w:tc>
          <w:tcPr>
            <w:tcW w:w="927" w:type="dxa"/>
            <w:vMerge w:val="restart"/>
          </w:tcPr>
          <w:p w14:paraId="6BF86DBE"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可变成本</w:t>
            </w:r>
          </w:p>
          <w:p w14:paraId="3496FA2D"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（M</w:t>
            </w:r>
            <w:r w:rsidRPr="00DC020C">
              <w:rPr>
                <w:rFonts w:asciiTheme="minorEastAsia" w:eastAsiaTheme="minorEastAsia" w:hAnsiTheme="minorEastAsia" w:hint="eastAsia"/>
                <w:szCs w:val="18"/>
                <w:vertAlign w:val="subscript"/>
              </w:rPr>
              <w:t>5-2</w:t>
            </w:r>
            <w:r w:rsidRPr="00DC020C">
              <w:rPr>
                <w:rFonts w:asciiTheme="minorEastAsia" w:eastAsiaTheme="minorEastAsia" w:hAnsiTheme="minorEastAsia" w:hint="eastAsia"/>
                <w:szCs w:val="18"/>
              </w:rPr>
              <w:t>）</w:t>
            </w:r>
          </w:p>
        </w:tc>
        <w:tc>
          <w:tcPr>
            <w:tcW w:w="1711" w:type="dxa"/>
          </w:tcPr>
          <w:p w14:paraId="1F085668"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hint="eastAsia"/>
                <w:szCs w:val="18"/>
              </w:rPr>
              <w:t>湿垃圾处理费（</w:t>
            </w:r>
            <w:r w:rsidRPr="00DC020C">
              <w:rPr>
                <w:rFonts w:asciiTheme="minorEastAsia" w:eastAsiaTheme="minorEastAsia" w:hAnsiTheme="minorEastAsia"/>
                <w:szCs w:val="18"/>
              </w:rPr>
              <w:t>P</w:t>
            </w:r>
            <w:r w:rsidRPr="00DC020C">
              <w:rPr>
                <w:rFonts w:asciiTheme="minorEastAsia" w:eastAsiaTheme="minorEastAsia" w:hAnsiTheme="minorEastAsia" w:hint="eastAsia"/>
                <w:szCs w:val="18"/>
              </w:rPr>
              <w:t>）</w:t>
            </w:r>
          </w:p>
        </w:tc>
        <w:tc>
          <w:tcPr>
            <w:tcW w:w="3427" w:type="dxa"/>
          </w:tcPr>
          <w:p w14:paraId="1DE7A741" w14:textId="77777777" w:rsidR="0054179F" w:rsidRPr="00DC020C" w:rsidRDefault="00BA603D" w:rsidP="00115E8A">
            <w:pPr>
              <w:spacing w:line="16" w:lineRule="atLeast"/>
              <w:ind w:firstLine="480"/>
              <w:rPr>
                <w:rFonts w:asciiTheme="minorEastAsia" w:eastAsiaTheme="minorEastAsia" w:hAnsiTheme="minorEastAsia"/>
                <w:i/>
                <w:szCs w:val="18"/>
              </w:rPr>
            </w:pPr>
            <m:oMath>
              <m:r>
                <w:rPr>
                  <w:rFonts w:ascii="Cambria Math" w:eastAsiaTheme="minorEastAsia" w:hAnsi="Cambria Math"/>
                  <w:szCs w:val="18"/>
                </w:rPr>
                <m:t>P=p*Q</m:t>
              </m:r>
            </m:oMath>
            <w:r w:rsidRPr="00DC020C">
              <w:rPr>
                <w:rFonts w:asciiTheme="minorEastAsia" w:eastAsiaTheme="minorEastAsia" w:hAnsiTheme="minorEastAsia"/>
                <w:i/>
                <w:szCs w:val="18"/>
              </w:rPr>
              <w:t xml:space="preserve"> </w:t>
            </w:r>
          </w:p>
        </w:tc>
        <w:tc>
          <w:tcPr>
            <w:tcW w:w="2637" w:type="dxa"/>
          </w:tcPr>
          <w:p w14:paraId="5B08296D"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p</w:t>
            </w:r>
            <w:r w:rsidRPr="00DC020C">
              <w:rPr>
                <w:rFonts w:asciiTheme="minorEastAsia" w:eastAsiaTheme="minorEastAsia" w:hAnsiTheme="minorEastAsia" w:hint="eastAsia"/>
                <w:szCs w:val="18"/>
              </w:rPr>
              <w:t>：单位湿垃圾处理费</w:t>
            </w:r>
          </w:p>
          <w:p w14:paraId="632A1901"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Q</w:t>
            </w:r>
            <w:r w:rsidRPr="00DC020C">
              <w:rPr>
                <w:rFonts w:asciiTheme="minorEastAsia" w:eastAsiaTheme="minorEastAsia" w:hAnsiTheme="minorEastAsia" w:hint="eastAsia"/>
                <w:szCs w:val="18"/>
              </w:rPr>
              <w:t>：年度湿垃圾处理量</w:t>
            </w:r>
          </w:p>
        </w:tc>
      </w:tr>
      <w:tr w:rsidR="0054179F" w:rsidRPr="00DC020C" w14:paraId="2BF23A7F" w14:textId="77777777">
        <w:tc>
          <w:tcPr>
            <w:tcW w:w="927" w:type="dxa"/>
            <w:vMerge/>
          </w:tcPr>
          <w:p w14:paraId="794C8423" w14:textId="77777777" w:rsidR="0054179F" w:rsidRPr="00DC020C" w:rsidRDefault="0054179F" w:rsidP="00115E8A">
            <w:pPr>
              <w:spacing w:line="16" w:lineRule="atLeast"/>
              <w:ind w:firstLine="480"/>
              <w:rPr>
                <w:rFonts w:asciiTheme="minorEastAsia" w:eastAsiaTheme="minorEastAsia" w:hAnsiTheme="minorEastAsia"/>
                <w:szCs w:val="18"/>
              </w:rPr>
            </w:pPr>
          </w:p>
        </w:tc>
        <w:tc>
          <w:tcPr>
            <w:tcW w:w="1711" w:type="dxa"/>
          </w:tcPr>
          <w:p w14:paraId="07763E29"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hint="eastAsia"/>
                <w:szCs w:val="18"/>
              </w:rPr>
              <w:t>电价补贴（</w:t>
            </w:r>
            <w:r w:rsidRPr="00DC020C">
              <w:rPr>
                <w:rFonts w:asciiTheme="minorEastAsia" w:eastAsiaTheme="minorEastAsia" w:hAnsiTheme="minorEastAsia"/>
                <w:szCs w:val="18"/>
              </w:rPr>
              <w:t>E</w:t>
            </w:r>
            <w:r w:rsidRPr="00DC020C">
              <w:rPr>
                <w:rFonts w:asciiTheme="minorEastAsia" w:eastAsiaTheme="minorEastAsia" w:hAnsiTheme="minorEastAsia" w:hint="eastAsia"/>
                <w:szCs w:val="18"/>
              </w:rPr>
              <w:t>）</w:t>
            </w:r>
          </w:p>
        </w:tc>
        <w:tc>
          <w:tcPr>
            <w:tcW w:w="3427" w:type="dxa"/>
          </w:tcPr>
          <w:p w14:paraId="5E3B5FB8" w14:textId="77777777" w:rsidR="0054179F" w:rsidRPr="00DC020C" w:rsidRDefault="00BA603D" w:rsidP="00115E8A">
            <w:pPr>
              <w:spacing w:line="16" w:lineRule="atLeast"/>
              <w:ind w:firstLine="480"/>
              <w:rPr>
                <w:rFonts w:asciiTheme="minorEastAsia" w:eastAsiaTheme="minorEastAsia" w:hAnsiTheme="minorEastAsia"/>
                <w:i/>
                <w:szCs w:val="18"/>
              </w:rPr>
            </w:pPr>
            <m:oMathPara>
              <m:oMathParaPr>
                <m:jc m:val="left"/>
              </m:oMathParaPr>
              <m:oMath>
                <m:r>
                  <w:rPr>
                    <w:rFonts w:ascii="Cambria Math" w:eastAsiaTheme="minorEastAsia" w:hAnsi="Cambria Math"/>
                    <w:szCs w:val="18"/>
                  </w:rPr>
                  <m:t>E=</m:t>
                </m:r>
                <m:sSub>
                  <m:sSubPr>
                    <m:ctrlPr>
                      <w:rPr>
                        <w:rFonts w:ascii="Cambria Math" w:eastAsiaTheme="minorEastAsia" w:hAnsi="Cambria Math"/>
                        <w:i/>
                        <w:szCs w:val="18"/>
                      </w:rPr>
                    </m:ctrlPr>
                  </m:sSubPr>
                  <m:e>
                    <m:r>
                      <w:rPr>
                        <w:rFonts w:ascii="Cambria Math" w:eastAsiaTheme="minorEastAsia" w:hAnsi="Cambria Math"/>
                        <w:szCs w:val="18"/>
                      </w:rPr>
                      <m:t>E</m:t>
                    </m:r>
                  </m:e>
                  <m:sub>
                    <m:r>
                      <w:rPr>
                        <w:rFonts w:ascii="Cambria Math" w:eastAsiaTheme="minorEastAsia" w:hAnsi="Cambria Math" w:hint="eastAsia"/>
                        <w:szCs w:val="18"/>
                      </w:rPr>
                      <m:t>需电量补贴</m:t>
                    </m:r>
                  </m:sub>
                </m:sSub>
              </m:oMath>
            </m:oMathPara>
          </w:p>
        </w:tc>
        <w:tc>
          <w:tcPr>
            <w:tcW w:w="2637" w:type="dxa"/>
          </w:tcPr>
          <w:p w14:paraId="26D3F1DC" w14:textId="77777777" w:rsidR="0054179F" w:rsidRPr="00DC020C" w:rsidRDefault="0054179F" w:rsidP="00115E8A">
            <w:pPr>
              <w:spacing w:line="16" w:lineRule="atLeast"/>
              <w:ind w:firstLine="480"/>
              <w:rPr>
                <w:rFonts w:asciiTheme="minorEastAsia" w:eastAsiaTheme="minorEastAsia" w:hAnsiTheme="minorEastAsia"/>
                <w:szCs w:val="18"/>
              </w:rPr>
            </w:pPr>
          </w:p>
        </w:tc>
      </w:tr>
      <w:tr w:rsidR="0054179F" w:rsidRPr="00DC020C" w14:paraId="4F906EAE" w14:textId="77777777">
        <w:tc>
          <w:tcPr>
            <w:tcW w:w="927" w:type="dxa"/>
            <w:vMerge/>
          </w:tcPr>
          <w:p w14:paraId="06BAEF1C" w14:textId="77777777" w:rsidR="0054179F" w:rsidRPr="00DC020C" w:rsidRDefault="0054179F" w:rsidP="00115E8A">
            <w:pPr>
              <w:spacing w:line="16" w:lineRule="atLeast"/>
              <w:ind w:firstLine="480"/>
              <w:rPr>
                <w:rFonts w:asciiTheme="minorEastAsia" w:eastAsiaTheme="minorEastAsia" w:hAnsiTheme="minorEastAsia"/>
                <w:szCs w:val="18"/>
              </w:rPr>
            </w:pPr>
          </w:p>
        </w:tc>
        <w:tc>
          <w:tcPr>
            <w:tcW w:w="1711" w:type="dxa"/>
          </w:tcPr>
          <w:p w14:paraId="4C73B7E6"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hint="eastAsia"/>
                <w:szCs w:val="18"/>
              </w:rPr>
              <w:t>发酵</w:t>
            </w:r>
            <w:proofErr w:type="gramStart"/>
            <w:r w:rsidRPr="00DC020C">
              <w:rPr>
                <w:rFonts w:asciiTheme="minorEastAsia" w:eastAsiaTheme="minorEastAsia" w:hAnsiTheme="minorEastAsia" w:hint="eastAsia"/>
                <w:szCs w:val="18"/>
              </w:rPr>
              <w:t>菌</w:t>
            </w:r>
            <w:proofErr w:type="gramEnd"/>
            <w:r w:rsidRPr="00DC020C">
              <w:rPr>
                <w:rFonts w:asciiTheme="minorEastAsia" w:eastAsiaTheme="minorEastAsia" w:hAnsiTheme="minorEastAsia" w:hint="eastAsia"/>
                <w:szCs w:val="18"/>
              </w:rPr>
              <w:t>补贴（</w:t>
            </w:r>
            <w:r w:rsidRPr="00DC020C">
              <w:rPr>
                <w:rFonts w:asciiTheme="minorEastAsia" w:eastAsiaTheme="minorEastAsia" w:hAnsiTheme="minorEastAsia"/>
                <w:szCs w:val="18"/>
              </w:rPr>
              <w:t>W</w:t>
            </w:r>
            <w:r w:rsidRPr="00DC020C">
              <w:rPr>
                <w:rFonts w:asciiTheme="minorEastAsia" w:eastAsiaTheme="minorEastAsia" w:hAnsiTheme="minorEastAsia" w:hint="eastAsia"/>
                <w:szCs w:val="18"/>
              </w:rPr>
              <w:t>）</w:t>
            </w:r>
          </w:p>
        </w:tc>
        <w:tc>
          <w:tcPr>
            <w:tcW w:w="3427" w:type="dxa"/>
          </w:tcPr>
          <w:p w14:paraId="0E62CB46" w14:textId="77777777" w:rsidR="0054179F" w:rsidRPr="00DC020C" w:rsidRDefault="00BA603D" w:rsidP="00115E8A">
            <w:pPr>
              <w:spacing w:line="16" w:lineRule="atLeast"/>
              <w:ind w:firstLine="480"/>
              <w:rPr>
                <w:rFonts w:asciiTheme="minorEastAsia" w:eastAsiaTheme="minorEastAsia" w:hAnsiTheme="minorEastAsia"/>
                <w:i/>
                <w:szCs w:val="18"/>
              </w:rPr>
            </w:pPr>
            <m:oMath>
              <m:r>
                <w:rPr>
                  <w:rFonts w:ascii="Cambria Math" w:eastAsiaTheme="minorEastAsia" w:hAnsi="Cambria Math"/>
                  <w:szCs w:val="18"/>
                </w:rPr>
                <m:t>W=w*</m:t>
              </m:r>
            </m:oMath>
            <w:r w:rsidRPr="00DC020C">
              <w:rPr>
                <w:rFonts w:asciiTheme="minorEastAsia" w:eastAsiaTheme="minorEastAsia" w:hAnsiTheme="minorEastAsia"/>
                <w:i/>
                <w:szCs w:val="18"/>
              </w:rPr>
              <w:t>q</w:t>
            </w:r>
          </w:p>
        </w:tc>
        <w:tc>
          <w:tcPr>
            <w:tcW w:w="2637" w:type="dxa"/>
          </w:tcPr>
          <w:p w14:paraId="7F1CF24D"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w</w:t>
            </w:r>
            <w:r w:rsidRPr="00DC020C">
              <w:rPr>
                <w:rFonts w:asciiTheme="minorEastAsia" w:eastAsiaTheme="minorEastAsia" w:hAnsiTheme="minorEastAsia" w:hint="eastAsia"/>
                <w:szCs w:val="18"/>
              </w:rPr>
              <w:t>：单位发酵</w:t>
            </w:r>
            <w:proofErr w:type="gramStart"/>
            <w:r w:rsidRPr="00DC020C">
              <w:rPr>
                <w:rFonts w:asciiTheme="minorEastAsia" w:eastAsiaTheme="minorEastAsia" w:hAnsiTheme="minorEastAsia" w:hint="eastAsia"/>
                <w:szCs w:val="18"/>
              </w:rPr>
              <w:t>菌</w:t>
            </w:r>
            <w:proofErr w:type="gramEnd"/>
            <w:r w:rsidRPr="00DC020C">
              <w:rPr>
                <w:rFonts w:asciiTheme="minorEastAsia" w:eastAsiaTheme="minorEastAsia" w:hAnsiTheme="minorEastAsia" w:hint="eastAsia"/>
                <w:szCs w:val="18"/>
              </w:rPr>
              <w:t>补贴</w:t>
            </w:r>
          </w:p>
          <w:p w14:paraId="148864D1"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szCs w:val="18"/>
              </w:rPr>
              <w:t>q</w:t>
            </w:r>
            <w:r w:rsidRPr="00DC020C">
              <w:rPr>
                <w:rFonts w:asciiTheme="minorEastAsia" w:eastAsiaTheme="minorEastAsia" w:hAnsiTheme="minorEastAsia" w:hint="eastAsia"/>
                <w:szCs w:val="18"/>
              </w:rPr>
              <w:t>：发酵</w:t>
            </w:r>
            <w:proofErr w:type="gramStart"/>
            <w:r w:rsidRPr="00DC020C">
              <w:rPr>
                <w:rFonts w:asciiTheme="minorEastAsia" w:eastAsiaTheme="minorEastAsia" w:hAnsiTheme="minorEastAsia" w:hint="eastAsia"/>
                <w:szCs w:val="18"/>
              </w:rPr>
              <w:t>菌</w:t>
            </w:r>
            <w:proofErr w:type="gramEnd"/>
            <w:r w:rsidRPr="00DC020C">
              <w:rPr>
                <w:rFonts w:asciiTheme="minorEastAsia" w:eastAsiaTheme="minorEastAsia" w:hAnsiTheme="minorEastAsia" w:hint="eastAsia"/>
                <w:szCs w:val="18"/>
              </w:rPr>
              <w:t>需求量</w:t>
            </w:r>
          </w:p>
        </w:tc>
      </w:tr>
      <w:tr w:rsidR="0054179F" w:rsidRPr="00DC020C" w14:paraId="3263E08D" w14:textId="77777777">
        <w:tc>
          <w:tcPr>
            <w:tcW w:w="927" w:type="dxa"/>
            <w:vMerge/>
          </w:tcPr>
          <w:p w14:paraId="72F2F15C" w14:textId="77777777" w:rsidR="0054179F" w:rsidRPr="00DC020C" w:rsidRDefault="0054179F" w:rsidP="00115E8A">
            <w:pPr>
              <w:spacing w:line="16" w:lineRule="atLeast"/>
              <w:ind w:firstLine="480"/>
              <w:rPr>
                <w:rFonts w:asciiTheme="minorEastAsia" w:eastAsiaTheme="minorEastAsia" w:hAnsiTheme="minorEastAsia"/>
                <w:szCs w:val="18"/>
              </w:rPr>
            </w:pPr>
          </w:p>
        </w:tc>
        <w:tc>
          <w:tcPr>
            <w:tcW w:w="1711" w:type="dxa"/>
          </w:tcPr>
          <w:p w14:paraId="6D2242B1"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hint="eastAsia"/>
                <w:szCs w:val="18"/>
              </w:rPr>
              <w:t>其他补贴（</w:t>
            </w:r>
            <w:r w:rsidRPr="00DC020C">
              <w:rPr>
                <w:rFonts w:asciiTheme="minorEastAsia" w:eastAsiaTheme="minorEastAsia" w:hAnsiTheme="minorEastAsia"/>
                <w:szCs w:val="18"/>
              </w:rPr>
              <w:t>O</w:t>
            </w:r>
            <w:r w:rsidRPr="00DC020C">
              <w:rPr>
                <w:rFonts w:asciiTheme="minorEastAsia" w:eastAsiaTheme="minorEastAsia" w:hAnsiTheme="minorEastAsia" w:hint="eastAsia"/>
                <w:szCs w:val="18"/>
              </w:rPr>
              <w:t>）</w:t>
            </w:r>
          </w:p>
        </w:tc>
        <w:tc>
          <w:tcPr>
            <w:tcW w:w="3427" w:type="dxa"/>
          </w:tcPr>
          <w:p w14:paraId="56656C45" w14:textId="77777777" w:rsidR="0054179F" w:rsidRPr="00DC020C" w:rsidRDefault="00BA603D" w:rsidP="00115E8A">
            <w:pPr>
              <w:spacing w:line="16" w:lineRule="atLeast"/>
              <w:ind w:firstLine="480"/>
              <w:rPr>
                <w:rFonts w:asciiTheme="minorEastAsia" w:eastAsiaTheme="minorEastAsia" w:hAnsiTheme="minorEastAsia"/>
                <w:i/>
                <w:szCs w:val="18"/>
              </w:rPr>
            </w:pPr>
            <m:oMathPara>
              <m:oMathParaPr>
                <m:jc m:val="left"/>
              </m:oMathParaPr>
              <m:oMath>
                <m:r>
                  <w:rPr>
                    <w:rFonts w:ascii="Cambria Math" w:eastAsiaTheme="minorEastAsia" w:hAnsi="Cambria Math"/>
                    <w:szCs w:val="18"/>
                  </w:rPr>
                  <m:t>O=</m:t>
                </m:r>
                <m:nary>
                  <m:naryPr>
                    <m:chr m:val="∑"/>
                    <m:limLoc m:val="undOvr"/>
                    <m:ctrlPr>
                      <w:rPr>
                        <w:rFonts w:ascii="Cambria Math" w:eastAsiaTheme="minorEastAsia" w:hAnsi="Cambria Math"/>
                        <w:i/>
                        <w:szCs w:val="18"/>
                      </w:rPr>
                    </m:ctrlPr>
                  </m:naryPr>
                  <m:sub>
                    <m:r>
                      <w:rPr>
                        <w:rFonts w:ascii="Cambria Math" w:eastAsiaTheme="minorEastAsia" w:hAnsi="Cambria Math"/>
                        <w:szCs w:val="18"/>
                      </w:rPr>
                      <m:t>i=1</m:t>
                    </m:r>
                  </m:sub>
                  <m:sup>
                    <m:r>
                      <w:rPr>
                        <w:rFonts w:ascii="Cambria Math" w:eastAsiaTheme="minorEastAsia" w:hAnsi="Cambria Math"/>
                        <w:szCs w:val="18"/>
                      </w:rPr>
                      <m:t>n</m:t>
                    </m:r>
                  </m:sup>
                  <m:e>
                    <m:sSub>
                      <m:sSubPr>
                        <m:ctrlPr>
                          <w:rPr>
                            <w:rFonts w:ascii="Cambria Math" w:eastAsiaTheme="minorEastAsia" w:hAnsi="Cambria Math"/>
                            <w:i/>
                            <w:szCs w:val="18"/>
                          </w:rPr>
                        </m:ctrlPr>
                      </m:sSubPr>
                      <m:e>
                        <m:r>
                          <w:rPr>
                            <w:rFonts w:ascii="Cambria Math" w:eastAsiaTheme="minorEastAsia" w:hAnsi="Cambria Math"/>
                            <w:szCs w:val="18"/>
                          </w:rPr>
                          <m:t>O</m:t>
                        </m:r>
                      </m:e>
                      <m:sub>
                        <m:r>
                          <w:rPr>
                            <w:rFonts w:ascii="Cambria Math" w:eastAsiaTheme="minorEastAsia" w:hAnsi="Cambria Math"/>
                            <w:szCs w:val="18"/>
                          </w:rPr>
                          <m:t>i</m:t>
                        </m:r>
                      </m:sub>
                    </m:sSub>
                  </m:e>
                </m:nary>
              </m:oMath>
            </m:oMathPara>
          </w:p>
        </w:tc>
        <w:tc>
          <w:tcPr>
            <w:tcW w:w="2637" w:type="dxa"/>
          </w:tcPr>
          <w:p w14:paraId="0BF78988" w14:textId="77777777" w:rsidR="0054179F" w:rsidRPr="00DC020C" w:rsidRDefault="002C0966" w:rsidP="00115E8A">
            <w:pPr>
              <w:spacing w:line="16" w:lineRule="atLeast"/>
              <w:ind w:firstLine="480"/>
              <w:rPr>
                <w:rFonts w:asciiTheme="minorEastAsia" w:eastAsiaTheme="minorEastAsia" w:hAnsiTheme="minorEastAsia"/>
                <w:szCs w:val="18"/>
              </w:rPr>
            </w:pPr>
            <m:oMath>
              <m:sSub>
                <m:sSubPr>
                  <m:ctrlPr>
                    <w:rPr>
                      <w:rFonts w:ascii="Cambria Math" w:eastAsiaTheme="minorEastAsia" w:hAnsi="Cambria Math"/>
                      <w:i/>
                      <w:szCs w:val="18"/>
                    </w:rPr>
                  </m:ctrlPr>
                </m:sSubPr>
                <m:e>
                  <m:r>
                    <w:rPr>
                      <w:rFonts w:ascii="Cambria Math" w:eastAsiaTheme="minorEastAsia" w:hAnsi="Cambria Math"/>
                      <w:szCs w:val="18"/>
                    </w:rPr>
                    <m:t>O</m:t>
                  </m:r>
                </m:e>
                <m:sub>
                  <m:r>
                    <w:rPr>
                      <w:rFonts w:ascii="Cambria Math" w:eastAsiaTheme="minorEastAsia" w:hAnsi="Cambria Math"/>
                      <w:szCs w:val="18"/>
                    </w:rPr>
                    <m:t>i</m:t>
                  </m:r>
                </m:sub>
              </m:sSub>
            </m:oMath>
            <w:r w:rsidR="00BA603D" w:rsidRPr="00DC020C">
              <w:rPr>
                <w:rFonts w:asciiTheme="minorEastAsia" w:eastAsiaTheme="minorEastAsia" w:hAnsiTheme="minorEastAsia" w:hint="eastAsia"/>
                <w:szCs w:val="18"/>
              </w:rPr>
              <w:t>：清洁生产补贴、贷款优惠等</w:t>
            </w:r>
          </w:p>
        </w:tc>
      </w:tr>
      <w:tr w:rsidR="0054179F" w:rsidRPr="00DC020C" w14:paraId="1BADFE20" w14:textId="77777777">
        <w:tc>
          <w:tcPr>
            <w:tcW w:w="2638" w:type="dxa"/>
            <w:gridSpan w:val="2"/>
          </w:tcPr>
          <w:p w14:paraId="3CAA5944"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税收减免（M</w:t>
            </w:r>
            <w:r w:rsidRPr="00DC020C">
              <w:rPr>
                <w:rFonts w:asciiTheme="minorEastAsia" w:eastAsiaTheme="minorEastAsia" w:hAnsiTheme="minorEastAsia" w:hint="eastAsia"/>
                <w:szCs w:val="18"/>
                <w:vertAlign w:val="subscript"/>
              </w:rPr>
              <w:t>5-3</w:t>
            </w:r>
            <w:r w:rsidRPr="00DC020C">
              <w:rPr>
                <w:rFonts w:asciiTheme="minorEastAsia" w:eastAsiaTheme="minorEastAsia" w:hAnsiTheme="minorEastAsia" w:hint="eastAsia"/>
                <w:szCs w:val="18"/>
              </w:rPr>
              <w:t>）</w:t>
            </w:r>
          </w:p>
        </w:tc>
        <w:tc>
          <w:tcPr>
            <w:tcW w:w="3427" w:type="dxa"/>
          </w:tcPr>
          <w:p w14:paraId="6E2F4996" w14:textId="77777777" w:rsidR="0054179F" w:rsidRPr="00DC020C" w:rsidRDefault="00BA603D" w:rsidP="00115E8A">
            <w:pPr>
              <w:spacing w:line="16" w:lineRule="atLeast"/>
              <w:ind w:firstLine="480"/>
              <w:jc w:val="left"/>
              <w:rPr>
                <w:rFonts w:asciiTheme="minorEastAsia" w:eastAsiaTheme="minorEastAsia" w:hAnsiTheme="minorEastAsia"/>
                <w:i/>
                <w:szCs w:val="18"/>
              </w:rPr>
            </w:pPr>
            <m:oMathPara>
              <m:oMathParaPr>
                <m:jc m:val="left"/>
              </m:oMathParaPr>
              <m:oMath>
                <m:r>
                  <w:rPr>
                    <w:rFonts w:ascii="Cambria Math" w:eastAsiaTheme="minorEastAsia" w:hAnsi="Cambria Math"/>
                    <w:szCs w:val="18"/>
                  </w:rPr>
                  <m:t>T=</m:t>
                </m:r>
                <m:nary>
                  <m:naryPr>
                    <m:chr m:val="∑"/>
                    <m:limLoc m:val="undOvr"/>
                    <m:ctrlPr>
                      <w:rPr>
                        <w:rFonts w:ascii="Cambria Math" w:eastAsiaTheme="minorEastAsia" w:hAnsi="Cambria Math"/>
                        <w:i/>
                        <w:szCs w:val="18"/>
                      </w:rPr>
                    </m:ctrlPr>
                  </m:naryPr>
                  <m:sub>
                    <m:r>
                      <w:rPr>
                        <w:rFonts w:ascii="Cambria Math" w:eastAsiaTheme="minorEastAsia" w:hAnsi="Cambria Math"/>
                        <w:szCs w:val="18"/>
                      </w:rPr>
                      <m:t>i=1</m:t>
                    </m:r>
                  </m:sub>
                  <m:sup>
                    <m:r>
                      <w:rPr>
                        <w:rFonts w:ascii="Cambria Math" w:eastAsiaTheme="minorEastAsia" w:hAnsi="Cambria Math"/>
                        <w:szCs w:val="18"/>
                      </w:rPr>
                      <m:t>n</m:t>
                    </m:r>
                  </m:sup>
                  <m:e>
                    <m:sSub>
                      <m:sSubPr>
                        <m:ctrlPr>
                          <w:rPr>
                            <w:rFonts w:ascii="Cambria Math" w:eastAsiaTheme="minorEastAsia" w:hAnsi="Cambria Math"/>
                            <w:i/>
                            <w:szCs w:val="18"/>
                          </w:rPr>
                        </m:ctrlPr>
                      </m:sSubPr>
                      <m:e>
                        <m:r>
                          <w:rPr>
                            <w:rFonts w:ascii="Cambria Math" w:eastAsiaTheme="minorEastAsia" w:hAnsi="Cambria Math"/>
                            <w:szCs w:val="18"/>
                          </w:rPr>
                          <m:t>T</m:t>
                        </m:r>
                      </m:e>
                      <m:sub>
                        <m:r>
                          <w:rPr>
                            <w:rFonts w:ascii="Cambria Math" w:eastAsiaTheme="minorEastAsia" w:hAnsi="Cambria Math"/>
                            <w:szCs w:val="18"/>
                          </w:rPr>
                          <m:t>i</m:t>
                        </m:r>
                      </m:sub>
                    </m:sSub>
                  </m:e>
                </m:nary>
              </m:oMath>
            </m:oMathPara>
          </w:p>
        </w:tc>
        <w:tc>
          <w:tcPr>
            <w:tcW w:w="2637" w:type="dxa"/>
          </w:tcPr>
          <w:p w14:paraId="2726EF10" w14:textId="77777777" w:rsidR="0054179F" w:rsidRPr="00DC020C" w:rsidRDefault="002C0966" w:rsidP="00115E8A">
            <w:pPr>
              <w:spacing w:line="16" w:lineRule="atLeast"/>
              <w:ind w:firstLine="480"/>
              <w:rPr>
                <w:rFonts w:asciiTheme="minorEastAsia" w:eastAsiaTheme="minorEastAsia" w:hAnsiTheme="minorEastAsia"/>
                <w:szCs w:val="18"/>
              </w:rPr>
            </w:pPr>
            <m:oMath>
              <m:sSub>
                <m:sSubPr>
                  <m:ctrlPr>
                    <w:rPr>
                      <w:rFonts w:ascii="Cambria Math" w:eastAsiaTheme="minorEastAsia" w:hAnsi="Cambria Math"/>
                      <w:i/>
                      <w:szCs w:val="18"/>
                    </w:rPr>
                  </m:ctrlPr>
                </m:sSubPr>
                <m:e>
                  <m:r>
                    <w:rPr>
                      <w:rFonts w:ascii="Cambria Math" w:eastAsiaTheme="minorEastAsia" w:hAnsi="Cambria Math"/>
                      <w:szCs w:val="18"/>
                    </w:rPr>
                    <m:t>T</m:t>
                  </m:r>
                </m:e>
                <m:sub>
                  <m:r>
                    <w:rPr>
                      <w:rFonts w:ascii="Cambria Math" w:eastAsiaTheme="minorEastAsia" w:hAnsi="Cambria Math"/>
                      <w:szCs w:val="18"/>
                    </w:rPr>
                    <m:t>i</m:t>
                  </m:r>
                </m:sub>
              </m:sSub>
              <m:r>
                <m:rPr>
                  <m:sty m:val="p"/>
                </m:rPr>
                <w:rPr>
                  <w:rFonts w:ascii="Cambria Math" w:eastAsiaTheme="minorEastAsia" w:hAnsi="Cambria Math" w:hint="eastAsia"/>
                  <w:szCs w:val="18"/>
                </w:rPr>
                <m:t>：</m:t>
              </m:r>
            </m:oMath>
            <w:r w:rsidR="00BA603D" w:rsidRPr="00DC020C">
              <w:rPr>
                <w:rFonts w:asciiTheme="minorEastAsia" w:eastAsiaTheme="minorEastAsia" w:hAnsiTheme="minorEastAsia" w:hint="eastAsia"/>
                <w:szCs w:val="18"/>
              </w:rPr>
              <w:t>企业所得税、营业税、增值税等减免</w:t>
            </w:r>
          </w:p>
        </w:tc>
      </w:tr>
      <w:tr w:rsidR="0054179F" w:rsidRPr="00DC020C" w14:paraId="1955E06B" w14:textId="77777777">
        <w:trPr>
          <w:trHeight w:val="1616"/>
        </w:trPr>
        <w:tc>
          <w:tcPr>
            <w:tcW w:w="927" w:type="dxa"/>
            <w:vMerge w:val="restart"/>
          </w:tcPr>
          <w:p w14:paraId="7CFAC5C6"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处理收益</w:t>
            </w:r>
          </w:p>
          <w:p w14:paraId="3B8226F4" w14:textId="77777777" w:rsidR="0054179F" w:rsidRPr="00DC020C" w:rsidRDefault="00BA603D" w:rsidP="00115E8A">
            <w:pPr>
              <w:spacing w:line="16" w:lineRule="atLeast"/>
              <w:rPr>
                <w:rFonts w:asciiTheme="minorEastAsia" w:eastAsiaTheme="minorEastAsia" w:hAnsiTheme="minorEastAsia"/>
                <w:szCs w:val="18"/>
              </w:rPr>
            </w:pPr>
            <w:r w:rsidRPr="00DC020C">
              <w:rPr>
                <w:rFonts w:asciiTheme="minorEastAsia" w:eastAsiaTheme="minorEastAsia" w:hAnsiTheme="minorEastAsia" w:hint="eastAsia"/>
                <w:szCs w:val="18"/>
              </w:rPr>
              <w:t>（M</w:t>
            </w:r>
            <w:r w:rsidRPr="00DC020C">
              <w:rPr>
                <w:rFonts w:asciiTheme="minorEastAsia" w:eastAsiaTheme="minorEastAsia" w:hAnsiTheme="minorEastAsia" w:hint="eastAsia"/>
                <w:szCs w:val="18"/>
                <w:vertAlign w:val="subscript"/>
              </w:rPr>
              <w:t>5-4</w:t>
            </w:r>
            <w:r w:rsidRPr="00DC020C">
              <w:rPr>
                <w:rFonts w:asciiTheme="minorEastAsia" w:eastAsiaTheme="minorEastAsia" w:hAnsiTheme="minorEastAsia" w:hint="eastAsia"/>
                <w:szCs w:val="18"/>
              </w:rPr>
              <w:t>）</w:t>
            </w:r>
          </w:p>
        </w:tc>
        <w:tc>
          <w:tcPr>
            <w:tcW w:w="1711" w:type="dxa"/>
          </w:tcPr>
          <w:p w14:paraId="0B1D3962"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hint="eastAsia"/>
                <w:szCs w:val="18"/>
              </w:rPr>
              <w:t>沼气收益（ZQ）</w:t>
            </w:r>
          </w:p>
        </w:tc>
        <w:tc>
          <w:tcPr>
            <w:tcW w:w="3427" w:type="dxa"/>
          </w:tcPr>
          <w:p w14:paraId="7B2F16CD" w14:textId="77777777" w:rsidR="0054179F" w:rsidRPr="00DC020C" w:rsidRDefault="00BA603D" w:rsidP="00115E8A">
            <w:pPr>
              <w:spacing w:line="16" w:lineRule="atLeast"/>
              <w:ind w:firstLine="480"/>
              <w:rPr>
                <w:rFonts w:asciiTheme="minorEastAsia" w:eastAsiaTheme="minorEastAsia" w:hAnsiTheme="minorEastAsia"/>
                <w:i/>
                <w:szCs w:val="18"/>
              </w:rPr>
            </w:pPr>
            <m:oMathPara>
              <m:oMathParaPr>
                <m:jc m:val="left"/>
              </m:oMathParaPr>
              <m:oMath>
                <m:r>
                  <w:rPr>
                    <w:rFonts w:ascii="Cambria Math" w:eastAsiaTheme="minorEastAsia" w:hAnsi="Cambria Math"/>
                    <w:szCs w:val="18"/>
                  </w:rPr>
                  <m:t>ZQ=</m:t>
                </m:r>
                <m:sSub>
                  <m:sSubPr>
                    <m:ctrlPr>
                      <w:rPr>
                        <w:rFonts w:ascii="Cambria Math" w:eastAsiaTheme="minorEastAsia" w:hAnsi="Cambria Math"/>
                        <w:i/>
                        <w:szCs w:val="18"/>
                      </w:rPr>
                    </m:ctrlPr>
                  </m:sSubPr>
                  <m:e>
                    <m:r>
                      <w:rPr>
                        <w:rFonts w:ascii="Cambria Math" w:eastAsiaTheme="minorEastAsia" w:hAnsi="Cambria Math"/>
                        <w:szCs w:val="18"/>
                      </w:rPr>
                      <m:t>a</m:t>
                    </m:r>
                  </m:e>
                  <m:sub>
                    <m:r>
                      <w:rPr>
                        <w:rFonts w:ascii="Cambria Math" w:eastAsiaTheme="minorEastAsia" w:hAnsi="Cambria Math"/>
                        <w:szCs w:val="18"/>
                      </w:rPr>
                      <m:t>1</m:t>
                    </m:r>
                  </m:sub>
                </m:sSub>
                <m:r>
                  <w:rPr>
                    <w:rFonts w:ascii="Cambria Math" w:eastAsiaTheme="minorEastAsia" w:hAnsi="Cambria Math"/>
                    <w:szCs w:val="18"/>
                  </w:rPr>
                  <m:t>*</m:t>
                </m:r>
                <m:sSub>
                  <m:sSubPr>
                    <m:ctrlPr>
                      <w:rPr>
                        <w:rFonts w:ascii="Cambria Math" w:eastAsiaTheme="minorEastAsia" w:hAnsi="Cambria Math"/>
                        <w:i/>
                        <w:szCs w:val="18"/>
                      </w:rPr>
                    </m:ctrlPr>
                  </m:sSubPr>
                  <m:e>
                    <m:r>
                      <w:rPr>
                        <w:rFonts w:ascii="Cambria Math" w:eastAsiaTheme="minorEastAsia" w:hAnsi="Cambria Math"/>
                        <w:szCs w:val="18"/>
                      </w:rPr>
                      <m:t>b</m:t>
                    </m:r>
                  </m:e>
                  <m:sub>
                    <m:r>
                      <w:rPr>
                        <w:rFonts w:ascii="Cambria Math" w:eastAsiaTheme="minorEastAsia" w:hAnsi="Cambria Math"/>
                        <w:szCs w:val="18"/>
                      </w:rPr>
                      <m:t>1</m:t>
                    </m:r>
                  </m:sub>
                </m:sSub>
              </m:oMath>
            </m:oMathPara>
          </w:p>
        </w:tc>
        <w:tc>
          <w:tcPr>
            <w:tcW w:w="2637" w:type="dxa"/>
          </w:tcPr>
          <w:p w14:paraId="588AAB23" w14:textId="77777777" w:rsidR="0054179F" w:rsidRPr="00DC020C" w:rsidRDefault="002C0966" w:rsidP="00115E8A">
            <w:pPr>
              <w:spacing w:line="16" w:lineRule="atLeast"/>
              <w:ind w:firstLine="480"/>
              <w:rPr>
                <w:rFonts w:asciiTheme="minorEastAsia" w:eastAsiaTheme="minorEastAsia" w:hAnsiTheme="minorEastAsia"/>
                <w:szCs w:val="18"/>
              </w:rPr>
            </w:pPr>
            <m:oMath>
              <m:sSub>
                <m:sSubPr>
                  <m:ctrlPr>
                    <w:rPr>
                      <w:rFonts w:ascii="Cambria Math" w:eastAsiaTheme="minorEastAsia" w:hAnsi="Cambria Math"/>
                      <w:i/>
                      <w:szCs w:val="18"/>
                    </w:rPr>
                  </m:ctrlPr>
                </m:sSubPr>
                <m:e>
                  <m:r>
                    <w:rPr>
                      <w:rFonts w:ascii="Cambria Math" w:eastAsiaTheme="minorEastAsia" w:hAnsi="Cambria Math"/>
                      <w:szCs w:val="18"/>
                    </w:rPr>
                    <m:t>a</m:t>
                  </m:r>
                </m:e>
                <m:sub>
                  <m:r>
                    <w:rPr>
                      <w:rFonts w:ascii="Cambria Math" w:eastAsiaTheme="minorEastAsia" w:hAnsi="Cambria Math"/>
                      <w:szCs w:val="18"/>
                    </w:rPr>
                    <m:t>1</m:t>
                  </m:r>
                </m:sub>
              </m:sSub>
            </m:oMath>
            <w:r w:rsidR="00BA603D" w:rsidRPr="00DC020C">
              <w:rPr>
                <w:rFonts w:asciiTheme="minorEastAsia" w:eastAsiaTheme="minorEastAsia" w:hAnsiTheme="minorEastAsia" w:hint="eastAsia"/>
                <w:szCs w:val="18"/>
              </w:rPr>
              <w:t>：单位沼气价格</w:t>
            </w:r>
          </w:p>
          <w:p w14:paraId="5AD43082" w14:textId="77777777" w:rsidR="0054179F" w:rsidRPr="00DC020C" w:rsidRDefault="002C0966" w:rsidP="00115E8A">
            <w:pPr>
              <w:spacing w:line="16" w:lineRule="atLeast"/>
              <w:ind w:firstLine="480"/>
              <w:rPr>
                <w:rFonts w:asciiTheme="minorEastAsia" w:eastAsiaTheme="minorEastAsia" w:hAnsiTheme="minorEastAsia"/>
                <w:szCs w:val="18"/>
              </w:rPr>
            </w:pPr>
            <m:oMath>
              <m:sSub>
                <m:sSubPr>
                  <m:ctrlPr>
                    <w:rPr>
                      <w:rFonts w:ascii="Cambria Math" w:eastAsiaTheme="minorEastAsia" w:hAnsi="Cambria Math"/>
                      <w:i/>
                      <w:szCs w:val="18"/>
                    </w:rPr>
                  </m:ctrlPr>
                </m:sSubPr>
                <m:e>
                  <m:r>
                    <w:rPr>
                      <w:rFonts w:ascii="Cambria Math" w:eastAsiaTheme="minorEastAsia" w:hAnsi="Cambria Math"/>
                      <w:szCs w:val="18"/>
                    </w:rPr>
                    <m:t>b</m:t>
                  </m:r>
                </m:e>
                <m:sub>
                  <m:r>
                    <w:rPr>
                      <w:rFonts w:ascii="Cambria Math" w:eastAsiaTheme="minorEastAsia" w:hAnsi="Cambria Math"/>
                      <w:szCs w:val="18"/>
                    </w:rPr>
                    <m:t>1</m:t>
                  </m:r>
                </m:sub>
              </m:sSub>
            </m:oMath>
            <w:r w:rsidR="00BA603D" w:rsidRPr="00DC020C">
              <w:rPr>
                <w:rFonts w:asciiTheme="minorEastAsia" w:eastAsiaTheme="minorEastAsia" w:hAnsiTheme="minorEastAsia" w:hint="eastAsia"/>
                <w:szCs w:val="18"/>
              </w:rPr>
              <w:t>：沼气产量</w:t>
            </w:r>
          </w:p>
        </w:tc>
      </w:tr>
      <w:tr w:rsidR="0054179F" w:rsidRPr="00DC020C" w14:paraId="3FBC0F48" w14:textId="77777777">
        <w:trPr>
          <w:trHeight w:val="258"/>
        </w:trPr>
        <w:tc>
          <w:tcPr>
            <w:tcW w:w="927" w:type="dxa"/>
            <w:vMerge/>
            <w:tcBorders>
              <w:bottom w:val="single" w:sz="18" w:space="0" w:color="auto"/>
            </w:tcBorders>
          </w:tcPr>
          <w:p w14:paraId="0E8F1FA6" w14:textId="77777777" w:rsidR="0054179F" w:rsidRPr="00DC020C" w:rsidRDefault="0054179F" w:rsidP="00115E8A">
            <w:pPr>
              <w:spacing w:line="16" w:lineRule="atLeast"/>
              <w:ind w:firstLine="480"/>
              <w:rPr>
                <w:rFonts w:asciiTheme="minorEastAsia" w:eastAsiaTheme="minorEastAsia" w:hAnsiTheme="minorEastAsia"/>
                <w:szCs w:val="18"/>
              </w:rPr>
            </w:pPr>
          </w:p>
        </w:tc>
        <w:tc>
          <w:tcPr>
            <w:tcW w:w="1711" w:type="dxa"/>
            <w:tcBorders>
              <w:bottom w:val="single" w:sz="18" w:space="0" w:color="auto"/>
            </w:tcBorders>
          </w:tcPr>
          <w:p w14:paraId="23BDCE51" w14:textId="77777777" w:rsidR="0054179F" w:rsidRPr="00DC020C" w:rsidRDefault="00BA603D" w:rsidP="00115E8A">
            <w:pPr>
              <w:spacing w:line="16" w:lineRule="atLeast"/>
              <w:ind w:firstLine="480"/>
              <w:rPr>
                <w:rFonts w:asciiTheme="minorEastAsia" w:eastAsiaTheme="minorEastAsia" w:hAnsiTheme="minorEastAsia"/>
                <w:szCs w:val="18"/>
              </w:rPr>
            </w:pPr>
            <w:r w:rsidRPr="00DC020C">
              <w:rPr>
                <w:rFonts w:asciiTheme="minorEastAsia" w:eastAsiaTheme="minorEastAsia" w:hAnsiTheme="minorEastAsia" w:hint="eastAsia"/>
                <w:szCs w:val="18"/>
              </w:rPr>
              <w:t>肥料收益（FL）</w:t>
            </w:r>
          </w:p>
        </w:tc>
        <w:tc>
          <w:tcPr>
            <w:tcW w:w="3427" w:type="dxa"/>
            <w:tcBorders>
              <w:bottom w:val="single" w:sz="18" w:space="0" w:color="auto"/>
            </w:tcBorders>
          </w:tcPr>
          <w:p w14:paraId="43A0B6F1" w14:textId="77777777" w:rsidR="0054179F" w:rsidRPr="00DC020C" w:rsidRDefault="00BA603D" w:rsidP="00115E8A">
            <w:pPr>
              <w:spacing w:line="16" w:lineRule="atLeast"/>
              <w:ind w:firstLine="480"/>
              <w:rPr>
                <w:rFonts w:asciiTheme="minorEastAsia" w:eastAsiaTheme="minorEastAsia" w:hAnsiTheme="minorEastAsia"/>
                <w:szCs w:val="18"/>
              </w:rPr>
            </w:pPr>
            <m:oMathPara>
              <m:oMathParaPr>
                <m:jc m:val="left"/>
              </m:oMathParaPr>
              <m:oMath>
                <m:r>
                  <w:rPr>
                    <w:rFonts w:ascii="Cambria Math" w:eastAsiaTheme="minorEastAsia" w:hAnsi="Cambria Math"/>
                    <w:szCs w:val="18"/>
                  </w:rPr>
                  <m:t>FL=</m:t>
                </m:r>
                <m:sSub>
                  <m:sSubPr>
                    <m:ctrlPr>
                      <w:rPr>
                        <w:rFonts w:ascii="Cambria Math" w:eastAsiaTheme="minorEastAsia" w:hAnsi="Cambria Math"/>
                        <w:i/>
                        <w:szCs w:val="18"/>
                      </w:rPr>
                    </m:ctrlPr>
                  </m:sSubPr>
                  <m:e>
                    <m:r>
                      <w:rPr>
                        <w:rFonts w:ascii="Cambria Math" w:eastAsiaTheme="minorEastAsia" w:hAnsi="Cambria Math"/>
                        <w:szCs w:val="18"/>
                      </w:rPr>
                      <m:t>a</m:t>
                    </m:r>
                  </m:e>
                  <m:sub>
                    <m:r>
                      <w:rPr>
                        <w:rFonts w:ascii="Cambria Math" w:eastAsiaTheme="minorEastAsia" w:hAnsi="Cambria Math"/>
                        <w:szCs w:val="18"/>
                      </w:rPr>
                      <m:t>2</m:t>
                    </m:r>
                  </m:sub>
                </m:sSub>
                <m:r>
                  <w:rPr>
                    <w:rFonts w:ascii="Cambria Math" w:eastAsiaTheme="minorEastAsia" w:hAnsi="Cambria Math"/>
                    <w:szCs w:val="18"/>
                  </w:rPr>
                  <m:t>*</m:t>
                </m:r>
                <m:sSub>
                  <m:sSubPr>
                    <m:ctrlPr>
                      <w:rPr>
                        <w:rFonts w:ascii="Cambria Math" w:eastAsiaTheme="minorEastAsia" w:hAnsi="Cambria Math"/>
                        <w:i/>
                        <w:szCs w:val="18"/>
                      </w:rPr>
                    </m:ctrlPr>
                  </m:sSubPr>
                  <m:e>
                    <m:r>
                      <w:rPr>
                        <w:rFonts w:ascii="Cambria Math" w:eastAsiaTheme="minorEastAsia" w:hAnsi="Cambria Math"/>
                        <w:szCs w:val="18"/>
                      </w:rPr>
                      <m:t>b</m:t>
                    </m:r>
                  </m:e>
                  <m:sub>
                    <m:r>
                      <w:rPr>
                        <w:rFonts w:ascii="Cambria Math" w:eastAsiaTheme="minorEastAsia" w:hAnsi="Cambria Math"/>
                        <w:szCs w:val="18"/>
                      </w:rPr>
                      <m:t>2</m:t>
                    </m:r>
                  </m:sub>
                </m:sSub>
              </m:oMath>
            </m:oMathPara>
          </w:p>
        </w:tc>
        <w:tc>
          <w:tcPr>
            <w:tcW w:w="2637" w:type="dxa"/>
            <w:tcBorders>
              <w:bottom w:val="single" w:sz="18" w:space="0" w:color="auto"/>
            </w:tcBorders>
          </w:tcPr>
          <w:p w14:paraId="07971A44" w14:textId="77777777" w:rsidR="0054179F" w:rsidRPr="00DC020C" w:rsidRDefault="002C0966" w:rsidP="00115E8A">
            <w:pPr>
              <w:spacing w:line="16" w:lineRule="atLeast"/>
              <w:ind w:firstLine="480"/>
              <w:rPr>
                <w:rFonts w:asciiTheme="minorEastAsia" w:eastAsiaTheme="minorEastAsia" w:hAnsiTheme="minorEastAsia"/>
                <w:szCs w:val="18"/>
              </w:rPr>
            </w:pPr>
            <m:oMath>
              <m:sSub>
                <m:sSubPr>
                  <m:ctrlPr>
                    <w:rPr>
                      <w:rFonts w:ascii="Cambria Math" w:eastAsiaTheme="minorEastAsia" w:hAnsi="Cambria Math"/>
                      <w:i/>
                      <w:szCs w:val="18"/>
                    </w:rPr>
                  </m:ctrlPr>
                </m:sSubPr>
                <m:e>
                  <m:r>
                    <w:rPr>
                      <w:rFonts w:ascii="Cambria Math" w:eastAsiaTheme="minorEastAsia" w:hAnsi="Cambria Math"/>
                      <w:szCs w:val="18"/>
                    </w:rPr>
                    <m:t>a</m:t>
                  </m:r>
                </m:e>
                <m:sub>
                  <m:r>
                    <w:rPr>
                      <w:rFonts w:ascii="Cambria Math" w:eastAsiaTheme="minorEastAsia" w:hAnsi="Cambria Math"/>
                      <w:szCs w:val="18"/>
                    </w:rPr>
                    <m:t>2</m:t>
                  </m:r>
                </m:sub>
              </m:sSub>
            </m:oMath>
            <w:r w:rsidR="00BA603D" w:rsidRPr="00DC020C">
              <w:rPr>
                <w:rFonts w:asciiTheme="minorEastAsia" w:eastAsiaTheme="minorEastAsia" w:hAnsiTheme="minorEastAsia" w:hint="eastAsia"/>
                <w:szCs w:val="18"/>
              </w:rPr>
              <w:t>：单位肥料价格</w:t>
            </w:r>
          </w:p>
          <w:p w14:paraId="4AD74698" w14:textId="77777777" w:rsidR="0054179F" w:rsidRPr="00DC020C" w:rsidRDefault="002C0966" w:rsidP="00115E8A">
            <w:pPr>
              <w:spacing w:line="16" w:lineRule="atLeast"/>
              <w:ind w:firstLine="480"/>
              <w:rPr>
                <w:rFonts w:asciiTheme="minorEastAsia" w:eastAsiaTheme="minorEastAsia" w:hAnsiTheme="minorEastAsia"/>
                <w:szCs w:val="18"/>
              </w:rPr>
            </w:pPr>
            <m:oMath>
              <m:sSub>
                <m:sSubPr>
                  <m:ctrlPr>
                    <w:rPr>
                      <w:rFonts w:ascii="Cambria Math" w:eastAsiaTheme="minorEastAsia" w:hAnsi="Cambria Math"/>
                      <w:i/>
                      <w:szCs w:val="18"/>
                    </w:rPr>
                  </m:ctrlPr>
                </m:sSubPr>
                <m:e>
                  <m:r>
                    <w:rPr>
                      <w:rFonts w:ascii="Cambria Math" w:eastAsiaTheme="minorEastAsia" w:hAnsi="Cambria Math"/>
                      <w:szCs w:val="18"/>
                    </w:rPr>
                    <m:t>b</m:t>
                  </m:r>
                </m:e>
                <m:sub>
                  <m:r>
                    <w:rPr>
                      <w:rFonts w:ascii="Cambria Math" w:eastAsiaTheme="minorEastAsia" w:hAnsi="Cambria Math"/>
                      <w:szCs w:val="18"/>
                    </w:rPr>
                    <m:t>2</m:t>
                  </m:r>
                </m:sub>
              </m:sSub>
            </m:oMath>
            <w:r w:rsidR="00BA603D" w:rsidRPr="00DC020C">
              <w:rPr>
                <w:rFonts w:asciiTheme="minorEastAsia" w:eastAsiaTheme="minorEastAsia" w:hAnsiTheme="minorEastAsia" w:hint="eastAsia"/>
                <w:szCs w:val="18"/>
              </w:rPr>
              <w:t>：肥料产量</w:t>
            </w:r>
          </w:p>
        </w:tc>
      </w:tr>
    </w:tbl>
    <w:p w14:paraId="2CA323BC" w14:textId="77777777" w:rsidR="0054179F" w:rsidRPr="00DC020C" w:rsidRDefault="0054179F" w:rsidP="00115E8A">
      <w:pPr>
        <w:spacing w:line="16" w:lineRule="atLeast"/>
        <w:rPr>
          <w:rFonts w:asciiTheme="minorEastAsia" w:eastAsiaTheme="minorEastAsia" w:hAnsiTheme="minorEastAsia"/>
          <w:sz w:val="24"/>
        </w:rPr>
      </w:pPr>
    </w:p>
    <w:p w14:paraId="099EB054" w14:textId="77777777" w:rsidR="0054179F" w:rsidRPr="00DC020C" w:rsidRDefault="00BA603D" w:rsidP="00D2715A">
      <w:pPr>
        <w:ind w:firstLineChars="700" w:firstLine="1680"/>
        <w:rPr>
          <w:rFonts w:asciiTheme="minorEastAsia" w:eastAsiaTheme="minorEastAsia" w:hAnsiTheme="minorEastAsia"/>
          <w:sz w:val="24"/>
          <w:szCs w:val="28"/>
        </w:rPr>
      </w:pPr>
      <w:r w:rsidRPr="00DC020C">
        <w:rPr>
          <w:rFonts w:asciiTheme="minorEastAsia" w:eastAsiaTheme="minorEastAsia" w:hAnsiTheme="minorEastAsia" w:hint="eastAsia"/>
          <w:sz w:val="24"/>
          <w:szCs w:val="28"/>
        </w:rPr>
        <w:t>M</w:t>
      </w:r>
      <w:r w:rsidRPr="00DC020C">
        <w:rPr>
          <w:rFonts w:asciiTheme="minorEastAsia" w:eastAsiaTheme="minorEastAsia" w:hAnsiTheme="minorEastAsia" w:hint="eastAsia"/>
          <w:sz w:val="24"/>
          <w:szCs w:val="28"/>
          <w:vertAlign w:val="subscript"/>
        </w:rPr>
        <w:t>5</w:t>
      </w:r>
      <w:r w:rsidRPr="00DC020C">
        <w:rPr>
          <w:rFonts w:asciiTheme="minorEastAsia" w:eastAsiaTheme="minorEastAsia" w:hAnsiTheme="minorEastAsia" w:hint="eastAsia"/>
          <w:sz w:val="24"/>
          <w:szCs w:val="28"/>
        </w:rPr>
        <w:t>（年度湿垃圾生物处理社会成本）= M</w:t>
      </w:r>
      <w:r w:rsidRPr="00DC020C">
        <w:rPr>
          <w:rFonts w:asciiTheme="minorEastAsia" w:eastAsiaTheme="minorEastAsia" w:hAnsiTheme="minorEastAsia" w:hint="eastAsia"/>
          <w:sz w:val="24"/>
          <w:szCs w:val="28"/>
          <w:vertAlign w:val="subscript"/>
        </w:rPr>
        <w:t>5-1</w:t>
      </w:r>
      <w:r w:rsidRPr="00DC020C">
        <w:rPr>
          <w:rFonts w:asciiTheme="minorEastAsia" w:eastAsiaTheme="minorEastAsia" w:hAnsiTheme="minorEastAsia" w:hint="eastAsia"/>
          <w:sz w:val="24"/>
          <w:szCs w:val="28"/>
        </w:rPr>
        <w:t>+ M</w:t>
      </w:r>
      <w:r w:rsidRPr="00DC020C">
        <w:rPr>
          <w:rFonts w:asciiTheme="minorEastAsia" w:eastAsiaTheme="minorEastAsia" w:hAnsiTheme="minorEastAsia" w:hint="eastAsia"/>
          <w:sz w:val="24"/>
          <w:szCs w:val="28"/>
          <w:vertAlign w:val="subscript"/>
        </w:rPr>
        <w:t>5-2</w:t>
      </w:r>
      <w:r w:rsidRPr="00DC020C">
        <w:rPr>
          <w:rFonts w:asciiTheme="minorEastAsia" w:eastAsiaTheme="minorEastAsia" w:hAnsiTheme="minorEastAsia" w:hint="eastAsia"/>
          <w:sz w:val="24"/>
          <w:szCs w:val="28"/>
        </w:rPr>
        <w:t>+ M</w:t>
      </w:r>
      <w:r w:rsidRPr="00DC020C">
        <w:rPr>
          <w:rFonts w:asciiTheme="minorEastAsia" w:eastAsiaTheme="minorEastAsia" w:hAnsiTheme="minorEastAsia" w:hint="eastAsia"/>
          <w:sz w:val="24"/>
          <w:szCs w:val="28"/>
          <w:vertAlign w:val="subscript"/>
        </w:rPr>
        <w:t>5-3</w:t>
      </w:r>
      <w:r w:rsidRPr="00DC020C">
        <w:rPr>
          <w:rFonts w:asciiTheme="minorEastAsia" w:eastAsiaTheme="minorEastAsia" w:hAnsiTheme="minorEastAsia" w:hint="eastAsia"/>
          <w:sz w:val="24"/>
          <w:szCs w:val="28"/>
        </w:rPr>
        <w:t>-M</w:t>
      </w:r>
      <w:r w:rsidRPr="00DC020C">
        <w:rPr>
          <w:rFonts w:asciiTheme="minorEastAsia" w:eastAsiaTheme="minorEastAsia" w:hAnsiTheme="minorEastAsia" w:hint="eastAsia"/>
          <w:sz w:val="24"/>
          <w:szCs w:val="28"/>
          <w:vertAlign w:val="subscript"/>
        </w:rPr>
        <w:t>5-4</w:t>
      </w:r>
    </w:p>
    <w:p w14:paraId="27DF2F81" w14:textId="77777777" w:rsidR="0054179F" w:rsidRPr="00DC020C" w:rsidRDefault="002C0966">
      <w:pPr>
        <w:pStyle w:val="af0"/>
      </w:pPr>
      <m:oMathPara>
        <m:oMath>
          <m:sSub>
            <m:sSubPr>
              <m:ctrlPr/>
            </m:sSubPr>
            <m:e>
              <m:r>
                <m:t>A</m:t>
              </m:r>
            </m:e>
            <m:sub>
              <m:r>
                <m:t>5</m:t>
              </m:r>
              <m:r>
                <w:rPr>
                  <w:rFonts w:hint="eastAsia"/>
                </w:rPr>
                <m:t>单位垃圾焚烧社会成本</m:t>
              </m:r>
            </m:sub>
          </m:sSub>
          <m:r>
            <m:t>=</m:t>
          </m:r>
          <m:f>
            <m:fPr>
              <m:ctrlPr/>
            </m:fPr>
            <m:num>
              <m:sSub>
                <m:sSubPr>
                  <m:ctrlPr/>
                </m:sSubPr>
                <m:e>
                  <m:r>
                    <m:t>M</m:t>
                  </m:r>
                </m:e>
                <m:sub>
                  <m:r>
                    <m:t>5</m:t>
                  </m:r>
                  <m:r>
                    <w:rPr>
                      <w:rFonts w:hint="eastAsia"/>
                    </w:rPr>
                    <m:t>年度焚烧社会成本</m:t>
                  </m:r>
                </m:sub>
              </m:sSub>
            </m:num>
            <m:den>
              <m:sSub>
                <m:sSubPr>
                  <m:ctrlPr/>
                </m:sSubPr>
                <m:e>
                  <m:r>
                    <m:t>Q</m:t>
                  </m:r>
                </m:e>
                <m:sub>
                  <m:r>
                    <w:rPr>
                      <w:rFonts w:hint="eastAsia"/>
                    </w:rPr>
                    <m:t>年度填埋量</m:t>
                  </m:r>
                </m:sub>
              </m:sSub>
            </m:den>
          </m:f>
        </m:oMath>
      </m:oMathPara>
    </w:p>
    <w:p w14:paraId="382E290D" w14:textId="77777777" w:rsidR="0054179F" w:rsidRPr="00DC020C" w:rsidRDefault="00BA603D" w:rsidP="00D2715A">
      <w:pPr>
        <w:spacing w:line="240" w:lineRule="atLeast"/>
        <w:rPr>
          <w:rFonts w:asciiTheme="minorEastAsia" w:hAnsiTheme="minorEastAsia"/>
          <w:sz w:val="24"/>
        </w:rPr>
      </w:pPr>
      <w:r w:rsidRPr="00DC020C">
        <w:rPr>
          <w:rFonts w:asciiTheme="minorEastAsia" w:eastAsiaTheme="minorEastAsia" w:hAnsiTheme="minorEastAsia" w:hint="eastAsia"/>
          <w:sz w:val="28"/>
          <w:szCs w:val="28"/>
          <w:vertAlign w:val="subscript"/>
        </w:rPr>
        <w:t xml:space="preserve">  </w:t>
      </w:r>
      <w:r w:rsidRPr="00DC020C">
        <w:rPr>
          <w:rFonts w:asciiTheme="minorEastAsia" w:eastAsiaTheme="minorEastAsia" w:hAnsiTheme="minorEastAsia" w:hint="eastAsia"/>
          <w:sz w:val="24"/>
          <w:vertAlign w:val="subscript"/>
        </w:rPr>
        <w:t xml:space="preserve"> </w:t>
      </w:r>
    </w:p>
    <w:p w14:paraId="5DE9B29C" w14:textId="77777777" w:rsidR="0054179F" w:rsidRPr="00DC020C" w:rsidRDefault="00BA603D">
      <w:pPr>
        <w:pStyle w:val="12"/>
        <w:widowControl/>
        <w:numPr>
          <w:ilvl w:val="0"/>
          <w:numId w:val="6"/>
        </w:numPr>
        <w:ind w:firstLineChars="0"/>
        <w:jc w:val="left"/>
        <w:rPr>
          <w:b/>
          <w:sz w:val="28"/>
          <w:szCs w:val="28"/>
        </w:rPr>
      </w:pPr>
      <w:r w:rsidRPr="00DC020C">
        <w:rPr>
          <w:b/>
          <w:sz w:val="28"/>
          <w:szCs w:val="28"/>
        </w:rPr>
        <w:t>卫生填埋</w:t>
      </w:r>
    </w:p>
    <w:p w14:paraId="6975F12C" w14:textId="77777777" w:rsidR="0054179F" w:rsidRPr="00DC020C" w:rsidRDefault="00D2715A">
      <w:pPr>
        <w:widowControl/>
        <w:ind w:leftChars="-607" w:left="-1275"/>
        <w:jc w:val="center"/>
        <w:rPr>
          <w:b/>
          <w:sz w:val="28"/>
          <w:szCs w:val="28"/>
        </w:rPr>
      </w:pPr>
      <w:r w:rsidRPr="00DC020C">
        <w:rPr>
          <w:rFonts w:hint="eastAsia"/>
        </w:rPr>
        <w:t xml:space="preserve">           </w:t>
      </w:r>
      <w:r w:rsidR="0055204B" w:rsidRPr="00DC020C">
        <w:rPr>
          <w:noProof/>
        </w:rPr>
        <w:drawing>
          <wp:inline distT="0" distB="0" distL="0" distR="0" wp14:anchorId="17A123F9" wp14:editId="1BEDBC5C">
            <wp:extent cx="5476875" cy="2676525"/>
            <wp:effectExtent l="0" t="0" r="9525" b="952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2676525"/>
                    </a:xfrm>
                    <a:prstGeom prst="rect">
                      <a:avLst/>
                    </a:prstGeom>
                    <a:noFill/>
                    <a:ln>
                      <a:noFill/>
                    </a:ln>
                  </pic:spPr>
                </pic:pic>
              </a:graphicData>
            </a:graphic>
          </wp:inline>
        </w:drawing>
      </w:r>
      <w:r w:rsidR="00BA603D" w:rsidRPr="00DC020C">
        <w:t xml:space="preserve">                </w:t>
      </w:r>
      <w:r w:rsidR="00BA603D" w:rsidRPr="00DC020C">
        <w:rPr>
          <w:b/>
        </w:rPr>
        <w:t>图</w:t>
      </w:r>
      <w:r w:rsidR="00BA603D" w:rsidRPr="00DC020C">
        <w:rPr>
          <w:rFonts w:hint="eastAsia"/>
          <w:b/>
        </w:rPr>
        <w:t>4-</w:t>
      </w:r>
      <w:r w:rsidR="00BA603D" w:rsidRPr="00DC020C">
        <w:rPr>
          <w:b/>
        </w:rPr>
        <w:t>6</w:t>
      </w:r>
      <w:r w:rsidR="00BA603D" w:rsidRPr="00DC020C">
        <w:rPr>
          <w:b/>
        </w:rPr>
        <w:t>城市生活垃圾卫生填埋社会总成本核算边界</w:t>
      </w:r>
    </w:p>
    <w:p w14:paraId="6CB21167" w14:textId="77777777" w:rsidR="0054179F" w:rsidRPr="00DC020C" w:rsidRDefault="00BA603D">
      <w:pPr>
        <w:ind w:firstLine="420"/>
        <w:rPr>
          <w:sz w:val="28"/>
          <w:szCs w:val="28"/>
        </w:rPr>
      </w:pPr>
      <w:r w:rsidRPr="00DC020C">
        <w:rPr>
          <w:rFonts w:hint="eastAsia"/>
          <w:sz w:val="28"/>
          <w:szCs w:val="28"/>
        </w:rPr>
        <w:t>卫生填埋核算边界内的社会成本可分四类：固定成本、可变成本、税收减免和公众健康损失。可以根据以上分类建立年度垃圾填埋成本（</w:t>
      </w:r>
      <w:r w:rsidRPr="00DC020C">
        <w:rPr>
          <w:sz w:val="28"/>
          <w:szCs w:val="28"/>
        </w:rPr>
        <w:t>M</w:t>
      </w:r>
      <w:r w:rsidRPr="00DC020C">
        <w:rPr>
          <w:rFonts w:hint="eastAsia"/>
          <w:sz w:val="28"/>
          <w:szCs w:val="28"/>
        </w:rPr>
        <w:t>）计算公式。另外，通过年度垃圾填埋成本与年度填埋量可以获得单位生活垃圾的填埋成本（</w:t>
      </w:r>
      <w:r w:rsidRPr="00DC020C">
        <w:rPr>
          <w:sz w:val="28"/>
          <w:szCs w:val="28"/>
        </w:rPr>
        <w:t>A</w:t>
      </w:r>
      <w:r w:rsidRPr="00DC020C">
        <w:rPr>
          <w:rFonts w:hint="eastAsia"/>
          <w:sz w:val="28"/>
          <w:szCs w:val="28"/>
        </w:rPr>
        <w:t>）。公式的进一步展开及核算方法如表</w:t>
      </w:r>
      <w:r w:rsidRPr="00DC020C">
        <w:rPr>
          <w:sz w:val="28"/>
          <w:szCs w:val="28"/>
        </w:rPr>
        <w:t>4-5</w:t>
      </w:r>
      <w:r w:rsidRPr="00DC020C">
        <w:rPr>
          <w:rFonts w:hint="eastAsia"/>
          <w:sz w:val="28"/>
          <w:szCs w:val="28"/>
        </w:rPr>
        <w:t>所示。</w:t>
      </w:r>
    </w:p>
    <w:p w14:paraId="06529641" w14:textId="77777777" w:rsidR="0054179F" w:rsidRPr="00DC020C" w:rsidRDefault="00BA603D">
      <w:pPr>
        <w:ind w:firstLine="420"/>
        <w:jc w:val="center"/>
        <w:rPr>
          <w:b/>
          <w:sz w:val="28"/>
          <w:szCs w:val="28"/>
        </w:rPr>
      </w:pPr>
      <w:r w:rsidRPr="00DC020C">
        <w:rPr>
          <w:b/>
        </w:rPr>
        <w:t>表</w:t>
      </w:r>
      <w:r w:rsidRPr="00DC020C">
        <w:rPr>
          <w:rFonts w:hint="eastAsia"/>
          <w:b/>
        </w:rPr>
        <w:t>4-</w:t>
      </w:r>
      <w:r w:rsidRPr="00DC020C">
        <w:rPr>
          <w:b/>
        </w:rPr>
        <w:t>5</w:t>
      </w:r>
      <w:r w:rsidRPr="00DC020C">
        <w:rPr>
          <w:rFonts w:hint="eastAsia"/>
          <w:b/>
        </w:rPr>
        <w:t>生活垃圾卫生填埋社会成本核算方法</w:t>
      </w:r>
    </w:p>
    <w:tbl>
      <w:tblPr>
        <w:tblStyle w:val="13"/>
        <w:tblW w:w="8702" w:type="dxa"/>
        <w:tblLayout w:type="fixed"/>
        <w:tblLook w:val="04A0" w:firstRow="1" w:lastRow="0" w:firstColumn="1" w:lastColumn="0" w:noHBand="0" w:noVBand="1"/>
      </w:tblPr>
      <w:tblGrid>
        <w:gridCol w:w="927"/>
        <w:gridCol w:w="1711"/>
        <w:gridCol w:w="3427"/>
        <w:gridCol w:w="2637"/>
      </w:tblGrid>
      <w:tr w:rsidR="0054179F" w:rsidRPr="00DC020C" w14:paraId="393B2FE5" w14:textId="77777777">
        <w:trPr>
          <w:tblHeader/>
        </w:trPr>
        <w:tc>
          <w:tcPr>
            <w:tcW w:w="927" w:type="dxa"/>
            <w:tcBorders>
              <w:top w:val="single" w:sz="18" w:space="0" w:color="auto"/>
            </w:tcBorders>
          </w:tcPr>
          <w:p w14:paraId="295AFC94" w14:textId="77777777" w:rsidR="0054179F" w:rsidRPr="00DC020C" w:rsidRDefault="00BA603D" w:rsidP="00115E8A">
            <w:pPr>
              <w:spacing w:line="16" w:lineRule="atLeast"/>
              <w:rPr>
                <w:b/>
                <w:szCs w:val="18"/>
              </w:rPr>
            </w:pPr>
            <w:r w:rsidRPr="00DC020C">
              <w:rPr>
                <w:rFonts w:hint="eastAsia"/>
                <w:b/>
                <w:szCs w:val="18"/>
              </w:rPr>
              <w:t>类别</w:t>
            </w:r>
          </w:p>
        </w:tc>
        <w:tc>
          <w:tcPr>
            <w:tcW w:w="1711" w:type="dxa"/>
            <w:tcBorders>
              <w:top w:val="single" w:sz="18" w:space="0" w:color="auto"/>
            </w:tcBorders>
          </w:tcPr>
          <w:p w14:paraId="22987FC0" w14:textId="77777777" w:rsidR="0054179F" w:rsidRPr="00DC020C" w:rsidRDefault="00BA603D" w:rsidP="00115E8A">
            <w:pPr>
              <w:spacing w:line="16" w:lineRule="atLeast"/>
              <w:rPr>
                <w:b/>
                <w:szCs w:val="18"/>
              </w:rPr>
            </w:pPr>
            <w:r w:rsidRPr="00DC020C">
              <w:rPr>
                <w:rFonts w:hint="eastAsia"/>
                <w:b/>
                <w:szCs w:val="18"/>
              </w:rPr>
              <w:t>项目</w:t>
            </w:r>
          </w:p>
        </w:tc>
        <w:tc>
          <w:tcPr>
            <w:tcW w:w="3427" w:type="dxa"/>
            <w:tcBorders>
              <w:top w:val="single" w:sz="18" w:space="0" w:color="auto"/>
            </w:tcBorders>
          </w:tcPr>
          <w:p w14:paraId="4F69B540" w14:textId="77777777" w:rsidR="0054179F" w:rsidRPr="00DC020C" w:rsidRDefault="00BA603D" w:rsidP="00115E8A">
            <w:pPr>
              <w:spacing w:line="16" w:lineRule="atLeast"/>
              <w:rPr>
                <w:b/>
                <w:szCs w:val="18"/>
              </w:rPr>
            </w:pPr>
            <w:r w:rsidRPr="00DC020C">
              <w:rPr>
                <w:rFonts w:hint="eastAsia"/>
                <w:b/>
                <w:szCs w:val="18"/>
              </w:rPr>
              <w:t>公式</w:t>
            </w:r>
          </w:p>
        </w:tc>
        <w:tc>
          <w:tcPr>
            <w:tcW w:w="2637" w:type="dxa"/>
            <w:tcBorders>
              <w:top w:val="single" w:sz="18" w:space="0" w:color="auto"/>
            </w:tcBorders>
          </w:tcPr>
          <w:p w14:paraId="255B438D" w14:textId="77777777" w:rsidR="0054179F" w:rsidRPr="00DC020C" w:rsidRDefault="00BA603D" w:rsidP="00115E8A">
            <w:pPr>
              <w:spacing w:line="16" w:lineRule="atLeast"/>
              <w:rPr>
                <w:b/>
                <w:szCs w:val="18"/>
              </w:rPr>
            </w:pPr>
            <w:r w:rsidRPr="00DC020C">
              <w:rPr>
                <w:rFonts w:hint="eastAsia"/>
                <w:b/>
                <w:szCs w:val="18"/>
              </w:rPr>
              <w:t>说明</w:t>
            </w:r>
          </w:p>
        </w:tc>
      </w:tr>
      <w:tr w:rsidR="0054179F" w:rsidRPr="00DC020C" w14:paraId="0BAD8CAE" w14:textId="77777777">
        <w:tc>
          <w:tcPr>
            <w:tcW w:w="927" w:type="dxa"/>
            <w:vMerge w:val="restart"/>
          </w:tcPr>
          <w:p w14:paraId="2EA93C75" w14:textId="77777777" w:rsidR="0054179F" w:rsidRPr="00DC020C" w:rsidRDefault="00BA603D" w:rsidP="00115E8A">
            <w:pPr>
              <w:spacing w:line="16" w:lineRule="atLeast"/>
              <w:rPr>
                <w:szCs w:val="18"/>
              </w:rPr>
            </w:pPr>
            <w:r w:rsidRPr="00DC020C">
              <w:rPr>
                <w:rFonts w:hint="eastAsia"/>
                <w:szCs w:val="18"/>
              </w:rPr>
              <w:t>固定成本（</w:t>
            </w:r>
            <w:r w:rsidR="009C6539" w:rsidRPr="00DC020C">
              <w:rPr>
                <w:rFonts w:asciiTheme="minorEastAsia" w:eastAsiaTheme="minorEastAsia" w:hAnsiTheme="minorEastAsia" w:hint="eastAsia"/>
                <w:szCs w:val="18"/>
              </w:rPr>
              <w:t>M</w:t>
            </w:r>
            <w:r w:rsidR="009C6539" w:rsidRPr="00DC020C">
              <w:rPr>
                <w:rFonts w:asciiTheme="minorEastAsia" w:eastAsiaTheme="minorEastAsia" w:hAnsiTheme="minorEastAsia" w:hint="eastAsia"/>
                <w:szCs w:val="18"/>
                <w:vertAlign w:val="subscript"/>
              </w:rPr>
              <w:t>6-1</w:t>
            </w:r>
            <w:r w:rsidRPr="00DC020C">
              <w:rPr>
                <w:rFonts w:hint="eastAsia"/>
                <w:szCs w:val="18"/>
              </w:rPr>
              <w:t>）</w:t>
            </w:r>
          </w:p>
        </w:tc>
        <w:tc>
          <w:tcPr>
            <w:tcW w:w="1711" w:type="dxa"/>
          </w:tcPr>
          <w:p w14:paraId="2D812D4C" w14:textId="77777777" w:rsidR="0054179F" w:rsidRPr="00DC020C" w:rsidRDefault="00BA603D" w:rsidP="00115E8A">
            <w:pPr>
              <w:spacing w:line="16" w:lineRule="atLeast"/>
              <w:rPr>
                <w:szCs w:val="18"/>
              </w:rPr>
            </w:pPr>
            <w:r w:rsidRPr="00DC020C">
              <w:rPr>
                <w:rFonts w:hint="eastAsia"/>
                <w:szCs w:val="18"/>
              </w:rPr>
              <w:t>土地成本（</w:t>
            </w:r>
            <w:r w:rsidRPr="00DC020C">
              <w:rPr>
                <w:szCs w:val="18"/>
              </w:rPr>
              <w:t>L</w:t>
            </w:r>
            <w:r w:rsidRPr="00DC020C">
              <w:rPr>
                <w:rFonts w:hint="eastAsia"/>
                <w:szCs w:val="18"/>
              </w:rPr>
              <w:t>）</w:t>
            </w:r>
          </w:p>
        </w:tc>
        <w:tc>
          <w:tcPr>
            <w:tcW w:w="3427" w:type="dxa"/>
          </w:tcPr>
          <w:p w14:paraId="4FB37973" w14:textId="77777777" w:rsidR="0054179F" w:rsidRPr="00DC020C" w:rsidRDefault="00BA603D" w:rsidP="00115E8A">
            <w:pPr>
              <w:spacing w:line="16" w:lineRule="atLeast"/>
              <w:rPr>
                <w:i/>
                <w:szCs w:val="18"/>
              </w:rPr>
            </w:pPr>
            <m:oMathPara>
              <m:oMathParaPr>
                <m:jc m:val="left"/>
              </m:oMathParaPr>
              <m:oMath>
                <m:r>
                  <w:rPr>
                    <w:rFonts w:ascii="Cambria Math" w:hAnsi="Cambria Math"/>
                    <w:szCs w:val="18"/>
                  </w:rPr>
                  <m:t>L=U*S*</m:t>
                </m:r>
                <m:f>
                  <m:fPr>
                    <m:ctrlPr>
                      <w:rPr>
                        <w:rFonts w:ascii="Cambria Math" w:hAnsi="Cambria Math"/>
                        <w:i/>
                      </w:rPr>
                    </m:ctrlPr>
                  </m:fPr>
                  <m:num>
                    <m:r>
                      <w:rPr>
                        <w:rFonts w:ascii="Cambria Math" w:hAnsi="Cambria Math"/>
                        <w:szCs w:val="18"/>
                      </w:rPr>
                      <m:t>i(1+</m:t>
                    </m:r>
                    <m:sSup>
                      <m:sSupPr>
                        <m:ctrlPr>
                          <w:rPr>
                            <w:rFonts w:ascii="Cambria Math" w:hAnsi="Cambria Math"/>
                            <w:i/>
                          </w:rPr>
                        </m:ctrlPr>
                      </m:sSupPr>
                      <m:e>
                        <m:r>
                          <w:rPr>
                            <w:rFonts w:ascii="Cambria Math" w:hAnsi="Cambria Math"/>
                            <w:szCs w:val="18"/>
                          </w:rPr>
                          <m:t>i)</m:t>
                        </m:r>
                      </m:e>
                      <m:sup>
                        <m:r>
                          <w:rPr>
                            <w:rFonts w:ascii="Cambria Math" w:hAnsi="Cambria Math"/>
                            <w:szCs w:val="18"/>
                          </w:rPr>
                          <m:t>n</m:t>
                        </m:r>
                      </m:sup>
                    </m:sSup>
                  </m:num>
                  <m:den>
                    <m:r>
                      <w:rPr>
                        <w:rFonts w:ascii="Cambria Math" w:hAnsi="Cambria Math"/>
                        <w:szCs w:val="18"/>
                      </w:rPr>
                      <m:t>(1+i</m:t>
                    </m:r>
                    <m:sSup>
                      <m:sSupPr>
                        <m:ctrlPr>
                          <w:rPr>
                            <w:rFonts w:ascii="Cambria Math" w:hAnsi="Cambria Math"/>
                            <w:i/>
                          </w:rPr>
                        </m:ctrlPr>
                      </m:sSupPr>
                      <m:e>
                        <m:r>
                          <w:rPr>
                            <w:rFonts w:ascii="Cambria Math" w:hAnsi="Cambria Math"/>
                            <w:szCs w:val="18"/>
                          </w:rPr>
                          <m:t>)</m:t>
                        </m:r>
                      </m:e>
                      <m:sup>
                        <m:r>
                          <w:rPr>
                            <w:rFonts w:ascii="Cambria Math" w:hAnsi="Cambria Math"/>
                            <w:szCs w:val="18"/>
                          </w:rPr>
                          <m:t>n</m:t>
                        </m:r>
                      </m:sup>
                    </m:sSup>
                    <m:r>
                      <w:rPr>
                        <w:rFonts w:ascii="Cambria Math" w:hAnsi="Cambria Math"/>
                        <w:szCs w:val="18"/>
                      </w:rPr>
                      <m:t>-1</m:t>
                    </m:r>
                  </m:den>
                </m:f>
              </m:oMath>
            </m:oMathPara>
          </w:p>
        </w:tc>
        <w:tc>
          <w:tcPr>
            <w:tcW w:w="2637" w:type="dxa"/>
          </w:tcPr>
          <w:p w14:paraId="33471D80" w14:textId="77777777" w:rsidR="0054179F" w:rsidRPr="00DC020C" w:rsidRDefault="00BA603D" w:rsidP="00115E8A">
            <w:pPr>
              <w:spacing w:line="16" w:lineRule="atLeast"/>
              <w:rPr>
                <w:szCs w:val="18"/>
              </w:rPr>
            </w:pPr>
            <w:r w:rsidRPr="00DC020C">
              <w:rPr>
                <w:szCs w:val="18"/>
              </w:rPr>
              <w:t>U</w:t>
            </w:r>
            <w:r w:rsidRPr="00DC020C">
              <w:rPr>
                <w:rFonts w:hint="eastAsia"/>
                <w:szCs w:val="18"/>
              </w:rPr>
              <w:t>：当年地价</w:t>
            </w:r>
          </w:p>
          <w:p w14:paraId="4A43807B" w14:textId="77777777" w:rsidR="0054179F" w:rsidRPr="00DC020C" w:rsidRDefault="00BA603D" w:rsidP="00115E8A">
            <w:pPr>
              <w:spacing w:line="16" w:lineRule="atLeast"/>
              <w:rPr>
                <w:szCs w:val="18"/>
              </w:rPr>
            </w:pPr>
            <w:r w:rsidRPr="00DC020C">
              <w:rPr>
                <w:szCs w:val="18"/>
              </w:rPr>
              <w:t>S</w:t>
            </w:r>
            <w:r w:rsidRPr="00DC020C">
              <w:rPr>
                <w:rFonts w:hint="eastAsia"/>
                <w:szCs w:val="18"/>
              </w:rPr>
              <w:t>：土地面积</w:t>
            </w:r>
          </w:p>
          <w:p w14:paraId="1AA4C561" w14:textId="77777777" w:rsidR="0054179F" w:rsidRPr="00DC020C" w:rsidRDefault="00BA603D" w:rsidP="00115E8A">
            <w:pPr>
              <w:spacing w:line="16" w:lineRule="atLeast"/>
              <w:rPr>
                <w:szCs w:val="18"/>
              </w:rPr>
            </w:pPr>
            <w:r w:rsidRPr="00DC020C">
              <w:rPr>
                <w:szCs w:val="18"/>
              </w:rPr>
              <w:t>i</w:t>
            </w:r>
            <w:r w:rsidRPr="00DC020C">
              <w:rPr>
                <w:rFonts w:hint="eastAsia"/>
                <w:szCs w:val="18"/>
              </w:rPr>
              <w:t>：折现率</w:t>
            </w:r>
          </w:p>
          <w:p w14:paraId="3E34D3C9" w14:textId="77777777" w:rsidR="0054179F" w:rsidRPr="00DC020C" w:rsidRDefault="00BA603D" w:rsidP="00115E8A">
            <w:pPr>
              <w:spacing w:line="16" w:lineRule="atLeast"/>
              <w:rPr>
                <w:szCs w:val="18"/>
              </w:rPr>
            </w:pPr>
            <w:r w:rsidRPr="00DC020C">
              <w:rPr>
                <w:szCs w:val="18"/>
              </w:rPr>
              <w:t>n</w:t>
            </w:r>
            <w:r w:rsidRPr="00DC020C">
              <w:rPr>
                <w:rFonts w:hint="eastAsia"/>
                <w:szCs w:val="18"/>
              </w:rPr>
              <w:t>：工业用地</w:t>
            </w:r>
            <w:r w:rsidRPr="00DC020C">
              <w:rPr>
                <w:szCs w:val="18"/>
              </w:rPr>
              <w:t>50</w:t>
            </w:r>
            <w:r w:rsidRPr="00DC020C">
              <w:rPr>
                <w:rFonts w:hint="eastAsia"/>
                <w:szCs w:val="18"/>
              </w:rPr>
              <w:t>年</w:t>
            </w:r>
          </w:p>
        </w:tc>
      </w:tr>
      <w:tr w:rsidR="0054179F" w:rsidRPr="00DC020C" w14:paraId="2A391D23" w14:textId="77777777">
        <w:tc>
          <w:tcPr>
            <w:tcW w:w="927" w:type="dxa"/>
            <w:vMerge/>
          </w:tcPr>
          <w:p w14:paraId="1BFAADB4" w14:textId="77777777" w:rsidR="0054179F" w:rsidRPr="00DC020C" w:rsidRDefault="0054179F" w:rsidP="00115E8A">
            <w:pPr>
              <w:spacing w:line="16" w:lineRule="atLeast"/>
              <w:rPr>
                <w:szCs w:val="18"/>
              </w:rPr>
            </w:pPr>
          </w:p>
        </w:tc>
        <w:tc>
          <w:tcPr>
            <w:tcW w:w="1711" w:type="dxa"/>
          </w:tcPr>
          <w:p w14:paraId="7AE69898" w14:textId="77777777" w:rsidR="0054179F" w:rsidRPr="00DC020C" w:rsidRDefault="00BA603D" w:rsidP="00115E8A">
            <w:pPr>
              <w:spacing w:line="16" w:lineRule="atLeast"/>
              <w:rPr>
                <w:szCs w:val="18"/>
              </w:rPr>
            </w:pPr>
            <w:r w:rsidRPr="00DC020C">
              <w:rPr>
                <w:rFonts w:hint="eastAsia"/>
                <w:szCs w:val="18"/>
              </w:rPr>
              <w:t>建设成本（</w:t>
            </w:r>
            <w:r w:rsidRPr="00DC020C">
              <w:rPr>
                <w:szCs w:val="18"/>
              </w:rPr>
              <w:t>B</w:t>
            </w:r>
            <w:r w:rsidRPr="00DC020C">
              <w:rPr>
                <w:rFonts w:hint="eastAsia"/>
                <w:szCs w:val="18"/>
              </w:rPr>
              <w:t>）</w:t>
            </w:r>
          </w:p>
        </w:tc>
        <w:tc>
          <w:tcPr>
            <w:tcW w:w="3427" w:type="dxa"/>
          </w:tcPr>
          <w:p w14:paraId="7B7906FC" w14:textId="77777777" w:rsidR="0054179F" w:rsidRPr="00DC020C" w:rsidRDefault="00BA603D" w:rsidP="00115E8A">
            <w:pPr>
              <w:spacing w:line="16" w:lineRule="atLeast"/>
              <w:rPr>
                <w:i/>
                <w:szCs w:val="18"/>
              </w:rPr>
            </w:pPr>
            <m:oMathPara>
              <m:oMathParaPr>
                <m:jc m:val="left"/>
              </m:oMathParaPr>
              <m:oMath>
                <m:r>
                  <w:rPr>
                    <w:rFonts w:ascii="Cambria Math" w:hAnsi="Cambria Math"/>
                    <w:szCs w:val="18"/>
                  </w:rPr>
                  <m:t>B=</m:t>
                </m:r>
                <m:r>
                  <w:rPr>
                    <w:rFonts w:ascii="Cambria Math" w:hAnsi="Cambria Math"/>
                  </w:rPr>
                  <m:t>b*Q</m:t>
                </m:r>
              </m:oMath>
            </m:oMathPara>
          </w:p>
        </w:tc>
        <w:tc>
          <w:tcPr>
            <w:tcW w:w="2637" w:type="dxa"/>
          </w:tcPr>
          <w:p w14:paraId="6D0DF6D8" w14:textId="77777777" w:rsidR="0054179F" w:rsidRPr="00DC020C" w:rsidRDefault="00BA603D" w:rsidP="00115E8A">
            <w:pPr>
              <w:spacing w:line="16" w:lineRule="atLeast"/>
              <w:rPr>
                <w:szCs w:val="18"/>
              </w:rPr>
            </w:pPr>
            <w:r w:rsidRPr="00DC020C">
              <w:rPr>
                <w:szCs w:val="18"/>
              </w:rPr>
              <w:t>b</w:t>
            </w:r>
            <w:r w:rsidRPr="00DC020C">
              <w:rPr>
                <w:rFonts w:hint="eastAsia"/>
                <w:szCs w:val="18"/>
              </w:rPr>
              <w:t>：单位建设费用</w:t>
            </w:r>
            <w:r w:rsidRPr="00DC020C">
              <w:rPr>
                <w:szCs w:val="18"/>
              </w:rPr>
              <w:t xml:space="preserve"> </w:t>
            </w:r>
          </w:p>
          <w:p w14:paraId="4BC39BB4" w14:textId="77777777" w:rsidR="0054179F" w:rsidRPr="00DC020C" w:rsidRDefault="00BA603D" w:rsidP="00115E8A">
            <w:pPr>
              <w:spacing w:line="16" w:lineRule="atLeast"/>
              <w:rPr>
                <w:szCs w:val="18"/>
              </w:rPr>
            </w:pPr>
            <w:r w:rsidRPr="00DC020C">
              <w:rPr>
                <w:szCs w:val="18"/>
              </w:rPr>
              <w:t>Q</w:t>
            </w:r>
            <w:r w:rsidRPr="00DC020C">
              <w:rPr>
                <w:rFonts w:hint="eastAsia"/>
                <w:szCs w:val="18"/>
              </w:rPr>
              <w:t>：年度垃圾处理量</w:t>
            </w:r>
          </w:p>
        </w:tc>
      </w:tr>
      <w:tr w:rsidR="0054179F" w:rsidRPr="00DC020C" w14:paraId="55A795B5" w14:textId="77777777">
        <w:tc>
          <w:tcPr>
            <w:tcW w:w="927" w:type="dxa"/>
            <w:vMerge w:val="restart"/>
          </w:tcPr>
          <w:p w14:paraId="6C1F8BE6" w14:textId="77777777" w:rsidR="0054179F" w:rsidRPr="00DC020C" w:rsidRDefault="00BA603D" w:rsidP="00115E8A">
            <w:pPr>
              <w:spacing w:line="16" w:lineRule="atLeast"/>
              <w:rPr>
                <w:szCs w:val="18"/>
              </w:rPr>
            </w:pPr>
            <w:r w:rsidRPr="00DC020C">
              <w:rPr>
                <w:rFonts w:hint="eastAsia"/>
                <w:szCs w:val="18"/>
              </w:rPr>
              <w:t>可变成本（</w:t>
            </w:r>
            <w:r w:rsidR="009C6539" w:rsidRPr="00DC020C">
              <w:rPr>
                <w:rFonts w:asciiTheme="minorEastAsia" w:eastAsiaTheme="minorEastAsia" w:hAnsiTheme="minorEastAsia" w:hint="eastAsia"/>
                <w:szCs w:val="18"/>
              </w:rPr>
              <w:t>M</w:t>
            </w:r>
            <w:r w:rsidR="009C6539" w:rsidRPr="00DC020C">
              <w:rPr>
                <w:rFonts w:asciiTheme="minorEastAsia" w:eastAsiaTheme="minorEastAsia" w:hAnsiTheme="minorEastAsia" w:hint="eastAsia"/>
                <w:szCs w:val="18"/>
                <w:vertAlign w:val="subscript"/>
              </w:rPr>
              <w:t>6-2</w:t>
            </w:r>
            <w:r w:rsidRPr="00DC020C">
              <w:rPr>
                <w:rFonts w:hint="eastAsia"/>
                <w:szCs w:val="18"/>
              </w:rPr>
              <w:t>）</w:t>
            </w:r>
          </w:p>
        </w:tc>
        <w:tc>
          <w:tcPr>
            <w:tcW w:w="1711" w:type="dxa"/>
          </w:tcPr>
          <w:p w14:paraId="1146DBA3" w14:textId="77777777" w:rsidR="0054179F" w:rsidRPr="00DC020C" w:rsidRDefault="00BA603D" w:rsidP="00115E8A">
            <w:pPr>
              <w:spacing w:line="16" w:lineRule="atLeast"/>
              <w:rPr>
                <w:szCs w:val="18"/>
              </w:rPr>
            </w:pPr>
            <w:r w:rsidRPr="00DC020C">
              <w:rPr>
                <w:rFonts w:hint="eastAsia"/>
                <w:szCs w:val="18"/>
              </w:rPr>
              <w:t>垃圾处理费（</w:t>
            </w:r>
            <w:r w:rsidRPr="00DC020C">
              <w:rPr>
                <w:szCs w:val="18"/>
              </w:rPr>
              <w:t>P</w:t>
            </w:r>
            <w:r w:rsidRPr="00DC020C">
              <w:rPr>
                <w:rFonts w:hint="eastAsia"/>
                <w:szCs w:val="18"/>
              </w:rPr>
              <w:t>）</w:t>
            </w:r>
          </w:p>
        </w:tc>
        <w:tc>
          <w:tcPr>
            <w:tcW w:w="3427" w:type="dxa"/>
          </w:tcPr>
          <w:p w14:paraId="6664B10A" w14:textId="77777777" w:rsidR="0054179F" w:rsidRPr="00DC020C" w:rsidRDefault="00BA603D" w:rsidP="00115E8A">
            <w:pPr>
              <w:spacing w:line="16" w:lineRule="atLeast"/>
              <w:rPr>
                <w:i/>
                <w:szCs w:val="18"/>
              </w:rPr>
            </w:pPr>
            <m:oMath>
              <m:r>
                <w:rPr>
                  <w:rFonts w:ascii="Cambria Math" w:hAnsi="Cambria Math"/>
                  <w:szCs w:val="18"/>
                </w:rPr>
                <m:t>P=p*Q</m:t>
              </m:r>
            </m:oMath>
            <w:r w:rsidRPr="00DC020C">
              <w:rPr>
                <w:i/>
                <w:szCs w:val="18"/>
              </w:rPr>
              <w:t xml:space="preserve"> </w:t>
            </w:r>
          </w:p>
        </w:tc>
        <w:tc>
          <w:tcPr>
            <w:tcW w:w="2637" w:type="dxa"/>
          </w:tcPr>
          <w:p w14:paraId="3FE8A8A5" w14:textId="77777777" w:rsidR="0054179F" w:rsidRPr="00DC020C" w:rsidRDefault="00BA603D" w:rsidP="00115E8A">
            <w:pPr>
              <w:spacing w:line="16" w:lineRule="atLeast"/>
              <w:rPr>
                <w:szCs w:val="18"/>
              </w:rPr>
            </w:pPr>
            <w:r w:rsidRPr="00DC020C">
              <w:rPr>
                <w:szCs w:val="18"/>
              </w:rPr>
              <w:t>p</w:t>
            </w:r>
            <w:r w:rsidRPr="00DC020C">
              <w:rPr>
                <w:rFonts w:hint="eastAsia"/>
                <w:szCs w:val="18"/>
              </w:rPr>
              <w:t>：单位垃圾处理费</w:t>
            </w:r>
          </w:p>
          <w:p w14:paraId="5B9A9DE1" w14:textId="77777777" w:rsidR="0054179F" w:rsidRPr="00DC020C" w:rsidRDefault="00BA603D" w:rsidP="00115E8A">
            <w:pPr>
              <w:spacing w:line="16" w:lineRule="atLeast"/>
              <w:rPr>
                <w:szCs w:val="18"/>
              </w:rPr>
            </w:pPr>
            <w:r w:rsidRPr="00DC020C">
              <w:rPr>
                <w:szCs w:val="18"/>
              </w:rPr>
              <w:t>Q</w:t>
            </w:r>
            <w:r w:rsidRPr="00DC020C">
              <w:rPr>
                <w:rFonts w:hint="eastAsia"/>
                <w:szCs w:val="18"/>
              </w:rPr>
              <w:t>：年度垃圾处理量</w:t>
            </w:r>
          </w:p>
        </w:tc>
      </w:tr>
      <w:tr w:rsidR="0054179F" w:rsidRPr="00DC020C" w14:paraId="64F57354" w14:textId="77777777">
        <w:tc>
          <w:tcPr>
            <w:tcW w:w="927" w:type="dxa"/>
            <w:vMerge/>
          </w:tcPr>
          <w:p w14:paraId="192719D9" w14:textId="77777777" w:rsidR="0054179F" w:rsidRPr="00DC020C" w:rsidRDefault="0054179F" w:rsidP="00115E8A">
            <w:pPr>
              <w:spacing w:line="16" w:lineRule="atLeast"/>
              <w:rPr>
                <w:szCs w:val="18"/>
              </w:rPr>
            </w:pPr>
          </w:p>
        </w:tc>
        <w:tc>
          <w:tcPr>
            <w:tcW w:w="1711" w:type="dxa"/>
          </w:tcPr>
          <w:p w14:paraId="0C174C30" w14:textId="77777777" w:rsidR="0054179F" w:rsidRPr="00DC020C" w:rsidRDefault="00BA603D" w:rsidP="00115E8A">
            <w:pPr>
              <w:spacing w:line="16" w:lineRule="atLeast"/>
              <w:rPr>
                <w:szCs w:val="18"/>
              </w:rPr>
            </w:pPr>
            <w:r w:rsidRPr="00DC020C">
              <w:rPr>
                <w:rFonts w:hint="eastAsia"/>
                <w:szCs w:val="18"/>
              </w:rPr>
              <w:t>电价补贴（</w:t>
            </w:r>
            <w:r w:rsidRPr="00DC020C">
              <w:rPr>
                <w:szCs w:val="18"/>
              </w:rPr>
              <w:t>E</w:t>
            </w:r>
            <w:r w:rsidRPr="00DC020C">
              <w:rPr>
                <w:rFonts w:hint="eastAsia"/>
                <w:szCs w:val="18"/>
              </w:rPr>
              <w:t>）</w:t>
            </w:r>
          </w:p>
        </w:tc>
        <w:tc>
          <w:tcPr>
            <w:tcW w:w="3427" w:type="dxa"/>
          </w:tcPr>
          <w:p w14:paraId="74D2834F" w14:textId="77777777" w:rsidR="0054179F" w:rsidRPr="00DC020C" w:rsidRDefault="002C0966" w:rsidP="00115E8A">
            <w:pPr>
              <w:spacing w:line="16" w:lineRule="atLeast"/>
              <w:ind w:firstLine="482"/>
              <w:rPr>
                <w:sz w:val="20"/>
                <w:szCs w:val="18"/>
              </w:rPr>
            </w:pPr>
            <m:oMathPara>
              <m:oMath>
                <m:sSub>
                  <m:sSubPr>
                    <m:ctrlPr>
                      <w:rPr>
                        <w:rFonts w:ascii="Cambria Math" w:hAnsi="Cambria Math"/>
                        <w:i/>
                        <w:sz w:val="20"/>
                        <w:szCs w:val="18"/>
                      </w:rPr>
                    </m:ctrlPr>
                  </m:sSubPr>
                  <m:e>
                    <m:r>
                      <w:rPr>
                        <w:rFonts w:ascii="Cambria Math" w:hAnsi="Cambria Math"/>
                        <w:sz w:val="20"/>
                        <w:szCs w:val="18"/>
                      </w:rPr>
                      <m:t>E</m:t>
                    </m:r>
                    <m:ctrlPr>
                      <w:rPr>
                        <w:rFonts w:ascii="Cambria Math" w:hAnsi="Cambria Math"/>
                        <w:sz w:val="20"/>
                        <w:szCs w:val="18"/>
                      </w:rPr>
                    </m:ctrlPr>
                  </m:e>
                  <m:sub>
                    <m:r>
                      <w:rPr>
                        <w:rFonts w:ascii="Cambria Math" w:hAnsi="Cambria Math"/>
                        <w:sz w:val="20"/>
                        <w:szCs w:val="18"/>
                      </w:rPr>
                      <m:t>上网电价补贴</m:t>
                    </m:r>
                  </m:sub>
                </m:sSub>
                <m:r>
                  <w:rPr>
                    <w:rFonts w:ascii="Cambria Math" w:hAnsi="Cambria Math"/>
                    <w:sz w:val="20"/>
                    <w:szCs w:val="18"/>
                  </w:rPr>
                  <m:t>=</m:t>
                </m:r>
                <m:d>
                  <m:dPr>
                    <m:ctrlPr>
                      <w:rPr>
                        <w:rFonts w:ascii="Cambria Math" w:hAnsi="Cambria Math"/>
                        <w:i/>
                        <w:sz w:val="20"/>
                        <w:szCs w:val="18"/>
                      </w:rPr>
                    </m:ctrlPr>
                  </m:dPr>
                  <m:e>
                    <m:r>
                      <w:rPr>
                        <w:rFonts w:ascii="Cambria Math" w:hAnsi="Cambria Math"/>
                        <w:sz w:val="20"/>
                        <w:szCs w:val="18"/>
                      </w:rPr>
                      <m:t>0.75</m:t>
                    </m:r>
                    <m:r>
                      <w:rPr>
                        <w:rFonts w:ascii="Cambria Math" w:eastAsia="MS Gothic" w:hAnsi="Cambria Math"/>
                        <w:sz w:val="20"/>
                        <w:szCs w:val="18"/>
                      </w:rPr>
                      <m:t>-</m:t>
                    </m:r>
                    <m:r>
                      <w:rPr>
                        <w:rFonts w:ascii="Cambria Math" w:hAnsi="Cambria Math"/>
                        <w:sz w:val="20"/>
                        <w:szCs w:val="18"/>
                      </w:rPr>
                      <m:t xml:space="preserve">e </m:t>
                    </m:r>
                  </m:e>
                </m:d>
                <m:r>
                  <w:rPr>
                    <w:rFonts w:ascii="Cambria Math" w:eastAsia="MS Gothic" w:hAnsi="Cambria Math"/>
                    <w:sz w:val="20"/>
                    <w:szCs w:val="18"/>
                  </w:rPr>
                  <m:t>*t*</m:t>
                </m:r>
                <m:r>
                  <w:rPr>
                    <w:rFonts w:ascii="Cambria Math" w:hAnsi="Cambria Math"/>
                    <w:sz w:val="20"/>
                    <w:szCs w:val="18"/>
                  </w:rPr>
                  <m:t>g</m:t>
                </m:r>
              </m:oMath>
            </m:oMathPara>
          </w:p>
        </w:tc>
        <w:tc>
          <w:tcPr>
            <w:tcW w:w="2637" w:type="dxa"/>
          </w:tcPr>
          <w:p w14:paraId="4B045E8A" w14:textId="77777777" w:rsidR="0054179F" w:rsidRPr="00DC020C" w:rsidRDefault="00BA603D" w:rsidP="00115E8A">
            <w:pPr>
              <w:spacing w:line="16" w:lineRule="atLeast"/>
              <w:rPr>
                <w:szCs w:val="21"/>
              </w:rPr>
            </w:pPr>
            <w:r w:rsidRPr="00DC020C">
              <w:rPr>
                <w:szCs w:val="18"/>
              </w:rPr>
              <w:t>e</w:t>
            </w:r>
            <w:r w:rsidRPr="00DC020C">
              <w:rPr>
                <w:rFonts w:hint="eastAsia"/>
                <w:szCs w:val="18"/>
              </w:rPr>
              <w:t>：</w:t>
            </w:r>
            <w:r w:rsidRPr="00DC020C">
              <w:rPr>
                <w:szCs w:val="21"/>
              </w:rPr>
              <w:t>当地燃煤发电机组上网电价</w:t>
            </w:r>
          </w:p>
          <w:p w14:paraId="01ABC341" w14:textId="77777777" w:rsidR="0054179F" w:rsidRPr="00DC020C" w:rsidRDefault="00BA603D" w:rsidP="00115E8A">
            <w:pPr>
              <w:spacing w:line="16" w:lineRule="atLeast"/>
              <w:rPr>
                <w:szCs w:val="21"/>
              </w:rPr>
            </w:pPr>
            <w:r w:rsidRPr="00DC020C">
              <w:rPr>
                <w:szCs w:val="21"/>
              </w:rPr>
              <w:t>t</w:t>
            </w:r>
            <w:r w:rsidRPr="00DC020C">
              <w:rPr>
                <w:rFonts w:hint="eastAsia"/>
                <w:szCs w:val="21"/>
              </w:rPr>
              <w:t>：发电</w:t>
            </w:r>
            <w:r w:rsidRPr="00DC020C">
              <w:rPr>
                <w:szCs w:val="21"/>
              </w:rPr>
              <w:t>填埋气量</w:t>
            </w:r>
          </w:p>
          <w:p w14:paraId="356E5667" w14:textId="77777777" w:rsidR="0054179F" w:rsidRPr="00DC020C" w:rsidRDefault="00BA603D" w:rsidP="00115E8A">
            <w:pPr>
              <w:spacing w:line="16" w:lineRule="atLeast"/>
              <w:rPr>
                <w:szCs w:val="18"/>
              </w:rPr>
            </w:pPr>
            <w:r w:rsidRPr="00DC020C">
              <w:rPr>
                <w:szCs w:val="18"/>
              </w:rPr>
              <w:t>g</w:t>
            </w:r>
            <w:r w:rsidRPr="00DC020C">
              <w:rPr>
                <w:rFonts w:hint="eastAsia"/>
                <w:szCs w:val="18"/>
              </w:rPr>
              <w:t>：</w:t>
            </w:r>
            <w:r w:rsidRPr="00DC020C">
              <w:rPr>
                <w:rFonts w:hint="eastAsia"/>
                <w:szCs w:val="21"/>
              </w:rPr>
              <w:t>每立方米沼气发电量</w:t>
            </w:r>
          </w:p>
        </w:tc>
      </w:tr>
      <w:tr w:rsidR="0054179F" w:rsidRPr="00DC020C" w14:paraId="55818D34" w14:textId="77777777">
        <w:tc>
          <w:tcPr>
            <w:tcW w:w="927" w:type="dxa"/>
            <w:vMerge/>
          </w:tcPr>
          <w:p w14:paraId="37563A0E" w14:textId="77777777" w:rsidR="0054179F" w:rsidRPr="00DC020C" w:rsidRDefault="0054179F" w:rsidP="00115E8A">
            <w:pPr>
              <w:spacing w:line="16" w:lineRule="atLeast"/>
              <w:rPr>
                <w:szCs w:val="18"/>
              </w:rPr>
            </w:pPr>
          </w:p>
        </w:tc>
        <w:tc>
          <w:tcPr>
            <w:tcW w:w="1711" w:type="dxa"/>
          </w:tcPr>
          <w:p w14:paraId="01FDEB14" w14:textId="77777777" w:rsidR="0054179F" w:rsidRPr="00DC020C" w:rsidRDefault="00BA603D" w:rsidP="00115E8A">
            <w:pPr>
              <w:spacing w:line="16" w:lineRule="atLeast"/>
              <w:rPr>
                <w:szCs w:val="18"/>
              </w:rPr>
            </w:pPr>
            <w:r w:rsidRPr="00DC020C">
              <w:rPr>
                <w:rFonts w:hint="eastAsia"/>
                <w:szCs w:val="18"/>
              </w:rPr>
              <w:t>渗滤水补贴（</w:t>
            </w:r>
            <w:r w:rsidRPr="00DC020C">
              <w:rPr>
                <w:szCs w:val="18"/>
              </w:rPr>
              <w:t>W</w:t>
            </w:r>
            <w:r w:rsidRPr="00DC020C">
              <w:rPr>
                <w:rFonts w:hint="eastAsia"/>
                <w:szCs w:val="18"/>
              </w:rPr>
              <w:t>）</w:t>
            </w:r>
          </w:p>
        </w:tc>
        <w:tc>
          <w:tcPr>
            <w:tcW w:w="3427" w:type="dxa"/>
          </w:tcPr>
          <w:p w14:paraId="05301664" w14:textId="77777777" w:rsidR="0054179F" w:rsidRPr="00DC020C" w:rsidRDefault="00BA603D" w:rsidP="00115E8A">
            <w:pPr>
              <w:spacing w:line="16" w:lineRule="atLeast"/>
              <w:rPr>
                <w:i/>
                <w:szCs w:val="18"/>
              </w:rPr>
            </w:pPr>
            <m:oMath>
              <m:r>
                <w:rPr>
                  <w:rFonts w:ascii="Cambria Math" w:hAnsi="Cambria Math"/>
                  <w:szCs w:val="18"/>
                </w:rPr>
                <m:t>W=w*</m:t>
              </m:r>
            </m:oMath>
            <w:r w:rsidRPr="00DC020C">
              <w:rPr>
                <w:i/>
                <w:szCs w:val="18"/>
              </w:rPr>
              <w:t>q</w:t>
            </w:r>
          </w:p>
        </w:tc>
        <w:tc>
          <w:tcPr>
            <w:tcW w:w="2637" w:type="dxa"/>
          </w:tcPr>
          <w:p w14:paraId="20D7AFAF" w14:textId="77777777" w:rsidR="0054179F" w:rsidRPr="00DC020C" w:rsidRDefault="00BA603D" w:rsidP="00115E8A">
            <w:pPr>
              <w:spacing w:line="16" w:lineRule="atLeast"/>
              <w:rPr>
                <w:szCs w:val="18"/>
              </w:rPr>
            </w:pPr>
            <w:r w:rsidRPr="00DC020C">
              <w:rPr>
                <w:szCs w:val="18"/>
              </w:rPr>
              <w:t>w</w:t>
            </w:r>
            <w:r w:rsidRPr="00DC020C">
              <w:rPr>
                <w:rFonts w:hint="eastAsia"/>
                <w:szCs w:val="18"/>
              </w:rPr>
              <w:t>：单位污水处理补贴</w:t>
            </w:r>
          </w:p>
          <w:p w14:paraId="0D7B7D46" w14:textId="77777777" w:rsidR="0054179F" w:rsidRPr="00DC020C" w:rsidRDefault="00BA603D" w:rsidP="00115E8A">
            <w:pPr>
              <w:spacing w:line="16" w:lineRule="atLeast"/>
              <w:rPr>
                <w:szCs w:val="18"/>
              </w:rPr>
            </w:pPr>
            <w:r w:rsidRPr="00DC020C">
              <w:rPr>
                <w:szCs w:val="18"/>
              </w:rPr>
              <w:t>q</w:t>
            </w:r>
            <w:r w:rsidRPr="00DC020C">
              <w:rPr>
                <w:rFonts w:hint="eastAsia"/>
                <w:szCs w:val="18"/>
              </w:rPr>
              <w:t>：污水处理量</w:t>
            </w:r>
          </w:p>
        </w:tc>
      </w:tr>
      <w:tr w:rsidR="0054179F" w:rsidRPr="00DC020C" w14:paraId="2CAED8A1" w14:textId="77777777">
        <w:tc>
          <w:tcPr>
            <w:tcW w:w="927" w:type="dxa"/>
            <w:vMerge/>
          </w:tcPr>
          <w:p w14:paraId="6612F0DF" w14:textId="77777777" w:rsidR="0054179F" w:rsidRPr="00DC020C" w:rsidRDefault="0054179F" w:rsidP="00115E8A">
            <w:pPr>
              <w:spacing w:line="16" w:lineRule="atLeast"/>
              <w:rPr>
                <w:szCs w:val="18"/>
              </w:rPr>
            </w:pPr>
          </w:p>
        </w:tc>
        <w:tc>
          <w:tcPr>
            <w:tcW w:w="1711" w:type="dxa"/>
          </w:tcPr>
          <w:p w14:paraId="7FAF8F99" w14:textId="77777777" w:rsidR="0054179F" w:rsidRPr="00DC020C" w:rsidRDefault="00BA603D" w:rsidP="00115E8A">
            <w:pPr>
              <w:spacing w:line="16" w:lineRule="atLeast"/>
              <w:rPr>
                <w:szCs w:val="18"/>
              </w:rPr>
            </w:pPr>
            <w:r w:rsidRPr="00DC020C">
              <w:rPr>
                <w:rFonts w:hint="eastAsia"/>
                <w:szCs w:val="18"/>
              </w:rPr>
              <w:t>燃气补贴（</w:t>
            </w:r>
            <w:r w:rsidRPr="00DC020C">
              <w:rPr>
                <w:rFonts w:hint="eastAsia"/>
                <w:szCs w:val="18"/>
              </w:rPr>
              <w:t>R</w:t>
            </w:r>
            <w:r w:rsidRPr="00DC020C">
              <w:rPr>
                <w:rFonts w:hint="eastAsia"/>
                <w:szCs w:val="18"/>
              </w:rPr>
              <w:t>）</w:t>
            </w:r>
          </w:p>
        </w:tc>
        <w:tc>
          <w:tcPr>
            <w:tcW w:w="3427" w:type="dxa"/>
          </w:tcPr>
          <w:p w14:paraId="0D24D2B4" w14:textId="77777777" w:rsidR="0054179F" w:rsidRPr="00DC020C" w:rsidRDefault="00BA603D" w:rsidP="00115E8A">
            <w:pPr>
              <w:spacing w:line="16" w:lineRule="atLeast"/>
              <w:rPr>
                <w:szCs w:val="18"/>
              </w:rPr>
            </w:pPr>
            <m:oMath>
              <m:r>
                <w:rPr>
                  <w:rFonts w:ascii="Cambria Math" w:hAnsi="Cambria Math"/>
                  <w:szCs w:val="18"/>
                </w:rPr>
                <m:t>R=r*</m:t>
              </m:r>
            </m:oMath>
            <w:r w:rsidRPr="00DC020C">
              <w:rPr>
                <w:i/>
                <w:szCs w:val="18"/>
              </w:rPr>
              <w:t>k</w:t>
            </w:r>
            <m:oMath>
              <m:r>
                <w:rPr>
                  <w:rFonts w:ascii="Cambria Math" w:hAnsi="Cambria Math"/>
                  <w:szCs w:val="18"/>
                </w:rPr>
                <m:t>*</m:t>
              </m:r>
              <m:r>
                <w:rPr>
                  <w:rFonts w:ascii="Cambria Math" w:hAnsi="Cambria Math" w:hint="eastAsia"/>
                  <w:szCs w:val="18"/>
                </w:rPr>
                <m:t>γ</m:t>
              </m:r>
            </m:oMath>
          </w:p>
        </w:tc>
        <w:tc>
          <w:tcPr>
            <w:tcW w:w="2637" w:type="dxa"/>
          </w:tcPr>
          <w:p w14:paraId="58B3E914" w14:textId="77777777" w:rsidR="0054179F" w:rsidRPr="00DC020C" w:rsidRDefault="00BA603D" w:rsidP="00115E8A">
            <w:pPr>
              <w:spacing w:line="16" w:lineRule="atLeast"/>
              <w:rPr>
                <w:szCs w:val="18"/>
              </w:rPr>
            </w:pPr>
            <w:r w:rsidRPr="00DC020C">
              <w:rPr>
                <w:szCs w:val="18"/>
              </w:rPr>
              <w:t>r</w:t>
            </w:r>
            <w:r w:rsidRPr="00DC020C">
              <w:rPr>
                <w:rFonts w:hint="eastAsia"/>
                <w:szCs w:val="18"/>
              </w:rPr>
              <w:t>：当地燃气价格</w:t>
            </w:r>
          </w:p>
          <w:p w14:paraId="09018C1F" w14:textId="77777777" w:rsidR="0054179F" w:rsidRPr="00DC020C" w:rsidRDefault="00BA603D" w:rsidP="00115E8A">
            <w:pPr>
              <w:spacing w:line="16" w:lineRule="atLeast"/>
              <w:rPr>
                <w:szCs w:val="18"/>
              </w:rPr>
            </w:pPr>
            <w:r w:rsidRPr="00DC020C">
              <w:rPr>
                <w:szCs w:val="18"/>
              </w:rPr>
              <w:t>k</w:t>
            </w:r>
            <w:r w:rsidRPr="00DC020C">
              <w:rPr>
                <w:rFonts w:hint="eastAsia"/>
                <w:szCs w:val="18"/>
              </w:rPr>
              <w:t>：燃气转化</w:t>
            </w:r>
            <w:r w:rsidRPr="00DC020C">
              <w:rPr>
                <w:szCs w:val="18"/>
              </w:rPr>
              <w:t>填埋气量</w:t>
            </w:r>
          </w:p>
          <w:p w14:paraId="1B692B4D" w14:textId="77777777" w:rsidR="0054179F" w:rsidRPr="00DC020C" w:rsidRDefault="00BA603D" w:rsidP="00115E8A">
            <w:pPr>
              <w:spacing w:line="16" w:lineRule="atLeast"/>
              <w:rPr>
                <w:szCs w:val="18"/>
              </w:rPr>
            </w:pPr>
            <w:r w:rsidRPr="00DC020C">
              <w:rPr>
                <w:rFonts w:asciiTheme="minorEastAsia" w:hAnsiTheme="minorEastAsia" w:hint="eastAsia"/>
                <w:szCs w:val="18"/>
              </w:rPr>
              <w:t>γ</w:t>
            </w:r>
            <w:r w:rsidRPr="00DC020C">
              <w:rPr>
                <w:rFonts w:hint="eastAsia"/>
                <w:szCs w:val="18"/>
              </w:rPr>
              <w:t>：填埋气转化系数</w:t>
            </w:r>
          </w:p>
        </w:tc>
      </w:tr>
      <w:tr w:rsidR="0054179F" w:rsidRPr="00DC020C" w14:paraId="41ED2B3E" w14:textId="77777777">
        <w:tc>
          <w:tcPr>
            <w:tcW w:w="927" w:type="dxa"/>
            <w:vMerge/>
          </w:tcPr>
          <w:p w14:paraId="4AB9600B" w14:textId="77777777" w:rsidR="0054179F" w:rsidRPr="00DC020C" w:rsidRDefault="0054179F" w:rsidP="00115E8A">
            <w:pPr>
              <w:spacing w:line="16" w:lineRule="atLeast"/>
              <w:rPr>
                <w:szCs w:val="18"/>
              </w:rPr>
            </w:pPr>
          </w:p>
        </w:tc>
        <w:tc>
          <w:tcPr>
            <w:tcW w:w="1711" w:type="dxa"/>
          </w:tcPr>
          <w:p w14:paraId="44A671BE" w14:textId="77777777" w:rsidR="0054179F" w:rsidRPr="00DC020C" w:rsidRDefault="00BA603D" w:rsidP="00115E8A">
            <w:pPr>
              <w:spacing w:line="16" w:lineRule="atLeast"/>
              <w:rPr>
                <w:szCs w:val="18"/>
              </w:rPr>
            </w:pPr>
            <w:r w:rsidRPr="00DC020C">
              <w:rPr>
                <w:rFonts w:hint="eastAsia"/>
                <w:szCs w:val="18"/>
              </w:rPr>
              <w:t>其他补贴（</w:t>
            </w:r>
            <w:r w:rsidRPr="00DC020C">
              <w:rPr>
                <w:szCs w:val="18"/>
              </w:rPr>
              <w:t>O</w:t>
            </w:r>
            <w:r w:rsidRPr="00DC020C">
              <w:rPr>
                <w:rFonts w:hint="eastAsia"/>
                <w:szCs w:val="18"/>
              </w:rPr>
              <w:t>）</w:t>
            </w:r>
          </w:p>
        </w:tc>
        <w:tc>
          <w:tcPr>
            <w:tcW w:w="3427" w:type="dxa"/>
          </w:tcPr>
          <w:p w14:paraId="40666781" w14:textId="77777777" w:rsidR="0054179F" w:rsidRPr="00DC020C" w:rsidRDefault="00BA603D" w:rsidP="00115E8A">
            <w:pPr>
              <w:spacing w:line="16" w:lineRule="atLeast"/>
              <w:rPr>
                <w:i/>
                <w:szCs w:val="18"/>
              </w:rPr>
            </w:pPr>
            <m:oMathPara>
              <m:oMathParaPr>
                <m:jc m:val="left"/>
              </m:oMathParaPr>
              <m:oMath>
                <m:r>
                  <w:rPr>
                    <w:rFonts w:ascii="Cambria Math" w:hAnsi="Cambria Math"/>
                    <w:szCs w:val="18"/>
                  </w:rPr>
                  <m:t>O=</m:t>
                </m:r>
                <m:nary>
                  <m:naryPr>
                    <m:chr m:val="∑"/>
                    <m:limLoc m:val="undOvr"/>
                    <m:ctrlPr>
                      <w:rPr>
                        <w:rFonts w:ascii="Cambria Math" w:hAnsi="Cambria Math"/>
                        <w:i/>
                      </w:rPr>
                    </m:ctrlPr>
                  </m:naryPr>
                  <m:sub>
                    <m:r>
                      <w:rPr>
                        <w:rFonts w:ascii="Cambria Math" w:hAnsi="Cambria Math"/>
                        <w:szCs w:val="18"/>
                      </w:rPr>
                      <m:t>i=1</m:t>
                    </m:r>
                  </m:sub>
                  <m:sup>
                    <m:r>
                      <w:rPr>
                        <w:rFonts w:ascii="Cambria Math" w:hAnsi="Cambria Math"/>
                        <w:szCs w:val="18"/>
                      </w:rPr>
                      <m:t>n</m:t>
                    </m:r>
                  </m:sup>
                  <m:e>
                    <m:sSub>
                      <m:sSubPr>
                        <m:ctrlPr>
                          <w:rPr>
                            <w:rFonts w:ascii="Cambria Math" w:hAnsi="Cambria Math"/>
                            <w:i/>
                          </w:rPr>
                        </m:ctrlPr>
                      </m:sSubPr>
                      <m:e>
                        <m:r>
                          <w:rPr>
                            <w:rFonts w:ascii="Cambria Math" w:hAnsi="Cambria Math"/>
                            <w:szCs w:val="18"/>
                          </w:rPr>
                          <m:t>O</m:t>
                        </m:r>
                      </m:e>
                      <m:sub>
                        <m:r>
                          <w:rPr>
                            <w:rFonts w:ascii="Cambria Math" w:hAnsi="Cambria Math"/>
                            <w:szCs w:val="18"/>
                          </w:rPr>
                          <m:t>i</m:t>
                        </m:r>
                      </m:sub>
                    </m:sSub>
                  </m:e>
                </m:nary>
              </m:oMath>
            </m:oMathPara>
          </w:p>
        </w:tc>
        <w:tc>
          <w:tcPr>
            <w:tcW w:w="2637" w:type="dxa"/>
          </w:tcPr>
          <w:p w14:paraId="339DA5C4" w14:textId="77777777" w:rsidR="0054179F" w:rsidRPr="00DC020C" w:rsidRDefault="002C0966" w:rsidP="00115E8A">
            <w:pPr>
              <w:spacing w:line="16" w:lineRule="atLeast"/>
              <w:rPr>
                <w:szCs w:val="18"/>
              </w:rPr>
            </w:pPr>
            <m:oMath>
              <m:sSub>
                <m:sSubPr>
                  <m:ctrlPr>
                    <w:rPr>
                      <w:rFonts w:ascii="Cambria Math" w:hAnsi="Cambria Math"/>
                      <w:i/>
                    </w:rPr>
                  </m:ctrlPr>
                </m:sSubPr>
                <m:e>
                  <m:r>
                    <w:rPr>
                      <w:rFonts w:ascii="Cambria Math" w:hAnsi="Cambria Math"/>
                      <w:szCs w:val="18"/>
                    </w:rPr>
                    <m:t>O</m:t>
                  </m:r>
                </m:e>
                <m:sub>
                  <m:r>
                    <w:rPr>
                      <w:rFonts w:ascii="Cambria Math" w:hAnsi="Cambria Math"/>
                      <w:szCs w:val="18"/>
                    </w:rPr>
                    <m:t>i</m:t>
                  </m:r>
                </m:sub>
              </m:sSub>
            </m:oMath>
            <w:r w:rsidR="00BA603D" w:rsidRPr="00DC020C">
              <w:rPr>
                <w:rFonts w:hint="eastAsia"/>
                <w:szCs w:val="18"/>
              </w:rPr>
              <w:t>：清洁生产补贴、贷款优惠等</w:t>
            </w:r>
          </w:p>
        </w:tc>
      </w:tr>
      <w:tr w:rsidR="0054179F" w:rsidRPr="00DC020C" w14:paraId="17CB8496" w14:textId="77777777">
        <w:tc>
          <w:tcPr>
            <w:tcW w:w="2638" w:type="dxa"/>
            <w:gridSpan w:val="2"/>
          </w:tcPr>
          <w:p w14:paraId="42A0B799" w14:textId="77777777" w:rsidR="0054179F" w:rsidRPr="00DC020C" w:rsidRDefault="00BA603D" w:rsidP="00115E8A">
            <w:pPr>
              <w:spacing w:line="16" w:lineRule="atLeast"/>
              <w:rPr>
                <w:szCs w:val="18"/>
              </w:rPr>
            </w:pPr>
            <w:r w:rsidRPr="00DC020C">
              <w:rPr>
                <w:rFonts w:hint="eastAsia"/>
                <w:szCs w:val="18"/>
              </w:rPr>
              <w:t>税收减免（</w:t>
            </w:r>
            <w:r w:rsidR="00D2715A" w:rsidRPr="00DC020C">
              <w:rPr>
                <w:rFonts w:asciiTheme="minorEastAsia" w:eastAsiaTheme="minorEastAsia" w:hAnsiTheme="minorEastAsia" w:hint="eastAsia"/>
                <w:szCs w:val="18"/>
              </w:rPr>
              <w:t>M</w:t>
            </w:r>
            <w:r w:rsidR="00D2715A" w:rsidRPr="00DC020C">
              <w:rPr>
                <w:rFonts w:asciiTheme="minorEastAsia" w:eastAsiaTheme="minorEastAsia" w:hAnsiTheme="minorEastAsia" w:hint="eastAsia"/>
                <w:szCs w:val="18"/>
                <w:vertAlign w:val="subscript"/>
              </w:rPr>
              <w:t>6-3</w:t>
            </w:r>
            <w:r w:rsidRPr="00DC020C">
              <w:rPr>
                <w:rFonts w:hint="eastAsia"/>
                <w:szCs w:val="18"/>
              </w:rPr>
              <w:t>）</w:t>
            </w:r>
          </w:p>
        </w:tc>
        <w:tc>
          <w:tcPr>
            <w:tcW w:w="3427" w:type="dxa"/>
          </w:tcPr>
          <w:p w14:paraId="2AB04CC3" w14:textId="77777777" w:rsidR="0054179F" w:rsidRPr="00DC020C" w:rsidRDefault="00BA603D" w:rsidP="00115E8A">
            <w:pPr>
              <w:spacing w:line="16" w:lineRule="atLeast"/>
              <w:rPr>
                <w:i/>
                <w:szCs w:val="18"/>
              </w:rPr>
            </w:pPr>
            <m:oMathPara>
              <m:oMathParaPr>
                <m:jc m:val="left"/>
              </m:oMathParaPr>
              <m:oMath>
                <m:r>
                  <w:rPr>
                    <w:rFonts w:ascii="Cambria Math" w:hAnsi="Cambria Math"/>
                    <w:szCs w:val="18"/>
                  </w:rPr>
                  <m:t>T=</m:t>
                </m:r>
                <m:nary>
                  <m:naryPr>
                    <m:chr m:val="∑"/>
                    <m:limLoc m:val="undOvr"/>
                    <m:ctrlPr>
                      <w:rPr>
                        <w:rFonts w:ascii="Cambria Math" w:hAnsi="Cambria Math"/>
                        <w:i/>
                      </w:rPr>
                    </m:ctrlPr>
                  </m:naryPr>
                  <m:sub>
                    <m:r>
                      <w:rPr>
                        <w:rFonts w:ascii="Cambria Math" w:hAnsi="Cambria Math"/>
                        <w:szCs w:val="18"/>
                      </w:rPr>
                      <m:t>i=1</m:t>
                    </m:r>
                  </m:sub>
                  <m:sup>
                    <m:r>
                      <w:rPr>
                        <w:rFonts w:ascii="Cambria Math" w:hAnsi="Cambria Math"/>
                        <w:szCs w:val="18"/>
                      </w:rPr>
                      <m:t>n</m:t>
                    </m:r>
                  </m:sup>
                  <m:e>
                    <m:sSub>
                      <m:sSubPr>
                        <m:ctrlPr>
                          <w:rPr>
                            <w:rFonts w:ascii="Cambria Math" w:hAnsi="Cambria Math"/>
                            <w:i/>
                          </w:rPr>
                        </m:ctrlPr>
                      </m:sSubPr>
                      <m:e>
                        <m:r>
                          <w:rPr>
                            <w:rFonts w:ascii="Cambria Math" w:hAnsi="Cambria Math"/>
                            <w:szCs w:val="18"/>
                          </w:rPr>
                          <m:t>T</m:t>
                        </m:r>
                      </m:e>
                      <m:sub>
                        <m:r>
                          <w:rPr>
                            <w:rFonts w:ascii="Cambria Math" w:hAnsi="Cambria Math"/>
                            <w:szCs w:val="18"/>
                          </w:rPr>
                          <m:t>i</m:t>
                        </m:r>
                      </m:sub>
                    </m:sSub>
                  </m:e>
                </m:nary>
              </m:oMath>
            </m:oMathPara>
          </w:p>
        </w:tc>
        <w:tc>
          <w:tcPr>
            <w:tcW w:w="2637" w:type="dxa"/>
          </w:tcPr>
          <w:p w14:paraId="487DA90F" w14:textId="77777777" w:rsidR="0054179F" w:rsidRPr="00DC020C" w:rsidRDefault="002C0966" w:rsidP="00115E8A">
            <w:pPr>
              <w:spacing w:line="16" w:lineRule="atLeast"/>
              <w:rPr>
                <w:szCs w:val="18"/>
              </w:rPr>
            </w:pPr>
            <m:oMath>
              <m:sSub>
                <m:sSubPr>
                  <m:ctrlPr>
                    <w:rPr>
                      <w:rFonts w:ascii="Cambria Math" w:hAnsi="Cambria Math"/>
                      <w:i/>
                    </w:rPr>
                  </m:ctrlPr>
                </m:sSubPr>
                <m:e>
                  <m:r>
                    <w:rPr>
                      <w:rFonts w:ascii="Cambria Math" w:hAnsi="Cambria Math"/>
                      <w:szCs w:val="18"/>
                    </w:rPr>
                    <m:t>T</m:t>
                  </m:r>
                </m:e>
                <m:sub>
                  <m:r>
                    <w:rPr>
                      <w:rFonts w:ascii="Cambria Math" w:hAnsi="Cambria Math"/>
                      <w:szCs w:val="18"/>
                    </w:rPr>
                    <m:t>i</m:t>
                  </m:r>
                </m:sub>
              </m:sSub>
              <m:r>
                <m:rPr>
                  <m:sty m:val="p"/>
                </m:rPr>
                <w:rPr>
                  <w:rFonts w:ascii="Cambria Math" w:hAnsi="Cambria Math" w:hint="eastAsia"/>
                  <w:szCs w:val="18"/>
                </w:rPr>
                <m:t>：</m:t>
              </m:r>
            </m:oMath>
            <w:r w:rsidR="00BA603D" w:rsidRPr="00DC020C">
              <w:rPr>
                <w:rFonts w:hint="eastAsia"/>
                <w:szCs w:val="18"/>
              </w:rPr>
              <w:t>企业所得税、营业税、增值税等减免</w:t>
            </w:r>
          </w:p>
        </w:tc>
      </w:tr>
    </w:tbl>
    <w:p w14:paraId="75AA23B0" w14:textId="77777777" w:rsidR="009C6539" w:rsidRPr="00DC020C" w:rsidRDefault="009C6539" w:rsidP="009C6539">
      <w:pPr>
        <w:ind w:firstLineChars="900" w:firstLine="2160"/>
        <w:rPr>
          <w:rFonts w:asciiTheme="minorEastAsia" w:eastAsiaTheme="minorEastAsia" w:hAnsiTheme="minorEastAsia"/>
          <w:sz w:val="24"/>
          <w:szCs w:val="28"/>
        </w:rPr>
      </w:pPr>
      <w:r w:rsidRPr="00DC020C">
        <w:rPr>
          <w:rFonts w:asciiTheme="minorEastAsia" w:eastAsiaTheme="minorEastAsia" w:hAnsiTheme="minorEastAsia" w:hint="eastAsia"/>
          <w:sz w:val="24"/>
          <w:szCs w:val="28"/>
        </w:rPr>
        <w:t>M</w:t>
      </w:r>
      <w:r w:rsidRPr="00DC020C">
        <w:rPr>
          <w:rFonts w:asciiTheme="minorEastAsia" w:eastAsiaTheme="minorEastAsia" w:hAnsiTheme="minorEastAsia" w:hint="eastAsia"/>
          <w:sz w:val="24"/>
          <w:szCs w:val="28"/>
          <w:vertAlign w:val="subscript"/>
        </w:rPr>
        <w:t>6</w:t>
      </w:r>
      <w:r w:rsidRPr="00DC020C">
        <w:rPr>
          <w:rFonts w:asciiTheme="minorEastAsia" w:eastAsiaTheme="minorEastAsia" w:hAnsiTheme="minorEastAsia" w:hint="eastAsia"/>
          <w:sz w:val="24"/>
          <w:szCs w:val="28"/>
        </w:rPr>
        <w:t>（年度垃圾</w:t>
      </w:r>
      <w:r w:rsidR="00230ADA" w:rsidRPr="00DC020C">
        <w:rPr>
          <w:rFonts w:asciiTheme="minorEastAsia" w:eastAsiaTheme="minorEastAsia" w:hAnsiTheme="minorEastAsia" w:hint="eastAsia"/>
          <w:sz w:val="24"/>
          <w:szCs w:val="28"/>
        </w:rPr>
        <w:t>卫生</w:t>
      </w:r>
      <w:r w:rsidRPr="00DC020C">
        <w:rPr>
          <w:rFonts w:asciiTheme="minorEastAsia" w:eastAsiaTheme="minorEastAsia" w:hAnsiTheme="minorEastAsia" w:hint="eastAsia"/>
          <w:sz w:val="24"/>
          <w:szCs w:val="28"/>
        </w:rPr>
        <w:t>填埋社会成本）= M</w:t>
      </w:r>
      <w:r w:rsidRPr="00DC020C">
        <w:rPr>
          <w:rFonts w:asciiTheme="minorEastAsia" w:eastAsiaTheme="minorEastAsia" w:hAnsiTheme="minorEastAsia" w:hint="eastAsia"/>
          <w:sz w:val="24"/>
          <w:szCs w:val="28"/>
          <w:vertAlign w:val="subscript"/>
        </w:rPr>
        <w:t>6-1</w:t>
      </w:r>
      <w:r w:rsidRPr="00DC020C">
        <w:rPr>
          <w:rFonts w:asciiTheme="minorEastAsia" w:eastAsiaTheme="minorEastAsia" w:hAnsiTheme="minorEastAsia" w:hint="eastAsia"/>
          <w:sz w:val="24"/>
          <w:szCs w:val="28"/>
        </w:rPr>
        <w:t>+</w:t>
      </w:r>
      <w:r w:rsidR="00D2715A" w:rsidRPr="00DC020C">
        <w:rPr>
          <w:rFonts w:asciiTheme="minorEastAsia" w:eastAsiaTheme="minorEastAsia" w:hAnsiTheme="minorEastAsia" w:hint="eastAsia"/>
          <w:sz w:val="24"/>
          <w:szCs w:val="28"/>
        </w:rPr>
        <w:t xml:space="preserve"> M</w:t>
      </w:r>
      <w:r w:rsidR="00D2715A" w:rsidRPr="00DC020C">
        <w:rPr>
          <w:rFonts w:asciiTheme="minorEastAsia" w:eastAsiaTheme="minorEastAsia" w:hAnsiTheme="minorEastAsia" w:hint="eastAsia"/>
          <w:sz w:val="24"/>
          <w:szCs w:val="28"/>
          <w:vertAlign w:val="subscript"/>
        </w:rPr>
        <w:t>6-3</w:t>
      </w:r>
      <w:r w:rsidR="00D2715A" w:rsidRPr="00DC020C">
        <w:rPr>
          <w:rFonts w:asciiTheme="minorEastAsia" w:eastAsiaTheme="minorEastAsia" w:hAnsiTheme="minorEastAsia" w:hint="eastAsia"/>
          <w:sz w:val="24"/>
          <w:szCs w:val="28"/>
        </w:rPr>
        <w:t>+</w:t>
      </w:r>
      <w:r w:rsidRPr="00DC020C">
        <w:rPr>
          <w:rFonts w:asciiTheme="minorEastAsia" w:eastAsiaTheme="minorEastAsia" w:hAnsiTheme="minorEastAsia" w:hint="eastAsia"/>
          <w:sz w:val="24"/>
          <w:szCs w:val="28"/>
        </w:rPr>
        <w:t xml:space="preserve"> M</w:t>
      </w:r>
      <w:r w:rsidRPr="00DC020C">
        <w:rPr>
          <w:rFonts w:asciiTheme="minorEastAsia" w:eastAsiaTheme="minorEastAsia" w:hAnsiTheme="minorEastAsia" w:hint="eastAsia"/>
          <w:sz w:val="24"/>
          <w:szCs w:val="28"/>
          <w:vertAlign w:val="subscript"/>
        </w:rPr>
        <w:t>6-2</w:t>
      </w:r>
    </w:p>
    <w:p w14:paraId="1B2815CB" w14:textId="77777777" w:rsidR="009C6539" w:rsidRPr="00DC020C" w:rsidRDefault="002C0966" w:rsidP="009C6539">
      <w:pPr>
        <w:pStyle w:val="af0"/>
      </w:pPr>
      <m:oMathPara>
        <m:oMath>
          <m:sSub>
            <m:sSubPr>
              <m:ctrlPr/>
            </m:sSubPr>
            <m:e>
              <m:r>
                <m:t>A</m:t>
              </m:r>
            </m:e>
            <m:sub>
              <m:r>
                <m:t>6</m:t>
              </m:r>
              <m:r>
                <w:rPr>
                  <w:rFonts w:hint="eastAsia"/>
                </w:rPr>
                <m:t>单位垃圾焚烧社会成本</m:t>
              </m:r>
            </m:sub>
          </m:sSub>
          <m:r>
            <m:t>=</m:t>
          </m:r>
          <m:f>
            <m:fPr>
              <m:ctrlPr/>
            </m:fPr>
            <m:num>
              <m:sSub>
                <m:sSubPr>
                  <m:ctrlPr/>
                </m:sSubPr>
                <m:e>
                  <m:r>
                    <m:t>M</m:t>
                  </m:r>
                </m:e>
                <m:sub>
                  <m:r>
                    <m:t>6</m:t>
                  </m:r>
                  <m:r>
                    <w:rPr>
                      <w:rFonts w:hint="eastAsia"/>
                    </w:rPr>
                    <m:t>年度填埋社会成本</m:t>
                  </m:r>
                </m:sub>
              </m:sSub>
            </m:num>
            <m:den>
              <m:sSub>
                <m:sSubPr>
                  <m:ctrlPr/>
                </m:sSubPr>
                <m:e>
                  <m:r>
                    <m:t>Q</m:t>
                  </m:r>
                </m:e>
                <m:sub>
                  <m:r>
                    <w:rPr>
                      <w:rFonts w:hint="eastAsia"/>
                    </w:rPr>
                    <m:t>年度填埋量</m:t>
                  </m:r>
                </m:sub>
              </m:sSub>
            </m:den>
          </m:f>
        </m:oMath>
      </m:oMathPara>
    </w:p>
    <w:p w14:paraId="6BD8D427" w14:textId="77777777" w:rsidR="00D2715A" w:rsidRPr="00DC020C" w:rsidRDefault="00D2715A">
      <w:pPr>
        <w:rPr>
          <w:rFonts w:asciiTheme="minorEastAsia" w:eastAsiaTheme="minorEastAsia" w:hAnsiTheme="minorEastAsia"/>
          <w:b/>
          <w:sz w:val="28"/>
          <w:szCs w:val="28"/>
        </w:rPr>
      </w:pPr>
      <w:r w:rsidRPr="00DC020C">
        <w:rPr>
          <w:rFonts w:asciiTheme="minorEastAsia" w:eastAsiaTheme="minorEastAsia" w:hAnsiTheme="minorEastAsia"/>
          <w:b/>
          <w:sz w:val="28"/>
          <w:szCs w:val="28"/>
        </w:rPr>
        <w:t>计算说明：</w:t>
      </w:r>
    </w:p>
    <w:p w14:paraId="784FB9FA" w14:textId="77777777" w:rsidR="0054179F" w:rsidRPr="00DC020C" w:rsidRDefault="00BA603D" w:rsidP="00D2715A">
      <w:pPr>
        <w:ind w:firstLineChars="200" w:firstLine="562"/>
        <w:rPr>
          <w:rFonts w:asciiTheme="minorEastAsia" w:eastAsiaTheme="minorEastAsia" w:hAnsiTheme="minorEastAsia"/>
          <w:b/>
          <w:sz w:val="28"/>
          <w:szCs w:val="28"/>
        </w:rPr>
      </w:pPr>
      <w:r w:rsidRPr="00DC020C">
        <w:rPr>
          <w:rFonts w:asciiTheme="minorEastAsia" w:eastAsiaTheme="minorEastAsia" w:hAnsiTheme="minorEastAsia"/>
          <w:b/>
          <w:sz w:val="28"/>
          <w:szCs w:val="28"/>
        </w:rPr>
        <w:t>电价补贴</w:t>
      </w:r>
    </w:p>
    <w:p w14:paraId="259E958C" w14:textId="77777777" w:rsidR="0054179F" w:rsidRPr="00DC020C" w:rsidRDefault="00BA603D" w:rsidP="00D2715A">
      <w:pPr>
        <w:ind w:firstLineChars="200" w:firstLine="560"/>
        <w:rPr>
          <w:rFonts w:asciiTheme="minorEastAsia" w:eastAsiaTheme="minorEastAsia" w:hAnsiTheme="minorEastAsia"/>
          <w:sz w:val="28"/>
          <w:szCs w:val="28"/>
        </w:rPr>
      </w:pPr>
      <w:r w:rsidRPr="00DC020C">
        <w:rPr>
          <w:rFonts w:asciiTheme="minorEastAsia" w:eastAsiaTheme="minorEastAsia" w:hAnsiTheme="minorEastAsia"/>
          <w:sz w:val="28"/>
          <w:szCs w:val="28"/>
        </w:rPr>
        <w:t>2015</w:t>
      </w:r>
      <w:r w:rsidRPr="00DC020C">
        <w:rPr>
          <w:rFonts w:asciiTheme="minorEastAsia" w:eastAsiaTheme="minorEastAsia" w:hAnsiTheme="minorEastAsia" w:hint="eastAsia"/>
          <w:sz w:val="28"/>
          <w:szCs w:val="28"/>
        </w:rPr>
        <w:t>年，广东省物价局发布《</w:t>
      </w:r>
      <w:r w:rsidRPr="00DC020C">
        <w:rPr>
          <w:rFonts w:asciiTheme="minorEastAsia" w:eastAsiaTheme="minorEastAsia" w:hAnsiTheme="minorEastAsia" w:cs="宋体"/>
          <w:kern w:val="0"/>
          <w:sz w:val="28"/>
          <w:szCs w:val="28"/>
        </w:rPr>
        <w:t>关于沼气发电项目上网电价的通知</w:t>
      </w:r>
      <w:r w:rsidRPr="00DC020C">
        <w:rPr>
          <w:rFonts w:asciiTheme="minorEastAsia" w:eastAsiaTheme="minorEastAsia" w:hAnsiTheme="minorEastAsia" w:hint="eastAsia"/>
          <w:sz w:val="28"/>
          <w:szCs w:val="28"/>
        </w:rPr>
        <w:t>》，指出</w:t>
      </w:r>
      <w:r w:rsidRPr="00DC020C">
        <w:rPr>
          <w:rFonts w:asciiTheme="minorEastAsia" w:eastAsiaTheme="minorEastAsia" w:hAnsiTheme="minorEastAsia" w:cs="宋体"/>
          <w:kern w:val="0"/>
          <w:sz w:val="28"/>
          <w:szCs w:val="28"/>
        </w:rPr>
        <w:t>沼气发电项目的上网电价为每千瓦时0.75元。电网公司与上述发电项目的结算价格</w:t>
      </w:r>
      <w:r w:rsidRPr="00DC020C">
        <w:rPr>
          <w:rFonts w:asciiTheme="minorEastAsia" w:eastAsiaTheme="minorEastAsia" w:hAnsiTheme="minorEastAsia"/>
          <w:sz w:val="28"/>
          <w:szCs w:val="28"/>
        </w:rPr>
        <w:t>暂定为每千瓦时0.5524元，结算价格高出燃煤机组标杆上网电价</w:t>
      </w:r>
      <w:r w:rsidRPr="00DC020C">
        <w:rPr>
          <w:rFonts w:asciiTheme="minorEastAsia" w:eastAsiaTheme="minorEastAsia" w:hAnsiTheme="minorEastAsia" w:hint="eastAsia"/>
          <w:sz w:val="28"/>
          <w:szCs w:val="28"/>
        </w:rPr>
        <w:t>（2016年</w:t>
      </w:r>
      <w:r w:rsidRPr="00DC020C">
        <w:rPr>
          <w:rFonts w:asciiTheme="minorEastAsia" w:eastAsiaTheme="minorEastAsia" w:hAnsiTheme="minorEastAsia" w:hint="eastAsia"/>
          <w:bCs/>
          <w:sz w:val="28"/>
          <w:szCs w:val="28"/>
        </w:rPr>
        <w:t xml:space="preserve">国家发展改革委关于降低燃煤发电上网电价和一般工商业用电价格的通知 </w:t>
      </w:r>
      <w:r w:rsidRPr="00DC020C">
        <w:rPr>
          <w:rFonts w:asciiTheme="minorEastAsia" w:eastAsiaTheme="minorEastAsia" w:hAnsiTheme="minorEastAsia" w:hint="eastAsia"/>
          <w:sz w:val="28"/>
          <w:szCs w:val="28"/>
        </w:rPr>
        <w:t>为：0.4</w:t>
      </w:r>
      <w:r w:rsidRPr="00DC020C">
        <w:rPr>
          <w:rFonts w:asciiTheme="minorEastAsia" w:eastAsiaTheme="minorEastAsia" w:hAnsiTheme="minorEastAsia"/>
          <w:sz w:val="28"/>
          <w:szCs w:val="28"/>
        </w:rPr>
        <w:t>5</w:t>
      </w:r>
      <w:r w:rsidRPr="00DC020C">
        <w:rPr>
          <w:rFonts w:asciiTheme="minorEastAsia" w:eastAsiaTheme="minorEastAsia" w:hAnsiTheme="minorEastAsia" w:hint="eastAsia"/>
          <w:sz w:val="28"/>
          <w:szCs w:val="28"/>
        </w:rPr>
        <w:t>05元/千瓦时）</w:t>
      </w:r>
      <w:r w:rsidRPr="00DC020C">
        <w:rPr>
          <w:rFonts w:asciiTheme="minorEastAsia" w:eastAsiaTheme="minorEastAsia" w:hAnsiTheme="minorEastAsia"/>
          <w:sz w:val="28"/>
          <w:szCs w:val="28"/>
        </w:rPr>
        <w:t>部分通过销售电价调整予以疏导</w:t>
      </w:r>
      <w:r w:rsidRPr="00DC020C">
        <w:rPr>
          <w:rFonts w:asciiTheme="minorEastAsia" w:eastAsiaTheme="minorEastAsia" w:hAnsiTheme="minorEastAsia" w:hint="eastAsia"/>
          <w:sz w:val="28"/>
          <w:szCs w:val="28"/>
        </w:rPr>
        <w:t>。在电价补贴下，社会负担的成本主要为包括：上网电价补贴（</w:t>
      </w:r>
      <m:oMath>
        <m:sSub>
          <m:sSubPr>
            <m:ctrlPr>
              <w:rPr>
                <w:rFonts w:ascii="Cambria Math" w:eastAsiaTheme="minorEastAsia" w:hAnsi="Cambria Math"/>
                <w:i/>
                <w:sz w:val="28"/>
                <w:szCs w:val="28"/>
              </w:rPr>
            </m:ctrlPr>
          </m:sSubPr>
          <m:e>
            <m:r>
              <w:rPr>
                <w:rFonts w:ascii="Cambria Math" w:eastAsiaTheme="minorEastAsia" w:hAnsi="Cambria Math"/>
                <w:sz w:val="28"/>
                <w:szCs w:val="28"/>
              </w:rPr>
              <m:t>E</m:t>
            </m:r>
          </m:e>
          <m:sub>
            <m:r>
              <w:rPr>
                <w:rFonts w:ascii="Cambria Math" w:eastAsiaTheme="minorEastAsia" w:hAnsi="Cambria Math" w:hint="eastAsia"/>
                <w:sz w:val="28"/>
                <w:szCs w:val="28"/>
              </w:rPr>
              <m:t>上网电价补贴</m:t>
            </m:r>
          </m:sub>
        </m:sSub>
      </m:oMath>
      <w:r w:rsidRPr="00DC020C">
        <w:rPr>
          <w:rFonts w:asciiTheme="minorEastAsia" w:eastAsiaTheme="minorEastAsia" w:hAnsiTheme="minorEastAsia" w:hint="eastAsia"/>
          <w:sz w:val="28"/>
          <w:szCs w:val="28"/>
        </w:rPr>
        <w:t>）。</w:t>
      </w:r>
    </w:p>
    <w:p w14:paraId="4FDBDAB9" w14:textId="77777777" w:rsidR="0054179F" w:rsidRPr="00DC020C" w:rsidRDefault="00BA603D">
      <w:pPr>
        <w:spacing w:line="360" w:lineRule="auto"/>
        <w:ind w:firstLineChars="200" w:firstLine="560"/>
        <w:rPr>
          <w:rFonts w:asciiTheme="minorEastAsia" w:eastAsiaTheme="minorEastAsia" w:hAnsiTheme="minorEastAsia"/>
          <w:sz w:val="28"/>
          <w:szCs w:val="28"/>
        </w:rPr>
      </w:pPr>
      <w:r w:rsidRPr="00DC020C">
        <w:rPr>
          <w:rFonts w:asciiTheme="minorEastAsia" w:eastAsiaTheme="minorEastAsia" w:hAnsiTheme="minorEastAsia" w:hint="eastAsia"/>
          <w:sz w:val="28"/>
          <w:szCs w:val="28"/>
        </w:rPr>
        <w:t>由于填埋厂并不是燃煤发电厂，享受了土地划拨，建设补贴，渗滤水处置等政策优惠，大部分固定成本及可变成本都不需企业承担，因此，每吨垃圾的电价补贴公式为：</w:t>
      </w:r>
      <w:r w:rsidRPr="00DC020C">
        <w:rPr>
          <w:rFonts w:asciiTheme="minorEastAsia" w:eastAsiaTheme="minorEastAsia" w:hAnsiTheme="minorEastAsia"/>
          <w:sz w:val="28"/>
          <w:szCs w:val="28"/>
        </w:rPr>
        <w:t xml:space="preserve"> </w:t>
      </w:r>
    </w:p>
    <w:p w14:paraId="4062D442" w14:textId="77777777" w:rsidR="0054179F" w:rsidRPr="00DC020C" w:rsidRDefault="002C0966">
      <w:pPr>
        <w:ind w:firstLine="482"/>
        <w:rPr>
          <w:rFonts w:asciiTheme="minorEastAsia" w:eastAsiaTheme="minorEastAsia" w:hAnsi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E</m:t>
              </m:r>
              <m:ctrlPr>
                <w:rPr>
                  <w:rFonts w:ascii="Cambria Math" w:eastAsiaTheme="minorEastAsia" w:hAnsi="Cambria Math"/>
                  <w:sz w:val="28"/>
                  <w:szCs w:val="28"/>
                </w:rPr>
              </m:ctrlPr>
            </m:e>
            <m:sub>
              <m:r>
                <w:rPr>
                  <w:rFonts w:ascii="Cambria Math" w:eastAsiaTheme="minorEastAsia" w:hAnsi="Cambria Math"/>
                  <w:sz w:val="28"/>
                  <w:szCs w:val="28"/>
                </w:rPr>
                <m:t>上网电价补贴</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 xml:space="preserve">0.75-e </m:t>
              </m:r>
            </m:e>
          </m:d>
          <m:r>
            <w:rPr>
              <w:rFonts w:ascii="Cambria Math" w:eastAsiaTheme="minorEastAsia" w:hAnsi="Cambria Math"/>
              <w:sz w:val="28"/>
              <w:szCs w:val="28"/>
            </w:rPr>
            <m:t>*Q*g</m:t>
          </m:r>
        </m:oMath>
      </m:oMathPara>
    </w:p>
    <w:p w14:paraId="2A75B4C8" w14:textId="77777777" w:rsidR="0054179F" w:rsidRPr="00DC020C" w:rsidRDefault="00BA603D">
      <w:pPr>
        <w:ind w:firstLineChars="200" w:firstLine="560"/>
        <w:rPr>
          <w:szCs w:val="21"/>
        </w:rPr>
      </w:pPr>
      <w:r w:rsidRPr="00DC020C">
        <w:rPr>
          <w:rFonts w:asciiTheme="minorEastAsia" w:eastAsiaTheme="minorEastAsia" w:hAnsiTheme="minorEastAsia"/>
          <w:sz w:val="28"/>
          <w:szCs w:val="28"/>
        </w:rPr>
        <w:t>其中</w:t>
      </w:r>
      <w:r w:rsidRPr="00DC020C">
        <w:rPr>
          <w:rFonts w:asciiTheme="minorEastAsia" w:eastAsiaTheme="minorEastAsia" w:hAnsiTheme="minorEastAsia" w:hint="eastAsia"/>
          <w:sz w:val="28"/>
          <w:szCs w:val="28"/>
        </w:rPr>
        <w:t>，</w:t>
      </w:r>
      <w:r w:rsidRPr="00DC020C">
        <w:rPr>
          <w:rFonts w:asciiTheme="minorEastAsia" w:eastAsiaTheme="minorEastAsia" w:hAnsiTheme="minorEastAsia" w:hint="eastAsia"/>
          <w:i/>
          <w:sz w:val="28"/>
          <w:szCs w:val="28"/>
        </w:rPr>
        <w:t>E</w:t>
      </w:r>
      <w:r w:rsidRPr="00DC020C">
        <w:rPr>
          <w:rFonts w:asciiTheme="minorEastAsia" w:eastAsiaTheme="minorEastAsia" w:hAnsiTheme="minorEastAsia" w:hint="eastAsia"/>
          <w:sz w:val="28"/>
          <w:szCs w:val="28"/>
        </w:rPr>
        <w:t>为年度电价补贴，</w:t>
      </w:r>
      <w:r w:rsidRPr="00DC020C">
        <w:rPr>
          <w:rFonts w:asciiTheme="minorEastAsia" w:eastAsiaTheme="minorEastAsia" w:hAnsiTheme="minorEastAsia"/>
          <w:i/>
          <w:sz w:val="28"/>
          <w:szCs w:val="28"/>
        </w:rPr>
        <w:t>e</w:t>
      </w:r>
      <w:r w:rsidRPr="00DC020C">
        <w:rPr>
          <w:rFonts w:asciiTheme="minorEastAsia" w:eastAsiaTheme="minorEastAsia" w:hAnsiTheme="minorEastAsia"/>
          <w:sz w:val="28"/>
          <w:szCs w:val="28"/>
        </w:rPr>
        <w:t>为当地燃煤发电机组上网电价</w:t>
      </w:r>
      <w:r w:rsidRPr="00DC020C">
        <w:rPr>
          <w:rFonts w:asciiTheme="minorEastAsia" w:eastAsiaTheme="minorEastAsia" w:hAnsiTheme="minorEastAsia" w:hint="eastAsia"/>
          <w:sz w:val="28"/>
          <w:szCs w:val="28"/>
        </w:rPr>
        <w:t>，</w:t>
      </w:r>
      <w:r w:rsidRPr="00DC020C">
        <w:rPr>
          <w:rFonts w:asciiTheme="minorEastAsia" w:eastAsiaTheme="minorEastAsia" w:hAnsiTheme="minorEastAsia" w:hint="eastAsia"/>
          <w:i/>
          <w:sz w:val="28"/>
          <w:szCs w:val="28"/>
        </w:rPr>
        <w:t>Q</w:t>
      </w:r>
      <w:r w:rsidRPr="00DC020C">
        <w:rPr>
          <w:rFonts w:asciiTheme="minorEastAsia" w:eastAsiaTheme="minorEastAsia" w:hAnsiTheme="minorEastAsia" w:hint="eastAsia"/>
          <w:sz w:val="28"/>
          <w:szCs w:val="28"/>
        </w:rPr>
        <w:t>为年填埋气量（以沼气主要气体），</w:t>
      </w:r>
      <w:r w:rsidRPr="00DC020C">
        <w:rPr>
          <w:rFonts w:asciiTheme="minorEastAsia" w:eastAsiaTheme="minorEastAsia" w:hAnsiTheme="minorEastAsia" w:hint="eastAsia"/>
          <w:i/>
          <w:sz w:val="28"/>
          <w:szCs w:val="28"/>
        </w:rPr>
        <w:t>g</w:t>
      </w:r>
      <w:r w:rsidRPr="00DC020C">
        <w:rPr>
          <w:rFonts w:asciiTheme="minorEastAsia" w:eastAsiaTheme="minorEastAsia" w:hAnsiTheme="minorEastAsia" w:hint="eastAsia"/>
          <w:sz w:val="28"/>
          <w:szCs w:val="28"/>
        </w:rPr>
        <w:t>为每立方米沼气发电量。</w:t>
      </w:r>
      <w:r w:rsidRPr="00DC020C">
        <w:rPr>
          <w:szCs w:val="21"/>
        </w:rPr>
        <w:t xml:space="preserve"> </w:t>
      </w:r>
    </w:p>
    <w:p w14:paraId="00A5171B" w14:textId="77777777" w:rsidR="0054179F" w:rsidRPr="00DC020C" w:rsidRDefault="00BA603D" w:rsidP="00D2715A">
      <w:pPr>
        <w:spacing w:line="360" w:lineRule="auto"/>
        <w:ind w:firstLineChars="200" w:firstLine="562"/>
        <w:rPr>
          <w:rFonts w:asciiTheme="minorEastAsia" w:eastAsiaTheme="minorEastAsia" w:hAnsiTheme="minorEastAsia"/>
          <w:b/>
          <w:sz w:val="28"/>
          <w:szCs w:val="28"/>
        </w:rPr>
      </w:pPr>
      <w:r w:rsidRPr="00DC020C">
        <w:rPr>
          <w:rFonts w:asciiTheme="minorEastAsia" w:eastAsiaTheme="minorEastAsia" w:hAnsiTheme="minorEastAsia"/>
          <w:b/>
          <w:sz w:val="28"/>
          <w:szCs w:val="28"/>
        </w:rPr>
        <w:t>健康损失</w:t>
      </w:r>
      <w:r w:rsidRPr="00DC020C">
        <w:rPr>
          <w:rFonts w:asciiTheme="minorEastAsia" w:eastAsiaTheme="minorEastAsia" w:hAnsiTheme="minorEastAsia" w:hint="eastAsia"/>
          <w:b/>
          <w:sz w:val="28"/>
          <w:szCs w:val="28"/>
        </w:rPr>
        <w:t>：</w:t>
      </w:r>
    </w:p>
    <w:p w14:paraId="58740DFF" w14:textId="77777777" w:rsidR="0054179F" w:rsidRPr="00DC020C" w:rsidRDefault="00BA603D" w:rsidP="00D2715A">
      <w:pPr>
        <w:pStyle w:val="14"/>
        <w:ind w:firstLineChars="200" w:firstLine="560"/>
        <w:rPr>
          <w:rFonts w:eastAsiaTheme="minorEastAsia"/>
          <w:sz w:val="28"/>
          <w:szCs w:val="28"/>
        </w:rPr>
      </w:pPr>
      <w:r w:rsidRPr="00DC020C">
        <w:rPr>
          <w:rFonts w:eastAsiaTheme="minorEastAsia" w:hint="eastAsia"/>
          <w:sz w:val="28"/>
          <w:szCs w:val="28"/>
        </w:rPr>
        <w:t>垃圾填埋主要污染为水污染、大气污染、土壤污染，其中水污染在有完善的渗滤水处理设备下，可极大降低其污染程度；垃圾填埋大气污染属于轻微污染，可通过导气覆盖，建立隔绝带降低；土壤污染基本仅限于填埋厂区内，所以可近似忽略其污染导致的健康损失。根据2011年山西省环境保护技术评估中心的生活垃圾卫生填埋场填埋气体产气量，生活垃圾填埋处理后每吨垃圾每年可产生10Nm3左右（差不多10年产气周期内的平均值）,实际可收集的约6-7Nm3。</w:t>
      </w:r>
      <w:r w:rsidRPr="00DC020C">
        <w:rPr>
          <w:rFonts w:eastAsiaTheme="minorEastAsia"/>
          <w:sz w:val="28"/>
          <w:szCs w:val="28"/>
        </w:rPr>
        <w:t xml:space="preserve"> </w:t>
      </w:r>
    </w:p>
    <w:p w14:paraId="7749C966" w14:textId="77777777" w:rsidR="0054179F" w:rsidRPr="00DC020C" w:rsidRDefault="00BA603D">
      <w:pPr>
        <w:pStyle w:val="12"/>
        <w:widowControl/>
        <w:numPr>
          <w:ilvl w:val="0"/>
          <w:numId w:val="6"/>
        </w:numPr>
        <w:ind w:firstLineChars="0"/>
        <w:jc w:val="left"/>
        <w:rPr>
          <w:b/>
          <w:sz w:val="28"/>
          <w:szCs w:val="28"/>
        </w:rPr>
      </w:pPr>
      <w:r w:rsidRPr="00DC020C">
        <w:rPr>
          <w:b/>
          <w:sz w:val="28"/>
          <w:szCs w:val="28"/>
        </w:rPr>
        <w:t>简易堆填</w:t>
      </w:r>
    </w:p>
    <w:p w14:paraId="64C04A95" w14:textId="77777777" w:rsidR="0054179F" w:rsidRPr="00DC020C" w:rsidRDefault="00BA603D">
      <w:pPr>
        <w:pStyle w:val="14"/>
        <w:ind w:firstLine="420"/>
        <w:rPr>
          <w:rFonts w:eastAsiaTheme="minorEastAsia"/>
          <w:sz w:val="28"/>
          <w:szCs w:val="28"/>
        </w:rPr>
      </w:pPr>
      <w:r w:rsidRPr="00DC020C">
        <w:rPr>
          <w:rFonts w:eastAsiaTheme="minorEastAsia"/>
          <w:sz w:val="28"/>
          <w:szCs w:val="28"/>
        </w:rPr>
        <w:t>生活垃圾简易填埋是一种采用简单堆</w:t>
      </w:r>
      <w:proofErr w:type="gramStart"/>
      <w:r w:rsidRPr="00DC020C">
        <w:rPr>
          <w:rFonts w:eastAsiaTheme="minorEastAsia"/>
          <w:sz w:val="28"/>
          <w:szCs w:val="28"/>
        </w:rPr>
        <w:t>填处理</w:t>
      </w:r>
      <w:proofErr w:type="gramEnd"/>
      <w:r w:rsidRPr="00DC020C">
        <w:rPr>
          <w:rFonts w:eastAsiaTheme="minorEastAsia"/>
          <w:sz w:val="28"/>
          <w:szCs w:val="28"/>
        </w:rPr>
        <w:t>垃圾的方式，只是对垃</w:t>
      </w:r>
      <w:r w:rsidRPr="00DC020C">
        <w:rPr>
          <w:rFonts w:eastAsiaTheme="minorEastAsia"/>
          <w:sz w:val="28"/>
          <w:szCs w:val="28"/>
        </w:rPr>
        <w:lastRenderedPageBreak/>
        <w:t>圾进行土壤覆盖，对解决蚊蝇等卫生问题起到了一定的积极作用，但不能从根本上解决污染控制问题。</w:t>
      </w:r>
    </w:p>
    <w:p w14:paraId="3FFA3223" w14:textId="77777777" w:rsidR="0054179F" w:rsidRPr="00DC020C" w:rsidRDefault="00BA603D">
      <w:pPr>
        <w:pStyle w:val="14"/>
        <w:ind w:firstLine="420"/>
        <w:rPr>
          <w:rFonts w:eastAsiaTheme="minorEastAsia"/>
          <w:sz w:val="28"/>
          <w:szCs w:val="28"/>
        </w:rPr>
      </w:pPr>
      <w:r w:rsidRPr="00DC020C">
        <w:rPr>
          <w:rFonts w:eastAsiaTheme="minorEastAsia"/>
          <w:sz w:val="28"/>
          <w:szCs w:val="28"/>
        </w:rPr>
        <w:t>生活垃圾简易填埋不仅占用土地，同时各</w:t>
      </w:r>
      <w:proofErr w:type="gramStart"/>
      <w:r w:rsidRPr="00DC020C">
        <w:rPr>
          <w:rFonts w:eastAsiaTheme="minorEastAsia"/>
          <w:sz w:val="28"/>
          <w:szCs w:val="28"/>
        </w:rPr>
        <w:t>类难以</w:t>
      </w:r>
      <w:proofErr w:type="gramEnd"/>
      <w:r w:rsidRPr="00DC020C">
        <w:rPr>
          <w:rFonts w:eastAsiaTheme="minorEastAsia"/>
          <w:sz w:val="28"/>
          <w:szCs w:val="28"/>
        </w:rPr>
        <w:t>降解的化学物质还会对土壤造成污染。生活垃圾腐烂形成渗滤液会给地表水和地下水带来污染。生活垃圾腐败产生恶臭污染和填埋气体会带来空气污染。</w:t>
      </w:r>
    </w:p>
    <w:p w14:paraId="7C6233CA" w14:textId="77777777" w:rsidR="0054179F" w:rsidRPr="00DC020C" w:rsidRDefault="00BA603D">
      <w:pPr>
        <w:pStyle w:val="14"/>
        <w:ind w:firstLine="420"/>
        <w:rPr>
          <w:rFonts w:eastAsiaTheme="minorEastAsia"/>
          <w:sz w:val="28"/>
          <w:szCs w:val="28"/>
        </w:rPr>
      </w:pPr>
      <w:r w:rsidRPr="00DC020C">
        <w:rPr>
          <w:rFonts w:eastAsiaTheme="minorEastAsia"/>
          <w:sz w:val="28"/>
          <w:szCs w:val="28"/>
        </w:rPr>
        <w:t>此外，由于垃圾引起的环境卫生问题如病菌、病毒的传播等也给居民健康造成威胁。</w:t>
      </w:r>
    </w:p>
    <w:p w14:paraId="5E69CCBC" w14:textId="77777777" w:rsidR="0054179F" w:rsidRPr="00DC020C" w:rsidRDefault="00BA603D">
      <w:pPr>
        <w:pStyle w:val="14"/>
        <w:ind w:firstLine="420"/>
        <w:rPr>
          <w:rFonts w:eastAsiaTheme="minorEastAsia"/>
          <w:sz w:val="28"/>
          <w:szCs w:val="28"/>
        </w:rPr>
      </w:pPr>
      <w:r w:rsidRPr="00DC020C">
        <w:rPr>
          <w:rFonts w:eastAsiaTheme="minorEastAsia" w:hint="eastAsia"/>
          <w:sz w:val="28"/>
          <w:szCs w:val="28"/>
        </w:rPr>
        <w:t>采用生活垃圾简易堆填方式的社会总成本核算边界图如下：</w:t>
      </w:r>
    </w:p>
    <w:p w14:paraId="1BE027FC" w14:textId="77777777" w:rsidR="0054179F" w:rsidRPr="00DC020C" w:rsidRDefault="0055204B">
      <w:pPr>
        <w:widowControl/>
        <w:jc w:val="center"/>
      </w:pPr>
      <w:r w:rsidRPr="00DC020C">
        <w:rPr>
          <w:noProof/>
        </w:rPr>
        <w:drawing>
          <wp:inline distT="0" distB="0" distL="0" distR="0" wp14:anchorId="0A5FD20B" wp14:editId="1909A174">
            <wp:extent cx="5276850" cy="1181100"/>
            <wp:effectExtent l="0" t="0" r="0" b="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181100"/>
                    </a:xfrm>
                    <a:prstGeom prst="rect">
                      <a:avLst/>
                    </a:prstGeom>
                    <a:noFill/>
                    <a:ln>
                      <a:noFill/>
                    </a:ln>
                  </pic:spPr>
                </pic:pic>
              </a:graphicData>
            </a:graphic>
          </wp:inline>
        </w:drawing>
      </w:r>
    </w:p>
    <w:p w14:paraId="016AA04E" w14:textId="77777777" w:rsidR="0054179F" w:rsidRPr="00DC020C" w:rsidRDefault="00BA603D">
      <w:pPr>
        <w:widowControl/>
        <w:jc w:val="center"/>
        <w:rPr>
          <w:b/>
        </w:rPr>
      </w:pPr>
      <w:r w:rsidRPr="00DC020C">
        <w:rPr>
          <w:b/>
        </w:rPr>
        <w:t>图</w:t>
      </w:r>
      <w:r w:rsidRPr="00DC020C">
        <w:rPr>
          <w:rFonts w:hint="eastAsia"/>
          <w:b/>
        </w:rPr>
        <w:t>4-</w:t>
      </w:r>
      <w:r w:rsidRPr="00DC020C">
        <w:rPr>
          <w:b/>
        </w:rPr>
        <w:t>7</w:t>
      </w:r>
      <w:r w:rsidRPr="00DC020C">
        <w:rPr>
          <w:b/>
        </w:rPr>
        <w:t>城市生活垃圾简易堆</w:t>
      </w:r>
      <w:proofErr w:type="gramStart"/>
      <w:r w:rsidRPr="00DC020C">
        <w:rPr>
          <w:b/>
        </w:rPr>
        <w:t>填社会</w:t>
      </w:r>
      <w:proofErr w:type="gramEnd"/>
      <w:r w:rsidRPr="00DC020C">
        <w:rPr>
          <w:b/>
        </w:rPr>
        <w:t>总成本核算边界</w:t>
      </w:r>
    </w:p>
    <w:p w14:paraId="729474D3" w14:textId="77777777" w:rsidR="0054179F" w:rsidRPr="00DC020C" w:rsidRDefault="00BA603D">
      <w:pPr>
        <w:ind w:firstLineChars="200" w:firstLine="560"/>
        <w:rPr>
          <w:sz w:val="28"/>
          <w:szCs w:val="28"/>
        </w:rPr>
      </w:pPr>
      <w:r w:rsidRPr="00DC020C">
        <w:rPr>
          <w:rFonts w:hint="eastAsia"/>
          <w:sz w:val="28"/>
          <w:szCs w:val="28"/>
        </w:rPr>
        <w:t>边界内的成本可分四类：固定成本、可变成本、税收减免和公众健康损失。可以根据以上分类建立年度垃圾填埋成本（</w:t>
      </w:r>
      <w:r w:rsidRPr="00DC020C">
        <w:rPr>
          <w:sz w:val="28"/>
          <w:szCs w:val="28"/>
        </w:rPr>
        <w:t>M</w:t>
      </w:r>
      <w:r w:rsidRPr="00DC020C">
        <w:rPr>
          <w:rFonts w:hint="eastAsia"/>
          <w:sz w:val="28"/>
          <w:szCs w:val="28"/>
        </w:rPr>
        <w:t>）计算公式，其具体核算方法如表</w:t>
      </w:r>
      <w:r w:rsidRPr="00DC020C">
        <w:rPr>
          <w:sz w:val="28"/>
          <w:szCs w:val="28"/>
        </w:rPr>
        <w:t>4</w:t>
      </w:r>
      <w:r w:rsidRPr="00DC020C">
        <w:rPr>
          <w:rFonts w:hint="eastAsia"/>
          <w:sz w:val="28"/>
          <w:szCs w:val="28"/>
        </w:rPr>
        <w:t>-</w:t>
      </w:r>
      <w:r w:rsidRPr="00DC020C">
        <w:rPr>
          <w:sz w:val="28"/>
          <w:szCs w:val="28"/>
        </w:rPr>
        <w:t>6</w:t>
      </w:r>
      <w:r w:rsidRPr="00DC020C">
        <w:rPr>
          <w:rFonts w:hint="eastAsia"/>
          <w:sz w:val="28"/>
          <w:szCs w:val="28"/>
        </w:rPr>
        <w:t>所示。</w:t>
      </w:r>
    </w:p>
    <w:p w14:paraId="4452AE1A" w14:textId="77777777" w:rsidR="0054179F" w:rsidRPr="00DC020C" w:rsidRDefault="00BA603D">
      <w:pPr>
        <w:widowControl/>
        <w:ind w:firstLine="420"/>
        <w:jc w:val="center"/>
        <w:rPr>
          <w:rFonts w:asciiTheme="minorEastAsia" w:eastAsiaTheme="minorEastAsia" w:hAnsiTheme="minorEastAsia"/>
          <w:b/>
          <w:szCs w:val="21"/>
        </w:rPr>
      </w:pPr>
      <w:r w:rsidRPr="00DC020C">
        <w:rPr>
          <w:rFonts w:asciiTheme="minorEastAsia" w:eastAsiaTheme="minorEastAsia" w:hAnsiTheme="minorEastAsia"/>
          <w:b/>
          <w:szCs w:val="21"/>
        </w:rPr>
        <w:t>表</w:t>
      </w:r>
      <w:r w:rsidRPr="00DC020C">
        <w:rPr>
          <w:rFonts w:asciiTheme="minorEastAsia" w:eastAsiaTheme="minorEastAsia" w:hAnsiTheme="minorEastAsia" w:hint="eastAsia"/>
          <w:b/>
          <w:szCs w:val="21"/>
        </w:rPr>
        <w:t>4-</w:t>
      </w:r>
      <w:r w:rsidRPr="00DC020C">
        <w:rPr>
          <w:rFonts w:asciiTheme="minorEastAsia" w:eastAsiaTheme="minorEastAsia" w:hAnsiTheme="minorEastAsia"/>
          <w:b/>
          <w:szCs w:val="21"/>
        </w:rPr>
        <w:t>6</w:t>
      </w:r>
      <w:r w:rsidRPr="00DC020C">
        <w:rPr>
          <w:rFonts w:asciiTheme="minorEastAsia" w:eastAsiaTheme="minorEastAsia" w:hAnsiTheme="minorEastAsia" w:hint="eastAsia"/>
          <w:b/>
          <w:szCs w:val="21"/>
        </w:rPr>
        <w:t>生活垃圾填埋社会成本核算方法</w:t>
      </w:r>
    </w:p>
    <w:tbl>
      <w:tblPr>
        <w:tblStyle w:val="13"/>
        <w:tblW w:w="8702" w:type="dxa"/>
        <w:tblLayout w:type="fixed"/>
        <w:tblLook w:val="04A0" w:firstRow="1" w:lastRow="0" w:firstColumn="1" w:lastColumn="0" w:noHBand="0" w:noVBand="1"/>
      </w:tblPr>
      <w:tblGrid>
        <w:gridCol w:w="927"/>
        <w:gridCol w:w="1711"/>
        <w:gridCol w:w="3427"/>
        <w:gridCol w:w="2637"/>
      </w:tblGrid>
      <w:tr w:rsidR="0054179F" w:rsidRPr="00DC020C" w14:paraId="170B3771" w14:textId="77777777">
        <w:trPr>
          <w:tblHeader/>
        </w:trPr>
        <w:tc>
          <w:tcPr>
            <w:tcW w:w="927" w:type="dxa"/>
            <w:tcBorders>
              <w:top w:val="single" w:sz="18" w:space="0" w:color="auto"/>
            </w:tcBorders>
          </w:tcPr>
          <w:p w14:paraId="32EDEC98" w14:textId="77777777" w:rsidR="0054179F" w:rsidRPr="00DC020C" w:rsidRDefault="00BA603D" w:rsidP="00115E8A">
            <w:pPr>
              <w:spacing w:line="16" w:lineRule="atLeast"/>
              <w:rPr>
                <w:b/>
                <w:szCs w:val="18"/>
              </w:rPr>
            </w:pPr>
            <w:r w:rsidRPr="00DC020C">
              <w:rPr>
                <w:rFonts w:hint="eastAsia"/>
                <w:b/>
                <w:szCs w:val="18"/>
              </w:rPr>
              <w:t>类别</w:t>
            </w:r>
          </w:p>
        </w:tc>
        <w:tc>
          <w:tcPr>
            <w:tcW w:w="1711" w:type="dxa"/>
            <w:tcBorders>
              <w:top w:val="single" w:sz="18" w:space="0" w:color="auto"/>
            </w:tcBorders>
          </w:tcPr>
          <w:p w14:paraId="6C9A5231" w14:textId="77777777" w:rsidR="0054179F" w:rsidRPr="00DC020C" w:rsidRDefault="00BA603D" w:rsidP="00115E8A">
            <w:pPr>
              <w:spacing w:line="16" w:lineRule="atLeast"/>
              <w:rPr>
                <w:b/>
                <w:szCs w:val="18"/>
              </w:rPr>
            </w:pPr>
            <w:r w:rsidRPr="00DC020C">
              <w:rPr>
                <w:rFonts w:hint="eastAsia"/>
                <w:b/>
                <w:szCs w:val="18"/>
              </w:rPr>
              <w:t>项目</w:t>
            </w:r>
          </w:p>
        </w:tc>
        <w:tc>
          <w:tcPr>
            <w:tcW w:w="3427" w:type="dxa"/>
            <w:tcBorders>
              <w:top w:val="single" w:sz="18" w:space="0" w:color="auto"/>
            </w:tcBorders>
          </w:tcPr>
          <w:p w14:paraId="77500CDF" w14:textId="77777777" w:rsidR="0054179F" w:rsidRPr="00DC020C" w:rsidRDefault="00BA603D" w:rsidP="00115E8A">
            <w:pPr>
              <w:spacing w:line="16" w:lineRule="atLeast"/>
              <w:rPr>
                <w:b/>
                <w:szCs w:val="18"/>
              </w:rPr>
            </w:pPr>
            <w:r w:rsidRPr="00DC020C">
              <w:rPr>
                <w:rFonts w:hint="eastAsia"/>
                <w:b/>
                <w:szCs w:val="18"/>
              </w:rPr>
              <w:t>公式</w:t>
            </w:r>
          </w:p>
        </w:tc>
        <w:tc>
          <w:tcPr>
            <w:tcW w:w="2637" w:type="dxa"/>
            <w:tcBorders>
              <w:top w:val="single" w:sz="18" w:space="0" w:color="auto"/>
            </w:tcBorders>
          </w:tcPr>
          <w:p w14:paraId="550AB694" w14:textId="77777777" w:rsidR="0054179F" w:rsidRPr="00DC020C" w:rsidRDefault="00BA603D" w:rsidP="00115E8A">
            <w:pPr>
              <w:spacing w:line="16" w:lineRule="atLeast"/>
              <w:rPr>
                <w:b/>
                <w:szCs w:val="18"/>
              </w:rPr>
            </w:pPr>
            <w:r w:rsidRPr="00DC020C">
              <w:rPr>
                <w:rFonts w:hint="eastAsia"/>
                <w:b/>
                <w:szCs w:val="18"/>
              </w:rPr>
              <w:t>说明</w:t>
            </w:r>
          </w:p>
        </w:tc>
      </w:tr>
      <w:tr w:rsidR="0054179F" w:rsidRPr="00DC020C" w14:paraId="5208D6F0" w14:textId="77777777">
        <w:tc>
          <w:tcPr>
            <w:tcW w:w="927" w:type="dxa"/>
            <w:vMerge w:val="restart"/>
          </w:tcPr>
          <w:p w14:paraId="245A9E34" w14:textId="77777777" w:rsidR="0054179F" w:rsidRPr="00DC020C" w:rsidRDefault="00BA603D" w:rsidP="00115E8A">
            <w:pPr>
              <w:spacing w:line="16" w:lineRule="atLeast"/>
              <w:rPr>
                <w:szCs w:val="18"/>
              </w:rPr>
            </w:pPr>
            <w:r w:rsidRPr="00DC020C">
              <w:rPr>
                <w:rFonts w:hint="eastAsia"/>
                <w:szCs w:val="18"/>
              </w:rPr>
              <w:t>固定成本（</w:t>
            </w:r>
            <w:r w:rsidR="00230ADA" w:rsidRPr="00DC020C">
              <w:rPr>
                <w:rFonts w:asciiTheme="minorEastAsia" w:eastAsiaTheme="minorEastAsia" w:hAnsiTheme="minorEastAsia" w:hint="eastAsia"/>
                <w:szCs w:val="18"/>
              </w:rPr>
              <w:t>M</w:t>
            </w:r>
            <w:r w:rsidR="00230ADA" w:rsidRPr="00DC020C">
              <w:rPr>
                <w:rFonts w:asciiTheme="minorEastAsia" w:eastAsiaTheme="minorEastAsia" w:hAnsiTheme="minorEastAsia" w:hint="eastAsia"/>
                <w:szCs w:val="18"/>
                <w:vertAlign w:val="subscript"/>
              </w:rPr>
              <w:t>7-1</w:t>
            </w:r>
            <w:r w:rsidRPr="00DC020C">
              <w:rPr>
                <w:rFonts w:hint="eastAsia"/>
                <w:szCs w:val="18"/>
              </w:rPr>
              <w:t>）</w:t>
            </w:r>
          </w:p>
        </w:tc>
        <w:tc>
          <w:tcPr>
            <w:tcW w:w="1711" w:type="dxa"/>
          </w:tcPr>
          <w:p w14:paraId="4373F48D" w14:textId="77777777" w:rsidR="0054179F" w:rsidRPr="00DC020C" w:rsidRDefault="00BA603D" w:rsidP="00115E8A">
            <w:pPr>
              <w:spacing w:line="16" w:lineRule="atLeast"/>
              <w:rPr>
                <w:szCs w:val="18"/>
              </w:rPr>
            </w:pPr>
            <w:r w:rsidRPr="00DC020C">
              <w:rPr>
                <w:rFonts w:hint="eastAsia"/>
                <w:szCs w:val="18"/>
              </w:rPr>
              <w:t>土地成本（</w:t>
            </w:r>
            <w:r w:rsidRPr="00DC020C">
              <w:rPr>
                <w:szCs w:val="18"/>
              </w:rPr>
              <w:t>L</w:t>
            </w:r>
            <w:r w:rsidRPr="00DC020C">
              <w:rPr>
                <w:rFonts w:hint="eastAsia"/>
                <w:szCs w:val="18"/>
              </w:rPr>
              <w:t>）</w:t>
            </w:r>
          </w:p>
        </w:tc>
        <w:tc>
          <w:tcPr>
            <w:tcW w:w="3427" w:type="dxa"/>
          </w:tcPr>
          <w:p w14:paraId="52799FE3" w14:textId="77777777" w:rsidR="0054179F" w:rsidRPr="00DC020C" w:rsidRDefault="00BA603D" w:rsidP="00115E8A">
            <w:pPr>
              <w:spacing w:line="16" w:lineRule="atLeast"/>
              <w:rPr>
                <w:i/>
                <w:szCs w:val="18"/>
              </w:rPr>
            </w:pPr>
            <m:oMathPara>
              <m:oMathParaPr>
                <m:jc m:val="left"/>
              </m:oMathParaPr>
              <m:oMath>
                <m:r>
                  <w:rPr>
                    <w:rFonts w:ascii="Cambria Math" w:hAnsi="Cambria Math"/>
                    <w:szCs w:val="18"/>
                  </w:rPr>
                  <m:t>L=U*S*</m:t>
                </m:r>
                <m:f>
                  <m:fPr>
                    <m:ctrlPr>
                      <w:rPr>
                        <w:rFonts w:ascii="Cambria Math" w:hAnsi="Cambria Math"/>
                        <w:i/>
                      </w:rPr>
                    </m:ctrlPr>
                  </m:fPr>
                  <m:num>
                    <m:r>
                      <w:rPr>
                        <w:rFonts w:ascii="Cambria Math" w:hAnsi="Cambria Math"/>
                        <w:szCs w:val="18"/>
                      </w:rPr>
                      <m:t>i(1+</m:t>
                    </m:r>
                    <m:sSup>
                      <m:sSupPr>
                        <m:ctrlPr>
                          <w:rPr>
                            <w:rFonts w:ascii="Cambria Math" w:hAnsi="Cambria Math"/>
                            <w:i/>
                          </w:rPr>
                        </m:ctrlPr>
                      </m:sSupPr>
                      <m:e>
                        <m:r>
                          <w:rPr>
                            <w:rFonts w:ascii="Cambria Math" w:hAnsi="Cambria Math"/>
                            <w:szCs w:val="18"/>
                          </w:rPr>
                          <m:t>i)</m:t>
                        </m:r>
                      </m:e>
                      <m:sup>
                        <m:r>
                          <w:rPr>
                            <w:rFonts w:ascii="Cambria Math" w:hAnsi="Cambria Math"/>
                            <w:szCs w:val="18"/>
                          </w:rPr>
                          <m:t>n</m:t>
                        </m:r>
                      </m:sup>
                    </m:sSup>
                  </m:num>
                  <m:den>
                    <m:r>
                      <w:rPr>
                        <w:rFonts w:ascii="Cambria Math" w:hAnsi="Cambria Math"/>
                        <w:szCs w:val="18"/>
                      </w:rPr>
                      <m:t>(1+i</m:t>
                    </m:r>
                    <m:sSup>
                      <m:sSupPr>
                        <m:ctrlPr>
                          <w:rPr>
                            <w:rFonts w:ascii="Cambria Math" w:hAnsi="Cambria Math"/>
                            <w:i/>
                          </w:rPr>
                        </m:ctrlPr>
                      </m:sSupPr>
                      <m:e>
                        <m:r>
                          <w:rPr>
                            <w:rFonts w:ascii="Cambria Math" w:hAnsi="Cambria Math"/>
                            <w:szCs w:val="18"/>
                          </w:rPr>
                          <m:t>)</m:t>
                        </m:r>
                      </m:e>
                      <m:sup>
                        <m:r>
                          <w:rPr>
                            <w:rFonts w:ascii="Cambria Math" w:hAnsi="Cambria Math"/>
                            <w:szCs w:val="18"/>
                          </w:rPr>
                          <m:t>n</m:t>
                        </m:r>
                      </m:sup>
                    </m:sSup>
                    <m:r>
                      <w:rPr>
                        <w:rFonts w:ascii="Cambria Math" w:hAnsi="Cambria Math"/>
                        <w:szCs w:val="18"/>
                      </w:rPr>
                      <m:t>-1</m:t>
                    </m:r>
                  </m:den>
                </m:f>
              </m:oMath>
            </m:oMathPara>
          </w:p>
        </w:tc>
        <w:tc>
          <w:tcPr>
            <w:tcW w:w="2637" w:type="dxa"/>
          </w:tcPr>
          <w:p w14:paraId="1EF79910" w14:textId="77777777" w:rsidR="0054179F" w:rsidRPr="00DC020C" w:rsidRDefault="00BA603D" w:rsidP="00115E8A">
            <w:pPr>
              <w:spacing w:line="16" w:lineRule="atLeast"/>
              <w:rPr>
                <w:szCs w:val="18"/>
              </w:rPr>
            </w:pPr>
            <w:r w:rsidRPr="00DC020C">
              <w:rPr>
                <w:szCs w:val="18"/>
              </w:rPr>
              <w:t>U</w:t>
            </w:r>
            <w:r w:rsidRPr="00DC020C">
              <w:rPr>
                <w:rFonts w:hint="eastAsia"/>
                <w:szCs w:val="18"/>
              </w:rPr>
              <w:t>：当年地价</w:t>
            </w:r>
          </w:p>
          <w:p w14:paraId="1BB7CD3C" w14:textId="77777777" w:rsidR="0054179F" w:rsidRPr="00DC020C" w:rsidRDefault="00BA603D" w:rsidP="00115E8A">
            <w:pPr>
              <w:spacing w:line="16" w:lineRule="atLeast"/>
              <w:rPr>
                <w:szCs w:val="18"/>
              </w:rPr>
            </w:pPr>
            <w:r w:rsidRPr="00DC020C">
              <w:rPr>
                <w:szCs w:val="18"/>
              </w:rPr>
              <w:t>S</w:t>
            </w:r>
            <w:r w:rsidRPr="00DC020C">
              <w:rPr>
                <w:rFonts w:hint="eastAsia"/>
                <w:szCs w:val="18"/>
              </w:rPr>
              <w:t>：土地面积</w:t>
            </w:r>
          </w:p>
          <w:p w14:paraId="75494924" w14:textId="77777777" w:rsidR="0054179F" w:rsidRPr="00DC020C" w:rsidRDefault="00BA603D" w:rsidP="00115E8A">
            <w:pPr>
              <w:spacing w:line="16" w:lineRule="atLeast"/>
              <w:rPr>
                <w:szCs w:val="18"/>
              </w:rPr>
            </w:pPr>
            <w:r w:rsidRPr="00DC020C">
              <w:rPr>
                <w:szCs w:val="18"/>
              </w:rPr>
              <w:t>i</w:t>
            </w:r>
            <w:r w:rsidRPr="00DC020C">
              <w:rPr>
                <w:rFonts w:hint="eastAsia"/>
                <w:szCs w:val="18"/>
              </w:rPr>
              <w:t>：折现率</w:t>
            </w:r>
          </w:p>
          <w:p w14:paraId="1787DBD2" w14:textId="77777777" w:rsidR="0054179F" w:rsidRPr="00DC020C" w:rsidRDefault="00BA603D" w:rsidP="00115E8A">
            <w:pPr>
              <w:spacing w:line="16" w:lineRule="atLeast"/>
              <w:rPr>
                <w:szCs w:val="18"/>
              </w:rPr>
            </w:pPr>
            <w:r w:rsidRPr="00DC020C">
              <w:rPr>
                <w:szCs w:val="18"/>
              </w:rPr>
              <w:t>n</w:t>
            </w:r>
            <w:r w:rsidRPr="00DC020C">
              <w:rPr>
                <w:rFonts w:hint="eastAsia"/>
                <w:szCs w:val="18"/>
              </w:rPr>
              <w:t>：工业用地</w:t>
            </w:r>
            <w:r w:rsidRPr="00DC020C">
              <w:rPr>
                <w:szCs w:val="18"/>
              </w:rPr>
              <w:t>50</w:t>
            </w:r>
            <w:r w:rsidRPr="00DC020C">
              <w:rPr>
                <w:rFonts w:hint="eastAsia"/>
                <w:szCs w:val="18"/>
              </w:rPr>
              <w:t>年</w:t>
            </w:r>
          </w:p>
        </w:tc>
      </w:tr>
      <w:tr w:rsidR="0054179F" w:rsidRPr="00DC020C" w14:paraId="44031148" w14:textId="77777777">
        <w:tc>
          <w:tcPr>
            <w:tcW w:w="927" w:type="dxa"/>
            <w:vMerge/>
          </w:tcPr>
          <w:p w14:paraId="382A9240" w14:textId="77777777" w:rsidR="0054179F" w:rsidRPr="00DC020C" w:rsidRDefault="0054179F" w:rsidP="00115E8A">
            <w:pPr>
              <w:spacing w:line="16" w:lineRule="atLeast"/>
              <w:rPr>
                <w:szCs w:val="18"/>
              </w:rPr>
            </w:pPr>
          </w:p>
        </w:tc>
        <w:tc>
          <w:tcPr>
            <w:tcW w:w="1711" w:type="dxa"/>
          </w:tcPr>
          <w:p w14:paraId="54396BA7" w14:textId="77777777" w:rsidR="0054179F" w:rsidRPr="00DC020C" w:rsidRDefault="00BA603D" w:rsidP="00115E8A">
            <w:pPr>
              <w:spacing w:line="16" w:lineRule="atLeast"/>
              <w:rPr>
                <w:szCs w:val="18"/>
              </w:rPr>
            </w:pPr>
            <w:r w:rsidRPr="00DC020C">
              <w:rPr>
                <w:rFonts w:hint="eastAsia"/>
                <w:szCs w:val="18"/>
              </w:rPr>
              <w:t>建设成本（</w:t>
            </w:r>
            <w:r w:rsidRPr="00DC020C">
              <w:rPr>
                <w:szCs w:val="18"/>
              </w:rPr>
              <w:t>B</w:t>
            </w:r>
            <w:r w:rsidRPr="00DC020C">
              <w:rPr>
                <w:rFonts w:hint="eastAsia"/>
                <w:szCs w:val="18"/>
              </w:rPr>
              <w:t>）</w:t>
            </w:r>
          </w:p>
        </w:tc>
        <w:tc>
          <w:tcPr>
            <w:tcW w:w="3427" w:type="dxa"/>
          </w:tcPr>
          <w:p w14:paraId="39E3CDAB" w14:textId="77777777" w:rsidR="0054179F" w:rsidRPr="00DC020C" w:rsidRDefault="00BA603D" w:rsidP="00115E8A">
            <w:pPr>
              <w:spacing w:line="16" w:lineRule="atLeast"/>
              <w:rPr>
                <w:i/>
                <w:szCs w:val="18"/>
              </w:rPr>
            </w:pPr>
            <m:oMathPara>
              <m:oMathParaPr>
                <m:jc m:val="left"/>
              </m:oMathParaPr>
              <m:oMath>
                <m:r>
                  <w:rPr>
                    <w:rFonts w:ascii="Cambria Math" w:hAnsi="Cambria Math"/>
                    <w:szCs w:val="18"/>
                  </w:rPr>
                  <m:t>B=</m:t>
                </m:r>
                <m:f>
                  <m:fPr>
                    <m:ctrlPr>
                      <w:rPr>
                        <w:rFonts w:ascii="Cambria Math" w:hAnsi="Cambria Math"/>
                        <w:i/>
                      </w:rPr>
                    </m:ctrlPr>
                  </m:fPr>
                  <m:num>
                    <m:r>
                      <w:rPr>
                        <w:rFonts w:ascii="Cambria Math" w:hAnsi="Cambria Math"/>
                        <w:szCs w:val="18"/>
                      </w:rPr>
                      <m:t>b</m:t>
                    </m:r>
                  </m:num>
                  <m:den>
                    <m:r>
                      <w:rPr>
                        <w:rFonts w:ascii="Cambria Math" w:hAnsi="Cambria Math"/>
                        <w:szCs w:val="18"/>
                      </w:rPr>
                      <m:t>30</m:t>
                    </m:r>
                  </m:den>
                </m:f>
              </m:oMath>
            </m:oMathPara>
          </w:p>
        </w:tc>
        <w:tc>
          <w:tcPr>
            <w:tcW w:w="2637" w:type="dxa"/>
          </w:tcPr>
          <w:p w14:paraId="7355F774" w14:textId="77777777" w:rsidR="0054179F" w:rsidRPr="00DC020C" w:rsidRDefault="00BA603D" w:rsidP="00115E8A">
            <w:pPr>
              <w:spacing w:line="16" w:lineRule="atLeast"/>
              <w:rPr>
                <w:szCs w:val="18"/>
              </w:rPr>
            </w:pPr>
            <w:r w:rsidRPr="00DC020C">
              <w:rPr>
                <w:szCs w:val="18"/>
              </w:rPr>
              <w:t>b</w:t>
            </w:r>
            <w:r w:rsidRPr="00DC020C">
              <w:rPr>
                <w:rFonts w:hint="eastAsia"/>
                <w:szCs w:val="18"/>
              </w:rPr>
              <w:t>：建设补贴</w:t>
            </w:r>
            <w:r w:rsidRPr="00DC020C">
              <w:rPr>
                <w:szCs w:val="18"/>
              </w:rPr>
              <w:t xml:space="preserve"> </w:t>
            </w:r>
          </w:p>
        </w:tc>
      </w:tr>
      <w:tr w:rsidR="0054179F" w:rsidRPr="00DC020C" w14:paraId="5F7012C8" w14:textId="77777777">
        <w:tc>
          <w:tcPr>
            <w:tcW w:w="927" w:type="dxa"/>
            <w:vMerge w:val="restart"/>
          </w:tcPr>
          <w:p w14:paraId="44BABF9D" w14:textId="77777777" w:rsidR="0054179F" w:rsidRPr="00DC020C" w:rsidRDefault="00BA603D" w:rsidP="00115E8A">
            <w:pPr>
              <w:spacing w:line="16" w:lineRule="atLeast"/>
              <w:rPr>
                <w:szCs w:val="18"/>
              </w:rPr>
            </w:pPr>
            <w:r w:rsidRPr="00DC020C">
              <w:rPr>
                <w:rFonts w:hint="eastAsia"/>
                <w:szCs w:val="18"/>
              </w:rPr>
              <w:t>可变成本（</w:t>
            </w:r>
            <w:r w:rsidR="00230ADA" w:rsidRPr="00DC020C">
              <w:rPr>
                <w:rFonts w:asciiTheme="minorEastAsia" w:eastAsiaTheme="minorEastAsia" w:hAnsiTheme="minorEastAsia" w:hint="eastAsia"/>
                <w:szCs w:val="18"/>
              </w:rPr>
              <w:t>M</w:t>
            </w:r>
            <w:r w:rsidR="00230ADA" w:rsidRPr="00DC020C">
              <w:rPr>
                <w:rFonts w:asciiTheme="minorEastAsia" w:eastAsiaTheme="minorEastAsia" w:hAnsiTheme="minorEastAsia" w:hint="eastAsia"/>
                <w:szCs w:val="18"/>
                <w:vertAlign w:val="subscript"/>
              </w:rPr>
              <w:t>7-2</w:t>
            </w:r>
            <w:r w:rsidRPr="00DC020C">
              <w:rPr>
                <w:rFonts w:hint="eastAsia"/>
                <w:szCs w:val="18"/>
              </w:rPr>
              <w:t>）</w:t>
            </w:r>
          </w:p>
        </w:tc>
        <w:tc>
          <w:tcPr>
            <w:tcW w:w="1711" w:type="dxa"/>
          </w:tcPr>
          <w:p w14:paraId="4B55B650" w14:textId="77777777" w:rsidR="0054179F" w:rsidRPr="00DC020C" w:rsidRDefault="00BA603D" w:rsidP="00115E8A">
            <w:pPr>
              <w:spacing w:line="16" w:lineRule="atLeast"/>
              <w:rPr>
                <w:szCs w:val="18"/>
              </w:rPr>
            </w:pPr>
            <w:r w:rsidRPr="00DC020C">
              <w:rPr>
                <w:rFonts w:hint="eastAsia"/>
                <w:szCs w:val="18"/>
              </w:rPr>
              <w:t>垃圾处理费（</w:t>
            </w:r>
            <w:r w:rsidRPr="00DC020C">
              <w:rPr>
                <w:szCs w:val="18"/>
              </w:rPr>
              <w:t>P</w:t>
            </w:r>
            <w:r w:rsidRPr="00DC020C">
              <w:rPr>
                <w:rFonts w:hint="eastAsia"/>
                <w:szCs w:val="18"/>
              </w:rPr>
              <w:t>）</w:t>
            </w:r>
          </w:p>
        </w:tc>
        <w:tc>
          <w:tcPr>
            <w:tcW w:w="3427" w:type="dxa"/>
          </w:tcPr>
          <w:p w14:paraId="323FF175" w14:textId="77777777" w:rsidR="0054179F" w:rsidRPr="00DC020C" w:rsidRDefault="00BA603D" w:rsidP="00115E8A">
            <w:pPr>
              <w:spacing w:line="16" w:lineRule="atLeast"/>
              <w:rPr>
                <w:i/>
                <w:szCs w:val="18"/>
              </w:rPr>
            </w:pPr>
            <m:oMath>
              <m:r>
                <w:rPr>
                  <w:rFonts w:ascii="Cambria Math" w:hAnsi="Cambria Math"/>
                  <w:szCs w:val="18"/>
                </w:rPr>
                <m:t>P=p*Q</m:t>
              </m:r>
            </m:oMath>
            <w:r w:rsidRPr="00DC020C">
              <w:rPr>
                <w:i/>
                <w:szCs w:val="18"/>
              </w:rPr>
              <w:t xml:space="preserve"> </w:t>
            </w:r>
          </w:p>
        </w:tc>
        <w:tc>
          <w:tcPr>
            <w:tcW w:w="2637" w:type="dxa"/>
          </w:tcPr>
          <w:p w14:paraId="5A1ED98A" w14:textId="77777777" w:rsidR="0054179F" w:rsidRPr="00DC020C" w:rsidRDefault="00BA603D" w:rsidP="00115E8A">
            <w:pPr>
              <w:spacing w:line="16" w:lineRule="atLeast"/>
              <w:rPr>
                <w:szCs w:val="18"/>
              </w:rPr>
            </w:pPr>
            <w:r w:rsidRPr="00DC020C">
              <w:rPr>
                <w:szCs w:val="18"/>
              </w:rPr>
              <w:t>p</w:t>
            </w:r>
            <w:r w:rsidRPr="00DC020C">
              <w:rPr>
                <w:rFonts w:hint="eastAsia"/>
                <w:szCs w:val="18"/>
              </w:rPr>
              <w:t>：单位垃圾处理费</w:t>
            </w:r>
          </w:p>
          <w:p w14:paraId="6C8C5A46" w14:textId="77777777" w:rsidR="0054179F" w:rsidRPr="00DC020C" w:rsidRDefault="00BA603D" w:rsidP="00115E8A">
            <w:pPr>
              <w:spacing w:line="16" w:lineRule="atLeast"/>
              <w:rPr>
                <w:szCs w:val="18"/>
              </w:rPr>
            </w:pPr>
            <w:r w:rsidRPr="00DC020C">
              <w:rPr>
                <w:szCs w:val="18"/>
              </w:rPr>
              <w:t>Q</w:t>
            </w:r>
            <w:r w:rsidRPr="00DC020C">
              <w:rPr>
                <w:rFonts w:hint="eastAsia"/>
                <w:szCs w:val="18"/>
              </w:rPr>
              <w:t>：年度垃圾处理量</w:t>
            </w:r>
          </w:p>
        </w:tc>
      </w:tr>
      <w:tr w:rsidR="0054179F" w:rsidRPr="00DC020C" w14:paraId="48C8F59C" w14:textId="77777777">
        <w:tc>
          <w:tcPr>
            <w:tcW w:w="927" w:type="dxa"/>
            <w:vMerge/>
          </w:tcPr>
          <w:p w14:paraId="698D7D76" w14:textId="77777777" w:rsidR="0054179F" w:rsidRPr="00DC020C" w:rsidRDefault="0054179F" w:rsidP="00115E8A">
            <w:pPr>
              <w:spacing w:line="16" w:lineRule="atLeast"/>
              <w:rPr>
                <w:szCs w:val="18"/>
              </w:rPr>
            </w:pPr>
          </w:p>
        </w:tc>
        <w:tc>
          <w:tcPr>
            <w:tcW w:w="1711" w:type="dxa"/>
          </w:tcPr>
          <w:p w14:paraId="74130CE7" w14:textId="77777777" w:rsidR="0054179F" w:rsidRPr="00DC020C" w:rsidRDefault="00BA603D" w:rsidP="00115E8A">
            <w:pPr>
              <w:spacing w:line="16" w:lineRule="atLeast"/>
              <w:rPr>
                <w:szCs w:val="18"/>
              </w:rPr>
            </w:pPr>
            <w:r w:rsidRPr="00DC020C">
              <w:rPr>
                <w:rFonts w:hint="eastAsia"/>
                <w:szCs w:val="18"/>
              </w:rPr>
              <w:t>其他补贴（</w:t>
            </w:r>
            <w:r w:rsidRPr="00DC020C">
              <w:rPr>
                <w:szCs w:val="18"/>
              </w:rPr>
              <w:t>O</w:t>
            </w:r>
            <w:r w:rsidRPr="00DC020C">
              <w:rPr>
                <w:rFonts w:hint="eastAsia"/>
                <w:szCs w:val="18"/>
              </w:rPr>
              <w:t>）</w:t>
            </w:r>
          </w:p>
        </w:tc>
        <w:tc>
          <w:tcPr>
            <w:tcW w:w="3427" w:type="dxa"/>
          </w:tcPr>
          <w:p w14:paraId="19E2EF7C" w14:textId="77777777" w:rsidR="0054179F" w:rsidRPr="00DC020C" w:rsidRDefault="00BA603D" w:rsidP="00115E8A">
            <w:pPr>
              <w:spacing w:line="16" w:lineRule="atLeast"/>
              <w:rPr>
                <w:i/>
                <w:szCs w:val="18"/>
              </w:rPr>
            </w:pPr>
            <m:oMathPara>
              <m:oMathParaPr>
                <m:jc m:val="left"/>
              </m:oMathParaPr>
              <m:oMath>
                <m:r>
                  <w:rPr>
                    <w:rFonts w:ascii="Cambria Math" w:hAnsi="Cambria Math"/>
                    <w:szCs w:val="18"/>
                  </w:rPr>
                  <m:t>O=</m:t>
                </m:r>
                <m:nary>
                  <m:naryPr>
                    <m:chr m:val="∑"/>
                    <m:limLoc m:val="undOvr"/>
                    <m:ctrlPr>
                      <w:rPr>
                        <w:rFonts w:ascii="Cambria Math" w:hAnsi="Cambria Math"/>
                        <w:i/>
                      </w:rPr>
                    </m:ctrlPr>
                  </m:naryPr>
                  <m:sub>
                    <m:r>
                      <w:rPr>
                        <w:rFonts w:ascii="Cambria Math" w:hAnsi="Cambria Math"/>
                        <w:szCs w:val="18"/>
                      </w:rPr>
                      <m:t>i=1</m:t>
                    </m:r>
                  </m:sub>
                  <m:sup>
                    <m:r>
                      <w:rPr>
                        <w:rFonts w:ascii="Cambria Math" w:hAnsi="Cambria Math"/>
                        <w:szCs w:val="18"/>
                      </w:rPr>
                      <m:t>n</m:t>
                    </m:r>
                  </m:sup>
                  <m:e>
                    <m:sSub>
                      <m:sSubPr>
                        <m:ctrlPr>
                          <w:rPr>
                            <w:rFonts w:ascii="Cambria Math" w:hAnsi="Cambria Math"/>
                            <w:i/>
                          </w:rPr>
                        </m:ctrlPr>
                      </m:sSubPr>
                      <m:e>
                        <m:r>
                          <w:rPr>
                            <w:rFonts w:ascii="Cambria Math" w:hAnsi="Cambria Math"/>
                            <w:szCs w:val="18"/>
                          </w:rPr>
                          <m:t>O</m:t>
                        </m:r>
                      </m:e>
                      <m:sub>
                        <m:r>
                          <w:rPr>
                            <w:rFonts w:ascii="Cambria Math" w:hAnsi="Cambria Math"/>
                            <w:szCs w:val="18"/>
                          </w:rPr>
                          <m:t>i</m:t>
                        </m:r>
                      </m:sub>
                    </m:sSub>
                  </m:e>
                </m:nary>
              </m:oMath>
            </m:oMathPara>
          </w:p>
        </w:tc>
        <w:tc>
          <w:tcPr>
            <w:tcW w:w="2637" w:type="dxa"/>
          </w:tcPr>
          <w:p w14:paraId="320A1B60" w14:textId="77777777" w:rsidR="0054179F" w:rsidRPr="00DC020C" w:rsidRDefault="002C0966" w:rsidP="00115E8A">
            <w:pPr>
              <w:spacing w:line="16" w:lineRule="atLeast"/>
              <w:rPr>
                <w:szCs w:val="18"/>
              </w:rPr>
            </w:pPr>
            <m:oMath>
              <m:sSub>
                <m:sSubPr>
                  <m:ctrlPr>
                    <w:rPr>
                      <w:rFonts w:ascii="Cambria Math" w:hAnsi="Cambria Math"/>
                      <w:i/>
                    </w:rPr>
                  </m:ctrlPr>
                </m:sSubPr>
                <m:e>
                  <m:r>
                    <w:rPr>
                      <w:rFonts w:ascii="Cambria Math" w:hAnsi="Cambria Math"/>
                      <w:szCs w:val="18"/>
                    </w:rPr>
                    <m:t>O</m:t>
                  </m:r>
                </m:e>
                <m:sub>
                  <m:r>
                    <w:rPr>
                      <w:rFonts w:ascii="Cambria Math" w:hAnsi="Cambria Math"/>
                      <w:szCs w:val="18"/>
                    </w:rPr>
                    <m:t>i</m:t>
                  </m:r>
                </m:sub>
              </m:sSub>
            </m:oMath>
            <w:r w:rsidR="00BA603D" w:rsidRPr="00DC020C">
              <w:rPr>
                <w:rFonts w:hint="eastAsia"/>
                <w:szCs w:val="18"/>
              </w:rPr>
              <w:t>：清洁生产补贴、贷款优惠等</w:t>
            </w:r>
          </w:p>
        </w:tc>
      </w:tr>
      <w:tr w:rsidR="0054179F" w:rsidRPr="00DC020C" w14:paraId="4735523F" w14:textId="77777777">
        <w:tc>
          <w:tcPr>
            <w:tcW w:w="2638" w:type="dxa"/>
            <w:gridSpan w:val="2"/>
          </w:tcPr>
          <w:p w14:paraId="6083434D" w14:textId="77777777" w:rsidR="0054179F" w:rsidRPr="00DC020C" w:rsidRDefault="00BA603D" w:rsidP="00115E8A">
            <w:pPr>
              <w:spacing w:line="16" w:lineRule="atLeast"/>
              <w:rPr>
                <w:szCs w:val="18"/>
              </w:rPr>
            </w:pPr>
            <w:r w:rsidRPr="00DC020C">
              <w:rPr>
                <w:rFonts w:hint="eastAsia"/>
                <w:szCs w:val="18"/>
              </w:rPr>
              <w:t>税收减免（</w:t>
            </w:r>
            <w:r w:rsidRPr="00DC020C">
              <w:rPr>
                <w:szCs w:val="18"/>
              </w:rPr>
              <w:t>T</w:t>
            </w:r>
            <w:r w:rsidRPr="00DC020C">
              <w:rPr>
                <w:rFonts w:hint="eastAsia"/>
                <w:szCs w:val="18"/>
              </w:rPr>
              <w:t>）</w:t>
            </w:r>
          </w:p>
        </w:tc>
        <w:tc>
          <w:tcPr>
            <w:tcW w:w="3427" w:type="dxa"/>
          </w:tcPr>
          <w:p w14:paraId="26B9D4D0" w14:textId="77777777" w:rsidR="0054179F" w:rsidRPr="00DC020C" w:rsidRDefault="00BA603D" w:rsidP="00115E8A">
            <w:pPr>
              <w:spacing w:line="16" w:lineRule="atLeast"/>
              <w:jc w:val="left"/>
              <w:rPr>
                <w:i/>
                <w:szCs w:val="18"/>
              </w:rPr>
            </w:pPr>
            <m:oMathPara>
              <m:oMathParaPr>
                <m:jc m:val="left"/>
              </m:oMathParaPr>
              <m:oMath>
                <m:r>
                  <w:rPr>
                    <w:rFonts w:ascii="Cambria Math" w:hAnsi="Cambria Math"/>
                    <w:szCs w:val="18"/>
                  </w:rPr>
                  <m:t>T=</m:t>
                </m:r>
                <m:nary>
                  <m:naryPr>
                    <m:chr m:val="∑"/>
                    <m:limLoc m:val="undOvr"/>
                    <m:ctrlPr>
                      <w:rPr>
                        <w:rFonts w:ascii="Cambria Math" w:hAnsi="Cambria Math"/>
                        <w:i/>
                      </w:rPr>
                    </m:ctrlPr>
                  </m:naryPr>
                  <m:sub>
                    <m:r>
                      <w:rPr>
                        <w:rFonts w:ascii="Cambria Math" w:hAnsi="Cambria Math"/>
                        <w:szCs w:val="18"/>
                      </w:rPr>
                      <m:t>i=1</m:t>
                    </m:r>
                  </m:sub>
                  <m:sup>
                    <m:r>
                      <w:rPr>
                        <w:rFonts w:ascii="Cambria Math" w:hAnsi="Cambria Math"/>
                        <w:szCs w:val="18"/>
                      </w:rPr>
                      <m:t>n</m:t>
                    </m:r>
                  </m:sup>
                  <m:e>
                    <m:sSub>
                      <m:sSubPr>
                        <m:ctrlPr>
                          <w:rPr>
                            <w:rFonts w:ascii="Cambria Math" w:hAnsi="Cambria Math"/>
                            <w:i/>
                          </w:rPr>
                        </m:ctrlPr>
                      </m:sSubPr>
                      <m:e>
                        <m:r>
                          <w:rPr>
                            <w:rFonts w:ascii="Cambria Math" w:hAnsi="Cambria Math"/>
                            <w:szCs w:val="18"/>
                          </w:rPr>
                          <m:t>T</m:t>
                        </m:r>
                      </m:e>
                      <m:sub>
                        <m:r>
                          <w:rPr>
                            <w:rFonts w:ascii="Cambria Math" w:hAnsi="Cambria Math"/>
                            <w:szCs w:val="18"/>
                          </w:rPr>
                          <m:t>i</m:t>
                        </m:r>
                      </m:sub>
                    </m:sSub>
                  </m:e>
                </m:nary>
              </m:oMath>
            </m:oMathPara>
          </w:p>
        </w:tc>
        <w:tc>
          <w:tcPr>
            <w:tcW w:w="2637" w:type="dxa"/>
          </w:tcPr>
          <w:p w14:paraId="4226025C" w14:textId="77777777" w:rsidR="0054179F" w:rsidRPr="00DC020C" w:rsidRDefault="002C0966" w:rsidP="00115E8A">
            <w:pPr>
              <w:spacing w:line="16" w:lineRule="atLeast"/>
              <w:rPr>
                <w:szCs w:val="18"/>
              </w:rPr>
            </w:pPr>
            <m:oMath>
              <m:sSub>
                <m:sSubPr>
                  <m:ctrlPr>
                    <w:rPr>
                      <w:rFonts w:ascii="Cambria Math" w:hAnsi="Cambria Math"/>
                      <w:i/>
                    </w:rPr>
                  </m:ctrlPr>
                </m:sSubPr>
                <m:e>
                  <m:r>
                    <w:rPr>
                      <w:rFonts w:ascii="Cambria Math" w:hAnsi="Cambria Math"/>
                      <w:szCs w:val="18"/>
                    </w:rPr>
                    <m:t>T</m:t>
                  </m:r>
                </m:e>
                <m:sub>
                  <m:r>
                    <w:rPr>
                      <w:rFonts w:ascii="Cambria Math" w:hAnsi="Cambria Math"/>
                      <w:szCs w:val="18"/>
                    </w:rPr>
                    <m:t>i</m:t>
                  </m:r>
                </m:sub>
              </m:sSub>
              <m:r>
                <m:rPr>
                  <m:sty m:val="p"/>
                </m:rPr>
                <w:rPr>
                  <w:rFonts w:ascii="Cambria Math" w:hAnsi="Cambria Math" w:hint="eastAsia"/>
                  <w:szCs w:val="18"/>
                </w:rPr>
                <m:t>：</m:t>
              </m:r>
            </m:oMath>
            <w:r w:rsidR="00BA603D" w:rsidRPr="00DC020C">
              <w:rPr>
                <w:rFonts w:hint="eastAsia"/>
                <w:szCs w:val="18"/>
              </w:rPr>
              <w:t>企业所得税、营业税、增值税等减免</w:t>
            </w:r>
          </w:p>
        </w:tc>
      </w:tr>
      <w:tr w:rsidR="0054179F" w:rsidRPr="00DC020C" w14:paraId="4E1214C9" w14:textId="77777777">
        <w:tc>
          <w:tcPr>
            <w:tcW w:w="2638" w:type="dxa"/>
            <w:gridSpan w:val="2"/>
          </w:tcPr>
          <w:p w14:paraId="63A11805" w14:textId="77777777" w:rsidR="0054179F" w:rsidRPr="00DC020C" w:rsidRDefault="00BA603D" w:rsidP="00115E8A">
            <w:pPr>
              <w:spacing w:line="16" w:lineRule="atLeast"/>
              <w:rPr>
                <w:szCs w:val="18"/>
              </w:rPr>
            </w:pPr>
            <w:r w:rsidRPr="00DC020C">
              <w:rPr>
                <w:rFonts w:hint="eastAsia"/>
                <w:szCs w:val="18"/>
              </w:rPr>
              <w:t>水资源损失（</w:t>
            </w:r>
            <w:r w:rsidRPr="00DC020C">
              <w:rPr>
                <w:rFonts w:hint="eastAsia"/>
                <w:szCs w:val="18"/>
              </w:rPr>
              <w:t>S</w:t>
            </w:r>
            <w:r w:rsidRPr="00DC020C">
              <w:rPr>
                <w:rFonts w:hint="eastAsia"/>
                <w:szCs w:val="18"/>
              </w:rPr>
              <w:t>）</w:t>
            </w:r>
          </w:p>
        </w:tc>
        <w:tc>
          <w:tcPr>
            <w:tcW w:w="3427" w:type="dxa"/>
          </w:tcPr>
          <w:p w14:paraId="36236F8E" w14:textId="77777777" w:rsidR="0054179F" w:rsidRPr="00DC020C" w:rsidRDefault="00BA603D" w:rsidP="00115E8A">
            <w:pPr>
              <w:spacing w:line="16" w:lineRule="atLeast"/>
              <w:jc w:val="left"/>
              <w:rPr>
                <w:szCs w:val="18"/>
              </w:rPr>
            </w:pPr>
            <m:oMathPara>
              <m:oMathParaPr>
                <m:jc m:val="left"/>
              </m:oMathParaPr>
              <m:oMath>
                <m:r>
                  <w:rPr>
                    <w:rFonts w:ascii="Cambria Math" w:hAnsi="Cambria Math"/>
                    <w:szCs w:val="18"/>
                  </w:rPr>
                  <m:t>S=c*d</m:t>
                </m:r>
              </m:oMath>
            </m:oMathPara>
          </w:p>
        </w:tc>
        <w:tc>
          <w:tcPr>
            <w:tcW w:w="2637" w:type="dxa"/>
          </w:tcPr>
          <w:p w14:paraId="087B581B" w14:textId="77777777" w:rsidR="0054179F" w:rsidRPr="00DC020C" w:rsidRDefault="00BA603D" w:rsidP="00115E8A">
            <w:pPr>
              <w:spacing w:line="16" w:lineRule="atLeast"/>
            </w:pPr>
            <w:r w:rsidRPr="00DC020C">
              <w:t>c</w:t>
            </w:r>
            <w:r w:rsidRPr="00DC020C">
              <w:rPr>
                <w:rFonts w:hint="eastAsia"/>
              </w:rPr>
              <w:t>：当年水价</w:t>
            </w:r>
          </w:p>
          <w:p w14:paraId="7EEFBC27" w14:textId="77777777" w:rsidR="0054179F" w:rsidRPr="00DC020C" w:rsidRDefault="00BA603D" w:rsidP="00115E8A">
            <w:pPr>
              <w:spacing w:line="16" w:lineRule="atLeast"/>
            </w:pPr>
            <w:r w:rsidRPr="00DC020C">
              <w:t>d</w:t>
            </w:r>
            <w:r w:rsidRPr="00DC020C">
              <w:rPr>
                <w:rFonts w:hint="eastAsia"/>
              </w:rPr>
              <w:t>：污染水源量</w:t>
            </w:r>
          </w:p>
        </w:tc>
      </w:tr>
      <w:tr w:rsidR="0054179F" w:rsidRPr="00DC020C" w14:paraId="6DC38CC8" w14:textId="77777777">
        <w:tc>
          <w:tcPr>
            <w:tcW w:w="2638" w:type="dxa"/>
            <w:gridSpan w:val="2"/>
          </w:tcPr>
          <w:p w14:paraId="26B43D29" w14:textId="77777777" w:rsidR="0054179F" w:rsidRPr="00DC020C" w:rsidRDefault="00BA603D" w:rsidP="00115E8A">
            <w:pPr>
              <w:spacing w:line="16" w:lineRule="atLeast"/>
              <w:rPr>
                <w:szCs w:val="18"/>
              </w:rPr>
            </w:pPr>
            <w:r w:rsidRPr="00DC020C">
              <w:rPr>
                <w:rFonts w:hint="eastAsia"/>
                <w:szCs w:val="18"/>
              </w:rPr>
              <w:t>公众健康损失（</w:t>
            </w:r>
            <w:r w:rsidRPr="00DC020C">
              <w:rPr>
                <w:szCs w:val="18"/>
              </w:rPr>
              <w:t>H</w:t>
            </w:r>
            <w:r w:rsidRPr="00DC020C">
              <w:rPr>
                <w:rFonts w:hint="eastAsia"/>
                <w:szCs w:val="18"/>
              </w:rPr>
              <w:t>）</w:t>
            </w:r>
          </w:p>
        </w:tc>
        <w:tc>
          <w:tcPr>
            <w:tcW w:w="3427" w:type="dxa"/>
          </w:tcPr>
          <w:p w14:paraId="6B9B1513" w14:textId="77777777" w:rsidR="0054179F" w:rsidRPr="00DC020C" w:rsidRDefault="00BA603D" w:rsidP="00115E8A">
            <w:pPr>
              <w:spacing w:line="16" w:lineRule="atLeast"/>
              <w:ind w:firstLineChars="100" w:firstLine="210"/>
              <w:rPr>
                <w:szCs w:val="18"/>
              </w:rPr>
            </w:pPr>
            <w:r w:rsidRPr="00DC020C">
              <w:rPr>
                <w:rFonts w:asciiTheme="minorHAnsi" w:cstheme="minorBidi" w:hint="eastAsia"/>
              </w:rPr>
              <w:t>微生物气溶胶</w:t>
            </w:r>
            <w:r w:rsidRPr="00DC020C">
              <w:rPr>
                <w:rFonts w:hint="eastAsia"/>
                <w:szCs w:val="18"/>
              </w:rPr>
              <w:t>（</w:t>
            </w:r>
            <w:r w:rsidRPr="00DC020C">
              <w:rPr>
                <w:szCs w:val="18"/>
              </w:rPr>
              <w:t>H</w:t>
            </w:r>
            <w:r w:rsidRPr="00DC020C">
              <w:rPr>
                <w:rFonts w:hint="eastAsia"/>
                <w:szCs w:val="18"/>
              </w:rPr>
              <w:t>）</w:t>
            </w:r>
          </w:p>
        </w:tc>
        <w:tc>
          <w:tcPr>
            <w:tcW w:w="2637" w:type="dxa"/>
          </w:tcPr>
          <w:p w14:paraId="3784692C" w14:textId="77777777" w:rsidR="0054179F" w:rsidRPr="00DC020C" w:rsidRDefault="00BA603D" w:rsidP="00115E8A">
            <w:pPr>
              <w:spacing w:line="16" w:lineRule="atLeast"/>
              <w:jc w:val="left"/>
              <w:rPr>
                <w:i/>
                <w:szCs w:val="18"/>
                <w:vertAlign w:val="subscript"/>
              </w:rPr>
            </w:pPr>
            <m:oMathPara>
              <m:oMathParaPr>
                <m:jc m:val="left"/>
              </m:oMathParaPr>
              <m:oMath>
                <m:r>
                  <w:rPr>
                    <w:rFonts w:ascii="Cambria Math" w:hAnsi="Cambria Math"/>
                    <w:szCs w:val="18"/>
                  </w:rPr>
                  <m:t>H=</m:t>
                </m:r>
                <m:nary>
                  <m:naryPr>
                    <m:chr m:val="∑"/>
                    <m:limLoc m:val="undOvr"/>
                    <m:ctrlPr>
                      <w:rPr>
                        <w:rFonts w:ascii="Cambria Math" w:hAnsi="Cambria Math"/>
                        <w:i/>
                        <w:vertAlign w:val="subscript"/>
                      </w:rPr>
                    </m:ctrlPr>
                  </m:naryPr>
                  <m:sub>
                    <m:r>
                      <w:rPr>
                        <w:rFonts w:ascii="Cambria Math" w:hAnsi="Cambria Math"/>
                        <w:szCs w:val="18"/>
                        <w:vertAlign w:val="subscript"/>
                      </w:rPr>
                      <m:t>i=1</m:t>
                    </m:r>
                  </m:sub>
                  <m:sup>
                    <m:r>
                      <w:rPr>
                        <w:rFonts w:ascii="Cambria Math" w:hAnsi="Cambria Math"/>
                        <w:szCs w:val="18"/>
                        <w:vertAlign w:val="subscript"/>
                      </w:rPr>
                      <m:t>n</m:t>
                    </m:r>
                  </m:sup>
                  <m:e>
                    <m:sSub>
                      <m:sSubPr>
                        <m:ctrlPr>
                          <w:rPr>
                            <w:rFonts w:ascii="Cambria Math" w:hAnsi="Cambria Math"/>
                            <w:i/>
                            <w:vertAlign w:val="subscript"/>
                          </w:rPr>
                        </m:ctrlPr>
                      </m:sSubPr>
                      <m:e>
                        <m:r>
                          <w:rPr>
                            <w:rFonts w:ascii="Cambria Math" w:hAnsi="Cambria Math"/>
                            <w:szCs w:val="18"/>
                            <w:vertAlign w:val="subscript"/>
                          </w:rPr>
                          <m:t>Canrisk</m:t>
                        </m:r>
                      </m:e>
                      <m:sub>
                        <m:r>
                          <w:rPr>
                            <w:rFonts w:ascii="Cambria Math" w:hAnsi="Cambria Math"/>
                            <w:szCs w:val="18"/>
                            <w:vertAlign w:val="subscript"/>
                          </w:rPr>
                          <m:t>i</m:t>
                        </m:r>
                      </m:sub>
                    </m:sSub>
                    <m:r>
                      <w:rPr>
                        <w:rFonts w:ascii="Cambria Math" w:hAnsi="Cambria Math"/>
                        <w:szCs w:val="18"/>
                        <w:vertAlign w:val="subscript"/>
                      </w:rPr>
                      <m:t>*dens*</m:t>
                    </m:r>
                    <m:sSub>
                      <m:sSubPr>
                        <m:ctrlPr>
                          <w:rPr>
                            <w:rFonts w:ascii="Cambria Math" w:hAnsi="Cambria Math"/>
                            <w:i/>
                            <w:vertAlign w:val="subscript"/>
                          </w:rPr>
                        </m:ctrlPr>
                      </m:sSubPr>
                      <m:e>
                        <m:r>
                          <w:rPr>
                            <w:rFonts w:ascii="Cambria Math" w:hAnsi="Cambria Math"/>
                            <w:szCs w:val="18"/>
                            <w:vertAlign w:val="subscript"/>
                          </w:rPr>
                          <m:t>A</m:t>
                        </m:r>
                      </m:e>
                      <m:sub>
                        <m:r>
                          <w:rPr>
                            <w:rFonts w:ascii="Cambria Math" w:hAnsi="Cambria Math"/>
                            <w:szCs w:val="18"/>
                            <w:vertAlign w:val="subscript"/>
                          </w:rPr>
                          <m:t>i</m:t>
                        </m:r>
                      </m:sub>
                    </m:sSub>
                    <m:r>
                      <w:rPr>
                        <w:rFonts w:ascii="Cambria Math" w:hAnsi="Cambria Math"/>
                        <w:szCs w:val="18"/>
                        <w:vertAlign w:val="subscript"/>
                      </w:rPr>
                      <m:t>*</m:t>
                    </m:r>
                    <m:r>
                      <m:rPr>
                        <m:sty m:val="p"/>
                      </m:rPr>
                      <w:rPr>
                        <w:rFonts w:ascii="Cambria Math" w:hAnsi="Cambria Math" w:hint="eastAsia"/>
                        <w:szCs w:val="18"/>
                        <w:vertAlign w:val="subscript"/>
                      </w:rPr>
                      <m:t>（</m:t>
                    </m:r>
                    <m:sSub>
                      <m:sSubPr>
                        <m:ctrlPr>
                          <w:rPr>
                            <w:rFonts w:ascii="Cambria Math" w:hAnsi="Cambria Math"/>
                            <w:i/>
                            <w:vertAlign w:val="subscript"/>
                          </w:rPr>
                        </m:ctrlPr>
                      </m:sSubPr>
                      <m:e>
                        <m:r>
                          <w:rPr>
                            <w:rFonts w:ascii="Cambria Math" w:hAnsi="Cambria Math"/>
                            <w:szCs w:val="18"/>
                            <w:vertAlign w:val="subscript"/>
                          </w:rPr>
                          <m:t>Cost</m:t>
                        </m:r>
                      </m:e>
                      <m:sub>
                        <m:r>
                          <w:rPr>
                            <w:rFonts w:ascii="Cambria Math" w:hAnsi="Cambria Math"/>
                            <w:szCs w:val="18"/>
                            <w:vertAlign w:val="subscript"/>
                          </w:rPr>
                          <m:t>l</m:t>
                        </m:r>
                      </m:sub>
                    </m:sSub>
                    <m:r>
                      <w:rPr>
                        <w:rFonts w:ascii="Cambria Math" w:hAnsi="Cambria Math"/>
                        <w:szCs w:val="18"/>
                        <w:vertAlign w:val="subscript"/>
                      </w:rPr>
                      <m:t>+</m:t>
                    </m:r>
                    <m:sSub>
                      <m:sSubPr>
                        <m:ctrlPr>
                          <w:rPr>
                            <w:rFonts w:ascii="Cambria Math" w:hAnsi="Cambria Math"/>
                            <w:i/>
                            <w:vertAlign w:val="subscript"/>
                          </w:rPr>
                        </m:ctrlPr>
                      </m:sSubPr>
                      <m:e>
                        <m:r>
                          <w:rPr>
                            <w:rFonts w:ascii="Cambria Math" w:hAnsi="Cambria Math"/>
                            <w:szCs w:val="18"/>
                            <w:vertAlign w:val="subscript"/>
                          </w:rPr>
                          <m:t>Cost</m:t>
                        </m:r>
                      </m:e>
                      <m:sub>
                        <m:r>
                          <w:rPr>
                            <w:rFonts w:ascii="Cambria Math" w:hAnsi="Cambria Math"/>
                            <w:szCs w:val="18"/>
                            <w:vertAlign w:val="subscript"/>
                          </w:rPr>
                          <m:t>c</m:t>
                        </m:r>
                      </m:sub>
                    </m:sSub>
                    <m:r>
                      <m:rPr>
                        <m:sty m:val="p"/>
                      </m:rPr>
                      <w:rPr>
                        <w:rFonts w:ascii="Cambria Math" w:hAnsi="Cambria Math" w:hint="eastAsia"/>
                        <w:szCs w:val="18"/>
                        <w:vertAlign w:val="subscript"/>
                      </w:rPr>
                      <m:t>）</m:t>
                    </m:r>
                  </m:e>
                </m:nary>
              </m:oMath>
            </m:oMathPara>
          </w:p>
        </w:tc>
      </w:tr>
    </w:tbl>
    <w:p w14:paraId="01FCBFA8" w14:textId="77777777" w:rsidR="00230ADA" w:rsidRPr="00DC020C" w:rsidRDefault="00230ADA" w:rsidP="00230ADA">
      <w:pPr>
        <w:ind w:firstLineChars="900" w:firstLine="2160"/>
        <w:rPr>
          <w:rFonts w:asciiTheme="minorEastAsia" w:eastAsiaTheme="minorEastAsia" w:hAnsiTheme="minorEastAsia"/>
          <w:sz w:val="24"/>
          <w:szCs w:val="28"/>
        </w:rPr>
      </w:pPr>
      <w:r w:rsidRPr="00DC020C">
        <w:rPr>
          <w:rFonts w:asciiTheme="minorEastAsia" w:eastAsiaTheme="minorEastAsia" w:hAnsiTheme="minorEastAsia" w:hint="eastAsia"/>
          <w:sz w:val="24"/>
          <w:szCs w:val="28"/>
        </w:rPr>
        <w:lastRenderedPageBreak/>
        <w:t>M</w:t>
      </w:r>
      <w:r w:rsidRPr="00DC020C">
        <w:rPr>
          <w:rFonts w:asciiTheme="minorEastAsia" w:eastAsiaTheme="minorEastAsia" w:hAnsiTheme="minorEastAsia" w:hint="eastAsia"/>
          <w:sz w:val="24"/>
          <w:szCs w:val="28"/>
          <w:vertAlign w:val="subscript"/>
        </w:rPr>
        <w:t>7</w:t>
      </w:r>
      <w:r w:rsidRPr="00DC020C">
        <w:rPr>
          <w:rFonts w:asciiTheme="minorEastAsia" w:eastAsiaTheme="minorEastAsia" w:hAnsiTheme="minorEastAsia" w:hint="eastAsia"/>
          <w:sz w:val="24"/>
          <w:szCs w:val="28"/>
        </w:rPr>
        <w:t>（年度垃圾填埋社会成本）= M</w:t>
      </w:r>
      <w:r w:rsidRPr="00DC020C">
        <w:rPr>
          <w:rFonts w:asciiTheme="minorEastAsia" w:eastAsiaTheme="minorEastAsia" w:hAnsiTheme="minorEastAsia" w:hint="eastAsia"/>
          <w:sz w:val="24"/>
          <w:szCs w:val="28"/>
          <w:vertAlign w:val="subscript"/>
        </w:rPr>
        <w:t>7-1</w:t>
      </w:r>
      <w:r w:rsidRPr="00DC020C">
        <w:rPr>
          <w:rFonts w:asciiTheme="minorEastAsia" w:eastAsiaTheme="minorEastAsia" w:hAnsiTheme="minorEastAsia" w:hint="eastAsia"/>
          <w:sz w:val="24"/>
          <w:szCs w:val="28"/>
        </w:rPr>
        <w:t>+ M</w:t>
      </w:r>
      <w:r w:rsidRPr="00DC020C">
        <w:rPr>
          <w:rFonts w:asciiTheme="minorEastAsia" w:eastAsiaTheme="minorEastAsia" w:hAnsiTheme="minorEastAsia" w:hint="eastAsia"/>
          <w:sz w:val="24"/>
          <w:szCs w:val="28"/>
          <w:vertAlign w:val="subscript"/>
        </w:rPr>
        <w:t>7-2</w:t>
      </w:r>
    </w:p>
    <w:p w14:paraId="58515231" w14:textId="77777777" w:rsidR="00230ADA" w:rsidRPr="00DC020C" w:rsidRDefault="002C0966" w:rsidP="00230ADA">
      <w:pPr>
        <w:pStyle w:val="af0"/>
        <w:rPr>
          <w:rFonts w:ascii="Times New Roman" w:eastAsia="宋体" w:hAnsi="Times New Roman"/>
          <w:i w:val="0"/>
        </w:rPr>
      </w:pPr>
      <m:oMathPara>
        <m:oMath>
          <m:sSub>
            <m:sSubPr>
              <m:ctrlPr/>
            </m:sSubPr>
            <m:e>
              <m:r>
                <m:t>A</m:t>
              </m:r>
            </m:e>
            <m:sub>
              <m:r>
                <m:t>7</m:t>
              </m:r>
              <m:r>
                <w:rPr>
                  <w:rFonts w:hint="eastAsia"/>
                </w:rPr>
                <m:t>单位垃圾焚烧社会成本</m:t>
              </m:r>
            </m:sub>
          </m:sSub>
          <m:r>
            <m:t>=</m:t>
          </m:r>
          <m:f>
            <m:fPr>
              <m:ctrlPr/>
            </m:fPr>
            <m:num>
              <m:sSub>
                <m:sSubPr>
                  <m:ctrlPr/>
                </m:sSubPr>
                <m:e>
                  <m:r>
                    <m:t>M</m:t>
                  </m:r>
                </m:e>
                <m:sub>
                  <m:r>
                    <m:t>7</m:t>
                  </m:r>
                  <m:r>
                    <w:rPr>
                      <w:rFonts w:hint="eastAsia"/>
                    </w:rPr>
                    <m:t>年度填埋社会成本</m:t>
                  </m:r>
                </m:sub>
              </m:sSub>
            </m:num>
            <m:den>
              <m:sSub>
                <m:sSubPr>
                  <m:ctrlPr/>
                </m:sSubPr>
                <m:e>
                  <m:r>
                    <m:t>Q</m:t>
                  </m:r>
                </m:e>
                <m:sub>
                  <m:r>
                    <w:rPr>
                      <w:rFonts w:hint="eastAsia"/>
                    </w:rPr>
                    <m:t>年度填埋量</m:t>
                  </m:r>
                </m:sub>
              </m:sSub>
            </m:den>
          </m:f>
        </m:oMath>
      </m:oMathPara>
    </w:p>
    <w:p w14:paraId="42CB0A8E" w14:textId="77777777" w:rsidR="0054179F" w:rsidRPr="00DC020C" w:rsidRDefault="00BA603D">
      <w:pPr>
        <w:rPr>
          <w:b/>
          <w:sz w:val="28"/>
          <w:szCs w:val="28"/>
        </w:rPr>
      </w:pPr>
      <w:r w:rsidRPr="00DC020C">
        <w:rPr>
          <w:b/>
          <w:sz w:val="28"/>
          <w:szCs w:val="28"/>
        </w:rPr>
        <w:t>水资源损失</w:t>
      </w:r>
    </w:p>
    <w:p w14:paraId="0260B185" w14:textId="77777777" w:rsidR="0054179F" w:rsidRPr="00DC020C" w:rsidRDefault="00BA603D">
      <w:pPr>
        <w:ind w:firstLine="420"/>
        <w:rPr>
          <w:sz w:val="28"/>
          <w:szCs w:val="28"/>
        </w:rPr>
      </w:pPr>
      <w:r w:rsidRPr="00DC020C">
        <w:rPr>
          <w:rFonts w:hint="eastAsia"/>
          <w:sz w:val="28"/>
          <w:szCs w:val="28"/>
        </w:rPr>
        <w:t>基于</w:t>
      </w:r>
      <w:proofErr w:type="gramStart"/>
      <w:r w:rsidRPr="00DC020C">
        <w:rPr>
          <w:rFonts w:hint="eastAsia"/>
          <w:sz w:val="28"/>
          <w:szCs w:val="28"/>
        </w:rPr>
        <w:t>刘长礼在</w:t>
      </w:r>
      <w:proofErr w:type="gramEnd"/>
      <w:r w:rsidRPr="00DC020C">
        <w:rPr>
          <w:rFonts w:hint="eastAsia"/>
          <w:sz w:val="28"/>
          <w:szCs w:val="28"/>
        </w:rPr>
        <w:t>《垃圾堆埋对石家庄地下水源的污染及其防治对策》（地质通报）中的水资源污染评定方法判定污染水源。</w:t>
      </w:r>
    </w:p>
    <w:p w14:paraId="5286FD2D" w14:textId="77777777" w:rsidR="0054179F" w:rsidRPr="00DC020C" w:rsidRDefault="00BA603D">
      <w:pPr>
        <w:rPr>
          <w:b/>
          <w:sz w:val="28"/>
          <w:szCs w:val="28"/>
        </w:rPr>
      </w:pPr>
      <w:r w:rsidRPr="00DC020C">
        <w:rPr>
          <w:b/>
          <w:sz w:val="28"/>
          <w:szCs w:val="28"/>
        </w:rPr>
        <w:t>公众健康损失</w:t>
      </w:r>
    </w:p>
    <w:p w14:paraId="1FAB9A98" w14:textId="77777777" w:rsidR="0054179F" w:rsidRPr="00DC020C" w:rsidRDefault="00BA603D">
      <w:pPr>
        <w:pStyle w:val="12"/>
        <w:ind w:firstLineChars="0"/>
        <w:rPr>
          <w:sz w:val="28"/>
          <w:szCs w:val="28"/>
        </w:rPr>
      </w:pPr>
      <w:r w:rsidRPr="00DC020C">
        <w:rPr>
          <w:rFonts w:hint="eastAsia"/>
          <w:sz w:val="28"/>
          <w:szCs w:val="28"/>
        </w:rPr>
        <w:t>垃圾在无</w:t>
      </w:r>
      <w:proofErr w:type="gramStart"/>
      <w:r w:rsidRPr="00DC020C">
        <w:rPr>
          <w:rFonts w:hint="eastAsia"/>
          <w:sz w:val="28"/>
          <w:szCs w:val="28"/>
        </w:rPr>
        <w:t>卫生处理下对</w:t>
      </w:r>
      <w:proofErr w:type="gramEnd"/>
      <w:r w:rsidRPr="00DC020C">
        <w:rPr>
          <w:rFonts w:hint="eastAsia"/>
          <w:sz w:val="28"/>
          <w:szCs w:val="28"/>
        </w:rPr>
        <w:t>附近居民潜在的负面的健康影响，含有致病菌的微生物气溶胶</w:t>
      </w:r>
      <w:r w:rsidRPr="00DC020C">
        <w:rPr>
          <w:sz w:val="28"/>
          <w:szCs w:val="28"/>
        </w:rPr>
        <w:t xml:space="preserve">, </w:t>
      </w:r>
      <w:r w:rsidRPr="00DC020C">
        <w:rPr>
          <w:rFonts w:hint="eastAsia"/>
          <w:sz w:val="28"/>
          <w:szCs w:val="28"/>
        </w:rPr>
        <w:t>会导致工人产生呼吸系统疾病肠道不适和皮肤过敏等。通常在适当的条件下</w:t>
      </w:r>
      <w:r w:rsidRPr="00DC020C">
        <w:rPr>
          <w:sz w:val="28"/>
          <w:szCs w:val="28"/>
        </w:rPr>
        <w:t xml:space="preserve">, </w:t>
      </w:r>
      <w:r w:rsidRPr="00DC020C">
        <w:rPr>
          <w:rFonts w:hint="eastAsia"/>
          <w:sz w:val="28"/>
          <w:szCs w:val="28"/>
        </w:rPr>
        <w:t>这些微生物对人类会表现出易感染性、致过敏性、致毒性和致癌性</w:t>
      </w:r>
      <w:r w:rsidRPr="00DC020C">
        <w:rPr>
          <w:sz w:val="28"/>
          <w:szCs w:val="28"/>
        </w:rPr>
        <w:t xml:space="preserve">, </w:t>
      </w:r>
      <w:r w:rsidRPr="00DC020C">
        <w:rPr>
          <w:rFonts w:hint="eastAsia"/>
          <w:sz w:val="28"/>
          <w:szCs w:val="28"/>
        </w:rPr>
        <w:t>导致人们产生急性或者慢性疾病。</w:t>
      </w:r>
      <w:r w:rsidRPr="00DC020C">
        <w:rPr>
          <w:sz w:val="28"/>
          <w:szCs w:val="28"/>
        </w:rPr>
        <w:t>目前</w:t>
      </w:r>
      <w:r w:rsidRPr="00DC020C">
        <w:rPr>
          <w:rFonts w:hint="eastAsia"/>
          <w:sz w:val="28"/>
          <w:szCs w:val="28"/>
        </w:rPr>
        <w:t>，并</w:t>
      </w:r>
      <w:r w:rsidRPr="00DC020C">
        <w:rPr>
          <w:sz w:val="28"/>
          <w:szCs w:val="28"/>
        </w:rPr>
        <w:t>无准确</w:t>
      </w:r>
      <w:proofErr w:type="gramStart"/>
      <w:r w:rsidRPr="00DC020C">
        <w:rPr>
          <w:sz w:val="28"/>
          <w:szCs w:val="28"/>
        </w:rPr>
        <w:t>核算总</w:t>
      </w:r>
      <w:proofErr w:type="gramEnd"/>
      <w:r w:rsidRPr="00DC020C">
        <w:rPr>
          <w:sz w:val="28"/>
          <w:szCs w:val="28"/>
        </w:rPr>
        <w:t>的</w:t>
      </w:r>
      <w:r w:rsidRPr="00DC020C">
        <w:rPr>
          <w:rFonts w:hint="eastAsia"/>
          <w:sz w:val="28"/>
          <w:szCs w:val="28"/>
        </w:rPr>
        <w:t>微生物气溶胶产生量的方法。本文</w:t>
      </w:r>
      <w:proofErr w:type="gramStart"/>
      <w:r w:rsidRPr="00DC020C">
        <w:rPr>
          <w:rFonts w:hint="eastAsia"/>
          <w:sz w:val="28"/>
          <w:szCs w:val="28"/>
        </w:rPr>
        <w:t>基于梁嘉在</w:t>
      </w:r>
      <w:proofErr w:type="gramEnd"/>
      <w:r w:rsidRPr="00DC020C">
        <w:rPr>
          <w:rFonts w:hint="eastAsia"/>
          <w:sz w:val="28"/>
          <w:szCs w:val="28"/>
        </w:rPr>
        <w:t>《城市生活垃圾堆填区微生物气溶胶的健康风险》（环境污染防治及开发）</w:t>
      </w:r>
      <w:r w:rsidRPr="00DC020C">
        <w:rPr>
          <w:sz w:val="28"/>
          <w:szCs w:val="28"/>
        </w:rPr>
        <w:t>中提出的估算模型</w:t>
      </w:r>
      <w:r w:rsidRPr="00DC020C">
        <w:rPr>
          <w:rFonts w:hint="eastAsia"/>
          <w:sz w:val="28"/>
          <w:szCs w:val="28"/>
        </w:rPr>
        <w:t>，</w:t>
      </w:r>
      <w:r w:rsidRPr="00DC020C">
        <w:rPr>
          <w:sz w:val="28"/>
          <w:szCs w:val="28"/>
        </w:rPr>
        <w:t>结合垃圾填埋量和基于</w:t>
      </w:r>
      <w:r w:rsidRPr="00DC020C">
        <w:rPr>
          <w:rFonts w:hint="eastAsia"/>
          <w:sz w:val="28"/>
          <w:szCs w:val="28"/>
        </w:rPr>
        <w:t>“工资—风险”法计算的个体生命价值估算公众健康损失。</w:t>
      </w:r>
    </w:p>
    <w:p w14:paraId="15566B46" w14:textId="77777777" w:rsidR="0054179F" w:rsidRPr="00DC020C" w:rsidRDefault="00BA603D">
      <w:pPr>
        <w:pStyle w:val="12"/>
        <w:widowControl/>
        <w:numPr>
          <w:ilvl w:val="0"/>
          <w:numId w:val="6"/>
        </w:numPr>
        <w:ind w:firstLineChars="0"/>
        <w:jc w:val="left"/>
        <w:rPr>
          <w:b/>
          <w:sz w:val="28"/>
          <w:szCs w:val="28"/>
        </w:rPr>
      </w:pPr>
      <w:r w:rsidRPr="00DC020C">
        <w:rPr>
          <w:b/>
          <w:sz w:val="28"/>
          <w:szCs w:val="28"/>
        </w:rPr>
        <w:t>灰渣填埋</w:t>
      </w:r>
      <w:r w:rsidRPr="00DC020C">
        <w:rPr>
          <w:b/>
          <w:sz w:val="28"/>
          <w:szCs w:val="28"/>
        </w:rPr>
        <w:tab/>
      </w:r>
    </w:p>
    <w:p w14:paraId="2F5E1CCB" w14:textId="77777777" w:rsidR="0054179F" w:rsidRPr="00DC020C" w:rsidRDefault="00BA603D">
      <w:pPr>
        <w:pStyle w:val="12"/>
        <w:ind w:firstLineChars="0"/>
        <w:rPr>
          <w:sz w:val="28"/>
          <w:szCs w:val="28"/>
        </w:rPr>
      </w:pPr>
      <w:r w:rsidRPr="00DC020C">
        <w:rPr>
          <w:rFonts w:hint="eastAsia"/>
          <w:sz w:val="28"/>
          <w:szCs w:val="28"/>
        </w:rPr>
        <w:t>生活垃圾焚烧灰渣产生于高温氧化过程，是生活垃圾焚烧的副产物。根据《垃圾焚烧炉渣的性质及其利用前景》主要内容简要分析，其中渗滤液为主要污染物质，且垃圾渗滤液相比，炉渣渗滤液的显著特点是重金属浓度较大，对填埋场周围环境具有影响。</w:t>
      </w:r>
    </w:p>
    <w:p w14:paraId="488372B5" w14:textId="77777777" w:rsidR="0054179F" w:rsidRPr="00DC020C" w:rsidRDefault="00BA603D">
      <w:pPr>
        <w:pStyle w:val="12"/>
        <w:ind w:firstLineChars="0"/>
        <w:rPr>
          <w:sz w:val="28"/>
          <w:szCs w:val="28"/>
        </w:rPr>
      </w:pPr>
      <w:r w:rsidRPr="00DC020C">
        <w:rPr>
          <w:sz w:val="28"/>
          <w:szCs w:val="28"/>
        </w:rPr>
        <w:t>灰渣填埋的社会总成本核算边界如下</w:t>
      </w:r>
      <w:r w:rsidRPr="00DC020C">
        <w:rPr>
          <w:rFonts w:hint="eastAsia"/>
          <w:sz w:val="28"/>
          <w:szCs w:val="28"/>
        </w:rPr>
        <w:t>：</w:t>
      </w:r>
    </w:p>
    <w:p w14:paraId="75D47739" w14:textId="77777777" w:rsidR="004A66C1" w:rsidRPr="00DC020C" w:rsidRDefault="0055204B">
      <w:pPr>
        <w:jc w:val="center"/>
      </w:pPr>
      <w:r w:rsidRPr="00DC020C">
        <w:rPr>
          <w:noProof/>
        </w:rPr>
        <w:drawing>
          <wp:inline distT="0" distB="0" distL="0" distR="0" wp14:anchorId="21838E1F" wp14:editId="4EF010D4">
            <wp:extent cx="5276850" cy="1190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190625"/>
                    </a:xfrm>
                    <a:prstGeom prst="rect">
                      <a:avLst/>
                    </a:prstGeom>
                    <a:noFill/>
                    <a:ln>
                      <a:noFill/>
                    </a:ln>
                  </pic:spPr>
                </pic:pic>
              </a:graphicData>
            </a:graphic>
          </wp:inline>
        </w:drawing>
      </w:r>
    </w:p>
    <w:p w14:paraId="72EEAE01" w14:textId="77777777" w:rsidR="0054179F" w:rsidRPr="00DC020C" w:rsidRDefault="00BA603D">
      <w:pPr>
        <w:jc w:val="center"/>
        <w:rPr>
          <w:b/>
          <w:szCs w:val="21"/>
        </w:rPr>
      </w:pPr>
      <w:r w:rsidRPr="00DC020C">
        <w:rPr>
          <w:b/>
          <w:szCs w:val="21"/>
        </w:rPr>
        <w:t>图</w:t>
      </w:r>
      <w:r w:rsidRPr="00DC020C">
        <w:rPr>
          <w:rFonts w:hint="eastAsia"/>
          <w:b/>
          <w:szCs w:val="21"/>
        </w:rPr>
        <w:t>4-</w:t>
      </w:r>
      <w:r w:rsidRPr="00DC020C">
        <w:rPr>
          <w:b/>
          <w:szCs w:val="21"/>
        </w:rPr>
        <w:t>8</w:t>
      </w:r>
      <w:r w:rsidRPr="00DC020C">
        <w:rPr>
          <w:b/>
          <w:szCs w:val="21"/>
        </w:rPr>
        <w:t>灰渣填埋的社会总成本核算边界</w:t>
      </w:r>
    </w:p>
    <w:p w14:paraId="49965692" w14:textId="77777777" w:rsidR="0054179F" w:rsidRPr="00DC020C" w:rsidRDefault="00BA603D">
      <w:pPr>
        <w:pStyle w:val="12"/>
        <w:ind w:firstLineChars="0"/>
        <w:rPr>
          <w:sz w:val="28"/>
          <w:szCs w:val="28"/>
        </w:rPr>
      </w:pPr>
      <w:r w:rsidRPr="00DC020C">
        <w:rPr>
          <w:rFonts w:hint="eastAsia"/>
          <w:sz w:val="28"/>
          <w:szCs w:val="28"/>
        </w:rPr>
        <w:t>灰渣填埋核算边界内的成本可分四类：固定成本、可变成本、税收减免和公众健康损失。可以根据以上分类建立年度垃圾灰渣成本（</w:t>
      </w:r>
      <w:r w:rsidRPr="00DC020C">
        <w:rPr>
          <w:sz w:val="28"/>
          <w:szCs w:val="28"/>
        </w:rPr>
        <w:t>M</w:t>
      </w:r>
      <w:r w:rsidRPr="00DC020C">
        <w:rPr>
          <w:rFonts w:hint="eastAsia"/>
          <w:sz w:val="28"/>
          <w:szCs w:val="28"/>
        </w:rPr>
        <w:t>）计算公式，如表</w:t>
      </w:r>
      <w:r w:rsidRPr="00DC020C">
        <w:rPr>
          <w:sz w:val="28"/>
          <w:szCs w:val="28"/>
        </w:rPr>
        <w:t>4</w:t>
      </w:r>
      <w:r w:rsidRPr="00DC020C">
        <w:rPr>
          <w:rFonts w:hint="eastAsia"/>
          <w:sz w:val="28"/>
          <w:szCs w:val="28"/>
        </w:rPr>
        <w:t>-</w:t>
      </w:r>
      <w:r w:rsidRPr="00DC020C">
        <w:rPr>
          <w:sz w:val="28"/>
          <w:szCs w:val="28"/>
        </w:rPr>
        <w:t>7</w:t>
      </w:r>
      <w:r w:rsidRPr="00DC020C">
        <w:rPr>
          <w:rFonts w:hint="eastAsia"/>
          <w:sz w:val="28"/>
          <w:szCs w:val="28"/>
        </w:rPr>
        <w:t>所示。</w:t>
      </w:r>
    </w:p>
    <w:p w14:paraId="278402C5" w14:textId="77777777" w:rsidR="0054179F" w:rsidRPr="00DC020C" w:rsidRDefault="00BA603D">
      <w:pPr>
        <w:ind w:firstLine="480"/>
        <w:jc w:val="center"/>
        <w:rPr>
          <w:b/>
        </w:rPr>
      </w:pPr>
      <w:r w:rsidRPr="00DC020C">
        <w:rPr>
          <w:b/>
        </w:rPr>
        <w:t>表</w:t>
      </w:r>
      <w:r w:rsidRPr="00DC020C">
        <w:rPr>
          <w:rFonts w:hint="eastAsia"/>
          <w:b/>
        </w:rPr>
        <w:t>4-</w:t>
      </w:r>
      <w:r w:rsidRPr="00DC020C">
        <w:rPr>
          <w:b/>
        </w:rPr>
        <w:t>7</w:t>
      </w:r>
      <w:r w:rsidR="00230ADA" w:rsidRPr="00DC020C">
        <w:rPr>
          <w:b/>
        </w:rPr>
        <w:t>灰渣填埋</w:t>
      </w:r>
      <w:r w:rsidRPr="00DC020C">
        <w:rPr>
          <w:rFonts w:hint="eastAsia"/>
          <w:b/>
        </w:rPr>
        <w:t>社会成本核算方法</w:t>
      </w:r>
    </w:p>
    <w:tbl>
      <w:tblPr>
        <w:tblStyle w:val="13"/>
        <w:tblW w:w="8702" w:type="dxa"/>
        <w:tblLayout w:type="fixed"/>
        <w:tblLook w:val="04A0" w:firstRow="1" w:lastRow="0" w:firstColumn="1" w:lastColumn="0" w:noHBand="0" w:noVBand="1"/>
      </w:tblPr>
      <w:tblGrid>
        <w:gridCol w:w="927"/>
        <w:gridCol w:w="1711"/>
        <w:gridCol w:w="3427"/>
        <w:gridCol w:w="2637"/>
      </w:tblGrid>
      <w:tr w:rsidR="0054179F" w:rsidRPr="00DC020C" w14:paraId="7BF718F4" w14:textId="77777777">
        <w:trPr>
          <w:tblHeader/>
        </w:trPr>
        <w:tc>
          <w:tcPr>
            <w:tcW w:w="927" w:type="dxa"/>
            <w:tcBorders>
              <w:top w:val="single" w:sz="18" w:space="0" w:color="auto"/>
            </w:tcBorders>
          </w:tcPr>
          <w:p w14:paraId="0E6B1058" w14:textId="77777777" w:rsidR="0054179F" w:rsidRPr="00DC020C" w:rsidRDefault="00BA603D" w:rsidP="00115E8A">
            <w:pPr>
              <w:spacing w:line="16" w:lineRule="atLeast"/>
              <w:rPr>
                <w:b/>
                <w:szCs w:val="18"/>
              </w:rPr>
            </w:pPr>
            <w:r w:rsidRPr="00DC020C">
              <w:rPr>
                <w:rFonts w:hint="eastAsia"/>
                <w:b/>
                <w:szCs w:val="18"/>
              </w:rPr>
              <w:t>类别</w:t>
            </w:r>
          </w:p>
        </w:tc>
        <w:tc>
          <w:tcPr>
            <w:tcW w:w="1711" w:type="dxa"/>
            <w:tcBorders>
              <w:top w:val="single" w:sz="18" w:space="0" w:color="auto"/>
            </w:tcBorders>
          </w:tcPr>
          <w:p w14:paraId="3C5EAC1A" w14:textId="77777777" w:rsidR="0054179F" w:rsidRPr="00DC020C" w:rsidRDefault="00BA603D" w:rsidP="00115E8A">
            <w:pPr>
              <w:spacing w:line="16" w:lineRule="atLeast"/>
              <w:rPr>
                <w:b/>
                <w:szCs w:val="18"/>
              </w:rPr>
            </w:pPr>
            <w:r w:rsidRPr="00DC020C">
              <w:rPr>
                <w:rFonts w:hint="eastAsia"/>
                <w:b/>
                <w:szCs w:val="18"/>
              </w:rPr>
              <w:t>项目</w:t>
            </w:r>
          </w:p>
        </w:tc>
        <w:tc>
          <w:tcPr>
            <w:tcW w:w="3427" w:type="dxa"/>
            <w:tcBorders>
              <w:top w:val="single" w:sz="18" w:space="0" w:color="auto"/>
            </w:tcBorders>
          </w:tcPr>
          <w:p w14:paraId="16FD3AC3" w14:textId="77777777" w:rsidR="0054179F" w:rsidRPr="00DC020C" w:rsidRDefault="00BA603D" w:rsidP="00115E8A">
            <w:pPr>
              <w:spacing w:line="16" w:lineRule="atLeast"/>
              <w:rPr>
                <w:b/>
                <w:szCs w:val="18"/>
              </w:rPr>
            </w:pPr>
            <w:r w:rsidRPr="00DC020C">
              <w:rPr>
                <w:rFonts w:hint="eastAsia"/>
                <w:b/>
                <w:szCs w:val="18"/>
              </w:rPr>
              <w:t>公式</w:t>
            </w:r>
          </w:p>
        </w:tc>
        <w:tc>
          <w:tcPr>
            <w:tcW w:w="2637" w:type="dxa"/>
            <w:tcBorders>
              <w:top w:val="single" w:sz="18" w:space="0" w:color="auto"/>
            </w:tcBorders>
          </w:tcPr>
          <w:p w14:paraId="0BC4121A" w14:textId="77777777" w:rsidR="0054179F" w:rsidRPr="00DC020C" w:rsidRDefault="00BA603D" w:rsidP="00115E8A">
            <w:pPr>
              <w:spacing w:line="16" w:lineRule="atLeast"/>
              <w:rPr>
                <w:b/>
                <w:szCs w:val="18"/>
              </w:rPr>
            </w:pPr>
            <w:r w:rsidRPr="00DC020C">
              <w:rPr>
                <w:rFonts w:hint="eastAsia"/>
                <w:b/>
                <w:szCs w:val="18"/>
              </w:rPr>
              <w:t>说明</w:t>
            </w:r>
          </w:p>
        </w:tc>
      </w:tr>
      <w:tr w:rsidR="0054179F" w:rsidRPr="00DC020C" w14:paraId="78188817" w14:textId="77777777">
        <w:tc>
          <w:tcPr>
            <w:tcW w:w="927" w:type="dxa"/>
            <w:vMerge w:val="restart"/>
          </w:tcPr>
          <w:p w14:paraId="51853A9B" w14:textId="77777777" w:rsidR="0054179F" w:rsidRPr="00DC020C" w:rsidRDefault="00BA603D" w:rsidP="00115E8A">
            <w:pPr>
              <w:spacing w:line="16" w:lineRule="atLeast"/>
              <w:rPr>
                <w:szCs w:val="18"/>
              </w:rPr>
            </w:pPr>
            <w:r w:rsidRPr="00DC020C">
              <w:rPr>
                <w:rFonts w:hint="eastAsia"/>
                <w:szCs w:val="18"/>
              </w:rPr>
              <w:t>固定成本（</w:t>
            </w:r>
            <w:r w:rsidR="00230ADA" w:rsidRPr="00DC020C">
              <w:rPr>
                <w:rFonts w:asciiTheme="minorEastAsia" w:eastAsiaTheme="minorEastAsia" w:hAnsiTheme="minorEastAsia" w:hint="eastAsia"/>
                <w:szCs w:val="18"/>
              </w:rPr>
              <w:t>M</w:t>
            </w:r>
            <w:r w:rsidR="00230ADA" w:rsidRPr="00DC020C">
              <w:rPr>
                <w:rFonts w:asciiTheme="minorEastAsia" w:eastAsiaTheme="minorEastAsia" w:hAnsiTheme="minorEastAsia" w:hint="eastAsia"/>
                <w:szCs w:val="18"/>
                <w:vertAlign w:val="subscript"/>
              </w:rPr>
              <w:t>8-1</w:t>
            </w:r>
            <w:r w:rsidRPr="00DC020C">
              <w:rPr>
                <w:rFonts w:hint="eastAsia"/>
                <w:szCs w:val="18"/>
              </w:rPr>
              <w:t>）</w:t>
            </w:r>
          </w:p>
        </w:tc>
        <w:tc>
          <w:tcPr>
            <w:tcW w:w="1711" w:type="dxa"/>
          </w:tcPr>
          <w:p w14:paraId="7F2630C9" w14:textId="77777777" w:rsidR="0054179F" w:rsidRPr="00DC020C" w:rsidRDefault="00BA603D" w:rsidP="00115E8A">
            <w:pPr>
              <w:spacing w:line="16" w:lineRule="atLeast"/>
              <w:rPr>
                <w:szCs w:val="18"/>
              </w:rPr>
            </w:pPr>
            <w:r w:rsidRPr="00DC020C">
              <w:rPr>
                <w:rFonts w:hint="eastAsia"/>
                <w:szCs w:val="18"/>
              </w:rPr>
              <w:t>土地成本（</w:t>
            </w:r>
            <w:r w:rsidRPr="00DC020C">
              <w:rPr>
                <w:szCs w:val="18"/>
              </w:rPr>
              <w:t>L</w:t>
            </w:r>
            <w:r w:rsidRPr="00DC020C">
              <w:rPr>
                <w:rFonts w:hint="eastAsia"/>
                <w:szCs w:val="18"/>
              </w:rPr>
              <w:t>）</w:t>
            </w:r>
          </w:p>
        </w:tc>
        <w:tc>
          <w:tcPr>
            <w:tcW w:w="3427" w:type="dxa"/>
          </w:tcPr>
          <w:p w14:paraId="772A7F1C" w14:textId="77777777" w:rsidR="0054179F" w:rsidRPr="00DC020C" w:rsidRDefault="00BA603D" w:rsidP="00115E8A">
            <w:pPr>
              <w:spacing w:line="16" w:lineRule="atLeast"/>
              <w:rPr>
                <w:i/>
                <w:szCs w:val="18"/>
              </w:rPr>
            </w:pPr>
            <m:oMathPara>
              <m:oMathParaPr>
                <m:jc m:val="left"/>
              </m:oMathParaPr>
              <m:oMath>
                <m:r>
                  <w:rPr>
                    <w:rFonts w:ascii="Cambria Math" w:hAnsi="Cambria Math"/>
                    <w:szCs w:val="18"/>
                  </w:rPr>
                  <m:t>L=U*S*</m:t>
                </m:r>
                <m:f>
                  <m:fPr>
                    <m:ctrlPr>
                      <w:rPr>
                        <w:rFonts w:ascii="Cambria Math" w:hAnsi="Cambria Math"/>
                        <w:i/>
                      </w:rPr>
                    </m:ctrlPr>
                  </m:fPr>
                  <m:num>
                    <m:r>
                      <w:rPr>
                        <w:rFonts w:ascii="Cambria Math" w:hAnsi="Cambria Math"/>
                        <w:szCs w:val="18"/>
                      </w:rPr>
                      <m:t>i(1+</m:t>
                    </m:r>
                    <m:sSup>
                      <m:sSupPr>
                        <m:ctrlPr>
                          <w:rPr>
                            <w:rFonts w:ascii="Cambria Math" w:hAnsi="Cambria Math"/>
                            <w:i/>
                          </w:rPr>
                        </m:ctrlPr>
                      </m:sSupPr>
                      <m:e>
                        <m:r>
                          <w:rPr>
                            <w:rFonts w:ascii="Cambria Math" w:hAnsi="Cambria Math"/>
                            <w:szCs w:val="18"/>
                          </w:rPr>
                          <m:t>i)</m:t>
                        </m:r>
                      </m:e>
                      <m:sup>
                        <m:r>
                          <w:rPr>
                            <w:rFonts w:ascii="Cambria Math" w:hAnsi="Cambria Math"/>
                            <w:szCs w:val="18"/>
                          </w:rPr>
                          <m:t>n</m:t>
                        </m:r>
                      </m:sup>
                    </m:sSup>
                  </m:num>
                  <m:den>
                    <m:r>
                      <w:rPr>
                        <w:rFonts w:ascii="Cambria Math" w:hAnsi="Cambria Math"/>
                        <w:szCs w:val="18"/>
                      </w:rPr>
                      <m:t>(1+i</m:t>
                    </m:r>
                    <m:sSup>
                      <m:sSupPr>
                        <m:ctrlPr>
                          <w:rPr>
                            <w:rFonts w:ascii="Cambria Math" w:hAnsi="Cambria Math"/>
                            <w:i/>
                          </w:rPr>
                        </m:ctrlPr>
                      </m:sSupPr>
                      <m:e>
                        <m:r>
                          <w:rPr>
                            <w:rFonts w:ascii="Cambria Math" w:hAnsi="Cambria Math"/>
                            <w:szCs w:val="18"/>
                          </w:rPr>
                          <m:t>)</m:t>
                        </m:r>
                      </m:e>
                      <m:sup>
                        <m:r>
                          <w:rPr>
                            <w:rFonts w:ascii="Cambria Math" w:hAnsi="Cambria Math"/>
                            <w:szCs w:val="18"/>
                          </w:rPr>
                          <m:t>n</m:t>
                        </m:r>
                      </m:sup>
                    </m:sSup>
                    <m:r>
                      <w:rPr>
                        <w:rFonts w:ascii="Cambria Math" w:hAnsi="Cambria Math"/>
                        <w:szCs w:val="18"/>
                      </w:rPr>
                      <m:t>-1</m:t>
                    </m:r>
                  </m:den>
                </m:f>
              </m:oMath>
            </m:oMathPara>
          </w:p>
        </w:tc>
        <w:tc>
          <w:tcPr>
            <w:tcW w:w="2637" w:type="dxa"/>
          </w:tcPr>
          <w:p w14:paraId="345B4B2F" w14:textId="77777777" w:rsidR="0054179F" w:rsidRPr="00DC020C" w:rsidRDefault="00BA603D" w:rsidP="00115E8A">
            <w:pPr>
              <w:spacing w:line="16" w:lineRule="atLeast"/>
              <w:rPr>
                <w:szCs w:val="18"/>
              </w:rPr>
            </w:pPr>
            <w:r w:rsidRPr="00DC020C">
              <w:rPr>
                <w:szCs w:val="18"/>
              </w:rPr>
              <w:t>U</w:t>
            </w:r>
            <w:r w:rsidRPr="00DC020C">
              <w:rPr>
                <w:rFonts w:hint="eastAsia"/>
                <w:szCs w:val="18"/>
              </w:rPr>
              <w:t>：当年地价</w:t>
            </w:r>
          </w:p>
          <w:p w14:paraId="2D602736" w14:textId="77777777" w:rsidR="0054179F" w:rsidRPr="00DC020C" w:rsidRDefault="00BA603D" w:rsidP="00115E8A">
            <w:pPr>
              <w:spacing w:line="16" w:lineRule="atLeast"/>
              <w:rPr>
                <w:szCs w:val="18"/>
              </w:rPr>
            </w:pPr>
            <w:r w:rsidRPr="00DC020C">
              <w:rPr>
                <w:szCs w:val="18"/>
              </w:rPr>
              <w:t>S</w:t>
            </w:r>
            <w:r w:rsidRPr="00DC020C">
              <w:rPr>
                <w:rFonts w:hint="eastAsia"/>
                <w:szCs w:val="18"/>
              </w:rPr>
              <w:t>：土地面积</w:t>
            </w:r>
          </w:p>
          <w:p w14:paraId="5CCD13FD" w14:textId="77777777" w:rsidR="0054179F" w:rsidRPr="00DC020C" w:rsidRDefault="00BA603D" w:rsidP="00115E8A">
            <w:pPr>
              <w:spacing w:line="16" w:lineRule="atLeast"/>
              <w:rPr>
                <w:szCs w:val="18"/>
              </w:rPr>
            </w:pPr>
            <w:r w:rsidRPr="00DC020C">
              <w:rPr>
                <w:szCs w:val="18"/>
              </w:rPr>
              <w:t>i</w:t>
            </w:r>
            <w:r w:rsidRPr="00DC020C">
              <w:rPr>
                <w:rFonts w:hint="eastAsia"/>
                <w:szCs w:val="18"/>
              </w:rPr>
              <w:t>：折现率</w:t>
            </w:r>
          </w:p>
          <w:p w14:paraId="4284B4CA" w14:textId="77777777" w:rsidR="0054179F" w:rsidRPr="00DC020C" w:rsidRDefault="00BA603D" w:rsidP="00115E8A">
            <w:pPr>
              <w:spacing w:line="16" w:lineRule="atLeast"/>
              <w:rPr>
                <w:szCs w:val="18"/>
              </w:rPr>
            </w:pPr>
            <w:r w:rsidRPr="00DC020C">
              <w:rPr>
                <w:szCs w:val="18"/>
              </w:rPr>
              <w:t>n</w:t>
            </w:r>
            <w:r w:rsidRPr="00DC020C">
              <w:rPr>
                <w:rFonts w:hint="eastAsia"/>
                <w:szCs w:val="18"/>
              </w:rPr>
              <w:t>：工业用地</w:t>
            </w:r>
            <w:r w:rsidRPr="00DC020C">
              <w:rPr>
                <w:szCs w:val="18"/>
              </w:rPr>
              <w:t>50</w:t>
            </w:r>
            <w:r w:rsidRPr="00DC020C">
              <w:rPr>
                <w:rFonts w:hint="eastAsia"/>
                <w:szCs w:val="18"/>
              </w:rPr>
              <w:t>年</w:t>
            </w:r>
          </w:p>
        </w:tc>
      </w:tr>
      <w:tr w:rsidR="0054179F" w:rsidRPr="00DC020C" w14:paraId="1B6C99F9" w14:textId="77777777">
        <w:tc>
          <w:tcPr>
            <w:tcW w:w="927" w:type="dxa"/>
            <w:vMerge/>
          </w:tcPr>
          <w:p w14:paraId="6029CAF9" w14:textId="77777777" w:rsidR="0054179F" w:rsidRPr="00DC020C" w:rsidRDefault="0054179F" w:rsidP="00115E8A">
            <w:pPr>
              <w:spacing w:line="16" w:lineRule="atLeast"/>
              <w:rPr>
                <w:szCs w:val="18"/>
              </w:rPr>
            </w:pPr>
          </w:p>
        </w:tc>
        <w:tc>
          <w:tcPr>
            <w:tcW w:w="1711" w:type="dxa"/>
          </w:tcPr>
          <w:p w14:paraId="3E5C8C99" w14:textId="77777777" w:rsidR="0054179F" w:rsidRPr="00DC020C" w:rsidRDefault="00BA603D" w:rsidP="00115E8A">
            <w:pPr>
              <w:spacing w:line="16" w:lineRule="atLeast"/>
              <w:rPr>
                <w:szCs w:val="18"/>
              </w:rPr>
            </w:pPr>
            <w:r w:rsidRPr="00DC020C">
              <w:rPr>
                <w:rFonts w:hint="eastAsia"/>
                <w:szCs w:val="18"/>
              </w:rPr>
              <w:t>建设成本（</w:t>
            </w:r>
            <w:r w:rsidRPr="00DC020C">
              <w:rPr>
                <w:szCs w:val="18"/>
              </w:rPr>
              <w:t>B</w:t>
            </w:r>
            <w:r w:rsidRPr="00DC020C">
              <w:rPr>
                <w:rFonts w:hint="eastAsia"/>
                <w:szCs w:val="18"/>
              </w:rPr>
              <w:t>）</w:t>
            </w:r>
          </w:p>
        </w:tc>
        <w:tc>
          <w:tcPr>
            <w:tcW w:w="3427" w:type="dxa"/>
          </w:tcPr>
          <w:p w14:paraId="7F8A90C3" w14:textId="77777777" w:rsidR="0054179F" w:rsidRPr="00DC020C" w:rsidRDefault="00BA603D" w:rsidP="00115E8A">
            <w:pPr>
              <w:spacing w:line="16" w:lineRule="atLeast"/>
              <w:rPr>
                <w:i/>
                <w:szCs w:val="18"/>
              </w:rPr>
            </w:pPr>
            <m:oMathPara>
              <m:oMathParaPr>
                <m:jc m:val="left"/>
              </m:oMathParaPr>
              <m:oMath>
                <m:r>
                  <w:rPr>
                    <w:rFonts w:ascii="Cambria Math" w:hAnsi="Cambria Math"/>
                    <w:szCs w:val="18"/>
                  </w:rPr>
                  <m:t>B=</m:t>
                </m:r>
                <m:f>
                  <m:fPr>
                    <m:ctrlPr>
                      <w:rPr>
                        <w:rFonts w:ascii="Cambria Math" w:hAnsi="Cambria Math"/>
                        <w:i/>
                      </w:rPr>
                    </m:ctrlPr>
                  </m:fPr>
                  <m:num>
                    <m:r>
                      <w:rPr>
                        <w:rFonts w:ascii="Cambria Math" w:hAnsi="Cambria Math"/>
                        <w:szCs w:val="18"/>
                      </w:rPr>
                      <m:t>b</m:t>
                    </m:r>
                  </m:num>
                  <m:den>
                    <m:r>
                      <w:rPr>
                        <w:rFonts w:ascii="Cambria Math" w:hAnsi="Cambria Math"/>
                        <w:szCs w:val="18"/>
                      </w:rPr>
                      <m:t>30</m:t>
                    </m:r>
                  </m:den>
                </m:f>
              </m:oMath>
            </m:oMathPara>
          </w:p>
        </w:tc>
        <w:tc>
          <w:tcPr>
            <w:tcW w:w="2637" w:type="dxa"/>
          </w:tcPr>
          <w:p w14:paraId="01E0781D" w14:textId="77777777" w:rsidR="0054179F" w:rsidRPr="00DC020C" w:rsidRDefault="00BA603D" w:rsidP="00115E8A">
            <w:pPr>
              <w:spacing w:line="16" w:lineRule="atLeast"/>
              <w:rPr>
                <w:szCs w:val="18"/>
              </w:rPr>
            </w:pPr>
            <w:r w:rsidRPr="00DC020C">
              <w:rPr>
                <w:szCs w:val="18"/>
              </w:rPr>
              <w:t>b</w:t>
            </w:r>
            <w:r w:rsidRPr="00DC020C">
              <w:rPr>
                <w:rFonts w:hint="eastAsia"/>
                <w:szCs w:val="18"/>
              </w:rPr>
              <w:t>：建设补贴</w:t>
            </w:r>
            <w:r w:rsidRPr="00DC020C">
              <w:rPr>
                <w:szCs w:val="18"/>
              </w:rPr>
              <w:t xml:space="preserve"> </w:t>
            </w:r>
          </w:p>
        </w:tc>
      </w:tr>
      <w:tr w:rsidR="0054179F" w:rsidRPr="00DC020C" w14:paraId="3E462E20" w14:textId="77777777">
        <w:tc>
          <w:tcPr>
            <w:tcW w:w="927" w:type="dxa"/>
            <w:vMerge w:val="restart"/>
          </w:tcPr>
          <w:p w14:paraId="305BAA18" w14:textId="77777777" w:rsidR="0054179F" w:rsidRPr="00DC020C" w:rsidRDefault="00BA603D" w:rsidP="00115E8A">
            <w:pPr>
              <w:spacing w:line="16" w:lineRule="atLeast"/>
              <w:rPr>
                <w:szCs w:val="18"/>
              </w:rPr>
            </w:pPr>
            <w:r w:rsidRPr="00DC020C">
              <w:rPr>
                <w:rFonts w:hint="eastAsia"/>
                <w:szCs w:val="18"/>
              </w:rPr>
              <w:t>可变成本（</w:t>
            </w:r>
            <w:r w:rsidR="00230ADA" w:rsidRPr="00DC020C">
              <w:rPr>
                <w:rFonts w:asciiTheme="minorEastAsia" w:eastAsiaTheme="minorEastAsia" w:hAnsiTheme="minorEastAsia" w:hint="eastAsia"/>
                <w:szCs w:val="18"/>
              </w:rPr>
              <w:t>M</w:t>
            </w:r>
            <w:r w:rsidR="00230ADA" w:rsidRPr="00DC020C">
              <w:rPr>
                <w:rFonts w:asciiTheme="minorEastAsia" w:eastAsiaTheme="minorEastAsia" w:hAnsiTheme="minorEastAsia" w:hint="eastAsia"/>
                <w:szCs w:val="18"/>
                <w:vertAlign w:val="subscript"/>
              </w:rPr>
              <w:t>8-2</w:t>
            </w:r>
            <w:r w:rsidRPr="00DC020C">
              <w:rPr>
                <w:rFonts w:hint="eastAsia"/>
                <w:szCs w:val="18"/>
              </w:rPr>
              <w:t>）</w:t>
            </w:r>
          </w:p>
        </w:tc>
        <w:tc>
          <w:tcPr>
            <w:tcW w:w="1711" w:type="dxa"/>
          </w:tcPr>
          <w:p w14:paraId="479933E2" w14:textId="77777777" w:rsidR="0054179F" w:rsidRPr="00DC020C" w:rsidRDefault="00BA603D" w:rsidP="00115E8A">
            <w:pPr>
              <w:spacing w:line="16" w:lineRule="atLeast"/>
              <w:rPr>
                <w:szCs w:val="18"/>
              </w:rPr>
            </w:pPr>
            <w:r w:rsidRPr="00DC020C">
              <w:rPr>
                <w:rFonts w:hint="eastAsia"/>
                <w:szCs w:val="18"/>
              </w:rPr>
              <w:t>炉渣处理费（</w:t>
            </w:r>
            <w:r w:rsidRPr="00DC020C">
              <w:rPr>
                <w:szCs w:val="18"/>
              </w:rPr>
              <w:t>P</w:t>
            </w:r>
            <w:r w:rsidRPr="00DC020C">
              <w:rPr>
                <w:rFonts w:hint="eastAsia"/>
                <w:szCs w:val="18"/>
              </w:rPr>
              <w:t>）</w:t>
            </w:r>
          </w:p>
        </w:tc>
        <w:tc>
          <w:tcPr>
            <w:tcW w:w="3427" w:type="dxa"/>
          </w:tcPr>
          <w:p w14:paraId="5B6844C9" w14:textId="77777777" w:rsidR="0054179F" w:rsidRPr="00DC020C" w:rsidRDefault="00BA603D" w:rsidP="00115E8A">
            <w:pPr>
              <w:spacing w:line="16" w:lineRule="atLeast"/>
              <w:rPr>
                <w:i/>
                <w:szCs w:val="18"/>
              </w:rPr>
            </w:pPr>
            <m:oMath>
              <m:r>
                <w:rPr>
                  <w:rFonts w:ascii="Cambria Math" w:hAnsi="Cambria Math"/>
                  <w:szCs w:val="18"/>
                </w:rPr>
                <m:t>P=p*Q</m:t>
              </m:r>
            </m:oMath>
            <w:r w:rsidRPr="00DC020C">
              <w:rPr>
                <w:i/>
                <w:szCs w:val="18"/>
              </w:rPr>
              <w:t xml:space="preserve"> </w:t>
            </w:r>
          </w:p>
        </w:tc>
        <w:tc>
          <w:tcPr>
            <w:tcW w:w="2637" w:type="dxa"/>
          </w:tcPr>
          <w:p w14:paraId="4A23AB23" w14:textId="77777777" w:rsidR="0054179F" w:rsidRPr="00DC020C" w:rsidRDefault="00BA603D" w:rsidP="00115E8A">
            <w:pPr>
              <w:spacing w:line="16" w:lineRule="atLeast"/>
              <w:rPr>
                <w:szCs w:val="18"/>
              </w:rPr>
            </w:pPr>
            <w:r w:rsidRPr="00DC020C">
              <w:rPr>
                <w:szCs w:val="18"/>
              </w:rPr>
              <w:t>p</w:t>
            </w:r>
            <w:r w:rsidRPr="00DC020C">
              <w:rPr>
                <w:rFonts w:hint="eastAsia"/>
                <w:szCs w:val="18"/>
              </w:rPr>
              <w:t>：单位炉渣处理费</w:t>
            </w:r>
          </w:p>
          <w:p w14:paraId="55692891" w14:textId="77777777" w:rsidR="0054179F" w:rsidRPr="00DC020C" w:rsidRDefault="00BA603D" w:rsidP="00115E8A">
            <w:pPr>
              <w:spacing w:line="16" w:lineRule="atLeast"/>
              <w:rPr>
                <w:szCs w:val="18"/>
              </w:rPr>
            </w:pPr>
            <w:r w:rsidRPr="00DC020C">
              <w:rPr>
                <w:szCs w:val="18"/>
              </w:rPr>
              <w:t>Q</w:t>
            </w:r>
            <w:r w:rsidRPr="00DC020C">
              <w:rPr>
                <w:rFonts w:hint="eastAsia"/>
                <w:szCs w:val="18"/>
              </w:rPr>
              <w:t>：年度炉渣处理量</w:t>
            </w:r>
          </w:p>
        </w:tc>
      </w:tr>
      <w:tr w:rsidR="0054179F" w:rsidRPr="00DC020C" w14:paraId="5CCCB638" w14:textId="77777777">
        <w:tc>
          <w:tcPr>
            <w:tcW w:w="927" w:type="dxa"/>
            <w:vMerge/>
          </w:tcPr>
          <w:p w14:paraId="2564473C" w14:textId="77777777" w:rsidR="0054179F" w:rsidRPr="00DC020C" w:rsidRDefault="0054179F" w:rsidP="00115E8A">
            <w:pPr>
              <w:spacing w:line="16" w:lineRule="atLeast"/>
              <w:rPr>
                <w:szCs w:val="18"/>
              </w:rPr>
            </w:pPr>
          </w:p>
        </w:tc>
        <w:tc>
          <w:tcPr>
            <w:tcW w:w="1711" w:type="dxa"/>
          </w:tcPr>
          <w:p w14:paraId="130D98D3" w14:textId="77777777" w:rsidR="0054179F" w:rsidRPr="00DC020C" w:rsidRDefault="00BA603D" w:rsidP="00115E8A">
            <w:pPr>
              <w:spacing w:line="16" w:lineRule="atLeast"/>
              <w:rPr>
                <w:szCs w:val="18"/>
              </w:rPr>
            </w:pPr>
            <w:r w:rsidRPr="00DC020C">
              <w:rPr>
                <w:rFonts w:hint="eastAsia"/>
                <w:szCs w:val="18"/>
              </w:rPr>
              <w:t>其他补贴（</w:t>
            </w:r>
            <w:r w:rsidRPr="00DC020C">
              <w:rPr>
                <w:szCs w:val="18"/>
              </w:rPr>
              <w:t>O</w:t>
            </w:r>
            <w:r w:rsidRPr="00DC020C">
              <w:rPr>
                <w:rFonts w:hint="eastAsia"/>
                <w:szCs w:val="18"/>
              </w:rPr>
              <w:t>）</w:t>
            </w:r>
          </w:p>
        </w:tc>
        <w:tc>
          <w:tcPr>
            <w:tcW w:w="3427" w:type="dxa"/>
          </w:tcPr>
          <w:p w14:paraId="0BAC89D5" w14:textId="77777777" w:rsidR="0054179F" w:rsidRPr="00DC020C" w:rsidRDefault="00BA603D" w:rsidP="00115E8A">
            <w:pPr>
              <w:spacing w:line="16" w:lineRule="atLeast"/>
              <w:rPr>
                <w:i/>
                <w:szCs w:val="18"/>
              </w:rPr>
            </w:pPr>
            <m:oMathPara>
              <m:oMathParaPr>
                <m:jc m:val="left"/>
              </m:oMathParaPr>
              <m:oMath>
                <m:r>
                  <w:rPr>
                    <w:rFonts w:ascii="Cambria Math" w:hAnsi="Cambria Math"/>
                    <w:szCs w:val="18"/>
                  </w:rPr>
                  <m:t>O=</m:t>
                </m:r>
                <m:nary>
                  <m:naryPr>
                    <m:chr m:val="∑"/>
                    <m:limLoc m:val="undOvr"/>
                    <m:ctrlPr>
                      <w:rPr>
                        <w:rFonts w:ascii="Cambria Math" w:hAnsi="Cambria Math"/>
                        <w:i/>
                      </w:rPr>
                    </m:ctrlPr>
                  </m:naryPr>
                  <m:sub>
                    <m:r>
                      <w:rPr>
                        <w:rFonts w:ascii="Cambria Math" w:hAnsi="Cambria Math"/>
                        <w:szCs w:val="18"/>
                      </w:rPr>
                      <m:t>i=1</m:t>
                    </m:r>
                  </m:sub>
                  <m:sup>
                    <m:r>
                      <w:rPr>
                        <w:rFonts w:ascii="Cambria Math" w:hAnsi="Cambria Math"/>
                        <w:szCs w:val="18"/>
                      </w:rPr>
                      <m:t>n</m:t>
                    </m:r>
                  </m:sup>
                  <m:e>
                    <m:sSub>
                      <m:sSubPr>
                        <m:ctrlPr>
                          <w:rPr>
                            <w:rFonts w:ascii="Cambria Math" w:hAnsi="Cambria Math"/>
                            <w:i/>
                          </w:rPr>
                        </m:ctrlPr>
                      </m:sSubPr>
                      <m:e>
                        <m:r>
                          <w:rPr>
                            <w:rFonts w:ascii="Cambria Math" w:hAnsi="Cambria Math"/>
                            <w:szCs w:val="18"/>
                          </w:rPr>
                          <m:t>O</m:t>
                        </m:r>
                      </m:e>
                      <m:sub>
                        <m:r>
                          <w:rPr>
                            <w:rFonts w:ascii="Cambria Math" w:hAnsi="Cambria Math"/>
                            <w:szCs w:val="18"/>
                          </w:rPr>
                          <m:t>i</m:t>
                        </m:r>
                      </m:sub>
                    </m:sSub>
                  </m:e>
                </m:nary>
              </m:oMath>
            </m:oMathPara>
          </w:p>
        </w:tc>
        <w:tc>
          <w:tcPr>
            <w:tcW w:w="2637" w:type="dxa"/>
          </w:tcPr>
          <w:p w14:paraId="7530662D" w14:textId="77777777" w:rsidR="0054179F" w:rsidRPr="00DC020C" w:rsidRDefault="002C0966" w:rsidP="00115E8A">
            <w:pPr>
              <w:spacing w:line="16" w:lineRule="atLeast"/>
              <w:rPr>
                <w:szCs w:val="18"/>
              </w:rPr>
            </w:pPr>
            <m:oMath>
              <m:sSub>
                <m:sSubPr>
                  <m:ctrlPr>
                    <w:rPr>
                      <w:rFonts w:ascii="Cambria Math" w:hAnsi="Cambria Math"/>
                      <w:i/>
                    </w:rPr>
                  </m:ctrlPr>
                </m:sSubPr>
                <m:e>
                  <m:r>
                    <w:rPr>
                      <w:rFonts w:ascii="Cambria Math" w:hAnsi="Cambria Math"/>
                      <w:szCs w:val="18"/>
                    </w:rPr>
                    <m:t>O</m:t>
                  </m:r>
                </m:e>
                <m:sub>
                  <m:r>
                    <w:rPr>
                      <w:rFonts w:ascii="Cambria Math" w:hAnsi="Cambria Math"/>
                      <w:szCs w:val="18"/>
                    </w:rPr>
                    <m:t>i</m:t>
                  </m:r>
                </m:sub>
              </m:sSub>
            </m:oMath>
            <w:r w:rsidR="00BA603D" w:rsidRPr="00DC020C">
              <w:rPr>
                <w:rFonts w:hint="eastAsia"/>
                <w:szCs w:val="18"/>
              </w:rPr>
              <w:t>：清洁生产补贴、贷款优惠等</w:t>
            </w:r>
          </w:p>
        </w:tc>
      </w:tr>
      <w:tr w:rsidR="0054179F" w:rsidRPr="00DC020C" w14:paraId="2605A50E" w14:textId="77777777">
        <w:tc>
          <w:tcPr>
            <w:tcW w:w="2638" w:type="dxa"/>
            <w:gridSpan w:val="2"/>
          </w:tcPr>
          <w:p w14:paraId="34777582" w14:textId="77777777" w:rsidR="0054179F" w:rsidRPr="00DC020C" w:rsidRDefault="00BA603D" w:rsidP="00115E8A">
            <w:pPr>
              <w:spacing w:line="16" w:lineRule="atLeast"/>
              <w:rPr>
                <w:szCs w:val="18"/>
              </w:rPr>
            </w:pPr>
            <w:r w:rsidRPr="00DC020C">
              <w:rPr>
                <w:rFonts w:hint="eastAsia"/>
                <w:szCs w:val="18"/>
              </w:rPr>
              <w:t>税收减免（</w:t>
            </w:r>
            <w:r w:rsidR="00230ADA" w:rsidRPr="00DC020C">
              <w:rPr>
                <w:rFonts w:asciiTheme="minorEastAsia" w:eastAsiaTheme="minorEastAsia" w:hAnsiTheme="minorEastAsia" w:hint="eastAsia"/>
                <w:szCs w:val="18"/>
              </w:rPr>
              <w:t>M</w:t>
            </w:r>
            <w:r w:rsidR="00230ADA" w:rsidRPr="00DC020C">
              <w:rPr>
                <w:rFonts w:asciiTheme="minorEastAsia" w:eastAsiaTheme="minorEastAsia" w:hAnsiTheme="minorEastAsia" w:hint="eastAsia"/>
                <w:szCs w:val="18"/>
                <w:vertAlign w:val="subscript"/>
              </w:rPr>
              <w:t>8-3</w:t>
            </w:r>
            <w:r w:rsidRPr="00DC020C">
              <w:rPr>
                <w:rFonts w:hint="eastAsia"/>
                <w:szCs w:val="18"/>
              </w:rPr>
              <w:t>）</w:t>
            </w:r>
          </w:p>
        </w:tc>
        <w:tc>
          <w:tcPr>
            <w:tcW w:w="3427" w:type="dxa"/>
          </w:tcPr>
          <w:p w14:paraId="65E3DD08" w14:textId="77777777" w:rsidR="0054179F" w:rsidRPr="00DC020C" w:rsidRDefault="00BA603D" w:rsidP="00115E8A">
            <w:pPr>
              <w:spacing w:line="16" w:lineRule="atLeast"/>
              <w:jc w:val="left"/>
              <w:rPr>
                <w:i/>
                <w:szCs w:val="18"/>
              </w:rPr>
            </w:pPr>
            <m:oMathPara>
              <m:oMathParaPr>
                <m:jc m:val="left"/>
              </m:oMathParaPr>
              <m:oMath>
                <m:r>
                  <w:rPr>
                    <w:rFonts w:ascii="Cambria Math" w:hAnsi="Cambria Math"/>
                    <w:szCs w:val="18"/>
                  </w:rPr>
                  <m:t>T=</m:t>
                </m:r>
                <m:nary>
                  <m:naryPr>
                    <m:chr m:val="∑"/>
                    <m:limLoc m:val="undOvr"/>
                    <m:ctrlPr>
                      <w:rPr>
                        <w:rFonts w:ascii="Cambria Math" w:hAnsi="Cambria Math"/>
                        <w:i/>
                      </w:rPr>
                    </m:ctrlPr>
                  </m:naryPr>
                  <m:sub>
                    <m:r>
                      <w:rPr>
                        <w:rFonts w:ascii="Cambria Math" w:hAnsi="Cambria Math"/>
                        <w:szCs w:val="18"/>
                      </w:rPr>
                      <m:t>i=1</m:t>
                    </m:r>
                  </m:sub>
                  <m:sup>
                    <m:r>
                      <w:rPr>
                        <w:rFonts w:ascii="Cambria Math" w:hAnsi="Cambria Math"/>
                        <w:szCs w:val="18"/>
                      </w:rPr>
                      <m:t>n</m:t>
                    </m:r>
                  </m:sup>
                  <m:e>
                    <m:sSub>
                      <m:sSubPr>
                        <m:ctrlPr>
                          <w:rPr>
                            <w:rFonts w:ascii="Cambria Math" w:hAnsi="Cambria Math"/>
                            <w:i/>
                          </w:rPr>
                        </m:ctrlPr>
                      </m:sSubPr>
                      <m:e>
                        <m:r>
                          <w:rPr>
                            <w:rFonts w:ascii="Cambria Math" w:hAnsi="Cambria Math"/>
                            <w:szCs w:val="18"/>
                          </w:rPr>
                          <m:t>T</m:t>
                        </m:r>
                      </m:e>
                      <m:sub>
                        <m:r>
                          <w:rPr>
                            <w:rFonts w:ascii="Cambria Math" w:hAnsi="Cambria Math"/>
                            <w:szCs w:val="18"/>
                          </w:rPr>
                          <m:t>i</m:t>
                        </m:r>
                      </m:sub>
                    </m:sSub>
                  </m:e>
                </m:nary>
              </m:oMath>
            </m:oMathPara>
          </w:p>
        </w:tc>
        <w:tc>
          <w:tcPr>
            <w:tcW w:w="2637" w:type="dxa"/>
          </w:tcPr>
          <w:p w14:paraId="71A36FD1" w14:textId="77777777" w:rsidR="0054179F" w:rsidRPr="00DC020C" w:rsidRDefault="002C0966" w:rsidP="00115E8A">
            <w:pPr>
              <w:spacing w:line="16" w:lineRule="atLeast"/>
              <w:rPr>
                <w:szCs w:val="18"/>
              </w:rPr>
            </w:pPr>
            <m:oMath>
              <m:sSub>
                <m:sSubPr>
                  <m:ctrlPr>
                    <w:rPr>
                      <w:rFonts w:ascii="Cambria Math" w:hAnsi="Cambria Math"/>
                      <w:i/>
                    </w:rPr>
                  </m:ctrlPr>
                </m:sSubPr>
                <m:e>
                  <m:r>
                    <w:rPr>
                      <w:rFonts w:ascii="Cambria Math" w:hAnsi="Cambria Math"/>
                      <w:szCs w:val="18"/>
                    </w:rPr>
                    <m:t>T</m:t>
                  </m:r>
                </m:e>
                <m:sub>
                  <m:r>
                    <w:rPr>
                      <w:rFonts w:ascii="Cambria Math" w:hAnsi="Cambria Math"/>
                      <w:szCs w:val="18"/>
                    </w:rPr>
                    <m:t>i</m:t>
                  </m:r>
                </m:sub>
              </m:sSub>
              <m:r>
                <m:rPr>
                  <m:sty m:val="p"/>
                </m:rPr>
                <w:rPr>
                  <w:rFonts w:ascii="Cambria Math" w:hAnsi="Cambria Math" w:hint="eastAsia"/>
                  <w:szCs w:val="18"/>
                </w:rPr>
                <m:t>：</m:t>
              </m:r>
            </m:oMath>
            <w:r w:rsidR="00BA603D" w:rsidRPr="00DC020C">
              <w:rPr>
                <w:rFonts w:hint="eastAsia"/>
                <w:szCs w:val="18"/>
              </w:rPr>
              <w:t>企业所得税、营业税、增值税等减免</w:t>
            </w:r>
          </w:p>
        </w:tc>
      </w:tr>
    </w:tbl>
    <w:p w14:paraId="4199D4F1" w14:textId="77777777" w:rsidR="0054179F" w:rsidRPr="00DC020C" w:rsidRDefault="00BA603D">
      <w:r w:rsidRPr="00DC020C">
        <w:t xml:space="preserve">    </w:t>
      </w:r>
    </w:p>
    <w:p w14:paraId="458AE6A2" w14:textId="77777777" w:rsidR="00230ADA" w:rsidRPr="00DC020C" w:rsidRDefault="00230ADA" w:rsidP="00230ADA">
      <w:pPr>
        <w:ind w:firstLineChars="900" w:firstLine="2160"/>
        <w:rPr>
          <w:rFonts w:asciiTheme="minorEastAsia" w:eastAsiaTheme="minorEastAsia" w:hAnsiTheme="minorEastAsia"/>
          <w:sz w:val="24"/>
          <w:szCs w:val="28"/>
        </w:rPr>
      </w:pPr>
      <w:r w:rsidRPr="00DC020C">
        <w:rPr>
          <w:rFonts w:asciiTheme="minorEastAsia" w:eastAsiaTheme="minorEastAsia" w:hAnsiTheme="minorEastAsia" w:hint="eastAsia"/>
          <w:sz w:val="24"/>
          <w:szCs w:val="28"/>
        </w:rPr>
        <w:t>M</w:t>
      </w:r>
      <w:r w:rsidRPr="00DC020C">
        <w:rPr>
          <w:rFonts w:asciiTheme="minorEastAsia" w:eastAsiaTheme="minorEastAsia" w:hAnsiTheme="minorEastAsia" w:hint="eastAsia"/>
          <w:sz w:val="24"/>
          <w:szCs w:val="28"/>
          <w:vertAlign w:val="subscript"/>
        </w:rPr>
        <w:t>8</w:t>
      </w:r>
      <w:r w:rsidRPr="00DC020C">
        <w:rPr>
          <w:rFonts w:asciiTheme="minorEastAsia" w:eastAsiaTheme="minorEastAsia" w:hAnsiTheme="minorEastAsia" w:hint="eastAsia"/>
          <w:sz w:val="24"/>
          <w:szCs w:val="28"/>
        </w:rPr>
        <w:t>（年度灰渣填埋社会成本）= M</w:t>
      </w:r>
      <w:r w:rsidRPr="00DC020C">
        <w:rPr>
          <w:rFonts w:asciiTheme="minorEastAsia" w:eastAsiaTheme="minorEastAsia" w:hAnsiTheme="minorEastAsia" w:hint="eastAsia"/>
          <w:sz w:val="24"/>
          <w:szCs w:val="28"/>
          <w:vertAlign w:val="subscript"/>
        </w:rPr>
        <w:t>8-1</w:t>
      </w:r>
      <w:r w:rsidRPr="00DC020C">
        <w:rPr>
          <w:rFonts w:asciiTheme="minorEastAsia" w:eastAsiaTheme="minorEastAsia" w:hAnsiTheme="minorEastAsia" w:hint="eastAsia"/>
          <w:sz w:val="24"/>
          <w:szCs w:val="28"/>
        </w:rPr>
        <w:t>+ M</w:t>
      </w:r>
      <w:r w:rsidRPr="00DC020C">
        <w:rPr>
          <w:rFonts w:asciiTheme="minorEastAsia" w:eastAsiaTheme="minorEastAsia" w:hAnsiTheme="minorEastAsia" w:hint="eastAsia"/>
          <w:sz w:val="24"/>
          <w:szCs w:val="28"/>
          <w:vertAlign w:val="subscript"/>
        </w:rPr>
        <w:t>8-2</w:t>
      </w:r>
      <w:r w:rsidRPr="00DC020C">
        <w:rPr>
          <w:rFonts w:asciiTheme="minorEastAsia" w:eastAsiaTheme="minorEastAsia" w:hAnsiTheme="minorEastAsia" w:hint="eastAsia"/>
          <w:sz w:val="24"/>
          <w:szCs w:val="28"/>
        </w:rPr>
        <w:t>+ M</w:t>
      </w:r>
      <w:r w:rsidRPr="00DC020C">
        <w:rPr>
          <w:rFonts w:asciiTheme="minorEastAsia" w:eastAsiaTheme="minorEastAsia" w:hAnsiTheme="minorEastAsia" w:hint="eastAsia"/>
          <w:sz w:val="24"/>
          <w:szCs w:val="28"/>
          <w:vertAlign w:val="subscript"/>
        </w:rPr>
        <w:t>8-3</w:t>
      </w:r>
    </w:p>
    <w:p w14:paraId="7CBEC0D2" w14:textId="77777777" w:rsidR="00230ADA" w:rsidRPr="00DC020C" w:rsidRDefault="002C0966" w:rsidP="00230ADA">
      <w:pPr>
        <w:pStyle w:val="af0"/>
        <w:rPr>
          <w:rFonts w:ascii="Times New Roman" w:eastAsia="宋体" w:hAnsi="Times New Roman"/>
          <w:i w:val="0"/>
        </w:rPr>
      </w:pPr>
      <m:oMathPara>
        <m:oMath>
          <m:sSub>
            <m:sSubPr>
              <m:ctrlPr/>
            </m:sSubPr>
            <m:e>
              <m:r>
                <m:t>A</m:t>
              </m:r>
            </m:e>
            <m:sub>
              <m:r>
                <m:t>8</m:t>
              </m:r>
              <m:r>
                <w:rPr>
                  <w:rFonts w:hint="eastAsia"/>
                </w:rPr>
                <m:t>单位灰渣填埋社会成本</m:t>
              </m:r>
            </m:sub>
          </m:sSub>
          <m:r>
            <m:t>=</m:t>
          </m:r>
          <m:f>
            <m:fPr>
              <m:ctrlPr/>
            </m:fPr>
            <m:num>
              <m:sSub>
                <m:sSubPr>
                  <m:ctrlPr/>
                </m:sSubPr>
                <m:e>
                  <m:r>
                    <m:t>M</m:t>
                  </m:r>
                </m:e>
                <m:sub>
                  <m:r>
                    <m:t>8</m:t>
                  </m:r>
                  <m:r>
                    <w:rPr>
                      <w:rFonts w:hint="eastAsia"/>
                    </w:rPr>
                    <m:t>年度灰渣填埋社会成本</m:t>
                  </m:r>
                </m:sub>
              </m:sSub>
            </m:num>
            <m:den>
              <m:sSub>
                <m:sSubPr>
                  <m:ctrlPr/>
                </m:sSubPr>
                <m:e>
                  <m:r>
                    <m:t>Q</m:t>
                  </m:r>
                </m:e>
                <m:sub>
                  <m:r>
                    <w:rPr>
                      <w:rFonts w:hint="eastAsia"/>
                    </w:rPr>
                    <m:t>年度灰渣填埋量</m:t>
                  </m:r>
                </m:sub>
              </m:sSub>
            </m:den>
          </m:f>
        </m:oMath>
      </m:oMathPara>
    </w:p>
    <w:p w14:paraId="3CF82EAD" w14:textId="77777777" w:rsidR="00230ADA" w:rsidRPr="00DC020C" w:rsidRDefault="00230ADA">
      <w:pPr>
        <w:pStyle w:val="af0"/>
        <w:rPr>
          <w:rFonts w:ascii="Times New Roman" w:eastAsia="宋体" w:hAnsi="Times New Roman"/>
          <w:i w:val="0"/>
        </w:rPr>
      </w:pPr>
    </w:p>
    <w:p w14:paraId="18237C64" w14:textId="77777777" w:rsidR="0054179F" w:rsidRPr="00DC020C" w:rsidRDefault="00BA603D">
      <w:pPr>
        <w:rPr>
          <w:sz w:val="28"/>
          <w:szCs w:val="28"/>
        </w:rPr>
      </w:pPr>
      <w:r w:rsidRPr="00DC020C">
        <w:t xml:space="preserve">   </w:t>
      </w:r>
      <w:r w:rsidRPr="00DC020C">
        <w:rPr>
          <w:sz w:val="28"/>
          <w:szCs w:val="28"/>
        </w:rPr>
        <w:t xml:space="preserve"> </w:t>
      </w:r>
      <w:r w:rsidRPr="00DC020C">
        <w:rPr>
          <w:rFonts w:asciiTheme="minorEastAsia" w:hAnsiTheme="minorEastAsia" w:cs="宋体" w:hint="eastAsia"/>
          <w:kern w:val="0"/>
          <w:sz w:val="28"/>
          <w:szCs w:val="28"/>
        </w:rPr>
        <w:t>炉渣填埋对环境影响较简易</w:t>
      </w:r>
      <w:proofErr w:type="gramStart"/>
      <w:r w:rsidRPr="00DC020C">
        <w:rPr>
          <w:rFonts w:asciiTheme="minorEastAsia" w:hAnsiTheme="minorEastAsia" w:cs="宋体" w:hint="eastAsia"/>
          <w:kern w:val="0"/>
          <w:sz w:val="28"/>
          <w:szCs w:val="28"/>
        </w:rPr>
        <w:t>堆填和卫生</w:t>
      </w:r>
      <w:proofErr w:type="gramEnd"/>
      <w:r w:rsidRPr="00DC020C">
        <w:rPr>
          <w:rFonts w:asciiTheme="minorEastAsia" w:hAnsiTheme="minorEastAsia" w:cs="宋体" w:hint="eastAsia"/>
          <w:kern w:val="0"/>
          <w:sz w:val="28"/>
          <w:szCs w:val="28"/>
        </w:rPr>
        <w:t>填埋较小，不计入社会总成本计算。</w:t>
      </w:r>
    </w:p>
    <w:p w14:paraId="2467BE21" w14:textId="77777777" w:rsidR="003C1283" w:rsidRPr="00DC020C" w:rsidRDefault="00BA603D" w:rsidP="003C1283">
      <w:pPr>
        <w:pStyle w:val="2"/>
        <w:numPr>
          <w:ilvl w:val="1"/>
          <w:numId w:val="1"/>
        </w:numPr>
        <w:spacing w:before="0" w:after="0" w:line="240" w:lineRule="auto"/>
      </w:pPr>
      <w:bookmarkStart w:id="73" w:name="_Toc483950656"/>
      <w:r w:rsidRPr="00DC020C">
        <w:t>建立生活垃圾处理社会总成本核算模型</w:t>
      </w:r>
      <w:bookmarkEnd w:id="73"/>
    </w:p>
    <w:p w14:paraId="3AF5BB80" w14:textId="77777777" w:rsidR="0054179F" w:rsidRPr="00DC020C" w:rsidRDefault="0054179F">
      <w:pPr>
        <w:pStyle w:val="12"/>
        <w:numPr>
          <w:ilvl w:val="0"/>
          <w:numId w:val="7"/>
        </w:numPr>
        <w:ind w:firstLineChars="0"/>
        <w:rPr>
          <w:b/>
          <w:vanish/>
          <w:sz w:val="28"/>
        </w:rPr>
      </w:pPr>
    </w:p>
    <w:p w14:paraId="0026EA3B" w14:textId="77777777" w:rsidR="0054179F" w:rsidRPr="00DC020C" w:rsidRDefault="0054179F">
      <w:pPr>
        <w:pStyle w:val="12"/>
        <w:numPr>
          <w:ilvl w:val="0"/>
          <w:numId w:val="7"/>
        </w:numPr>
        <w:ind w:firstLineChars="0"/>
        <w:rPr>
          <w:b/>
          <w:vanish/>
          <w:sz w:val="28"/>
        </w:rPr>
      </w:pPr>
    </w:p>
    <w:p w14:paraId="6FF48CE8" w14:textId="77777777" w:rsidR="0054179F" w:rsidRPr="00DC020C" w:rsidRDefault="0054179F">
      <w:pPr>
        <w:pStyle w:val="12"/>
        <w:numPr>
          <w:ilvl w:val="0"/>
          <w:numId w:val="7"/>
        </w:numPr>
        <w:ind w:firstLineChars="0"/>
        <w:rPr>
          <w:b/>
          <w:vanish/>
          <w:sz w:val="28"/>
        </w:rPr>
      </w:pPr>
    </w:p>
    <w:p w14:paraId="13CE9852" w14:textId="77777777" w:rsidR="0054179F" w:rsidRPr="00DC020C" w:rsidRDefault="0054179F">
      <w:pPr>
        <w:pStyle w:val="12"/>
        <w:numPr>
          <w:ilvl w:val="0"/>
          <w:numId w:val="7"/>
        </w:numPr>
        <w:ind w:firstLineChars="0"/>
        <w:rPr>
          <w:b/>
          <w:vanish/>
          <w:sz w:val="28"/>
        </w:rPr>
      </w:pPr>
    </w:p>
    <w:p w14:paraId="77B64333" w14:textId="77777777" w:rsidR="0054179F" w:rsidRPr="00DC020C" w:rsidRDefault="0054179F">
      <w:pPr>
        <w:pStyle w:val="12"/>
        <w:numPr>
          <w:ilvl w:val="1"/>
          <w:numId w:val="7"/>
        </w:numPr>
        <w:ind w:firstLineChars="0"/>
        <w:rPr>
          <w:b/>
          <w:vanish/>
          <w:sz w:val="28"/>
        </w:rPr>
      </w:pPr>
    </w:p>
    <w:p w14:paraId="263CEB52" w14:textId="77777777" w:rsidR="0054179F" w:rsidRPr="00DC020C" w:rsidRDefault="0054179F">
      <w:pPr>
        <w:pStyle w:val="12"/>
        <w:numPr>
          <w:ilvl w:val="1"/>
          <w:numId w:val="7"/>
        </w:numPr>
        <w:ind w:firstLineChars="0"/>
        <w:rPr>
          <w:b/>
          <w:vanish/>
          <w:sz w:val="28"/>
        </w:rPr>
      </w:pPr>
    </w:p>
    <w:p w14:paraId="0A1C82EE" w14:textId="77777777" w:rsidR="0054179F" w:rsidRPr="00DC020C" w:rsidRDefault="0054179F">
      <w:pPr>
        <w:pStyle w:val="12"/>
        <w:numPr>
          <w:ilvl w:val="1"/>
          <w:numId w:val="7"/>
        </w:numPr>
        <w:ind w:firstLineChars="0"/>
        <w:rPr>
          <w:b/>
          <w:vanish/>
          <w:sz w:val="28"/>
        </w:rPr>
      </w:pPr>
    </w:p>
    <w:p w14:paraId="02D7ABA6" w14:textId="77777777" w:rsidR="0054179F" w:rsidRPr="00DC020C" w:rsidRDefault="003C1283" w:rsidP="00E5114F">
      <w:pPr>
        <w:pStyle w:val="3"/>
        <w:rPr>
          <w:sz w:val="28"/>
        </w:rPr>
      </w:pPr>
      <w:bookmarkStart w:id="74" w:name="_Toc483950657"/>
      <w:r w:rsidRPr="00DC020C">
        <w:rPr>
          <w:rFonts w:hint="eastAsia"/>
          <w:sz w:val="28"/>
        </w:rPr>
        <w:t>4.3.1</w:t>
      </w:r>
      <w:r w:rsidR="00BA603D" w:rsidRPr="00DC020C">
        <w:rPr>
          <w:rFonts w:hint="eastAsia"/>
          <w:sz w:val="28"/>
        </w:rPr>
        <w:t>根据上述子模型构建深圳市城市垃圾社会总成本（</w:t>
      </w:r>
      <w:r w:rsidR="00BA603D" w:rsidRPr="00DC020C">
        <w:rPr>
          <w:rFonts w:hint="eastAsia"/>
          <w:sz w:val="28"/>
        </w:rPr>
        <w:t>M</w:t>
      </w:r>
      <w:r w:rsidR="00BA603D" w:rsidRPr="00DC020C">
        <w:rPr>
          <w:rFonts w:hint="eastAsia"/>
          <w:sz w:val="28"/>
        </w:rPr>
        <w:t>）核算模型</w:t>
      </w:r>
      <w:bookmarkEnd w:id="74"/>
    </w:p>
    <w:p w14:paraId="26E0A1D9" w14:textId="77777777" w:rsidR="0054179F" w:rsidRPr="00DC020C" w:rsidRDefault="00BA603D">
      <w:pPr>
        <w:jc w:val="center"/>
        <w:rPr>
          <w:sz w:val="28"/>
        </w:rPr>
      </w:pPr>
      <m:oMath>
        <m:r>
          <m:rPr>
            <m:sty m:val="p"/>
          </m:rPr>
          <w:rPr>
            <w:rFonts w:ascii="Cambria Math" w:hAnsi="Cambria Math" w:hint="eastAsia"/>
            <w:sz w:val="28"/>
          </w:rPr>
          <m:t>M=</m:t>
        </m:r>
        <m:sSub>
          <m:sSubPr>
            <m:ctrlPr>
              <w:rPr>
                <w:rFonts w:ascii="Cambria Math" w:hAnsi="Cambria Math"/>
                <w:sz w:val="28"/>
              </w:rPr>
            </m:ctrlPr>
          </m:sSubPr>
          <m:e>
            <m:r>
              <w:rPr>
                <w:rFonts w:ascii="Cambria Math" w:hAnsi="Cambria Math"/>
                <w:sz w:val="28"/>
              </w:rPr>
              <m:t>M</m:t>
            </m:r>
          </m:e>
          <m:sub>
            <m:r>
              <w:rPr>
                <w:rFonts w:ascii="Cambria Math" w:hAnsi="Cambria Math"/>
                <w:sz w:val="28"/>
              </w:rPr>
              <m:t>收集</m:t>
            </m:r>
          </m:sub>
        </m:sSub>
      </m:oMath>
      <w:r w:rsidRPr="00DC020C">
        <w:rPr>
          <w:rFonts w:hint="eastAsia"/>
          <w:sz w:val="28"/>
        </w:rPr>
        <w:t>+</w:t>
      </w:r>
      <m:oMath>
        <m:sSub>
          <m:sSubPr>
            <m:ctrlPr>
              <w:rPr>
                <w:rFonts w:ascii="Cambria Math" w:hAnsi="Cambria Math"/>
                <w:sz w:val="28"/>
              </w:rPr>
            </m:ctrlPr>
          </m:sSubPr>
          <m:e>
            <m:r>
              <w:rPr>
                <w:rFonts w:ascii="Cambria Math" w:hAnsi="Cambria Math"/>
                <w:sz w:val="28"/>
              </w:rPr>
              <m:t>M</m:t>
            </m:r>
          </m:e>
          <m:sub>
            <m:r>
              <w:rPr>
                <w:rFonts w:ascii="Cambria Math" w:hAnsi="Cambria Math"/>
                <w:sz w:val="28"/>
              </w:rPr>
              <m:t>处理</m:t>
            </m:r>
          </m:sub>
        </m:sSub>
      </m:oMath>
      <w:r w:rsidRPr="00DC020C">
        <w:rPr>
          <w:rFonts w:hint="eastAsia"/>
          <w:sz w:val="28"/>
        </w:rPr>
        <w:t>+</w:t>
      </w:r>
      <m:oMath>
        <m:sSub>
          <m:sSubPr>
            <m:ctrlPr>
              <w:rPr>
                <w:rFonts w:ascii="Cambria Math" w:hAnsi="Cambria Math"/>
                <w:sz w:val="28"/>
              </w:rPr>
            </m:ctrlPr>
          </m:sSubPr>
          <m:e>
            <m:r>
              <w:rPr>
                <w:rFonts w:ascii="Cambria Math" w:hAnsi="Cambria Math"/>
                <w:sz w:val="28"/>
              </w:rPr>
              <m:t>M</m:t>
            </m:r>
          </m:e>
          <m:sub>
            <m:r>
              <w:rPr>
                <w:rFonts w:ascii="Cambria Math" w:hAnsi="Cambria Math"/>
                <w:sz w:val="28"/>
              </w:rPr>
              <m:t>转运</m:t>
            </m:r>
          </m:sub>
        </m:sSub>
      </m:oMath>
    </w:p>
    <w:p w14:paraId="12ADD190" w14:textId="77777777" w:rsidR="0054179F" w:rsidRPr="00DC020C" w:rsidRDefault="00BA603D">
      <w:pPr>
        <w:rPr>
          <w:sz w:val="28"/>
        </w:rPr>
      </w:pPr>
      <w:r w:rsidRPr="00DC020C">
        <w:rPr>
          <w:rFonts w:hint="eastAsia"/>
          <w:sz w:val="28"/>
        </w:rPr>
        <w:t>其中，根据深圳市当下垃圾处理模式（混合收集</w:t>
      </w:r>
      <w:r w:rsidRPr="00DC020C">
        <w:rPr>
          <w:rFonts w:hint="eastAsia"/>
          <w:sz w:val="28"/>
        </w:rPr>
        <w:t>+</w:t>
      </w:r>
      <w:r w:rsidRPr="00DC020C">
        <w:rPr>
          <w:rFonts w:hint="eastAsia"/>
          <w:sz w:val="28"/>
        </w:rPr>
        <w:t>部分卫生填埋</w:t>
      </w:r>
      <w:r w:rsidRPr="00DC020C">
        <w:rPr>
          <w:rFonts w:hint="eastAsia"/>
          <w:sz w:val="28"/>
        </w:rPr>
        <w:t>+</w:t>
      </w:r>
      <w:r w:rsidRPr="00DC020C">
        <w:rPr>
          <w:rFonts w:hint="eastAsia"/>
          <w:sz w:val="28"/>
        </w:rPr>
        <w:t>部分焚烧</w:t>
      </w:r>
      <w:r w:rsidRPr="00DC020C">
        <w:rPr>
          <w:rFonts w:hint="eastAsia"/>
          <w:sz w:val="28"/>
        </w:rPr>
        <w:t>+</w:t>
      </w:r>
      <w:r w:rsidRPr="00DC020C">
        <w:rPr>
          <w:rFonts w:hint="eastAsia"/>
          <w:sz w:val="28"/>
        </w:rPr>
        <w:t>部分简易堆填）选择相应流程项子模型带入，记得当下深圳市垃圾处理社会总成本模型：</w:t>
      </w:r>
    </w:p>
    <w:p w14:paraId="314D2F9F" w14:textId="77777777" w:rsidR="0054179F" w:rsidRPr="00DC020C" w:rsidRDefault="00BA603D">
      <w:pPr>
        <w:rPr>
          <w:sz w:val="28"/>
        </w:rPr>
      </w:pPr>
      <m:oMathPara>
        <m:oMath>
          <m:r>
            <m:rPr>
              <m:sty m:val="p"/>
            </m:rPr>
            <w:rPr>
              <w:rFonts w:ascii="Cambria Math" w:hAnsi="Cambria Math" w:hint="eastAsia"/>
              <w:sz w:val="28"/>
            </w:rPr>
            <m:t>M=</m:t>
          </m:r>
          <m:sSub>
            <m:sSubPr>
              <m:ctrlPr>
                <w:rPr>
                  <w:rFonts w:ascii="Cambria Math" w:hAnsi="Cambria Math"/>
                  <w:sz w:val="28"/>
                </w:rPr>
              </m:ctrlPr>
            </m:sSubPr>
            <m:e>
              <m:r>
                <w:rPr>
                  <w:rFonts w:ascii="Cambria Math" w:hAnsi="Cambria Math"/>
                  <w:sz w:val="28"/>
                </w:rPr>
                <m:t>M</m:t>
              </m:r>
            </m:e>
            <m:sub>
              <m:r>
                <w:rPr>
                  <w:rFonts w:ascii="Cambria Math" w:hAnsi="Cambria Math"/>
                  <w:sz w:val="28"/>
                </w:rPr>
                <m:t>混合收集</m:t>
              </m:r>
            </m:sub>
          </m:sSub>
          <m:r>
            <w:rPr>
              <w:rFonts w:ascii="Cambria Math" w:hAnsi="Cambria Math" w:hint="eastAsia"/>
              <w:sz w:val="28"/>
            </w:rPr>
            <m:t>+</m:t>
          </m:r>
          <m:sSub>
            <m:sSubPr>
              <m:ctrlPr>
                <w:rPr>
                  <w:rFonts w:ascii="Cambria Math" w:hAnsi="Cambria Math"/>
                  <w:i/>
                  <w:sz w:val="28"/>
                </w:rPr>
              </m:ctrlPr>
            </m:sSubPr>
            <m:e>
              <m:r>
                <w:rPr>
                  <w:rFonts w:ascii="Cambria Math" w:hAnsi="Cambria Math"/>
                  <w:sz w:val="28"/>
                </w:rPr>
                <m:t>M</m:t>
              </m:r>
            </m:e>
            <m:sub>
              <m:r>
                <w:rPr>
                  <w:rFonts w:ascii="Cambria Math" w:hAnsi="Cambria Math"/>
                  <w:sz w:val="28"/>
                </w:rPr>
                <m:t>卫生填埋</m:t>
              </m:r>
            </m:sub>
          </m:sSub>
          <m:r>
            <w:rPr>
              <w:rFonts w:ascii="Cambria Math" w:hAnsi="Cambria Math" w:hint="eastAsia"/>
              <w:sz w:val="28"/>
            </w:rPr>
            <m:t>+</m:t>
          </m:r>
          <m:sSub>
            <m:sSubPr>
              <m:ctrlPr>
                <w:rPr>
                  <w:rFonts w:ascii="Cambria Math" w:hAnsi="Cambria Math"/>
                  <w:i/>
                  <w:sz w:val="28"/>
                </w:rPr>
              </m:ctrlPr>
            </m:sSubPr>
            <m:e>
              <m:r>
                <w:rPr>
                  <w:rFonts w:ascii="Cambria Math" w:hAnsi="Cambria Math"/>
                  <w:sz w:val="28"/>
                </w:rPr>
                <m:t>M</m:t>
              </m:r>
            </m:e>
            <m:sub>
              <m:r>
                <w:rPr>
                  <w:rFonts w:ascii="Cambria Math" w:hAnsi="Cambria Math"/>
                  <w:sz w:val="28"/>
                </w:rPr>
                <m:t>垃圾焚烧</m:t>
              </m:r>
            </m:sub>
          </m:sSub>
          <m:r>
            <w:rPr>
              <w:rFonts w:ascii="Cambria Math" w:hAnsi="Cambria Math" w:hint="eastAsia"/>
              <w:sz w:val="28"/>
            </w:rPr>
            <m:t>+</m:t>
          </m:r>
          <m:sSub>
            <m:sSubPr>
              <m:ctrlPr>
                <w:rPr>
                  <w:rFonts w:ascii="Cambria Math" w:hAnsi="Cambria Math"/>
                  <w:i/>
                  <w:sz w:val="28"/>
                </w:rPr>
              </m:ctrlPr>
            </m:sSubPr>
            <m:e>
              <m:r>
                <w:rPr>
                  <w:rFonts w:ascii="Cambria Math" w:hAnsi="Cambria Math"/>
                  <w:sz w:val="28"/>
                </w:rPr>
                <m:t>M</m:t>
              </m:r>
            </m:e>
            <m:sub>
              <m:r>
                <w:rPr>
                  <w:rFonts w:ascii="Cambria Math" w:hAnsi="Cambria Math"/>
                  <w:sz w:val="28"/>
                </w:rPr>
                <m:t>建议堆填</m:t>
              </m:r>
            </m:sub>
          </m:sSub>
        </m:oMath>
      </m:oMathPara>
    </w:p>
    <w:p w14:paraId="7928A3FA" w14:textId="77777777" w:rsidR="0054179F" w:rsidRDefault="008045FF" w:rsidP="008045FF">
      <w:pPr>
        <w:pStyle w:val="3"/>
        <w:spacing w:line="240" w:lineRule="auto"/>
      </w:pPr>
      <w:bookmarkStart w:id="75" w:name="_Toc483950658"/>
      <w:r>
        <w:rPr>
          <w:rFonts w:hint="eastAsia"/>
        </w:rPr>
        <w:t>4.3.1</w:t>
      </w:r>
      <w:r w:rsidR="00BA603D">
        <w:rPr>
          <w:rFonts w:hint="eastAsia"/>
        </w:rPr>
        <w:t>基于主成分分析建立回归模型</w:t>
      </w:r>
      <w:bookmarkEnd w:id="75"/>
    </w:p>
    <w:p w14:paraId="27279705" w14:textId="77777777" w:rsidR="00DC020C" w:rsidRDefault="00DC020C" w:rsidP="00DC020C">
      <w:pPr>
        <w:pStyle w:val="12"/>
        <w:numPr>
          <w:ilvl w:val="0"/>
          <w:numId w:val="8"/>
        </w:numPr>
        <w:ind w:firstLineChars="0"/>
        <w:rPr>
          <w:b/>
          <w:sz w:val="28"/>
        </w:rPr>
      </w:pPr>
      <w:r>
        <w:rPr>
          <w:rFonts w:hint="eastAsia"/>
          <w:b/>
          <w:sz w:val="28"/>
        </w:rPr>
        <w:t>因子分析</w:t>
      </w:r>
    </w:p>
    <w:p w14:paraId="34D9758E" w14:textId="77777777" w:rsidR="00DC020C" w:rsidRPr="00CD0127" w:rsidRDefault="00DC020C" w:rsidP="00DC020C">
      <w:pPr>
        <w:ind w:firstLine="420"/>
        <w:rPr>
          <w:sz w:val="28"/>
        </w:rPr>
      </w:pPr>
      <w:r w:rsidRPr="00CD0127">
        <w:rPr>
          <w:sz w:val="28"/>
        </w:rPr>
        <w:t>因子分析是指研究从变量群中提取共性因子的统计技术。最早由英国心理学家</w:t>
      </w:r>
      <w:r w:rsidRPr="00CD0127">
        <w:rPr>
          <w:sz w:val="28"/>
        </w:rPr>
        <w:t>C.E.</w:t>
      </w:r>
      <w:r w:rsidRPr="00CD0127">
        <w:rPr>
          <w:sz w:val="28"/>
        </w:rPr>
        <w:t>斯皮尔曼提出。因子分析可在许多变量中找出隐藏的具有代表性的因子。将相同本质的变量归入一个因子，可减少变量的数目，还可检验变量间关系的假设。</w:t>
      </w:r>
    </w:p>
    <w:p w14:paraId="157FA127" w14:textId="77777777" w:rsidR="00DC020C" w:rsidRDefault="00DC020C" w:rsidP="00DC020C">
      <w:pPr>
        <w:ind w:firstLine="420"/>
        <w:rPr>
          <w:sz w:val="28"/>
        </w:rPr>
      </w:pPr>
      <w:r w:rsidRPr="00CD0127">
        <w:rPr>
          <w:sz w:val="28"/>
        </w:rPr>
        <w:t>因子分析所采用的方法约有</w:t>
      </w:r>
      <w:r w:rsidRPr="00CD0127">
        <w:rPr>
          <w:sz w:val="28"/>
        </w:rPr>
        <w:t>10</w:t>
      </w:r>
      <w:r w:rsidRPr="00CD0127">
        <w:rPr>
          <w:sz w:val="28"/>
        </w:rPr>
        <w:t>多种，如重心法、影像分析法，最大似然解、最小平方法、</w:t>
      </w:r>
      <w:proofErr w:type="gramStart"/>
      <w:r w:rsidRPr="00CD0127">
        <w:rPr>
          <w:sz w:val="28"/>
        </w:rPr>
        <w:t>阿尔发抽因法</w:t>
      </w:r>
      <w:proofErr w:type="gramEnd"/>
      <w:r w:rsidRPr="00CD0127">
        <w:rPr>
          <w:sz w:val="28"/>
        </w:rPr>
        <w:t>、拉</w:t>
      </w:r>
      <w:proofErr w:type="gramStart"/>
      <w:r w:rsidRPr="00CD0127">
        <w:rPr>
          <w:sz w:val="28"/>
        </w:rPr>
        <w:t>奥典型抽</w:t>
      </w:r>
      <w:proofErr w:type="gramEnd"/>
      <w:r w:rsidRPr="00CD0127">
        <w:rPr>
          <w:sz w:val="28"/>
        </w:rPr>
        <w:t>因法等等。这些方法本质上大都属近似方法，是以相关系数矩阵为基础的，所不同的是相关系数矩阵对角线上的值，采用不同的共同性</w:t>
      </w:r>
      <w:r w:rsidRPr="00CD0127">
        <w:rPr>
          <w:sz w:val="28"/>
        </w:rPr>
        <w:t>□2</w:t>
      </w:r>
      <w:r w:rsidRPr="00CD0127">
        <w:rPr>
          <w:sz w:val="28"/>
        </w:rPr>
        <w:t>估值。在社会学研究中，</w:t>
      </w:r>
      <w:r w:rsidRPr="00CD0127">
        <w:rPr>
          <w:sz w:val="28"/>
        </w:rPr>
        <w:lastRenderedPageBreak/>
        <w:t>因子分析常采用以主成分分析为基础的反覆法。</w:t>
      </w:r>
    </w:p>
    <w:p w14:paraId="5C562377" w14:textId="77777777" w:rsidR="00DC020C" w:rsidRDefault="00DC020C" w:rsidP="00DC020C">
      <w:pPr>
        <w:pStyle w:val="12"/>
        <w:numPr>
          <w:ilvl w:val="0"/>
          <w:numId w:val="8"/>
        </w:numPr>
        <w:ind w:firstLineChars="0"/>
        <w:rPr>
          <w:b/>
          <w:sz w:val="28"/>
        </w:rPr>
      </w:pPr>
      <w:r>
        <w:rPr>
          <w:rFonts w:hint="eastAsia"/>
          <w:b/>
          <w:sz w:val="28"/>
        </w:rPr>
        <w:t>回归分析概念及方法</w:t>
      </w:r>
    </w:p>
    <w:p w14:paraId="6F9B8550" w14:textId="77777777" w:rsidR="00DC020C" w:rsidRDefault="00DC020C" w:rsidP="00DC020C">
      <w:pPr>
        <w:ind w:firstLine="420"/>
        <w:rPr>
          <w:sz w:val="28"/>
        </w:rPr>
      </w:pPr>
      <w:r w:rsidRPr="00DC020C">
        <w:rPr>
          <w:b/>
          <w:sz w:val="28"/>
        </w:rPr>
        <w:t>回归分析</w:t>
      </w:r>
      <w:r>
        <w:rPr>
          <w:sz w:val="28"/>
        </w:rPr>
        <w:t>（</w:t>
      </w:r>
      <w:r>
        <w:rPr>
          <w:sz w:val="28"/>
        </w:rPr>
        <w:t>regression analysis)</w:t>
      </w:r>
      <w:r>
        <w:rPr>
          <w:sz w:val="28"/>
        </w:rPr>
        <w:t>是确定两种或两种以上变量间相互依赖的定量关系的一种统计分析方法。运用十分广泛，回归分析按照涉及的变量的多少，分为一元回归和多元回归分析；在线性回归中，按照因变量的多少，可分为</w:t>
      </w:r>
      <w:hyperlink r:id="rId19" w:tgtFrame="_blank" w:history="1">
        <w:proofErr w:type="gramStart"/>
        <w:r>
          <w:rPr>
            <w:sz w:val="28"/>
          </w:rPr>
          <w:t>简单回归</w:t>
        </w:r>
        <w:proofErr w:type="gramEnd"/>
      </w:hyperlink>
      <w:r>
        <w:rPr>
          <w:sz w:val="28"/>
        </w:rPr>
        <w:t>分析和多重回归分析；按照</w:t>
      </w:r>
      <w:hyperlink r:id="rId20" w:tgtFrame="_blank" w:history="1">
        <w:r>
          <w:rPr>
            <w:sz w:val="28"/>
          </w:rPr>
          <w:t>自变量</w:t>
        </w:r>
      </w:hyperlink>
      <w:r>
        <w:rPr>
          <w:sz w:val="28"/>
        </w:rPr>
        <w:t>和</w:t>
      </w:r>
      <w:hyperlink r:id="rId21" w:tgtFrame="_blank" w:history="1">
        <w:r>
          <w:rPr>
            <w:sz w:val="28"/>
          </w:rPr>
          <w:t>因变量</w:t>
        </w:r>
      </w:hyperlink>
      <w:r>
        <w:rPr>
          <w:sz w:val="28"/>
        </w:rPr>
        <w:t>之间的关系类型，可分为</w:t>
      </w:r>
      <w:hyperlink r:id="rId22" w:tgtFrame="_blank" w:history="1">
        <w:r>
          <w:rPr>
            <w:sz w:val="28"/>
          </w:rPr>
          <w:t>线性回归</w:t>
        </w:r>
      </w:hyperlink>
      <w:r>
        <w:rPr>
          <w:sz w:val="28"/>
        </w:rPr>
        <w:t>分析和</w:t>
      </w:r>
      <w:hyperlink r:id="rId23" w:tgtFrame="_blank" w:history="1">
        <w:r>
          <w:rPr>
            <w:sz w:val="28"/>
          </w:rPr>
          <w:t>非线性回归</w:t>
        </w:r>
      </w:hyperlink>
      <w:r>
        <w:rPr>
          <w:sz w:val="28"/>
        </w:rPr>
        <w:t>分析。</w:t>
      </w:r>
    </w:p>
    <w:p w14:paraId="3C563C48" w14:textId="77777777" w:rsidR="00DC020C" w:rsidRDefault="00DC020C" w:rsidP="00DC020C">
      <w:pPr>
        <w:ind w:firstLine="420"/>
        <w:rPr>
          <w:sz w:val="28"/>
        </w:rPr>
      </w:pPr>
      <w:r>
        <w:rPr>
          <w:sz w:val="28"/>
        </w:rPr>
        <w:t>其回归分析步骤如下</w:t>
      </w:r>
      <w:r>
        <w:rPr>
          <w:rFonts w:hint="eastAsia"/>
          <w:sz w:val="28"/>
        </w:rPr>
        <w:t>：</w:t>
      </w:r>
    </w:p>
    <w:p w14:paraId="5353777D" w14:textId="77777777" w:rsidR="00DC020C" w:rsidRDefault="00DC020C" w:rsidP="00DC020C">
      <w:pPr>
        <w:pStyle w:val="12"/>
        <w:numPr>
          <w:ilvl w:val="0"/>
          <w:numId w:val="9"/>
        </w:numPr>
        <w:ind w:firstLineChars="0"/>
        <w:rPr>
          <w:sz w:val="28"/>
        </w:rPr>
      </w:pPr>
      <w:bookmarkStart w:id="76" w:name="确定变量"/>
      <w:bookmarkStart w:id="77" w:name="sub145440_3_1"/>
      <w:bookmarkStart w:id="78" w:name="3_1"/>
      <w:bookmarkEnd w:id="76"/>
      <w:bookmarkEnd w:id="77"/>
      <w:bookmarkEnd w:id="78"/>
      <w:r>
        <w:rPr>
          <w:rFonts w:hint="eastAsia"/>
          <w:sz w:val="28"/>
        </w:rPr>
        <w:t>确定变量，</w:t>
      </w:r>
      <w:r>
        <w:rPr>
          <w:sz w:val="28"/>
        </w:rPr>
        <w:t>明确预测的具体目标，也就确定了</w:t>
      </w:r>
      <w:hyperlink r:id="rId24" w:tgtFrame="_blank" w:history="1">
        <w:r>
          <w:rPr>
            <w:sz w:val="28"/>
          </w:rPr>
          <w:t>因变量</w:t>
        </w:r>
      </w:hyperlink>
      <w:r>
        <w:rPr>
          <w:sz w:val="28"/>
        </w:rPr>
        <w:t>。通过市场调查和查阅资料，寻找与预测目标的相关影响因素，即自变量，并从中选出主要的影响因素。</w:t>
      </w:r>
    </w:p>
    <w:p w14:paraId="441BCE60" w14:textId="77777777" w:rsidR="00DC020C" w:rsidRDefault="00DC020C" w:rsidP="00DC020C">
      <w:pPr>
        <w:pStyle w:val="12"/>
        <w:numPr>
          <w:ilvl w:val="0"/>
          <w:numId w:val="9"/>
        </w:numPr>
        <w:ind w:firstLineChars="0"/>
        <w:rPr>
          <w:sz w:val="28"/>
        </w:rPr>
      </w:pPr>
      <w:bookmarkStart w:id="79" w:name="sub145440_3_2"/>
      <w:bookmarkStart w:id="80" w:name="建立预测模型"/>
      <w:bookmarkEnd w:id="79"/>
      <w:bookmarkEnd w:id="80"/>
      <w:r>
        <w:rPr>
          <w:rFonts w:hint="eastAsia"/>
          <w:sz w:val="28"/>
        </w:rPr>
        <w:t>建立预测模型，</w:t>
      </w:r>
      <w:r>
        <w:rPr>
          <w:sz w:val="28"/>
        </w:rPr>
        <w:t>依据自变量和因变量的历史统计资料进行计算，在此基础上建立回归分析方程，即回归分析预测模型。</w:t>
      </w:r>
    </w:p>
    <w:p w14:paraId="79C91C27" w14:textId="77777777" w:rsidR="00DC020C" w:rsidRDefault="00DC020C" w:rsidP="00DC020C">
      <w:pPr>
        <w:pStyle w:val="12"/>
        <w:numPr>
          <w:ilvl w:val="0"/>
          <w:numId w:val="9"/>
        </w:numPr>
        <w:ind w:firstLineChars="0"/>
        <w:rPr>
          <w:sz w:val="28"/>
        </w:rPr>
      </w:pPr>
      <w:bookmarkStart w:id="81" w:name="3_3"/>
      <w:bookmarkStart w:id="82" w:name="sub145440_3_3"/>
      <w:bookmarkStart w:id="83" w:name="进行相关分析"/>
      <w:bookmarkEnd w:id="81"/>
      <w:bookmarkEnd w:id="82"/>
      <w:bookmarkEnd w:id="83"/>
      <w:r>
        <w:rPr>
          <w:rFonts w:hint="eastAsia"/>
          <w:sz w:val="28"/>
        </w:rPr>
        <w:t>进行相关分析，</w:t>
      </w:r>
      <w:r>
        <w:rPr>
          <w:sz w:val="28"/>
        </w:rPr>
        <w:t>回归分析是对具有因果关系的影响因素（自变量）和预测对象（因变量）所进行的</w:t>
      </w:r>
      <w:hyperlink r:id="rId25" w:tgtFrame="_blank" w:history="1">
        <w:r>
          <w:rPr>
            <w:sz w:val="28"/>
          </w:rPr>
          <w:t>数理统计</w:t>
        </w:r>
      </w:hyperlink>
      <w:r>
        <w:rPr>
          <w:sz w:val="28"/>
        </w:rPr>
        <w:t>分析处理。只有当自变量与因变量确实存在某种关系时，建立的回归方程才有意义。因此，作为自变量的因素与作为因变量的预测对象是否有关，相关程度如何，以及判断这种相关程度的把握性多大，就成为进行回归分析必须要解决的问题。</w:t>
      </w:r>
    </w:p>
    <w:p w14:paraId="3349F7DC" w14:textId="77777777" w:rsidR="00DC020C" w:rsidRDefault="00DC020C" w:rsidP="00DC020C">
      <w:pPr>
        <w:pStyle w:val="12"/>
        <w:numPr>
          <w:ilvl w:val="0"/>
          <w:numId w:val="9"/>
        </w:numPr>
        <w:ind w:firstLineChars="0"/>
        <w:rPr>
          <w:sz w:val="28"/>
        </w:rPr>
      </w:pPr>
      <w:bookmarkStart w:id="84" w:name="3_4"/>
      <w:bookmarkStart w:id="85" w:name="sub145440_3_4"/>
      <w:bookmarkStart w:id="86" w:name="计算预测误差"/>
      <w:bookmarkEnd w:id="84"/>
      <w:bookmarkEnd w:id="85"/>
      <w:bookmarkEnd w:id="86"/>
      <w:r>
        <w:rPr>
          <w:rFonts w:hint="eastAsia"/>
          <w:sz w:val="28"/>
        </w:rPr>
        <w:t>计算预测误差，</w:t>
      </w:r>
      <w:r>
        <w:rPr>
          <w:sz w:val="28"/>
        </w:rPr>
        <w:t>回归预测模型是否可用于实际预测，取决于对回归预测模型的检验和对预测误差的计算。</w:t>
      </w:r>
    </w:p>
    <w:p w14:paraId="37B677C8" w14:textId="77777777" w:rsidR="00DC020C" w:rsidRDefault="00DC020C" w:rsidP="00DC020C">
      <w:pPr>
        <w:pStyle w:val="12"/>
        <w:numPr>
          <w:ilvl w:val="0"/>
          <w:numId w:val="9"/>
        </w:numPr>
        <w:ind w:firstLineChars="0"/>
        <w:rPr>
          <w:sz w:val="28"/>
        </w:rPr>
      </w:pPr>
      <w:bookmarkStart w:id="87" w:name="3_5"/>
      <w:bookmarkStart w:id="88" w:name="sub145440_3_5"/>
      <w:bookmarkStart w:id="89" w:name="确定预测值"/>
      <w:bookmarkEnd w:id="87"/>
      <w:bookmarkEnd w:id="88"/>
      <w:bookmarkEnd w:id="89"/>
      <w:r>
        <w:rPr>
          <w:rFonts w:hint="eastAsia"/>
          <w:sz w:val="28"/>
        </w:rPr>
        <w:t>确定预测值，</w:t>
      </w:r>
      <w:r>
        <w:rPr>
          <w:sz w:val="28"/>
        </w:rPr>
        <w:t>利用回归预测模型计算预测值，并对预测值进行综合分析，确定最后的预测值。</w:t>
      </w:r>
    </w:p>
    <w:p w14:paraId="6E1E0AB8" w14:textId="77777777" w:rsidR="00DC020C" w:rsidRDefault="00DC020C" w:rsidP="00DC020C">
      <w:pPr>
        <w:pStyle w:val="12"/>
        <w:numPr>
          <w:ilvl w:val="0"/>
          <w:numId w:val="8"/>
        </w:numPr>
        <w:ind w:firstLineChars="0"/>
        <w:rPr>
          <w:b/>
          <w:sz w:val="28"/>
        </w:rPr>
      </w:pPr>
      <w:r>
        <w:rPr>
          <w:rFonts w:hint="eastAsia"/>
          <w:b/>
          <w:sz w:val="28"/>
        </w:rPr>
        <w:t>数据处理</w:t>
      </w:r>
    </w:p>
    <w:p w14:paraId="118E3799" w14:textId="77777777" w:rsidR="00DC020C" w:rsidRDefault="00DC020C" w:rsidP="00DC020C">
      <w:pPr>
        <w:ind w:firstLine="420"/>
        <w:rPr>
          <w:sz w:val="28"/>
        </w:rPr>
      </w:pPr>
      <w:r>
        <w:rPr>
          <w:sz w:val="28"/>
        </w:rPr>
        <w:t>由统计材料</w:t>
      </w:r>
      <w:r>
        <w:rPr>
          <w:rFonts w:hint="eastAsia"/>
          <w:sz w:val="28"/>
        </w:rPr>
        <w:t>，</w:t>
      </w:r>
      <w:r>
        <w:rPr>
          <w:sz w:val="28"/>
        </w:rPr>
        <w:t>深圳市垃圾处理模式及相关流程较为复杂</w:t>
      </w:r>
      <w:r>
        <w:rPr>
          <w:rFonts w:hint="eastAsia"/>
          <w:sz w:val="28"/>
        </w:rPr>
        <w:t>，</w:t>
      </w:r>
      <w:r>
        <w:rPr>
          <w:sz w:val="28"/>
        </w:rPr>
        <w:t>项目较多</w:t>
      </w:r>
      <w:r>
        <w:rPr>
          <w:rFonts w:hint="eastAsia"/>
          <w:sz w:val="28"/>
        </w:rPr>
        <w:t>，故在确定各分项社会成本的核算边界，并收集计算前</w:t>
      </w:r>
      <w:r>
        <w:rPr>
          <w:rFonts w:hint="eastAsia"/>
          <w:sz w:val="28"/>
        </w:rPr>
        <w:t>10</w:t>
      </w:r>
      <w:r>
        <w:rPr>
          <w:rFonts w:hint="eastAsia"/>
          <w:sz w:val="28"/>
        </w:rPr>
        <w:t>年的数据（</w:t>
      </w:r>
      <w:r>
        <w:rPr>
          <w:rFonts w:hint="eastAsia"/>
          <w:sz w:val="28"/>
        </w:rPr>
        <w:t>2005-</w:t>
      </w:r>
      <w:r>
        <w:rPr>
          <w:sz w:val="28"/>
        </w:rPr>
        <w:t>2016</w:t>
      </w:r>
      <w:r>
        <w:rPr>
          <w:rFonts w:hint="eastAsia"/>
          <w:sz w:val="28"/>
        </w:rPr>
        <w:t>）。</w:t>
      </w:r>
    </w:p>
    <w:p w14:paraId="17F79AB6" w14:textId="77777777" w:rsidR="00DC020C" w:rsidRDefault="00DC020C" w:rsidP="00DC020C">
      <w:pPr>
        <w:rPr>
          <w:sz w:val="28"/>
        </w:rPr>
      </w:pPr>
      <w:r>
        <w:rPr>
          <w:rFonts w:hint="eastAsia"/>
          <w:b/>
          <w:sz w:val="28"/>
        </w:rPr>
        <w:t>第一步</w:t>
      </w:r>
      <w:r>
        <w:rPr>
          <w:rFonts w:hint="eastAsia"/>
          <w:sz w:val="28"/>
        </w:rPr>
        <w:t>，确定其相关变量，如</w:t>
      </w:r>
      <m:oMath>
        <m:sSub>
          <m:sSubPr>
            <m:ctrlPr>
              <w:rPr>
                <w:rFonts w:ascii="Cambria Math" w:hAnsi="Cambria Math"/>
                <w:sz w:val="28"/>
              </w:rPr>
            </m:ctrlPr>
          </m:sSubPr>
          <m:e>
            <m:r>
              <w:rPr>
                <w:rFonts w:ascii="Cambria Math" w:hAnsi="Cambria Math"/>
                <w:sz w:val="28"/>
              </w:rPr>
              <m:t>C</m:t>
            </m:r>
          </m:e>
          <m:sub>
            <m:r>
              <w:rPr>
                <w:rFonts w:ascii="Cambria Math" w:hAnsi="Cambria Math"/>
                <w:sz w:val="28"/>
              </w:rPr>
              <m:t>1</m:t>
            </m:r>
          </m:sub>
        </m:sSub>
        <m:r>
          <w:rPr>
            <w:rFonts w:ascii="Cambria Math" w:hAnsi="Cambria Math" w:hint="eastAsia"/>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1</m:t>
            </m:r>
          </m:sub>
        </m:sSub>
        <m:r>
          <w:rPr>
            <w:rFonts w:ascii="Cambria Math" w:hAnsi="Cambria Math" w:hint="eastAsia"/>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2</m:t>
            </m:r>
          </m:sub>
        </m:sSub>
        <m:r>
          <w:rPr>
            <w:rFonts w:ascii="Cambria Math" w:hAnsi="Cambria Math" w:hint="eastAsia"/>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3</m:t>
            </m:r>
          </m:sub>
        </m:sSub>
        <m:r>
          <w:rPr>
            <w:rFonts w:ascii="Cambria Math" w:hAnsi="Cambria Math" w:hint="eastAsia"/>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n</m:t>
            </m:r>
          </m:sub>
        </m:sSub>
        <m:r>
          <w:rPr>
            <w:rFonts w:ascii="Cambria Math" w:hAnsi="Cambria Math" w:hint="eastAsia"/>
            <w:sz w:val="28"/>
          </w:rPr>
          <m:t>）</m:t>
        </m:r>
      </m:oMath>
      <w:r>
        <w:rPr>
          <w:rFonts w:hint="eastAsia"/>
          <w:sz w:val="28"/>
        </w:rPr>
        <w:t>其中</w:t>
      </w:r>
      <m:oMath>
        <m:sSub>
          <m:sSubPr>
            <m:ctrlPr>
              <w:rPr>
                <w:rFonts w:ascii="Cambria Math" w:hAnsi="Cambria Math"/>
                <w:i/>
                <w:sz w:val="28"/>
              </w:rPr>
            </m:ctrlPr>
          </m:sSubPr>
          <m:e>
            <m:r>
              <w:rPr>
                <w:rFonts w:ascii="Cambria Math" w:hAnsi="Cambria Math"/>
                <w:sz w:val="28"/>
              </w:rPr>
              <m:t>z</m:t>
            </m:r>
          </m:e>
          <m:sub>
            <m:r>
              <w:rPr>
                <w:rFonts w:ascii="Cambria Math" w:hAnsi="Cambria Math"/>
                <w:sz w:val="28"/>
              </w:rPr>
              <m:t>n</m:t>
            </m:r>
          </m:sub>
        </m:sSub>
      </m:oMath>
      <w:r>
        <w:rPr>
          <w:sz w:val="28"/>
        </w:rPr>
        <w:t>为垃圾处理流程分项</w:t>
      </w:r>
      <m:oMath>
        <m:sSub>
          <m:sSubPr>
            <m:ctrlPr>
              <w:rPr>
                <w:rFonts w:ascii="Cambria Math" w:hAnsi="Cambria Math"/>
                <w:sz w:val="28"/>
              </w:rPr>
            </m:ctrlPr>
          </m:sSubPr>
          <m:e>
            <m:r>
              <w:rPr>
                <w:rFonts w:ascii="Cambria Math" w:hAnsi="Cambria Math"/>
                <w:sz w:val="28"/>
              </w:rPr>
              <m:t>C</m:t>
            </m:r>
          </m:e>
          <m:sub>
            <m:r>
              <w:rPr>
                <w:rFonts w:ascii="Cambria Math" w:hAnsi="Cambria Math"/>
                <w:sz w:val="28"/>
              </w:rPr>
              <m:t>1</m:t>
            </m:r>
          </m:sub>
        </m:sSub>
      </m:oMath>
      <w:r>
        <w:rPr>
          <w:sz w:val="28"/>
        </w:rPr>
        <w:t>中与社会总成本相关的变量</w:t>
      </w:r>
      <w:r>
        <w:rPr>
          <w:rFonts w:hint="eastAsia"/>
          <w:sz w:val="28"/>
        </w:rPr>
        <w:t>，</w:t>
      </w:r>
      <w:r>
        <w:rPr>
          <w:sz w:val="28"/>
        </w:rPr>
        <w:t>具体变量计算参见各分项社会成本核算表</w:t>
      </w:r>
      <w:r>
        <w:rPr>
          <w:rFonts w:hint="eastAsia"/>
          <w:sz w:val="28"/>
        </w:rPr>
        <w:t>4-</w:t>
      </w:r>
      <w:r>
        <w:rPr>
          <w:sz w:val="28"/>
        </w:rPr>
        <w:t>1</w:t>
      </w:r>
      <w:r>
        <w:rPr>
          <w:rFonts w:hint="eastAsia"/>
          <w:sz w:val="28"/>
        </w:rPr>
        <w:t>~</w:t>
      </w:r>
      <w:r>
        <w:rPr>
          <w:sz w:val="28"/>
        </w:rPr>
        <w:t>表</w:t>
      </w:r>
      <w:r>
        <w:rPr>
          <w:rFonts w:hint="eastAsia"/>
          <w:sz w:val="28"/>
        </w:rPr>
        <w:t>4-</w:t>
      </w:r>
      <w:r>
        <w:rPr>
          <w:sz w:val="28"/>
        </w:rPr>
        <w:t>7</w:t>
      </w:r>
      <w:r>
        <w:rPr>
          <w:rFonts w:hint="eastAsia"/>
          <w:sz w:val="28"/>
        </w:rPr>
        <w:t>。将所有相关变量</w:t>
      </w:r>
      <m:oMath>
        <m:sSub>
          <m:sSubPr>
            <m:ctrlPr>
              <w:rPr>
                <w:rFonts w:ascii="Cambria Math" w:hAnsi="Cambria Math"/>
                <w:sz w:val="28"/>
              </w:rPr>
            </m:ctrlPr>
          </m:sSubPr>
          <m:e>
            <m:r>
              <w:rPr>
                <w:rFonts w:ascii="Cambria Math" w:hAnsi="Cambria Math"/>
                <w:sz w:val="28"/>
              </w:rPr>
              <m:t>C</m:t>
            </m:r>
          </m:e>
          <m:sub>
            <m:r>
              <w:rPr>
                <w:rFonts w:ascii="Cambria Math" w:hAnsi="Cambria Math"/>
                <w:sz w:val="28"/>
              </w:rPr>
              <m:t>1</m:t>
            </m:r>
          </m:sub>
        </m:sSub>
        <m:r>
          <w:rPr>
            <w:rFonts w:ascii="Cambria Math" w:hAnsi="Cambria Math" w:hint="eastAsia"/>
            <w:sz w:val="28"/>
          </w:rPr>
          <m:t>,</m:t>
        </m:r>
        <m:sSub>
          <m:sSubPr>
            <m:ctrlPr>
              <w:rPr>
                <w:rFonts w:ascii="Cambria Math" w:hAnsi="Cambria Math"/>
                <w:sz w:val="28"/>
              </w:rPr>
            </m:ctrlPr>
          </m:sSubPr>
          <m:e>
            <m:r>
              <w:rPr>
                <w:rFonts w:ascii="Cambria Math" w:hAnsi="Cambria Math"/>
                <w:sz w:val="28"/>
              </w:rPr>
              <m:t>C</m:t>
            </m:r>
          </m:e>
          <m:sub>
            <m:r>
              <w:rPr>
                <w:rFonts w:ascii="Cambria Math" w:hAnsi="Cambria Math"/>
                <w:sz w:val="28"/>
              </w:rPr>
              <m:t>2</m:t>
            </m:r>
          </m:sub>
        </m:sSub>
        <m:r>
          <w:rPr>
            <w:rFonts w:ascii="Cambria Math" w:hAnsi="Cambria Math" w:hint="eastAsia"/>
            <w:sz w:val="28"/>
          </w:rPr>
          <m:t>,</m:t>
        </m:r>
        <m:sSub>
          <m:sSubPr>
            <m:ctrlPr>
              <w:rPr>
                <w:rFonts w:ascii="Cambria Math" w:hAnsi="Cambria Math"/>
                <w:sz w:val="28"/>
              </w:rPr>
            </m:ctrlPr>
          </m:sSubPr>
          <m:e>
            <m:r>
              <w:rPr>
                <w:rFonts w:ascii="Cambria Math" w:hAnsi="Cambria Math"/>
                <w:sz w:val="28"/>
              </w:rPr>
              <m:t>C</m:t>
            </m:r>
          </m:e>
          <m:sub>
            <m:r>
              <w:rPr>
                <w:rFonts w:ascii="Cambria Math" w:hAnsi="Cambria Math"/>
                <w:sz w:val="28"/>
              </w:rPr>
              <m:t>3</m:t>
            </m:r>
          </m:sub>
        </m:sSub>
        <m:r>
          <w:rPr>
            <w:rFonts w:ascii="Cambria Math" w:hAnsi="Cambria Math" w:hint="eastAsia"/>
            <w:sz w:val="28"/>
          </w:rPr>
          <m:t>…</m:t>
        </m:r>
        <m:sSub>
          <m:sSubPr>
            <m:ctrlPr>
              <w:rPr>
                <w:rFonts w:ascii="Cambria Math" w:hAnsi="Cambria Math"/>
                <w:sz w:val="28"/>
              </w:rPr>
            </m:ctrlPr>
          </m:sSubPr>
          <m:e>
            <m:r>
              <w:rPr>
                <w:rFonts w:ascii="Cambria Math" w:hAnsi="Cambria Math"/>
                <w:sz w:val="28"/>
              </w:rPr>
              <m:t>C</m:t>
            </m:r>
          </m:e>
          <m:sub>
            <m:r>
              <w:rPr>
                <w:rFonts w:ascii="Cambria Math" w:hAnsi="Cambria Math"/>
                <w:sz w:val="28"/>
              </w:rPr>
              <m:t>m</m:t>
            </m:r>
          </m:sub>
        </m:sSub>
      </m:oMath>
      <w:r>
        <w:rPr>
          <w:rFonts w:hint="eastAsia"/>
          <w:sz w:val="28"/>
        </w:rPr>
        <w:t>（</w:t>
      </w:r>
      <w:r>
        <w:rPr>
          <w:rFonts w:hint="eastAsia"/>
          <w:sz w:val="28"/>
        </w:rPr>
        <w:t>m=1</w:t>
      </w:r>
      <w:r>
        <w:rPr>
          <w:rFonts w:hint="eastAsia"/>
          <w:sz w:val="28"/>
        </w:rPr>
        <w:t>…</w:t>
      </w:r>
      <w:r>
        <w:rPr>
          <w:rFonts w:hint="eastAsia"/>
          <w:sz w:val="28"/>
        </w:rPr>
        <w:t>1</w:t>
      </w:r>
      <w:r>
        <w:rPr>
          <w:sz w:val="28"/>
        </w:rPr>
        <w:t>1</w:t>
      </w:r>
      <w:r>
        <w:rPr>
          <w:rFonts w:hint="eastAsia"/>
          <w:sz w:val="28"/>
        </w:rPr>
        <w:t>）导入软件</w:t>
      </w:r>
      <w:r>
        <w:rPr>
          <w:rFonts w:hint="eastAsia"/>
          <w:sz w:val="28"/>
        </w:rPr>
        <w:t>SPSS</w:t>
      </w:r>
      <w:r>
        <w:rPr>
          <w:sz w:val="28"/>
        </w:rPr>
        <w:t xml:space="preserve"> 19.0</w:t>
      </w:r>
      <w:r>
        <w:rPr>
          <w:sz w:val="28"/>
        </w:rPr>
        <w:t>进行主</w:t>
      </w:r>
      <w:r>
        <w:rPr>
          <w:sz w:val="28"/>
        </w:rPr>
        <w:t>KMO</w:t>
      </w:r>
      <w:r>
        <w:rPr>
          <w:sz w:val="28"/>
        </w:rPr>
        <w:t>检验和</w:t>
      </w:r>
      <w:r>
        <w:rPr>
          <w:sz w:val="28"/>
        </w:rPr>
        <w:t>Bartlett</w:t>
      </w:r>
      <w:r>
        <w:rPr>
          <w:sz w:val="28"/>
        </w:rPr>
        <w:t>球形检验</w:t>
      </w:r>
      <w:r>
        <w:rPr>
          <w:rFonts w:hint="eastAsia"/>
          <w:sz w:val="28"/>
        </w:rPr>
        <w:t>，</w:t>
      </w:r>
      <w:r>
        <w:rPr>
          <w:rFonts w:hint="eastAsia"/>
          <w:sz w:val="28"/>
        </w:rPr>
        <w:t>KMO</w:t>
      </w:r>
      <w:proofErr w:type="gramStart"/>
      <w:r>
        <w:rPr>
          <w:rFonts w:hint="eastAsia"/>
          <w:sz w:val="28"/>
        </w:rPr>
        <w:t>测度值</w:t>
      </w:r>
      <w:proofErr w:type="gramEnd"/>
      <w:r>
        <w:rPr>
          <w:rFonts w:hint="eastAsia"/>
          <w:sz w:val="28"/>
        </w:rPr>
        <w:t>及</w:t>
      </w:r>
      <w:r>
        <w:rPr>
          <w:sz w:val="28"/>
        </w:rPr>
        <w:t>Bartlett</w:t>
      </w:r>
      <w:r>
        <w:rPr>
          <w:sz w:val="28"/>
        </w:rPr>
        <w:t>球形检验</w:t>
      </w:r>
      <w:r>
        <w:rPr>
          <w:rFonts w:hint="eastAsia"/>
          <w:sz w:val="28"/>
        </w:rPr>
        <w:t>显著性水平达到要求后，进行下一步因子分析。</w:t>
      </w:r>
    </w:p>
    <w:p w14:paraId="10F6FF74" w14:textId="77777777" w:rsidR="00DC020C" w:rsidRDefault="00DC020C" w:rsidP="00DC020C">
      <w:pPr>
        <w:rPr>
          <w:sz w:val="28"/>
        </w:rPr>
      </w:pPr>
      <w:r>
        <w:rPr>
          <w:rFonts w:hint="eastAsia"/>
          <w:b/>
          <w:sz w:val="28"/>
        </w:rPr>
        <w:t>第二步</w:t>
      </w:r>
      <w:r>
        <w:rPr>
          <w:rFonts w:hint="eastAsia"/>
          <w:sz w:val="28"/>
        </w:rPr>
        <w:t>，根据分析结果提取特征值大于</w:t>
      </w:r>
      <w:r>
        <w:rPr>
          <w:rFonts w:hint="eastAsia"/>
          <w:sz w:val="28"/>
        </w:rPr>
        <w:t>1</w:t>
      </w:r>
      <w:r>
        <w:rPr>
          <w:rFonts w:hint="eastAsia"/>
          <w:sz w:val="28"/>
        </w:rPr>
        <w:t>的因子</w:t>
      </w:r>
      <w:r>
        <w:rPr>
          <w:rFonts w:hint="eastAsia"/>
          <w:sz w:val="28"/>
        </w:rPr>
        <w:t>S</w:t>
      </w:r>
      <w:r>
        <w:rPr>
          <w:rFonts w:hint="eastAsia"/>
          <w:sz w:val="28"/>
        </w:rPr>
        <w:t>（</w:t>
      </w:r>
      <w:r>
        <w:rPr>
          <w:rFonts w:hint="eastAsia"/>
          <w:sz w:val="28"/>
        </w:rPr>
        <w:t>S=</w:t>
      </w:r>
      <w:r>
        <w:rPr>
          <w:sz w:val="28"/>
        </w:rPr>
        <w:t>1</w:t>
      </w:r>
      <w:r>
        <w:rPr>
          <w:rFonts w:hint="eastAsia"/>
          <w:sz w:val="28"/>
        </w:rPr>
        <w:t>，</w:t>
      </w:r>
      <w:r>
        <w:rPr>
          <w:rFonts w:hint="eastAsia"/>
          <w:sz w:val="28"/>
        </w:rPr>
        <w:t>2</w:t>
      </w:r>
      <w:r>
        <w:rPr>
          <w:rFonts w:hint="eastAsia"/>
          <w:sz w:val="28"/>
        </w:rPr>
        <w:t>…）</w:t>
      </w:r>
      <w:proofErr w:type="gramStart"/>
      <w:r>
        <w:rPr>
          <w:sz w:val="28"/>
        </w:rPr>
        <w:t>个</w:t>
      </w:r>
      <w:proofErr w:type="gramEnd"/>
      <w:r>
        <w:rPr>
          <w:rFonts w:hint="eastAsia"/>
          <w:sz w:val="28"/>
        </w:rPr>
        <w:t>，并得到碎石图，</w:t>
      </w:r>
      <w:r>
        <w:rPr>
          <w:rFonts w:hint="eastAsia"/>
          <w:sz w:val="28"/>
        </w:rPr>
        <w:t>S</w:t>
      </w:r>
      <w:r>
        <w:rPr>
          <w:rFonts w:hint="eastAsia"/>
          <w:sz w:val="28"/>
        </w:rPr>
        <w:t>个因子累积方差达到</w:t>
      </w:r>
      <w:r>
        <w:rPr>
          <w:rFonts w:hint="eastAsia"/>
          <w:sz w:val="28"/>
        </w:rPr>
        <w:t>85%</w:t>
      </w:r>
      <w:r>
        <w:rPr>
          <w:rFonts w:hint="eastAsia"/>
          <w:sz w:val="28"/>
        </w:rPr>
        <w:t>，且其内部一致性系数均在</w:t>
      </w:r>
      <w:r>
        <w:rPr>
          <w:rFonts w:hint="eastAsia"/>
          <w:sz w:val="28"/>
        </w:rPr>
        <w:t>0.70</w:t>
      </w:r>
      <w:r>
        <w:rPr>
          <w:rFonts w:hint="eastAsia"/>
          <w:sz w:val="28"/>
        </w:rPr>
        <w:t>以上，具有良好的内部一致性。</w:t>
      </w:r>
    </w:p>
    <w:p w14:paraId="6EB2B59E" w14:textId="77777777" w:rsidR="00DC020C" w:rsidRDefault="00DC020C" w:rsidP="00DC020C">
      <w:pPr>
        <w:rPr>
          <w:sz w:val="28"/>
        </w:rPr>
      </w:pPr>
      <w:r>
        <w:rPr>
          <w:rFonts w:hint="eastAsia"/>
          <w:b/>
          <w:sz w:val="28"/>
        </w:rPr>
        <w:lastRenderedPageBreak/>
        <w:t>第三步</w:t>
      </w:r>
      <w:r>
        <w:rPr>
          <w:rFonts w:hint="eastAsia"/>
          <w:sz w:val="28"/>
        </w:rPr>
        <w:t>，为进一步建立社会成本统计模型，将近</w:t>
      </w:r>
      <w:r>
        <w:rPr>
          <w:rFonts w:hint="eastAsia"/>
          <w:sz w:val="28"/>
        </w:rPr>
        <w:t>10</w:t>
      </w:r>
      <w:r>
        <w:rPr>
          <w:rFonts w:hint="eastAsia"/>
          <w:sz w:val="28"/>
        </w:rPr>
        <w:t>年</w:t>
      </w:r>
      <w:r>
        <w:rPr>
          <w:rFonts w:hint="eastAsia"/>
          <w:sz w:val="28"/>
        </w:rPr>
        <w:t>S</w:t>
      </w:r>
      <w:proofErr w:type="gramStart"/>
      <w:r>
        <w:rPr>
          <w:rFonts w:hint="eastAsia"/>
          <w:sz w:val="28"/>
        </w:rPr>
        <w:t>个</w:t>
      </w:r>
      <w:proofErr w:type="gramEnd"/>
      <w:r>
        <w:rPr>
          <w:rFonts w:hint="eastAsia"/>
          <w:sz w:val="28"/>
        </w:rPr>
        <w:t>因子统计数据与社会总成本核算结果进行皮尔逊相关性分析，取显著性水平均小于</w:t>
      </w:r>
      <w:r>
        <w:rPr>
          <w:rFonts w:hint="eastAsia"/>
          <w:sz w:val="28"/>
        </w:rPr>
        <w:t>0.05</w:t>
      </w:r>
      <w:r>
        <w:rPr>
          <w:rFonts w:hint="eastAsia"/>
          <w:sz w:val="28"/>
        </w:rPr>
        <w:t>的因子</w:t>
      </w:r>
      <w:r>
        <w:rPr>
          <w:rFonts w:hint="eastAsia"/>
          <w:sz w:val="28"/>
        </w:rPr>
        <w:t>Q</w:t>
      </w:r>
      <w:r>
        <w:rPr>
          <w:rFonts w:hint="eastAsia"/>
          <w:sz w:val="28"/>
        </w:rPr>
        <w:t>个作为模型自变量，并建立相关模型。</w:t>
      </w:r>
    </w:p>
    <w:p w14:paraId="58EE5C3E" w14:textId="77777777" w:rsidR="00DC020C" w:rsidRDefault="00DC020C" w:rsidP="00DC020C">
      <w:pPr>
        <w:rPr>
          <w:sz w:val="28"/>
        </w:rPr>
      </w:pPr>
      <w:r>
        <w:rPr>
          <w:rFonts w:hint="eastAsia"/>
          <w:b/>
          <w:sz w:val="28"/>
        </w:rPr>
        <w:t>第四步</w:t>
      </w:r>
      <w:r>
        <w:rPr>
          <w:rFonts w:hint="eastAsia"/>
          <w:sz w:val="28"/>
        </w:rPr>
        <w:t>，取社会总成本为因变量</w:t>
      </w:r>
      <w:r>
        <w:rPr>
          <w:rFonts w:hint="eastAsia"/>
          <w:sz w:val="28"/>
        </w:rPr>
        <w:t>y</w:t>
      </w:r>
      <w:r>
        <w:rPr>
          <w:rFonts w:hint="eastAsia"/>
          <w:sz w:val="28"/>
        </w:rPr>
        <w:t>，步骤三中显著性水平小于</w:t>
      </w:r>
      <w:r>
        <w:rPr>
          <w:rFonts w:hint="eastAsia"/>
          <w:sz w:val="28"/>
        </w:rPr>
        <w:t>0.05</w:t>
      </w:r>
      <w:r>
        <w:rPr>
          <w:rFonts w:hint="eastAsia"/>
          <w:sz w:val="28"/>
        </w:rPr>
        <w:t>的因子为自变量，采用逐步回归方法，建立回归分析模型，模型如下：</w:t>
      </w:r>
    </w:p>
    <w:p w14:paraId="4B559B74" w14:textId="77777777" w:rsidR="00DC020C" w:rsidRDefault="00DC020C" w:rsidP="00DC020C">
      <w:pPr>
        <w:pStyle w:val="MTDisplayEquation"/>
      </w:pPr>
      <w:r>
        <w:tab/>
      </w:r>
      <w:r w:rsidRPr="009368B5">
        <w:rPr>
          <w:position w:val="-14"/>
        </w:rPr>
        <w:object w:dxaOrig="4080" w:dyaOrig="400" w14:anchorId="6AC27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20.5pt" o:ole="">
            <v:imagedata r:id="rId26" o:title=""/>
          </v:shape>
          <o:OLEObject Type="Embed" ProgID="Equation.DSMT4" ShapeID="_x0000_i1025" DrawAspect="Content" ObjectID="_1561937212" r:id="rId27"/>
        </w:object>
      </w:r>
      <w:r>
        <w:t xml:space="preserve"> </w:t>
      </w:r>
    </w:p>
    <w:p w14:paraId="2E397E51" w14:textId="77777777" w:rsidR="00DC020C" w:rsidRDefault="00DC020C" w:rsidP="00DC020C">
      <w:pPr>
        <w:pStyle w:val="MTDisplayEquation"/>
      </w:pPr>
      <w:r>
        <w:t>其中</w:t>
      </w:r>
      <w:r w:rsidRPr="003B3124">
        <w:rPr>
          <w:position w:val="-14"/>
        </w:rPr>
        <w:object w:dxaOrig="1100" w:dyaOrig="400" w14:anchorId="42A1BC85">
          <v:shape id="_x0000_i1026" type="#_x0000_t75" style="width:54.5pt;height:20.5pt" o:ole="">
            <v:imagedata r:id="rId28" o:title=""/>
          </v:shape>
          <o:OLEObject Type="Embed" ProgID="Equation.DSMT4" ShapeID="_x0000_i1026" DrawAspect="Content" ObjectID="_1561937213" r:id="rId29"/>
        </w:object>
      </w:r>
      <w:r>
        <w:t xml:space="preserve"> </w:t>
      </w:r>
      <w:r>
        <w:t>为数据导入软件</w:t>
      </w:r>
      <w:r>
        <w:t>SPSS19.0</w:t>
      </w:r>
      <w:r>
        <w:rPr>
          <w:rFonts w:hint="eastAsia"/>
        </w:rPr>
        <w:t>，</w:t>
      </w:r>
      <w:r>
        <w:t>并作逐步回归分析后的模型系数</w:t>
      </w:r>
      <w:r>
        <w:rPr>
          <w:rFonts w:hint="eastAsia"/>
        </w:rPr>
        <w:t>。</w:t>
      </w:r>
    </w:p>
    <w:p w14:paraId="6EAFC6B5" w14:textId="77777777" w:rsidR="00DC020C" w:rsidRDefault="008045FF" w:rsidP="008045FF">
      <w:pPr>
        <w:pStyle w:val="3"/>
        <w:spacing w:line="240" w:lineRule="auto"/>
      </w:pPr>
      <w:bookmarkStart w:id="90" w:name="_Toc483950659"/>
      <w:r>
        <w:rPr>
          <w:rFonts w:hint="eastAsia"/>
        </w:rPr>
        <w:t>4.3.2</w:t>
      </w:r>
      <w:r w:rsidR="00DC020C">
        <w:t>结果对比及评价</w:t>
      </w:r>
      <w:bookmarkEnd w:id="90"/>
    </w:p>
    <w:p w14:paraId="6867136D" w14:textId="77777777" w:rsidR="00DC020C" w:rsidRDefault="00DC020C" w:rsidP="00DC020C">
      <w:pPr>
        <w:widowControl/>
        <w:ind w:firstLine="420"/>
        <w:jc w:val="left"/>
        <w:rPr>
          <w:sz w:val="28"/>
          <w:szCs w:val="28"/>
        </w:rPr>
      </w:pPr>
      <w:r>
        <w:rPr>
          <w:sz w:val="28"/>
          <w:szCs w:val="28"/>
        </w:rPr>
        <w:t>将以上两种垃圾处理社会总成本分析模型的近十年数据对比分析</w:t>
      </w:r>
      <w:r>
        <w:rPr>
          <w:rFonts w:hint="eastAsia"/>
          <w:sz w:val="28"/>
          <w:szCs w:val="28"/>
        </w:rPr>
        <w:t>，其中将子模型求和得到社会总成本分析模型考虑各因素较全面，可作为评价回归分析模型标准。若经检验所得误差均在</w:t>
      </w:r>
      <w:r>
        <w:rPr>
          <w:rFonts w:hint="eastAsia"/>
          <w:sz w:val="28"/>
          <w:szCs w:val="28"/>
        </w:rPr>
        <w:t>95%</w:t>
      </w:r>
      <w:r>
        <w:rPr>
          <w:rFonts w:hint="eastAsia"/>
          <w:sz w:val="28"/>
          <w:szCs w:val="28"/>
        </w:rPr>
        <w:t>的置信区间内，则可认为由回归分析得到的</w:t>
      </w:r>
      <w:r>
        <w:rPr>
          <w:sz w:val="28"/>
          <w:szCs w:val="28"/>
        </w:rPr>
        <w:t>垃圾处理社会总成本分析模型具有较高的可信度</w:t>
      </w:r>
      <w:r>
        <w:rPr>
          <w:rFonts w:hint="eastAsia"/>
          <w:sz w:val="28"/>
          <w:szCs w:val="28"/>
        </w:rPr>
        <w:t>。模型</w:t>
      </w:r>
      <w:proofErr w:type="gramStart"/>
      <w:r>
        <w:rPr>
          <w:rFonts w:hint="eastAsia"/>
          <w:sz w:val="28"/>
          <w:szCs w:val="28"/>
        </w:rPr>
        <w:t>二提供</w:t>
      </w:r>
      <w:proofErr w:type="gramEnd"/>
      <w:r>
        <w:rPr>
          <w:rFonts w:hint="eastAsia"/>
          <w:sz w:val="28"/>
          <w:szCs w:val="28"/>
        </w:rPr>
        <w:t>了一种计算较为简单、误差较小的计算方法，可根据实际需要选择以上两种模型进行垃圾处理</w:t>
      </w:r>
      <w:r w:rsidRPr="00957450">
        <w:rPr>
          <w:rFonts w:hint="eastAsia"/>
          <w:sz w:val="28"/>
          <w:szCs w:val="28"/>
        </w:rPr>
        <w:t>社会总成本的预测</w:t>
      </w:r>
      <w:r>
        <w:rPr>
          <w:rFonts w:hint="eastAsia"/>
          <w:sz w:val="28"/>
          <w:szCs w:val="28"/>
        </w:rPr>
        <w:t>、分析</w:t>
      </w:r>
      <w:r w:rsidRPr="00957450">
        <w:rPr>
          <w:rFonts w:hint="eastAsia"/>
          <w:sz w:val="28"/>
          <w:szCs w:val="28"/>
        </w:rPr>
        <w:t>及检验</w:t>
      </w:r>
      <w:r>
        <w:rPr>
          <w:rFonts w:hint="eastAsia"/>
          <w:sz w:val="28"/>
          <w:szCs w:val="28"/>
        </w:rPr>
        <w:t>等。</w:t>
      </w:r>
    </w:p>
    <w:p w14:paraId="5561183C" w14:textId="77777777" w:rsidR="0054179F" w:rsidRDefault="00BA603D">
      <w:pPr>
        <w:pStyle w:val="1"/>
        <w:spacing w:before="0" w:after="0" w:line="240" w:lineRule="auto"/>
        <w:jc w:val="center"/>
        <w:rPr>
          <w:sz w:val="32"/>
        </w:rPr>
      </w:pPr>
      <w:bookmarkStart w:id="91" w:name="_Toc483950660"/>
      <w:r>
        <w:rPr>
          <w:sz w:val="32"/>
        </w:rPr>
        <w:t>五</w:t>
      </w:r>
      <w:r>
        <w:rPr>
          <w:rFonts w:hint="eastAsia"/>
          <w:sz w:val="32"/>
        </w:rPr>
        <w:t>、</w:t>
      </w:r>
      <w:r>
        <w:rPr>
          <w:sz w:val="32"/>
        </w:rPr>
        <w:t>问题二</w:t>
      </w:r>
      <w:bookmarkEnd w:id="91"/>
    </w:p>
    <w:p w14:paraId="08EB9542" w14:textId="77777777" w:rsidR="0054179F" w:rsidRDefault="0054179F">
      <w:pPr>
        <w:pStyle w:val="12"/>
        <w:widowControl/>
        <w:numPr>
          <w:ilvl w:val="0"/>
          <w:numId w:val="10"/>
        </w:numPr>
        <w:ind w:firstLineChars="0"/>
        <w:jc w:val="left"/>
        <w:rPr>
          <w:b/>
          <w:vanish/>
          <w:sz w:val="28"/>
          <w:szCs w:val="28"/>
        </w:rPr>
      </w:pPr>
    </w:p>
    <w:p w14:paraId="50C9C830" w14:textId="77777777" w:rsidR="0054179F" w:rsidRDefault="0054179F">
      <w:pPr>
        <w:pStyle w:val="12"/>
        <w:widowControl/>
        <w:numPr>
          <w:ilvl w:val="0"/>
          <w:numId w:val="10"/>
        </w:numPr>
        <w:ind w:firstLineChars="0"/>
        <w:jc w:val="left"/>
        <w:rPr>
          <w:b/>
          <w:vanish/>
          <w:sz w:val="28"/>
          <w:szCs w:val="28"/>
        </w:rPr>
      </w:pPr>
    </w:p>
    <w:p w14:paraId="6811B0A7" w14:textId="77777777" w:rsidR="0054179F" w:rsidRDefault="0054179F">
      <w:pPr>
        <w:pStyle w:val="12"/>
        <w:widowControl/>
        <w:numPr>
          <w:ilvl w:val="0"/>
          <w:numId w:val="10"/>
        </w:numPr>
        <w:ind w:firstLineChars="0"/>
        <w:jc w:val="left"/>
        <w:rPr>
          <w:b/>
          <w:vanish/>
          <w:sz w:val="28"/>
          <w:szCs w:val="28"/>
        </w:rPr>
      </w:pPr>
    </w:p>
    <w:p w14:paraId="09B2E0FF" w14:textId="77777777" w:rsidR="0054179F" w:rsidRDefault="0054179F">
      <w:pPr>
        <w:pStyle w:val="12"/>
        <w:widowControl/>
        <w:numPr>
          <w:ilvl w:val="0"/>
          <w:numId w:val="10"/>
        </w:numPr>
        <w:ind w:firstLineChars="0"/>
        <w:jc w:val="left"/>
        <w:rPr>
          <w:b/>
          <w:vanish/>
          <w:sz w:val="28"/>
          <w:szCs w:val="28"/>
        </w:rPr>
      </w:pPr>
    </w:p>
    <w:p w14:paraId="2E6E4073" w14:textId="77777777" w:rsidR="0054179F" w:rsidRDefault="0054179F">
      <w:pPr>
        <w:pStyle w:val="12"/>
        <w:widowControl/>
        <w:numPr>
          <w:ilvl w:val="0"/>
          <w:numId w:val="10"/>
        </w:numPr>
        <w:ind w:firstLineChars="0"/>
        <w:jc w:val="left"/>
        <w:rPr>
          <w:b/>
          <w:vanish/>
          <w:sz w:val="28"/>
          <w:szCs w:val="28"/>
        </w:rPr>
      </w:pPr>
    </w:p>
    <w:p w14:paraId="56AB3CE4" w14:textId="77777777" w:rsidR="0054179F" w:rsidRDefault="0054179F">
      <w:pPr>
        <w:pStyle w:val="12"/>
        <w:keepNext/>
        <w:keepLines/>
        <w:numPr>
          <w:ilvl w:val="0"/>
          <w:numId w:val="1"/>
        </w:numPr>
        <w:ind w:firstLineChars="0"/>
        <w:outlineLvl w:val="1"/>
        <w:rPr>
          <w:rFonts w:asciiTheme="majorHAnsi" w:eastAsiaTheme="majorEastAsia" w:hAnsiTheme="majorHAnsi" w:cstheme="majorBidi"/>
          <w:b/>
          <w:bCs/>
          <w:vanish/>
          <w:sz w:val="32"/>
          <w:szCs w:val="32"/>
        </w:rPr>
      </w:pPr>
      <w:bookmarkStart w:id="92" w:name="_Toc481456524"/>
      <w:bookmarkStart w:id="93" w:name="_Toc481408823"/>
      <w:bookmarkStart w:id="94" w:name="_Toc481408735"/>
      <w:bookmarkStart w:id="95" w:name="_Toc481376730"/>
      <w:bookmarkStart w:id="96" w:name="_Toc481376581"/>
      <w:bookmarkStart w:id="97" w:name="_Toc483747068"/>
      <w:bookmarkStart w:id="98" w:name="_Toc483748801"/>
      <w:bookmarkStart w:id="99" w:name="_Toc483748847"/>
      <w:bookmarkStart w:id="100" w:name="_Toc483748892"/>
      <w:bookmarkStart w:id="101" w:name="_Toc483948166"/>
      <w:bookmarkStart w:id="102" w:name="_Toc483948304"/>
      <w:bookmarkStart w:id="103" w:name="_Toc483948346"/>
      <w:bookmarkStart w:id="104" w:name="_Toc483948400"/>
      <w:bookmarkStart w:id="105" w:name="_Toc483948464"/>
      <w:bookmarkStart w:id="106" w:name="_Toc483948529"/>
      <w:bookmarkStart w:id="107" w:name="_Toc483948595"/>
      <w:bookmarkStart w:id="108" w:name="_Toc483948681"/>
      <w:bookmarkStart w:id="109" w:name="_Toc483948729"/>
      <w:bookmarkStart w:id="110" w:name="_Toc483948823"/>
      <w:bookmarkStart w:id="111" w:name="_Toc48395066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024BCAC0" w14:textId="77777777" w:rsidR="0054179F" w:rsidRDefault="00BA603D">
      <w:pPr>
        <w:pStyle w:val="2"/>
        <w:numPr>
          <w:ilvl w:val="1"/>
          <w:numId w:val="1"/>
        </w:numPr>
        <w:spacing w:before="0" w:after="0" w:line="240" w:lineRule="auto"/>
      </w:pPr>
      <w:bookmarkStart w:id="112" w:name="_Toc483950662"/>
      <w:r>
        <w:t>完善深圳市生活垃圾处理</w:t>
      </w:r>
      <w:proofErr w:type="gramStart"/>
      <w:r>
        <w:t>诸模式</w:t>
      </w:r>
      <w:proofErr w:type="gramEnd"/>
      <w:r>
        <w:t>直接成本估算</w:t>
      </w:r>
      <w:bookmarkEnd w:id="112"/>
    </w:p>
    <w:p w14:paraId="30ADEC03" w14:textId="77777777" w:rsidR="0054179F" w:rsidRDefault="008045FF" w:rsidP="008045FF">
      <w:pPr>
        <w:pStyle w:val="3"/>
        <w:spacing w:line="240" w:lineRule="auto"/>
      </w:pPr>
      <w:bookmarkStart w:id="113" w:name="_Toc483950663"/>
      <w:r>
        <w:rPr>
          <w:rFonts w:hint="eastAsia"/>
        </w:rPr>
        <w:t>5.1.1</w:t>
      </w:r>
      <w:r w:rsidR="00BA603D">
        <w:t>解题思路</w:t>
      </w:r>
      <w:bookmarkEnd w:id="113"/>
    </w:p>
    <w:p w14:paraId="1B43F4C7" w14:textId="77777777" w:rsidR="0054179F" w:rsidRDefault="00BA603D">
      <w:pPr>
        <w:rPr>
          <w:sz w:val="28"/>
          <w:szCs w:val="28"/>
        </w:rPr>
      </w:pPr>
      <w:r>
        <w:rPr>
          <w:rFonts w:hint="eastAsia"/>
        </w:rPr>
        <w:t xml:space="preserve">     </w:t>
      </w:r>
      <w:r>
        <w:rPr>
          <w:rFonts w:hint="eastAsia"/>
          <w:sz w:val="28"/>
          <w:szCs w:val="28"/>
        </w:rPr>
        <w:t>对于问题二，主要分为以下四步进行解答：</w:t>
      </w:r>
    </w:p>
    <w:p w14:paraId="19123DED" w14:textId="77777777" w:rsidR="0054179F" w:rsidRPr="00DC020C" w:rsidRDefault="00BA603D">
      <w:pPr>
        <w:ind w:firstLine="576"/>
        <w:rPr>
          <w:sz w:val="28"/>
          <w:szCs w:val="28"/>
        </w:rPr>
      </w:pPr>
      <w:r>
        <w:rPr>
          <w:rFonts w:hint="eastAsia"/>
          <w:sz w:val="28"/>
          <w:szCs w:val="28"/>
        </w:rPr>
        <w:t>（一）、利用第一</w:t>
      </w:r>
      <w:r w:rsidRPr="00DC020C">
        <w:rPr>
          <w:rFonts w:hint="eastAsia"/>
          <w:sz w:val="28"/>
          <w:szCs w:val="28"/>
        </w:rPr>
        <w:t>问中的垃圾处理总成本模型对深圳市</w:t>
      </w:r>
      <w:proofErr w:type="gramStart"/>
      <w:r w:rsidRPr="00DC020C">
        <w:rPr>
          <w:rFonts w:hint="eastAsia"/>
          <w:sz w:val="28"/>
          <w:szCs w:val="28"/>
        </w:rPr>
        <w:t>诸模式</w:t>
      </w:r>
      <w:proofErr w:type="gramEnd"/>
      <w:r w:rsidRPr="00DC020C">
        <w:rPr>
          <w:rFonts w:hint="eastAsia"/>
          <w:sz w:val="28"/>
          <w:szCs w:val="28"/>
        </w:rPr>
        <w:t>的直接成本估算方法进行完善；</w:t>
      </w:r>
    </w:p>
    <w:p w14:paraId="6BDE7972" w14:textId="77777777" w:rsidR="0054179F" w:rsidRPr="00DC020C" w:rsidRDefault="00BA603D">
      <w:pPr>
        <w:ind w:firstLine="576"/>
        <w:rPr>
          <w:sz w:val="28"/>
          <w:szCs w:val="28"/>
        </w:rPr>
      </w:pPr>
      <w:r w:rsidRPr="00DC020C">
        <w:rPr>
          <w:rFonts w:hint="eastAsia"/>
          <w:sz w:val="28"/>
          <w:szCs w:val="28"/>
        </w:rPr>
        <w:t>（二）、估算各模式的当期社会总成本：</w:t>
      </w:r>
    </w:p>
    <w:p w14:paraId="50E60E23" w14:textId="77777777" w:rsidR="000B2355" w:rsidRPr="00DC020C" w:rsidRDefault="00BA603D" w:rsidP="00D576C8">
      <w:pPr>
        <w:ind w:firstLine="576"/>
        <w:rPr>
          <w:sz w:val="28"/>
          <w:szCs w:val="28"/>
        </w:rPr>
      </w:pPr>
      <w:r w:rsidRPr="00DC020C">
        <w:rPr>
          <w:rFonts w:hint="eastAsia"/>
          <w:sz w:val="28"/>
          <w:szCs w:val="28"/>
        </w:rPr>
        <w:t>（三）、</w:t>
      </w:r>
      <w:r w:rsidR="000B2355" w:rsidRPr="00DC020C">
        <w:rPr>
          <w:rFonts w:hint="eastAsia"/>
          <w:sz w:val="28"/>
          <w:szCs w:val="28"/>
        </w:rPr>
        <w:t>首先对影响垃圾清运量的十三个自变量进行了因子分析，把这些具有错综复杂关系的变量归结为几个综合因子来进行分析预测。在进行因子分析后，将得到的几个代表因子分别通过</w:t>
      </w:r>
      <w:r w:rsidR="000B2355" w:rsidRPr="00DC020C">
        <w:rPr>
          <w:rFonts w:hint="eastAsia"/>
          <w:sz w:val="28"/>
          <w:szCs w:val="28"/>
        </w:rPr>
        <w:t>RBF</w:t>
      </w:r>
      <w:r w:rsidR="000B2355" w:rsidRPr="00DC020C">
        <w:rPr>
          <w:rFonts w:hint="eastAsia"/>
          <w:sz w:val="28"/>
          <w:szCs w:val="28"/>
        </w:rPr>
        <w:t>神经网络算法和遗传算法</w:t>
      </w:r>
      <w:r w:rsidR="000B2355" w:rsidRPr="00DC020C">
        <w:rPr>
          <w:rFonts w:hint="eastAsia"/>
          <w:sz w:val="28"/>
          <w:szCs w:val="28"/>
        </w:rPr>
        <w:t>+BP</w:t>
      </w:r>
      <w:r w:rsidR="000B2355" w:rsidRPr="00DC020C">
        <w:rPr>
          <w:rFonts w:hint="eastAsia"/>
          <w:sz w:val="28"/>
          <w:szCs w:val="28"/>
        </w:rPr>
        <w:t>神经网络算法这两种方法进行预测。然后对这两种方法得到的预测结果跟</w:t>
      </w:r>
      <w:r w:rsidR="000B2355" w:rsidRPr="00DC020C">
        <w:rPr>
          <w:rFonts w:hint="eastAsia"/>
          <w:sz w:val="28"/>
          <w:szCs w:val="28"/>
        </w:rPr>
        <w:t>2000</w:t>
      </w:r>
      <w:r w:rsidR="000B2355" w:rsidRPr="00DC020C">
        <w:rPr>
          <w:rFonts w:hint="eastAsia"/>
          <w:sz w:val="28"/>
          <w:szCs w:val="28"/>
        </w:rPr>
        <w:t>年—</w:t>
      </w:r>
      <w:r w:rsidR="000B2355" w:rsidRPr="00DC020C">
        <w:rPr>
          <w:rFonts w:hint="eastAsia"/>
          <w:sz w:val="28"/>
          <w:szCs w:val="28"/>
        </w:rPr>
        <w:t>2016</w:t>
      </w:r>
      <w:r w:rsidR="000B2355" w:rsidRPr="00DC020C">
        <w:rPr>
          <w:rFonts w:hint="eastAsia"/>
          <w:sz w:val="28"/>
          <w:szCs w:val="28"/>
        </w:rPr>
        <w:t>年的实际值进行比较，通过误差分析来选出最优的预测方法。最后，再根据这种预测方法计算出</w:t>
      </w:r>
      <w:r w:rsidR="000B2355" w:rsidRPr="00DC020C">
        <w:rPr>
          <w:rFonts w:hint="eastAsia"/>
          <w:sz w:val="28"/>
          <w:szCs w:val="28"/>
        </w:rPr>
        <w:t>2017</w:t>
      </w:r>
      <w:r w:rsidR="000B2355" w:rsidRPr="00DC020C">
        <w:rPr>
          <w:rFonts w:hint="eastAsia"/>
          <w:sz w:val="28"/>
          <w:szCs w:val="28"/>
        </w:rPr>
        <w:t>年—</w:t>
      </w:r>
      <w:r w:rsidR="000B2355" w:rsidRPr="00DC020C">
        <w:rPr>
          <w:rFonts w:hint="eastAsia"/>
          <w:sz w:val="28"/>
          <w:szCs w:val="28"/>
        </w:rPr>
        <w:t>2027</w:t>
      </w:r>
      <w:r w:rsidR="000B2355" w:rsidRPr="00DC020C">
        <w:rPr>
          <w:rFonts w:hint="eastAsia"/>
          <w:sz w:val="28"/>
          <w:szCs w:val="28"/>
        </w:rPr>
        <w:t>年垃圾总清运量的值</w:t>
      </w:r>
      <w:r w:rsidR="00D576C8" w:rsidRPr="00DC020C">
        <w:rPr>
          <w:rFonts w:hint="eastAsia"/>
          <w:sz w:val="28"/>
          <w:szCs w:val="28"/>
        </w:rPr>
        <w:t>。</w:t>
      </w:r>
      <w:r w:rsidRPr="00DC020C">
        <w:rPr>
          <w:rFonts w:hint="eastAsia"/>
          <w:sz w:val="28"/>
          <w:szCs w:val="28"/>
        </w:rPr>
        <w:t>将所得到的预测量带入社会总成本分析模型，并求出未来十年各模式的总成本；</w:t>
      </w:r>
    </w:p>
    <w:p w14:paraId="24B93B25" w14:textId="77777777" w:rsidR="0054179F" w:rsidRPr="00DC020C" w:rsidRDefault="00BA603D">
      <w:pPr>
        <w:ind w:firstLine="576"/>
        <w:rPr>
          <w:sz w:val="28"/>
          <w:szCs w:val="28"/>
        </w:rPr>
      </w:pPr>
      <w:r w:rsidRPr="00DC020C">
        <w:rPr>
          <w:rFonts w:hint="eastAsia"/>
          <w:sz w:val="28"/>
          <w:szCs w:val="28"/>
        </w:rPr>
        <w:lastRenderedPageBreak/>
        <w:t>（四）、利用三次指数时间序列算法对未来十年深圳市垃圾的含水率和湿基热值进行预测，并通过成本估算模型分析各模式下各分项成本比例的变化趋势。</w:t>
      </w:r>
    </w:p>
    <w:p w14:paraId="711EB987" w14:textId="77777777" w:rsidR="00B12F72" w:rsidRPr="00DC020C" w:rsidRDefault="00B12F72" w:rsidP="00B12F72">
      <w:pPr>
        <w:pStyle w:val="3"/>
        <w:spacing w:line="240" w:lineRule="auto"/>
      </w:pPr>
      <w:bookmarkStart w:id="114" w:name="_Toc483950664"/>
      <w:r>
        <w:rPr>
          <w:rFonts w:hint="eastAsia"/>
        </w:rPr>
        <w:t>5.1.2</w:t>
      </w:r>
      <w:r w:rsidRPr="00DC020C">
        <w:rPr>
          <w:rFonts w:hint="eastAsia"/>
        </w:rPr>
        <w:t>完善深圳市生活垃圾处理</w:t>
      </w:r>
      <w:proofErr w:type="gramStart"/>
      <w:r w:rsidRPr="00DC020C">
        <w:rPr>
          <w:rFonts w:hint="eastAsia"/>
        </w:rPr>
        <w:t>诸模式</w:t>
      </w:r>
      <w:proofErr w:type="gramEnd"/>
      <w:r w:rsidRPr="00DC020C">
        <w:rPr>
          <w:rFonts w:hint="eastAsia"/>
        </w:rPr>
        <w:t>的直接成本估算方法</w:t>
      </w:r>
      <w:bookmarkEnd w:id="114"/>
    </w:p>
    <w:p w14:paraId="42C06DFF" w14:textId="77777777" w:rsidR="00B12F72" w:rsidRPr="00DC020C" w:rsidRDefault="00B12F72" w:rsidP="00B12F72">
      <w:pPr>
        <w:widowControl/>
        <w:jc w:val="left"/>
        <w:rPr>
          <w:b/>
          <w:sz w:val="28"/>
          <w:szCs w:val="28"/>
        </w:rPr>
      </w:pPr>
      <w:r w:rsidRPr="00DC020C">
        <w:rPr>
          <w:b/>
          <w:sz w:val="28"/>
          <w:szCs w:val="28"/>
        </w:rPr>
        <w:t>（一）、直接成本定义：</w:t>
      </w:r>
    </w:p>
    <w:p w14:paraId="6B48B683" w14:textId="77777777" w:rsidR="00B12F72" w:rsidRPr="00DC020C" w:rsidRDefault="00B12F72" w:rsidP="00B12F72">
      <w:pPr>
        <w:autoSpaceDE w:val="0"/>
        <w:autoSpaceDN w:val="0"/>
        <w:adjustRightInd w:val="0"/>
        <w:ind w:firstLineChars="200" w:firstLine="560"/>
        <w:rPr>
          <w:sz w:val="28"/>
          <w:szCs w:val="28"/>
        </w:rPr>
      </w:pPr>
      <w:r w:rsidRPr="00DC020C">
        <w:rPr>
          <w:sz w:val="28"/>
          <w:szCs w:val="28"/>
        </w:rPr>
        <w:t>直接成本包括直接材料费用、直接人工成本等成本。</w:t>
      </w:r>
    </w:p>
    <w:p w14:paraId="5F8EA87D" w14:textId="77777777" w:rsidR="00B12F72" w:rsidRPr="00DC020C" w:rsidRDefault="00B12F72" w:rsidP="00B12F72">
      <w:pPr>
        <w:widowControl/>
        <w:jc w:val="left"/>
        <w:rPr>
          <w:b/>
          <w:sz w:val="28"/>
          <w:szCs w:val="28"/>
        </w:rPr>
      </w:pPr>
      <w:r w:rsidRPr="00DC020C">
        <w:rPr>
          <w:rFonts w:hint="eastAsia"/>
          <w:b/>
          <w:sz w:val="28"/>
          <w:szCs w:val="28"/>
        </w:rPr>
        <w:t>（二）、各模式的直接成本估算方法：</w:t>
      </w:r>
    </w:p>
    <w:p w14:paraId="7EE2A8A2" w14:textId="77777777" w:rsidR="0054179F" w:rsidRPr="00B12F72" w:rsidRDefault="00B12F72" w:rsidP="00B12F72">
      <w:pPr>
        <w:autoSpaceDE w:val="0"/>
        <w:autoSpaceDN w:val="0"/>
        <w:adjustRightInd w:val="0"/>
        <w:rPr>
          <w:b/>
          <w:sz w:val="28"/>
          <w:szCs w:val="28"/>
        </w:rPr>
      </w:pPr>
      <w:r w:rsidRPr="00DC020C">
        <w:rPr>
          <w:rFonts w:hint="eastAsia"/>
          <w:b/>
          <w:sz w:val="28"/>
          <w:szCs w:val="28"/>
        </w:rPr>
        <w:t>(1)</w:t>
      </w:r>
      <w:r w:rsidRPr="00DC020C">
        <w:rPr>
          <w:rFonts w:hint="eastAsia"/>
          <w:b/>
          <w:sz w:val="28"/>
          <w:szCs w:val="28"/>
        </w:rPr>
        <w:t>、现状垃圾处理模式（混合收集</w:t>
      </w:r>
      <w:r w:rsidRPr="00DC020C">
        <w:rPr>
          <w:b/>
          <w:sz w:val="28"/>
          <w:szCs w:val="28"/>
        </w:rPr>
        <w:t>+</w:t>
      </w:r>
      <w:r w:rsidRPr="00DC020C">
        <w:rPr>
          <w:rFonts w:hint="eastAsia"/>
          <w:b/>
          <w:sz w:val="28"/>
          <w:szCs w:val="28"/>
        </w:rPr>
        <w:t>部分卫生填埋</w:t>
      </w:r>
      <w:r w:rsidRPr="00DC020C">
        <w:rPr>
          <w:b/>
          <w:sz w:val="28"/>
          <w:szCs w:val="28"/>
        </w:rPr>
        <w:t>+</w:t>
      </w:r>
      <w:r w:rsidRPr="00DC020C">
        <w:rPr>
          <w:rFonts w:hint="eastAsia"/>
          <w:b/>
          <w:sz w:val="28"/>
          <w:szCs w:val="28"/>
        </w:rPr>
        <w:t>部分焚烧</w:t>
      </w:r>
      <w:r w:rsidRPr="00DC020C">
        <w:rPr>
          <w:b/>
          <w:sz w:val="28"/>
          <w:szCs w:val="28"/>
        </w:rPr>
        <w:t>+</w:t>
      </w:r>
      <w:r w:rsidRPr="00DC020C">
        <w:rPr>
          <w:rFonts w:hint="eastAsia"/>
          <w:b/>
          <w:sz w:val="28"/>
          <w:szCs w:val="28"/>
        </w:rPr>
        <w:t>部分简易堆填）：</w:t>
      </w:r>
    </w:p>
    <w:p w14:paraId="586C5E43" w14:textId="77777777" w:rsidR="0054179F" w:rsidRPr="00DC020C" w:rsidRDefault="00BA603D">
      <w:pPr>
        <w:autoSpaceDE w:val="0"/>
        <w:autoSpaceDN w:val="0"/>
        <w:adjustRightInd w:val="0"/>
        <w:jc w:val="center"/>
        <w:rPr>
          <w:sz w:val="28"/>
          <w:szCs w:val="28"/>
        </w:rPr>
      </w:pPr>
      <w:r w:rsidRPr="00DC020C">
        <w:rPr>
          <w:sz w:val="28"/>
          <w:szCs w:val="28"/>
        </w:rPr>
        <w:t>直接成本</w:t>
      </w:r>
      <w:r w:rsidRPr="00DC020C">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现状模式</m:t>
            </m:r>
          </m:sub>
        </m:sSub>
        <m:r>
          <m:rPr>
            <m:sty m:val="p"/>
          </m:rPr>
          <w:rPr>
            <w:rFonts w:ascii="Cambria Math" w:hAnsi="Cambria Math" w:hint="eastAsia"/>
            <w:sz w:val="28"/>
            <w:szCs w:val="28"/>
          </w:rPr>
          <m:t>=</m:t>
        </m:r>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4</m:t>
            </m:r>
          </m:sub>
        </m:sSub>
      </m:oMath>
    </w:p>
    <w:p w14:paraId="506923A7" w14:textId="77777777" w:rsidR="0054179F" w:rsidRPr="00DC020C" w:rsidRDefault="002C0966">
      <w:pPr>
        <w:autoSpaceDE w:val="0"/>
        <w:autoSpaceDN w:val="0"/>
        <w:adjustRightInd w:val="0"/>
        <w:rPr>
          <w:sz w:val="28"/>
          <w:szCs w:val="28"/>
        </w:rPr>
      </w:pP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1</m:t>
            </m:r>
          </m:sub>
        </m:sSub>
      </m:oMath>
      <w:r w:rsidR="00BA603D" w:rsidRPr="00DC020C">
        <w:rPr>
          <w:sz w:val="28"/>
          <w:szCs w:val="28"/>
        </w:rPr>
        <w:t>为</w:t>
      </w:r>
      <w:r w:rsidR="00BA603D" w:rsidRPr="00DC020C">
        <w:rPr>
          <w:rFonts w:hint="eastAsia"/>
          <w:sz w:val="28"/>
          <w:szCs w:val="28"/>
        </w:rPr>
        <w:t>混合收集直接成本，</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2</m:t>
            </m:r>
          </m:sub>
        </m:sSub>
      </m:oMath>
      <w:r w:rsidR="00BA603D" w:rsidRPr="00DC020C">
        <w:rPr>
          <w:sz w:val="28"/>
          <w:szCs w:val="28"/>
        </w:rPr>
        <w:t>为部分垃圾卫生填埋直接成本</w:t>
      </w:r>
      <w:r w:rsidR="00BA603D" w:rsidRPr="00DC020C">
        <w:rPr>
          <w:rFonts w:hint="eastAsia"/>
          <w:sz w:val="28"/>
          <w:szCs w:val="28"/>
        </w:rPr>
        <w:t>，</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3</m:t>
            </m:r>
          </m:sub>
        </m:sSub>
      </m:oMath>
      <w:r w:rsidR="00BA603D" w:rsidRPr="00DC020C">
        <w:rPr>
          <w:sz w:val="28"/>
          <w:szCs w:val="28"/>
        </w:rPr>
        <w:t>部分垃圾焚烧直接成本</w:t>
      </w:r>
      <w:r w:rsidR="00BA603D" w:rsidRPr="00DC020C">
        <w:rPr>
          <w:rFonts w:hint="eastAsia"/>
          <w:sz w:val="28"/>
          <w:szCs w:val="28"/>
        </w:rPr>
        <w:t>，</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4</m:t>
            </m:r>
          </m:sub>
        </m:sSub>
      </m:oMath>
      <w:r w:rsidR="00BA603D" w:rsidRPr="00DC020C">
        <w:rPr>
          <w:sz w:val="28"/>
          <w:szCs w:val="28"/>
        </w:rPr>
        <w:t>为</w:t>
      </w:r>
      <w:r w:rsidR="00BA603D" w:rsidRPr="00DC020C">
        <w:rPr>
          <w:rFonts w:hint="eastAsia"/>
          <w:sz w:val="28"/>
          <w:szCs w:val="28"/>
        </w:rPr>
        <w:t>部分垃圾简易堆</w:t>
      </w:r>
      <w:proofErr w:type="gramStart"/>
      <w:r w:rsidR="00BA603D" w:rsidRPr="00DC020C">
        <w:rPr>
          <w:rFonts w:hint="eastAsia"/>
          <w:sz w:val="28"/>
          <w:szCs w:val="28"/>
        </w:rPr>
        <w:t>填直接</w:t>
      </w:r>
      <w:proofErr w:type="gramEnd"/>
      <w:r w:rsidR="00BA603D" w:rsidRPr="00DC020C">
        <w:rPr>
          <w:rFonts w:hint="eastAsia"/>
          <w:sz w:val="28"/>
          <w:szCs w:val="28"/>
        </w:rPr>
        <w:t>成本。</w:t>
      </w:r>
    </w:p>
    <w:p w14:paraId="6C89AC69" w14:textId="77777777" w:rsidR="0054179F" w:rsidRPr="00DC020C" w:rsidRDefault="00BA603D">
      <w:pPr>
        <w:autoSpaceDE w:val="0"/>
        <w:autoSpaceDN w:val="0"/>
        <w:adjustRightInd w:val="0"/>
        <w:rPr>
          <w:sz w:val="28"/>
          <w:szCs w:val="28"/>
        </w:rPr>
      </w:pPr>
      <w:r w:rsidRPr="00DC020C">
        <w:rPr>
          <w:rFonts w:hint="eastAsia"/>
          <w:sz w:val="28"/>
          <w:szCs w:val="28"/>
        </w:rPr>
        <w:t>混合收集直接成本计算说明：</w:t>
      </w:r>
    </w:p>
    <w:p w14:paraId="78A823D0" w14:textId="77777777" w:rsidR="00F2626B" w:rsidRPr="00DC020C" w:rsidRDefault="00BA603D" w:rsidP="00F2626B">
      <w:pPr>
        <w:autoSpaceDE w:val="0"/>
        <w:autoSpaceDN w:val="0"/>
        <w:adjustRightInd w:val="0"/>
        <w:ind w:firstLine="576"/>
        <w:rPr>
          <w:sz w:val="28"/>
          <w:szCs w:val="28"/>
        </w:rPr>
      </w:pPr>
      <w:r w:rsidRPr="00DC020C">
        <w:rPr>
          <w:rFonts w:hint="eastAsia"/>
          <w:sz w:val="28"/>
          <w:szCs w:val="28"/>
        </w:rPr>
        <w:t>核算边界内的直接成本分为三类：一是公用垃圾桶成本；二是密闭式清洁站成本；三是运输成本。具体计算方法如表</w:t>
      </w:r>
      <w:r w:rsidRPr="00DC020C">
        <w:rPr>
          <w:rFonts w:hint="eastAsia"/>
          <w:sz w:val="28"/>
          <w:szCs w:val="28"/>
        </w:rPr>
        <w:t>5-1</w:t>
      </w:r>
      <w:r w:rsidRPr="00DC020C">
        <w:rPr>
          <w:rFonts w:hint="eastAsia"/>
          <w:sz w:val="28"/>
          <w:szCs w:val="28"/>
        </w:rPr>
        <w:t>所示：</w:t>
      </w:r>
    </w:p>
    <w:p w14:paraId="6572E383" w14:textId="77777777" w:rsidR="0054179F" w:rsidRPr="00DC020C" w:rsidRDefault="00BA603D">
      <w:pPr>
        <w:pStyle w:val="14"/>
        <w:ind w:firstLineChars="1200" w:firstLine="2650"/>
        <w:rPr>
          <w:rFonts w:eastAsiaTheme="minorEastAsia"/>
          <w:sz w:val="18"/>
          <w:szCs w:val="18"/>
        </w:rPr>
      </w:pPr>
      <w:r w:rsidRPr="00DC020C">
        <w:rPr>
          <w:b/>
          <w:sz w:val="22"/>
        </w:rPr>
        <w:t>表</w:t>
      </w:r>
      <w:r w:rsidRPr="00DC020C">
        <w:rPr>
          <w:rFonts w:hint="eastAsia"/>
          <w:b/>
          <w:sz w:val="22"/>
        </w:rPr>
        <w:t xml:space="preserve"> 5-</w:t>
      </w:r>
      <w:r w:rsidRPr="00DC020C">
        <w:rPr>
          <w:b/>
          <w:sz w:val="22"/>
        </w:rPr>
        <w:t>1生活垃圾收集直接成本核算方法</w:t>
      </w:r>
    </w:p>
    <w:p w14:paraId="038F09A9" w14:textId="77777777" w:rsidR="0054179F" w:rsidRPr="00DC020C" w:rsidRDefault="0054179F">
      <w:pPr>
        <w:widowControl/>
        <w:jc w:val="center"/>
        <w:rPr>
          <w:b/>
          <w:sz w:val="22"/>
        </w:rPr>
      </w:pPr>
    </w:p>
    <w:tbl>
      <w:tblPr>
        <w:tblStyle w:val="13"/>
        <w:tblW w:w="8702" w:type="dxa"/>
        <w:tblLayout w:type="fixed"/>
        <w:tblLook w:val="04A0" w:firstRow="1" w:lastRow="0" w:firstColumn="1" w:lastColumn="0" w:noHBand="0" w:noVBand="1"/>
      </w:tblPr>
      <w:tblGrid>
        <w:gridCol w:w="915"/>
        <w:gridCol w:w="1180"/>
        <w:gridCol w:w="1603"/>
        <w:gridCol w:w="5004"/>
      </w:tblGrid>
      <w:tr w:rsidR="0054179F" w:rsidRPr="00DC020C" w14:paraId="035431D7" w14:textId="77777777">
        <w:trPr>
          <w:tblHeader/>
        </w:trPr>
        <w:tc>
          <w:tcPr>
            <w:tcW w:w="915" w:type="dxa"/>
            <w:tcBorders>
              <w:top w:val="single" w:sz="18" w:space="0" w:color="auto"/>
            </w:tcBorders>
          </w:tcPr>
          <w:p w14:paraId="21724F8B" w14:textId="77777777" w:rsidR="0054179F" w:rsidRPr="00DC020C" w:rsidRDefault="00BA603D" w:rsidP="00115E8A">
            <w:pPr>
              <w:spacing w:line="16" w:lineRule="atLeast"/>
              <w:rPr>
                <w:rFonts w:asciiTheme="minorEastAsia" w:hAnsiTheme="minorEastAsia"/>
                <w:b/>
                <w:szCs w:val="18"/>
              </w:rPr>
            </w:pPr>
            <w:r w:rsidRPr="00DC020C">
              <w:rPr>
                <w:rFonts w:asciiTheme="minorEastAsia" w:hAnsiTheme="minorEastAsia" w:hint="eastAsia"/>
                <w:b/>
                <w:szCs w:val="18"/>
              </w:rPr>
              <w:t>类别</w:t>
            </w:r>
          </w:p>
        </w:tc>
        <w:tc>
          <w:tcPr>
            <w:tcW w:w="1180" w:type="dxa"/>
            <w:tcBorders>
              <w:top w:val="single" w:sz="18" w:space="0" w:color="auto"/>
            </w:tcBorders>
          </w:tcPr>
          <w:p w14:paraId="39625559" w14:textId="77777777" w:rsidR="0054179F" w:rsidRPr="00DC020C" w:rsidRDefault="00BA603D" w:rsidP="00115E8A">
            <w:pPr>
              <w:spacing w:line="16" w:lineRule="atLeast"/>
              <w:rPr>
                <w:rFonts w:asciiTheme="minorEastAsia" w:hAnsiTheme="minorEastAsia"/>
                <w:b/>
                <w:szCs w:val="18"/>
              </w:rPr>
            </w:pPr>
            <w:r w:rsidRPr="00DC020C">
              <w:rPr>
                <w:rFonts w:asciiTheme="minorEastAsia" w:hAnsiTheme="minorEastAsia" w:hint="eastAsia"/>
                <w:b/>
                <w:szCs w:val="18"/>
              </w:rPr>
              <w:t>项目</w:t>
            </w:r>
          </w:p>
        </w:tc>
        <w:tc>
          <w:tcPr>
            <w:tcW w:w="1603" w:type="dxa"/>
            <w:tcBorders>
              <w:top w:val="single" w:sz="18" w:space="0" w:color="auto"/>
            </w:tcBorders>
          </w:tcPr>
          <w:p w14:paraId="0C71069C" w14:textId="77777777" w:rsidR="0054179F" w:rsidRPr="00DC020C" w:rsidRDefault="00BA603D" w:rsidP="00115E8A">
            <w:pPr>
              <w:spacing w:line="16" w:lineRule="atLeast"/>
              <w:rPr>
                <w:rFonts w:asciiTheme="minorEastAsia" w:hAnsiTheme="minorEastAsia"/>
                <w:b/>
                <w:szCs w:val="18"/>
              </w:rPr>
            </w:pPr>
            <w:r w:rsidRPr="00DC020C">
              <w:rPr>
                <w:rFonts w:asciiTheme="minorEastAsia" w:hAnsiTheme="minorEastAsia" w:hint="eastAsia"/>
                <w:b/>
                <w:szCs w:val="18"/>
              </w:rPr>
              <w:t>公式</w:t>
            </w:r>
          </w:p>
        </w:tc>
        <w:tc>
          <w:tcPr>
            <w:tcW w:w="5004" w:type="dxa"/>
            <w:tcBorders>
              <w:top w:val="single" w:sz="18" w:space="0" w:color="auto"/>
            </w:tcBorders>
          </w:tcPr>
          <w:p w14:paraId="671748E4" w14:textId="77777777" w:rsidR="0054179F" w:rsidRPr="00DC020C" w:rsidRDefault="00BA603D" w:rsidP="00115E8A">
            <w:pPr>
              <w:spacing w:line="16" w:lineRule="atLeast"/>
              <w:rPr>
                <w:rFonts w:asciiTheme="minorEastAsia" w:hAnsiTheme="minorEastAsia"/>
                <w:b/>
                <w:szCs w:val="18"/>
              </w:rPr>
            </w:pPr>
            <w:r w:rsidRPr="00DC020C">
              <w:rPr>
                <w:rFonts w:asciiTheme="minorEastAsia" w:hAnsiTheme="minorEastAsia" w:hint="eastAsia"/>
                <w:b/>
                <w:szCs w:val="18"/>
              </w:rPr>
              <w:t>说明</w:t>
            </w:r>
          </w:p>
        </w:tc>
      </w:tr>
      <w:tr w:rsidR="0054179F" w:rsidRPr="00DC020C" w14:paraId="1215988C" w14:textId="77777777">
        <w:tc>
          <w:tcPr>
            <w:tcW w:w="915" w:type="dxa"/>
            <w:vMerge w:val="restart"/>
          </w:tcPr>
          <w:p w14:paraId="5008C4DE"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公用垃圾桶成本</w:t>
            </w:r>
          </w:p>
          <w:p w14:paraId="7B756897"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w:t>
            </w:r>
            <w:r w:rsidR="00F2626B" w:rsidRPr="00DC020C">
              <w:rPr>
                <w:rFonts w:asciiTheme="minorEastAsia" w:hAnsiTheme="minorEastAsia" w:hint="eastAsia"/>
                <w:szCs w:val="18"/>
              </w:rPr>
              <w:t>N</w:t>
            </w:r>
            <w:r w:rsidRPr="00DC020C">
              <w:rPr>
                <w:rFonts w:asciiTheme="minorEastAsia" w:hAnsiTheme="minorEastAsia" w:hint="eastAsia"/>
                <w:szCs w:val="18"/>
                <w:vertAlign w:val="subscript"/>
              </w:rPr>
              <w:t>1-1</w:t>
            </w:r>
            <w:r w:rsidRPr="00DC020C">
              <w:rPr>
                <w:rFonts w:asciiTheme="minorEastAsia" w:hAnsiTheme="minorEastAsia" w:hint="eastAsia"/>
                <w:szCs w:val="18"/>
              </w:rPr>
              <w:t>）</w:t>
            </w:r>
          </w:p>
          <w:p w14:paraId="623A67EF" w14:textId="77777777" w:rsidR="0054179F" w:rsidRPr="00DC020C" w:rsidRDefault="0054179F" w:rsidP="00115E8A">
            <w:pPr>
              <w:spacing w:line="16" w:lineRule="atLeast"/>
              <w:rPr>
                <w:rFonts w:asciiTheme="minorEastAsia" w:hAnsiTheme="minorEastAsia"/>
                <w:szCs w:val="18"/>
              </w:rPr>
            </w:pPr>
          </w:p>
        </w:tc>
        <w:tc>
          <w:tcPr>
            <w:tcW w:w="1180" w:type="dxa"/>
          </w:tcPr>
          <w:p w14:paraId="75B2180F"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公用垃圾桶成本（</w:t>
            </w:r>
            <w:r w:rsidRPr="00DC020C">
              <w:rPr>
                <w:rFonts w:asciiTheme="minorEastAsia" w:hAnsiTheme="minorEastAsia"/>
                <w:szCs w:val="18"/>
              </w:rPr>
              <w:t>L</w:t>
            </w:r>
            <w:r w:rsidRPr="00DC020C">
              <w:rPr>
                <w:rFonts w:asciiTheme="minorEastAsia" w:hAnsiTheme="minorEastAsia" w:hint="eastAsia"/>
                <w:szCs w:val="18"/>
              </w:rPr>
              <w:t xml:space="preserve">）          </w:t>
            </w:r>
          </w:p>
        </w:tc>
        <w:tc>
          <w:tcPr>
            <w:tcW w:w="1603" w:type="dxa"/>
          </w:tcPr>
          <w:p w14:paraId="4C51E84A" w14:textId="77777777" w:rsidR="0054179F" w:rsidRPr="00DC020C" w:rsidRDefault="00BA603D" w:rsidP="00115E8A">
            <w:pPr>
              <w:spacing w:line="16" w:lineRule="atLeast"/>
              <w:rPr>
                <w:rFonts w:asciiTheme="minorEastAsia" w:hAnsiTheme="minorEastAsia"/>
                <w:i/>
                <w:szCs w:val="18"/>
              </w:rPr>
            </w:pPr>
            <m:oMathPara>
              <m:oMathParaPr>
                <m:jc m:val="left"/>
              </m:oMathParaPr>
              <m:oMath>
                <m:r>
                  <w:rPr>
                    <w:rFonts w:ascii="Cambria Math" w:hAnsiTheme="minorEastAsia"/>
                    <w:szCs w:val="18"/>
                  </w:rPr>
                  <m:t>L=U</m:t>
                </m:r>
                <m:r>
                  <w:rPr>
                    <w:rFonts w:ascii="Cambria Math" w:hAnsi="Cambria Math"/>
                    <w:szCs w:val="18"/>
                  </w:rPr>
                  <m:t>*</m:t>
                </m:r>
                <m:r>
                  <w:rPr>
                    <w:rFonts w:ascii="Cambria Math" w:hAnsiTheme="minorEastAsia"/>
                    <w:szCs w:val="18"/>
                  </w:rPr>
                  <m:t>S</m:t>
                </m:r>
              </m:oMath>
            </m:oMathPara>
          </w:p>
        </w:tc>
        <w:tc>
          <w:tcPr>
            <w:tcW w:w="5004" w:type="dxa"/>
          </w:tcPr>
          <w:p w14:paraId="7D494E00"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U</w:t>
            </w:r>
            <w:r w:rsidRPr="00DC020C">
              <w:rPr>
                <w:rFonts w:asciiTheme="minorEastAsia" w:hAnsiTheme="minorEastAsia" w:hint="eastAsia"/>
                <w:szCs w:val="18"/>
              </w:rPr>
              <w:t>：垃圾桶单价</w:t>
            </w:r>
          </w:p>
          <w:p w14:paraId="00423E28"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S</w:t>
            </w:r>
            <w:r w:rsidRPr="00DC020C">
              <w:rPr>
                <w:rFonts w:asciiTheme="minorEastAsia" w:hAnsiTheme="minorEastAsia" w:hint="eastAsia"/>
                <w:szCs w:val="18"/>
              </w:rPr>
              <w:t>：垃圾桶个数</w:t>
            </w:r>
          </w:p>
          <w:p w14:paraId="0857243B"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（注：垃圾桶每年换一次）</w:t>
            </w:r>
          </w:p>
        </w:tc>
      </w:tr>
      <w:tr w:rsidR="0054179F" w:rsidRPr="00DC020C" w14:paraId="26CD7B06" w14:textId="77777777">
        <w:tc>
          <w:tcPr>
            <w:tcW w:w="915" w:type="dxa"/>
            <w:vMerge/>
          </w:tcPr>
          <w:p w14:paraId="6189DBAF" w14:textId="77777777" w:rsidR="0054179F" w:rsidRPr="00DC020C" w:rsidRDefault="0054179F" w:rsidP="00115E8A">
            <w:pPr>
              <w:spacing w:line="16" w:lineRule="atLeast"/>
              <w:rPr>
                <w:rFonts w:asciiTheme="minorEastAsia" w:hAnsiTheme="minorEastAsia"/>
                <w:szCs w:val="18"/>
              </w:rPr>
            </w:pPr>
          </w:p>
        </w:tc>
        <w:tc>
          <w:tcPr>
            <w:tcW w:w="1180" w:type="dxa"/>
          </w:tcPr>
          <w:p w14:paraId="00BDB94F"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不锈钢保护套折旧成本（</w:t>
            </w:r>
            <w:r w:rsidRPr="00DC020C">
              <w:rPr>
                <w:rFonts w:asciiTheme="minorEastAsia" w:hAnsiTheme="minorEastAsia"/>
                <w:szCs w:val="18"/>
              </w:rPr>
              <w:t>B</w:t>
            </w:r>
            <w:r w:rsidRPr="00DC020C">
              <w:rPr>
                <w:rFonts w:asciiTheme="minorEastAsia" w:hAnsiTheme="minorEastAsia" w:hint="eastAsia"/>
                <w:szCs w:val="18"/>
              </w:rPr>
              <w:t>）</w:t>
            </w:r>
          </w:p>
        </w:tc>
        <w:tc>
          <w:tcPr>
            <w:tcW w:w="1603" w:type="dxa"/>
          </w:tcPr>
          <w:p w14:paraId="097AB6B6" w14:textId="77777777" w:rsidR="0054179F" w:rsidRPr="00DC020C" w:rsidRDefault="00BA603D" w:rsidP="00115E8A">
            <w:pPr>
              <w:spacing w:line="16" w:lineRule="atLeast"/>
              <w:rPr>
                <w:rFonts w:asciiTheme="minorEastAsia" w:hAnsiTheme="minorEastAsia"/>
                <w:i/>
                <w:szCs w:val="18"/>
              </w:rPr>
            </w:pPr>
            <m:oMathPara>
              <m:oMathParaPr>
                <m:jc m:val="left"/>
              </m:oMathParaPr>
              <m:oMath>
                <m:r>
                  <w:rPr>
                    <w:rFonts w:ascii="Cambria Math" w:hAnsiTheme="minorEastAsia"/>
                    <w:szCs w:val="18"/>
                  </w:rPr>
                  <m:t>B=</m:t>
                </m:r>
                <m:f>
                  <m:fPr>
                    <m:ctrlPr>
                      <w:rPr>
                        <w:rFonts w:ascii="Cambria Math" w:hAnsiTheme="minorEastAsia"/>
                        <w:i/>
                        <w:szCs w:val="18"/>
                      </w:rPr>
                    </m:ctrlPr>
                  </m:fPr>
                  <m:num>
                    <m:r>
                      <w:rPr>
                        <w:rFonts w:ascii="Cambria Math" w:hAnsiTheme="minorEastAsia"/>
                        <w:szCs w:val="18"/>
                      </w:rPr>
                      <m:t>b</m:t>
                    </m:r>
                    <m:r>
                      <w:rPr>
                        <w:rFonts w:ascii="Cambria Math" w:hAnsi="Cambria Math"/>
                        <w:szCs w:val="18"/>
                      </w:rPr>
                      <m:t>*</m:t>
                    </m:r>
                    <m:r>
                      <w:rPr>
                        <w:rFonts w:ascii="Cambria Math" w:hAnsiTheme="minorEastAsia"/>
                        <w:szCs w:val="18"/>
                      </w:rPr>
                      <m:t>e</m:t>
                    </m:r>
                  </m:num>
                  <m:den>
                    <m:r>
                      <w:rPr>
                        <w:rFonts w:ascii="Cambria Math" w:hAnsiTheme="minorEastAsia"/>
                        <w:szCs w:val="18"/>
                      </w:rPr>
                      <m:t>5</m:t>
                    </m:r>
                  </m:den>
                </m:f>
              </m:oMath>
            </m:oMathPara>
          </w:p>
        </w:tc>
        <w:tc>
          <w:tcPr>
            <w:tcW w:w="5004" w:type="dxa"/>
          </w:tcPr>
          <w:p w14:paraId="43C021A2"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b</w:t>
            </w:r>
            <w:r w:rsidRPr="00DC020C">
              <w:rPr>
                <w:rFonts w:asciiTheme="minorEastAsia" w:hAnsiTheme="minorEastAsia" w:hint="eastAsia"/>
                <w:szCs w:val="18"/>
              </w:rPr>
              <w:t xml:space="preserve">：保护套每组单价 </w:t>
            </w:r>
          </w:p>
          <w:p w14:paraId="3CD72E10" w14:textId="77777777" w:rsidR="0054179F" w:rsidRPr="00DC020C" w:rsidRDefault="002C0966" w:rsidP="00115E8A">
            <w:pPr>
              <w:spacing w:line="16" w:lineRule="atLeast"/>
              <w:rPr>
                <w:rFonts w:asciiTheme="minorEastAsia" w:hAnsiTheme="minorEastAsia"/>
                <w:szCs w:val="18"/>
              </w:rPr>
            </w:pPr>
            <m:oMath>
              <m:sSub>
                <m:sSubPr>
                  <m:ctrlPr>
                    <w:rPr>
                      <w:rFonts w:ascii="Cambria Math" w:hAnsiTheme="minorEastAsia"/>
                      <w:i/>
                      <w:szCs w:val="18"/>
                    </w:rPr>
                  </m:ctrlPr>
                </m:sSubPr>
                <m:e>
                  <m:r>
                    <w:rPr>
                      <w:rFonts w:ascii="Cambria Math" w:hAnsiTheme="minorEastAsia"/>
                      <w:szCs w:val="18"/>
                    </w:rPr>
                    <m:t>e</m:t>
                  </m:r>
                </m:e>
                <m:sub>
                  <m:r>
                    <w:rPr>
                      <w:rFonts w:ascii="Cambria Math" w:hAnsiTheme="minorEastAsia"/>
                      <w:szCs w:val="18"/>
                    </w:rPr>
                    <m:t>1</m:t>
                  </m:r>
                </m:sub>
              </m:sSub>
            </m:oMath>
            <w:r w:rsidR="00BA603D" w:rsidRPr="00DC020C">
              <w:rPr>
                <w:rFonts w:asciiTheme="minorEastAsia" w:hAnsiTheme="minorEastAsia" w:hint="eastAsia"/>
                <w:szCs w:val="18"/>
              </w:rPr>
              <w:t>：保护套组数</w:t>
            </w:r>
          </w:p>
          <w:p w14:paraId="260EF4AE"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（注：每组保护套使用寿命为5年）</w:t>
            </w:r>
          </w:p>
        </w:tc>
      </w:tr>
      <w:tr w:rsidR="0054179F" w:rsidRPr="00DC020C" w14:paraId="59AD151A" w14:textId="77777777">
        <w:tc>
          <w:tcPr>
            <w:tcW w:w="915" w:type="dxa"/>
            <w:vMerge/>
            <w:tcBorders>
              <w:bottom w:val="single" w:sz="8" w:space="0" w:color="auto"/>
            </w:tcBorders>
          </w:tcPr>
          <w:p w14:paraId="33F5576B" w14:textId="77777777" w:rsidR="0054179F" w:rsidRPr="00DC020C" w:rsidRDefault="0054179F" w:rsidP="00115E8A">
            <w:pPr>
              <w:spacing w:line="16" w:lineRule="atLeast"/>
              <w:rPr>
                <w:rFonts w:asciiTheme="minorEastAsia" w:hAnsiTheme="minorEastAsia"/>
                <w:szCs w:val="18"/>
              </w:rPr>
            </w:pPr>
          </w:p>
        </w:tc>
        <w:tc>
          <w:tcPr>
            <w:tcW w:w="1180" w:type="dxa"/>
          </w:tcPr>
          <w:p w14:paraId="66276D39"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不锈钢保护套清洁费（</w:t>
            </w:r>
            <w:r w:rsidRPr="00DC020C">
              <w:rPr>
                <w:rFonts w:asciiTheme="minorEastAsia" w:hAnsiTheme="minorEastAsia"/>
                <w:szCs w:val="18"/>
              </w:rPr>
              <w:t>P</w:t>
            </w:r>
            <w:r w:rsidRPr="00DC020C">
              <w:rPr>
                <w:rFonts w:asciiTheme="minorEastAsia" w:hAnsiTheme="minorEastAsia" w:hint="eastAsia"/>
                <w:szCs w:val="18"/>
              </w:rPr>
              <w:t>）</w:t>
            </w:r>
          </w:p>
        </w:tc>
        <w:tc>
          <w:tcPr>
            <w:tcW w:w="1603" w:type="dxa"/>
          </w:tcPr>
          <w:p w14:paraId="11961D3E" w14:textId="77777777" w:rsidR="0054179F" w:rsidRPr="00DC020C" w:rsidRDefault="00BA603D" w:rsidP="00115E8A">
            <w:pPr>
              <w:spacing w:line="16" w:lineRule="atLeast"/>
              <w:rPr>
                <w:rFonts w:asciiTheme="minorEastAsia" w:hAnsiTheme="minorEastAsia"/>
                <w:i/>
                <w:szCs w:val="18"/>
              </w:rPr>
            </w:pPr>
            <m:oMath>
              <m:r>
                <w:rPr>
                  <w:rFonts w:ascii="Cambria Math" w:hAnsiTheme="minorEastAsia"/>
                  <w:szCs w:val="18"/>
                </w:rPr>
                <m:t>P=p</m:t>
              </m:r>
              <m:r>
                <w:rPr>
                  <w:rFonts w:ascii="Cambria Math" w:hAnsi="Cambria Math"/>
                  <w:szCs w:val="18"/>
                </w:rPr>
                <m:t>*</m:t>
              </m:r>
              <m:r>
                <w:rPr>
                  <w:rFonts w:ascii="Cambria Math" w:hAnsiTheme="minorEastAsia"/>
                  <w:szCs w:val="18"/>
                </w:rPr>
                <m:t>e</m:t>
              </m:r>
            </m:oMath>
            <w:r w:rsidRPr="00DC020C">
              <w:rPr>
                <w:rFonts w:asciiTheme="minorEastAsia" w:hAnsiTheme="minorEastAsia"/>
                <w:i/>
                <w:szCs w:val="18"/>
              </w:rPr>
              <w:t xml:space="preserve"> </w:t>
            </w:r>
          </w:p>
        </w:tc>
        <w:tc>
          <w:tcPr>
            <w:tcW w:w="5004" w:type="dxa"/>
          </w:tcPr>
          <w:p w14:paraId="46EC9ED4"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p</w:t>
            </w:r>
            <w:r w:rsidRPr="00DC020C">
              <w:rPr>
                <w:rFonts w:asciiTheme="minorEastAsia" w:hAnsiTheme="minorEastAsia" w:hint="eastAsia"/>
                <w:szCs w:val="18"/>
              </w:rPr>
              <w:t>：单位清洁费用</w:t>
            </w:r>
          </w:p>
          <w:p w14:paraId="7E95F38B" w14:textId="77777777" w:rsidR="0054179F" w:rsidRPr="00DC020C" w:rsidRDefault="002C0966" w:rsidP="00115E8A">
            <w:pPr>
              <w:spacing w:line="16" w:lineRule="atLeast"/>
              <w:rPr>
                <w:rFonts w:asciiTheme="minorEastAsia" w:hAnsiTheme="minorEastAsia"/>
                <w:szCs w:val="18"/>
              </w:rPr>
            </w:pPr>
            <m:oMath>
              <m:sSub>
                <m:sSubPr>
                  <m:ctrlPr>
                    <w:rPr>
                      <w:rFonts w:ascii="Cambria Math" w:hAnsiTheme="minorEastAsia"/>
                      <w:i/>
                      <w:szCs w:val="18"/>
                    </w:rPr>
                  </m:ctrlPr>
                </m:sSubPr>
                <m:e>
                  <m:r>
                    <w:rPr>
                      <w:rFonts w:ascii="Cambria Math" w:hAnsiTheme="minorEastAsia"/>
                      <w:szCs w:val="18"/>
                    </w:rPr>
                    <m:t>e</m:t>
                  </m:r>
                </m:e>
                <m:sub>
                  <m:r>
                    <w:rPr>
                      <w:rFonts w:ascii="Cambria Math" w:hAnsiTheme="minorEastAsia"/>
                      <w:szCs w:val="18"/>
                    </w:rPr>
                    <m:t>1</m:t>
                  </m:r>
                </m:sub>
              </m:sSub>
            </m:oMath>
            <w:r w:rsidR="00BA603D" w:rsidRPr="00DC020C">
              <w:rPr>
                <w:rFonts w:asciiTheme="minorEastAsia" w:hAnsiTheme="minorEastAsia" w:hint="eastAsia"/>
                <w:szCs w:val="18"/>
              </w:rPr>
              <w:t>：保护套组数</w:t>
            </w:r>
          </w:p>
        </w:tc>
      </w:tr>
      <w:tr w:rsidR="0054179F" w:rsidRPr="00DC020C" w14:paraId="52E0FF29" w14:textId="77777777">
        <w:tc>
          <w:tcPr>
            <w:tcW w:w="915" w:type="dxa"/>
            <w:vMerge w:val="restart"/>
            <w:tcBorders>
              <w:top w:val="single" w:sz="8" w:space="0" w:color="auto"/>
            </w:tcBorders>
          </w:tcPr>
          <w:p w14:paraId="600F7F27"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密闭式清洁站成本（</w:t>
            </w:r>
            <w:r w:rsidR="00F2626B" w:rsidRPr="00DC020C">
              <w:rPr>
                <w:rFonts w:asciiTheme="minorEastAsia" w:hAnsiTheme="minorEastAsia" w:hint="eastAsia"/>
                <w:szCs w:val="18"/>
              </w:rPr>
              <w:t>N</w:t>
            </w:r>
            <w:r w:rsidRPr="00DC020C">
              <w:rPr>
                <w:rFonts w:asciiTheme="minorEastAsia" w:hAnsiTheme="minorEastAsia" w:hint="eastAsia"/>
                <w:szCs w:val="18"/>
                <w:vertAlign w:val="subscript"/>
              </w:rPr>
              <w:t>1-2</w:t>
            </w:r>
            <w:r w:rsidRPr="00DC020C">
              <w:rPr>
                <w:rFonts w:asciiTheme="minorEastAsia" w:hAnsiTheme="minorEastAsia" w:hint="eastAsia"/>
                <w:szCs w:val="18"/>
              </w:rPr>
              <w:t>）</w:t>
            </w:r>
          </w:p>
        </w:tc>
        <w:tc>
          <w:tcPr>
            <w:tcW w:w="1180" w:type="dxa"/>
          </w:tcPr>
          <w:p w14:paraId="4D8DECE9"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基建折旧（</w:t>
            </w:r>
            <w:r w:rsidRPr="00DC020C">
              <w:rPr>
                <w:rFonts w:asciiTheme="minorEastAsia" w:hAnsiTheme="minorEastAsia"/>
                <w:szCs w:val="18"/>
              </w:rPr>
              <w:t>E</w:t>
            </w:r>
            <w:r w:rsidRPr="00DC020C">
              <w:rPr>
                <w:rFonts w:asciiTheme="minorEastAsia" w:hAnsiTheme="minorEastAsia" w:hint="eastAsia"/>
                <w:szCs w:val="18"/>
              </w:rPr>
              <w:t>）</w:t>
            </w:r>
          </w:p>
        </w:tc>
        <w:tc>
          <w:tcPr>
            <w:tcW w:w="1603" w:type="dxa"/>
          </w:tcPr>
          <w:p w14:paraId="58C67624" w14:textId="77777777" w:rsidR="0054179F" w:rsidRPr="00DC020C" w:rsidRDefault="00BA603D" w:rsidP="00115E8A">
            <w:pPr>
              <w:spacing w:line="16" w:lineRule="atLeast"/>
              <w:rPr>
                <w:rFonts w:asciiTheme="minorEastAsia" w:hAnsiTheme="minorEastAsia"/>
                <w:i/>
                <w:szCs w:val="18"/>
              </w:rPr>
            </w:pPr>
            <m:oMathPara>
              <m:oMathParaPr>
                <m:jc m:val="left"/>
              </m:oMathParaPr>
              <m:oMath>
                <m:r>
                  <w:rPr>
                    <w:rFonts w:ascii="Cambria Math" w:hAnsiTheme="minorEastAsia"/>
                    <w:szCs w:val="18"/>
                  </w:rPr>
                  <m:t>E=</m:t>
                </m:r>
                <m:f>
                  <m:fPr>
                    <m:ctrlPr>
                      <w:rPr>
                        <w:rFonts w:ascii="Cambria Math" w:hAnsiTheme="minorEastAsia"/>
                        <w:i/>
                        <w:szCs w:val="18"/>
                      </w:rPr>
                    </m:ctrlPr>
                  </m:fPr>
                  <m:num>
                    <m:r>
                      <w:rPr>
                        <w:rFonts w:ascii="Cambria Math" w:hAnsiTheme="minorEastAsia"/>
                        <w:szCs w:val="18"/>
                      </w:rPr>
                      <m:t>DZ</m:t>
                    </m:r>
                    <m:r>
                      <w:rPr>
                        <w:rFonts w:ascii="Cambria Math" w:hAnsi="Cambria Math"/>
                        <w:szCs w:val="18"/>
                      </w:rPr>
                      <m:t>*</m:t>
                    </m:r>
                    <m:sSub>
                      <m:sSubPr>
                        <m:ctrlPr>
                          <w:rPr>
                            <w:rFonts w:ascii="Cambria Math" w:hAnsiTheme="minorEastAsia"/>
                            <w:i/>
                            <w:szCs w:val="18"/>
                          </w:rPr>
                        </m:ctrlPr>
                      </m:sSubPr>
                      <m:e>
                        <m:r>
                          <w:rPr>
                            <w:rFonts w:ascii="Cambria Math" w:hAnsiTheme="minorEastAsia"/>
                            <w:szCs w:val="18"/>
                          </w:rPr>
                          <m:t>e</m:t>
                        </m:r>
                      </m:e>
                      <m:sub>
                        <m:r>
                          <w:rPr>
                            <w:rFonts w:ascii="Cambria Math" w:hAnsiTheme="minorEastAsia"/>
                            <w:szCs w:val="18"/>
                          </w:rPr>
                          <m:t>2</m:t>
                        </m:r>
                      </m:sub>
                    </m:sSub>
                  </m:num>
                  <m:den>
                    <m:r>
                      <w:rPr>
                        <w:rFonts w:ascii="Cambria Math" w:hAnsiTheme="minorEastAsia"/>
                        <w:szCs w:val="18"/>
                      </w:rPr>
                      <m:t>14</m:t>
                    </m:r>
                  </m:den>
                </m:f>
              </m:oMath>
            </m:oMathPara>
          </w:p>
        </w:tc>
        <w:tc>
          <w:tcPr>
            <w:tcW w:w="5004" w:type="dxa"/>
          </w:tcPr>
          <w:p w14:paraId="50AF3891"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DZ</w:t>
            </w:r>
            <w:r w:rsidRPr="00DC020C">
              <w:rPr>
                <w:rFonts w:asciiTheme="minorEastAsia" w:hAnsiTheme="minorEastAsia" w:hint="eastAsia"/>
                <w:szCs w:val="18"/>
              </w:rPr>
              <w:t>：吊装设备市场价</w:t>
            </w:r>
          </w:p>
          <w:p w14:paraId="6D19E552" w14:textId="77777777" w:rsidR="0054179F" w:rsidRPr="00DC020C" w:rsidRDefault="002C0966" w:rsidP="00115E8A">
            <w:pPr>
              <w:spacing w:line="16" w:lineRule="atLeast"/>
              <w:rPr>
                <w:rFonts w:asciiTheme="minorEastAsia" w:hAnsiTheme="minorEastAsia"/>
                <w:szCs w:val="18"/>
              </w:rPr>
            </w:pPr>
            <m:oMath>
              <m:sSub>
                <m:sSubPr>
                  <m:ctrlPr>
                    <w:rPr>
                      <w:rFonts w:ascii="Cambria Math" w:hAnsiTheme="minorEastAsia"/>
                      <w:i/>
                      <w:szCs w:val="18"/>
                    </w:rPr>
                  </m:ctrlPr>
                </m:sSubPr>
                <m:e>
                  <m:r>
                    <w:rPr>
                      <w:rFonts w:ascii="Cambria Math" w:hAnsiTheme="minorEastAsia"/>
                      <w:szCs w:val="18"/>
                    </w:rPr>
                    <m:t>e</m:t>
                  </m:r>
                </m:e>
                <m:sub>
                  <m:r>
                    <w:rPr>
                      <w:rFonts w:ascii="Cambria Math" w:hAnsiTheme="minorEastAsia"/>
                      <w:szCs w:val="18"/>
                    </w:rPr>
                    <m:t>2</m:t>
                  </m:r>
                </m:sub>
              </m:sSub>
            </m:oMath>
            <w:r w:rsidR="00BA603D" w:rsidRPr="00DC020C">
              <w:rPr>
                <w:rFonts w:asciiTheme="minorEastAsia" w:hAnsiTheme="minorEastAsia" w:hint="eastAsia"/>
                <w:szCs w:val="18"/>
              </w:rPr>
              <w:t>：吊装设备个数</w:t>
            </w:r>
          </w:p>
          <w:p w14:paraId="157F620B"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（注：吊装设备使用寿命为14年）</w:t>
            </w:r>
          </w:p>
        </w:tc>
      </w:tr>
      <w:tr w:rsidR="0054179F" w:rsidRPr="00DC020C" w14:paraId="7F9F03FB" w14:textId="77777777">
        <w:tc>
          <w:tcPr>
            <w:tcW w:w="915" w:type="dxa"/>
            <w:vMerge/>
          </w:tcPr>
          <w:p w14:paraId="1CA9A675" w14:textId="77777777" w:rsidR="0054179F" w:rsidRPr="00DC020C" w:rsidRDefault="0054179F" w:rsidP="00115E8A">
            <w:pPr>
              <w:spacing w:line="16" w:lineRule="atLeast"/>
              <w:rPr>
                <w:rFonts w:asciiTheme="minorEastAsia" w:hAnsiTheme="minorEastAsia"/>
                <w:szCs w:val="18"/>
              </w:rPr>
            </w:pPr>
          </w:p>
        </w:tc>
        <w:tc>
          <w:tcPr>
            <w:tcW w:w="1180" w:type="dxa"/>
          </w:tcPr>
          <w:p w14:paraId="336392D3"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土地成本（</w:t>
            </w:r>
            <w:r w:rsidRPr="00DC020C">
              <w:rPr>
                <w:rFonts w:asciiTheme="minorEastAsia" w:hAnsiTheme="minorEastAsia"/>
                <w:szCs w:val="18"/>
              </w:rPr>
              <w:t>L</w:t>
            </w:r>
            <w:r w:rsidRPr="00DC020C">
              <w:rPr>
                <w:rFonts w:asciiTheme="minorEastAsia" w:hAnsiTheme="minorEastAsia" w:hint="eastAsia"/>
                <w:szCs w:val="18"/>
              </w:rPr>
              <w:t>）</w:t>
            </w:r>
          </w:p>
        </w:tc>
        <w:tc>
          <w:tcPr>
            <w:tcW w:w="1603" w:type="dxa"/>
          </w:tcPr>
          <w:p w14:paraId="0E046499" w14:textId="77777777" w:rsidR="0054179F" w:rsidRPr="00DC020C" w:rsidRDefault="00BA603D" w:rsidP="00115E8A">
            <w:pPr>
              <w:spacing w:line="16" w:lineRule="atLeast"/>
              <w:rPr>
                <w:rFonts w:asciiTheme="minorEastAsia" w:hAnsiTheme="minorEastAsia"/>
                <w:i/>
                <w:szCs w:val="18"/>
              </w:rPr>
            </w:pPr>
            <m:oMathPara>
              <m:oMathParaPr>
                <m:jc m:val="left"/>
              </m:oMathParaPr>
              <m:oMath>
                <m:r>
                  <w:rPr>
                    <w:rFonts w:ascii="Cambria Math" w:hAnsiTheme="minorEastAsia"/>
                    <w:szCs w:val="18"/>
                  </w:rPr>
                  <m:t>L=U</m:t>
                </m:r>
                <m:r>
                  <w:rPr>
                    <w:rFonts w:ascii="Cambria Math" w:hAnsi="Cambria Math"/>
                    <w:szCs w:val="18"/>
                  </w:rPr>
                  <m:t>*</m:t>
                </m:r>
                <m:r>
                  <w:rPr>
                    <w:rFonts w:ascii="Cambria Math" w:hAnsiTheme="minorEastAsia"/>
                    <w:szCs w:val="18"/>
                  </w:rPr>
                  <m:t>S</m:t>
                </m:r>
                <m:r>
                  <w:rPr>
                    <w:rFonts w:ascii="Cambria Math" w:hAnsi="Cambria Math"/>
                    <w:szCs w:val="18"/>
                  </w:rPr>
                  <m:t>*</m:t>
                </m:r>
                <m:f>
                  <m:fPr>
                    <m:ctrlPr>
                      <w:rPr>
                        <w:rFonts w:ascii="Cambria Math" w:hAnsiTheme="minorEastAsia"/>
                        <w:i/>
                        <w:szCs w:val="18"/>
                      </w:rPr>
                    </m:ctrlPr>
                  </m:fPr>
                  <m:num>
                    <m:r>
                      <w:rPr>
                        <w:rFonts w:ascii="Cambria Math" w:hAnsiTheme="minorEastAsia"/>
                        <w:szCs w:val="18"/>
                      </w:rPr>
                      <m:t>i(1+</m:t>
                    </m:r>
                    <m:sSup>
                      <m:sSupPr>
                        <m:ctrlPr>
                          <w:rPr>
                            <w:rFonts w:ascii="Cambria Math" w:hAnsiTheme="minorEastAsia"/>
                            <w:i/>
                            <w:szCs w:val="18"/>
                          </w:rPr>
                        </m:ctrlPr>
                      </m:sSupPr>
                      <m:e>
                        <m:r>
                          <w:rPr>
                            <w:rFonts w:ascii="Cambria Math" w:hAnsiTheme="minorEastAsia"/>
                            <w:szCs w:val="18"/>
                          </w:rPr>
                          <m:t>i)</m:t>
                        </m:r>
                      </m:e>
                      <m:sup>
                        <m:r>
                          <w:rPr>
                            <w:rFonts w:ascii="Cambria Math" w:hAnsiTheme="minorEastAsia"/>
                            <w:szCs w:val="18"/>
                          </w:rPr>
                          <m:t>n</m:t>
                        </m:r>
                      </m:sup>
                    </m:sSup>
                  </m:num>
                  <m:den>
                    <m:r>
                      <w:rPr>
                        <w:rFonts w:ascii="Cambria Math" w:hAnsiTheme="minorEastAsia"/>
                        <w:szCs w:val="18"/>
                      </w:rPr>
                      <m:t>(1+i</m:t>
                    </m:r>
                    <m:sSup>
                      <m:sSupPr>
                        <m:ctrlPr>
                          <w:rPr>
                            <w:rFonts w:ascii="Cambria Math" w:hAnsiTheme="minorEastAsia"/>
                            <w:i/>
                            <w:szCs w:val="18"/>
                          </w:rPr>
                        </m:ctrlPr>
                      </m:sSupPr>
                      <m:e>
                        <m:r>
                          <w:rPr>
                            <w:rFonts w:ascii="Cambria Math" w:hAnsiTheme="minorEastAsia"/>
                            <w:szCs w:val="18"/>
                          </w:rPr>
                          <m:t>)</m:t>
                        </m:r>
                      </m:e>
                      <m:sup>
                        <m:r>
                          <w:rPr>
                            <w:rFonts w:ascii="Cambria Math" w:hAnsiTheme="minorEastAsia"/>
                            <w:szCs w:val="18"/>
                          </w:rPr>
                          <m:t>n</m:t>
                        </m:r>
                      </m:sup>
                    </m:sSup>
                    <m:r>
                      <w:rPr>
                        <w:rFonts w:ascii="Cambria Math" w:hAnsi="Cambria Math"/>
                        <w:szCs w:val="18"/>
                      </w:rPr>
                      <m:t>-</m:t>
                    </m:r>
                    <m:r>
                      <w:rPr>
                        <w:rFonts w:ascii="Cambria Math" w:hAnsiTheme="minorEastAsia"/>
                        <w:szCs w:val="18"/>
                      </w:rPr>
                      <m:t>1</m:t>
                    </m:r>
                  </m:den>
                </m:f>
              </m:oMath>
            </m:oMathPara>
          </w:p>
        </w:tc>
        <w:tc>
          <w:tcPr>
            <w:tcW w:w="5004" w:type="dxa"/>
          </w:tcPr>
          <w:p w14:paraId="5994010C"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U</w:t>
            </w:r>
            <w:r w:rsidRPr="00DC020C">
              <w:rPr>
                <w:rFonts w:asciiTheme="minorEastAsia" w:hAnsiTheme="minorEastAsia" w:hint="eastAsia"/>
                <w:szCs w:val="18"/>
              </w:rPr>
              <w:t>：当年地价</w:t>
            </w:r>
          </w:p>
          <w:p w14:paraId="1DF8FD6E"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S</w:t>
            </w:r>
            <w:r w:rsidRPr="00DC020C">
              <w:rPr>
                <w:rFonts w:asciiTheme="minorEastAsia" w:hAnsiTheme="minorEastAsia" w:hint="eastAsia"/>
                <w:szCs w:val="18"/>
              </w:rPr>
              <w:t>：土地面积</w:t>
            </w:r>
          </w:p>
          <w:p w14:paraId="741F3728"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i</w:t>
            </w:r>
            <w:r w:rsidRPr="00DC020C">
              <w:rPr>
                <w:rFonts w:asciiTheme="minorEastAsia" w:hAnsiTheme="minorEastAsia" w:hint="eastAsia"/>
                <w:szCs w:val="18"/>
              </w:rPr>
              <w:t>：折现率</w:t>
            </w:r>
          </w:p>
          <w:p w14:paraId="6C93DD55"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n</w:t>
            </w:r>
            <w:r w:rsidRPr="00DC020C">
              <w:rPr>
                <w:rFonts w:asciiTheme="minorEastAsia" w:hAnsiTheme="minorEastAsia" w:hint="eastAsia"/>
                <w:szCs w:val="18"/>
              </w:rPr>
              <w:t>：工业用地</w:t>
            </w:r>
            <w:r w:rsidRPr="00DC020C">
              <w:rPr>
                <w:rFonts w:asciiTheme="minorEastAsia" w:hAnsiTheme="minorEastAsia"/>
                <w:szCs w:val="18"/>
              </w:rPr>
              <w:t>50</w:t>
            </w:r>
            <w:r w:rsidRPr="00DC020C">
              <w:rPr>
                <w:rFonts w:asciiTheme="minorEastAsia" w:hAnsiTheme="minorEastAsia" w:hint="eastAsia"/>
                <w:szCs w:val="18"/>
              </w:rPr>
              <w:t>年</w:t>
            </w:r>
          </w:p>
        </w:tc>
      </w:tr>
      <w:tr w:rsidR="0054179F" w:rsidRPr="00DC020C" w14:paraId="620FD8A3" w14:textId="77777777">
        <w:trPr>
          <w:trHeight w:val="443"/>
        </w:trPr>
        <w:tc>
          <w:tcPr>
            <w:tcW w:w="915" w:type="dxa"/>
            <w:vMerge/>
          </w:tcPr>
          <w:p w14:paraId="1268A900" w14:textId="77777777" w:rsidR="0054179F" w:rsidRPr="00DC020C" w:rsidRDefault="0054179F" w:rsidP="00115E8A">
            <w:pPr>
              <w:spacing w:line="16" w:lineRule="atLeast"/>
              <w:rPr>
                <w:rFonts w:asciiTheme="minorEastAsia" w:hAnsiTheme="minorEastAsia"/>
                <w:szCs w:val="18"/>
              </w:rPr>
            </w:pPr>
          </w:p>
        </w:tc>
        <w:tc>
          <w:tcPr>
            <w:tcW w:w="1180" w:type="dxa"/>
          </w:tcPr>
          <w:p w14:paraId="54281F5E"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运行维护费（</w:t>
            </w:r>
            <w:r w:rsidRPr="00DC020C">
              <w:rPr>
                <w:rFonts w:asciiTheme="minorEastAsia" w:hAnsiTheme="minorEastAsia"/>
                <w:szCs w:val="18"/>
              </w:rPr>
              <w:t>BA</w:t>
            </w:r>
            <w:r w:rsidRPr="00DC020C">
              <w:rPr>
                <w:rFonts w:asciiTheme="minorEastAsia" w:hAnsiTheme="minorEastAsia" w:hint="eastAsia"/>
                <w:szCs w:val="18"/>
              </w:rPr>
              <w:t>）</w:t>
            </w:r>
          </w:p>
        </w:tc>
        <w:tc>
          <w:tcPr>
            <w:tcW w:w="1603" w:type="dxa"/>
          </w:tcPr>
          <w:p w14:paraId="22484619" w14:textId="77777777" w:rsidR="0054179F" w:rsidRPr="00DC020C" w:rsidRDefault="00BA603D" w:rsidP="00115E8A">
            <w:pPr>
              <w:spacing w:line="16" w:lineRule="atLeast"/>
              <w:jc w:val="left"/>
              <w:rPr>
                <w:rFonts w:asciiTheme="minorEastAsia" w:hAnsiTheme="minorEastAsia"/>
                <w:i/>
                <w:szCs w:val="18"/>
              </w:rPr>
            </w:pPr>
            <m:oMathPara>
              <m:oMathParaPr>
                <m:jc m:val="left"/>
              </m:oMathParaPr>
              <m:oMath>
                <m:r>
                  <w:rPr>
                    <w:rFonts w:ascii="Cambria Math" w:hAnsiTheme="minorEastAsia"/>
                    <w:szCs w:val="18"/>
                  </w:rPr>
                  <m:t>T=</m:t>
                </m:r>
                <m:nary>
                  <m:naryPr>
                    <m:chr m:val="∑"/>
                    <m:limLoc m:val="undOvr"/>
                    <m:ctrlPr>
                      <w:rPr>
                        <w:rFonts w:ascii="Cambria Math" w:hAnsiTheme="minorEastAsia"/>
                        <w:i/>
                        <w:szCs w:val="18"/>
                      </w:rPr>
                    </m:ctrlPr>
                  </m:naryPr>
                  <m:sub>
                    <m:r>
                      <w:rPr>
                        <w:rFonts w:ascii="Cambria Math" w:hAnsiTheme="minorEastAsia"/>
                        <w:szCs w:val="18"/>
                      </w:rPr>
                      <m:t>i=1</m:t>
                    </m:r>
                  </m:sub>
                  <m:sup>
                    <m:r>
                      <w:rPr>
                        <w:rFonts w:ascii="Cambria Math" w:hAnsiTheme="minorEastAsia"/>
                        <w:szCs w:val="18"/>
                      </w:rPr>
                      <m:t>n</m:t>
                    </m:r>
                  </m:sup>
                  <m:e>
                    <m:sSub>
                      <m:sSubPr>
                        <m:ctrlPr>
                          <w:rPr>
                            <w:rFonts w:ascii="Cambria Math" w:hAnsiTheme="minorEastAsia"/>
                            <w:i/>
                            <w:szCs w:val="18"/>
                          </w:rPr>
                        </m:ctrlPr>
                      </m:sSubPr>
                      <m:e>
                        <m:r>
                          <w:rPr>
                            <w:rFonts w:ascii="Cambria Math" w:hAnsiTheme="minorEastAsia"/>
                            <w:szCs w:val="18"/>
                          </w:rPr>
                          <m:t>T</m:t>
                        </m:r>
                      </m:e>
                      <m:sub>
                        <m:r>
                          <w:rPr>
                            <w:rFonts w:ascii="Cambria Math" w:hAnsiTheme="minorEastAsia"/>
                            <w:szCs w:val="18"/>
                          </w:rPr>
                          <m:t>i</m:t>
                        </m:r>
                      </m:sub>
                    </m:sSub>
                  </m:e>
                </m:nary>
              </m:oMath>
            </m:oMathPara>
          </w:p>
        </w:tc>
        <w:tc>
          <w:tcPr>
            <w:tcW w:w="5004" w:type="dxa"/>
          </w:tcPr>
          <w:p w14:paraId="49B5E49B" w14:textId="77777777" w:rsidR="0054179F" w:rsidRPr="00DC020C" w:rsidRDefault="002C0966" w:rsidP="00115E8A">
            <w:pPr>
              <w:spacing w:line="16" w:lineRule="atLeast"/>
              <w:rPr>
                <w:rFonts w:asciiTheme="minorEastAsia" w:hAnsiTheme="minorEastAsia"/>
                <w:szCs w:val="18"/>
              </w:rPr>
            </w:pPr>
            <m:oMathPara>
              <m:oMath>
                <m:sSub>
                  <m:sSubPr>
                    <m:ctrlPr>
                      <w:rPr>
                        <w:rFonts w:ascii="Cambria Math" w:hAnsiTheme="minorEastAsia"/>
                        <w:i/>
                        <w:szCs w:val="18"/>
                      </w:rPr>
                    </m:ctrlPr>
                  </m:sSubPr>
                  <m:e>
                    <m:r>
                      <w:rPr>
                        <w:rFonts w:ascii="Cambria Math" w:hAnsiTheme="minorEastAsia"/>
                        <w:szCs w:val="18"/>
                      </w:rPr>
                      <m:t>T</m:t>
                    </m:r>
                  </m:e>
                  <m:sub>
                    <m:r>
                      <w:rPr>
                        <w:rFonts w:ascii="Cambria Math" w:hAnsiTheme="minorEastAsia"/>
                        <w:szCs w:val="18"/>
                      </w:rPr>
                      <m:t>i</m:t>
                    </m:r>
                  </m:sub>
                </m:sSub>
                <m:r>
                  <m:rPr>
                    <m:sty m:val="p"/>
                  </m:rPr>
                  <w:rPr>
                    <w:rFonts w:ascii="Cambria Math" w:hAnsi="Cambria Math" w:hint="eastAsia"/>
                    <w:szCs w:val="18"/>
                  </w:rPr>
                  <m:t>：人员工资、水电、保险、清洁维护等费用</m:t>
                </m:r>
              </m:oMath>
            </m:oMathPara>
          </w:p>
        </w:tc>
      </w:tr>
      <w:tr w:rsidR="0054179F" w:rsidRPr="00DC020C" w14:paraId="2204042D" w14:textId="77777777">
        <w:trPr>
          <w:trHeight w:val="139"/>
        </w:trPr>
        <w:tc>
          <w:tcPr>
            <w:tcW w:w="915" w:type="dxa"/>
            <w:vMerge w:val="restart"/>
          </w:tcPr>
          <w:p w14:paraId="14F6C640"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运输成本</w:t>
            </w:r>
          </w:p>
          <w:p w14:paraId="5A204157"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w:t>
            </w:r>
            <w:r w:rsidR="00F2626B" w:rsidRPr="00DC020C">
              <w:rPr>
                <w:rFonts w:asciiTheme="minorEastAsia" w:hAnsiTheme="minorEastAsia" w:hint="eastAsia"/>
                <w:szCs w:val="18"/>
              </w:rPr>
              <w:t>N</w:t>
            </w:r>
            <w:r w:rsidRPr="00DC020C">
              <w:rPr>
                <w:rFonts w:asciiTheme="minorEastAsia" w:hAnsiTheme="minorEastAsia" w:hint="eastAsia"/>
                <w:szCs w:val="18"/>
                <w:vertAlign w:val="subscript"/>
              </w:rPr>
              <w:t>1-3</w:t>
            </w:r>
            <w:r w:rsidRPr="00DC020C">
              <w:rPr>
                <w:rFonts w:asciiTheme="minorEastAsia" w:hAnsiTheme="minorEastAsia" w:hint="eastAsia"/>
                <w:szCs w:val="18"/>
              </w:rPr>
              <w:t>）</w:t>
            </w:r>
          </w:p>
        </w:tc>
        <w:tc>
          <w:tcPr>
            <w:tcW w:w="1180" w:type="dxa"/>
          </w:tcPr>
          <w:p w14:paraId="22779A5F"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车辆折旧成本</w:t>
            </w:r>
          </w:p>
        </w:tc>
        <w:tc>
          <w:tcPr>
            <w:tcW w:w="1603" w:type="dxa"/>
          </w:tcPr>
          <w:p w14:paraId="6169FA56" w14:textId="77777777" w:rsidR="0054179F" w:rsidRPr="00DC020C" w:rsidRDefault="00BA603D" w:rsidP="00115E8A">
            <w:pPr>
              <w:spacing w:line="16" w:lineRule="atLeast"/>
              <w:jc w:val="left"/>
              <w:rPr>
                <w:rFonts w:asciiTheme="minorEastAsia" w:hAnsiTheme="minorEastAsia"/>
                <w:szCs w:val="18"/>
              </w:rPr>
            </w:pPr>
            <m:oMathPara>
              <m:oMath>
                <m:r>
                  <w:rPr>
                    <w:rFonts w:ascii="Cambria Math" w:hAnsiTheme="minorEastAsia"/>
                    <w:szCs w:val="18"/>
                  </w:rPr>
                  <m:t>ZJ=</m:t>
                </m:r>
                <m:f>
                  <m:fPr>
                    <m:ctrlPr>
                      <w:rPr>
                        <w:rFonts w:ascii="Cambria Math" w:hAnsiTheme="minorEastAsia"/>
                        <w:i/>
                        <w:szCs w:val="18"/>
                      </w:rPr>
                    </m:ctrlPr>
                  </m:fPr>
                  <m:num>
                    <m:r>
                      <w:rPr>
                        <w:rFonts w:ascii="Cambria Math" w:hAnsiTheme="minorEastAsia"/>
                        <w:szCs w:val="18"/>
                      </w:rPr>
                      <m:t>CL</m:t>
                    </m:r>
                    <m:r>
                      <w:rPr>
                        <w:rFonts w:ascii="Cambria Math" w:hAnsi="Cambria Math"/>
                        <w:szCs w:val="18"/>
                      </w:rPr>
                      <m:t>*</m:t>
                    </m:r>
                    <m:sSub>
                      <m:sSubPr>
                        <m:ctrlPr>
                          <w:rPr>
                            <w:rFonts w:ascii="Cambria Math" w:hAnsiTheme="minorEastAsia"/>
                            <w:i/>
                            <w:szCs w:val="18"/>
                          </w:rPr>
                        </m:ctrlPr>
                      </m:sSubPr>
                      <m:e>
                        <m:r>
                          <w:rPr>
                            <w:rFonts w:ascii="Cambria Math" w:hAnsiTheme="minorEastAsia"/>
                            <w:szCs w:val="18"/>
                          </w:rPr>
                          <m:t>e</m:t>
                        </m:r>
                      </m:e>
                      <m:sub>
                        <m:r>
                          <w:rPr>
                            <w:rFonts w:ascii="Cambria Math" w:hAnsiTheme="minorEastAsia"/>
                            <w:szCs w:val="18"/>
                          </w:rPr>
                          <m:t>3</m:t>
                        </m:r>
                      </m:sub>
                    </m:sSub>
                  </m:num>
                  <m:den>
                    <m:r>
                      <w:rPr>
                        <w:rFonts w:ascii="Cambria Math" w:hAnsiTheme="minorEastAsia"/>
                        <w:szCs w:val="18"/>
                      </w:rPr>
                      <m:t>10</m:t>
                    </m:r>
                  </m:den>
                </m:f>
              </m:oMath>
            </m:oMathPara>
          </w:p>
        </w:tc>
        <w:tc>
          <w:tcPr>
            <w:tcW w:w="5004" w:type="dxa"/>
          </w:tcPr>
          <w:p w14:paraId="39B5AE8D"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CL</w:t>
            </w:r>
            <w:r w:rsidRPr="00DC020C">
              <w:rPr>
                <w:rFonts w:asciiTheme="minorEastAsia" w:hAnsiTheme="minorEastAsia" w:hint="eastAsia"/>
                <w:szCs w:val="18"/>
              </w:rPr>
              <w:t>：垃圾运输车辆单价</w:t>
            </w:r>
          </w:p>
          <w:p w14:paraId="09F633FD" w14:textId="77777777" w:rsidR="0054179F" w:rsidRPr="00DC020C" w:rsidRDefault="002C0966" w:rsidP="00115E8A">
            <w:pPr>
              <w:spacing w:line="16" w:lineRule="atLeast"/>
              <w:rPr>
                <w:rFonts w:asciiTheme="minorEastAsia" w:hAnsiTheme="minorEastAsia"/>
                <w:szCs w:val="18"/>
              </w:rPr>
            </w:pPr>
            <m:oMath>
              <m:sSub>
                <m:sSubPr>
                  <m:ctrlPr>
                    <w:rPr>
                      <w:rFonts w:ascii="Cambria Math" w:hAnsiTheme="minorEastAsia"/>
                      <w:i/>
                      <w:szCs w:val="18"/>
                    </w:rPr>
                  </m:ctrlPr>
                </m:sSubPr>
                <m:e>
                  <m:r>
                    <w:rPr>
                      <w:rFonts w:ascii="Cambria Math" w:hAnsiTheme="minorEastAsia"/>
                      <w:szCs w:val="18"/>
                    </w:rPr>
                    <m:t>e</m:t>
                  </m:r>
                </m:e>
                <m:sub>
                  <m:r>
                    <w:rPr>
                      <w:rFonts w:ascii="Cambria Math" w:hAnsiTheme="minorEastAsia"/>
                      <w:szCs w:val="18"/>
                    </w:rPr>
                    <m:t>3</m:t>
                  </m:r>
                </m:sub>
              </m:sSub>
            </m:oMath>
            <w:r w:rsidR="00BA603D" w:rsidRPr="00DC020C">
              <w:rPr>
                <w:rFonts w:asciiTheme="minorEastAsia" w:hAnsiTheme="minorEastAsia" w:hint="eastAsia"/>
                <w:szCs w:val="18"/>
              </w:rPr>
              <w:t>：垃圾运输车辆个数</w:t>
            </w:r>
          </w:p>
          <w:p w14:paraId="45351F71" w14:textId="77777777" w:rsidR="0054179F" w:rsidRPr="00DC020C" w:rsidRDefault="00BA603D" w:rsidP="00115E8A">
            <w:pPr>
              <w:spacing w:line="16" w:lineRule="atLeast"/>
              <w:rPr>
                <w:rFonts w:asciiTheme="minorEastAsia" w:hAnsiTheme="minorEastAsia"/>
                <w:i/>
                <w:szCs w:val="18"/>
              </w:rPr>
            </w:pPr>
            <w:r w:rsidRPr="00DC020C">
              <w:rPr>
                <w:rFonts w:asciiTheme="minorEastAsia" w:hAnsiTheme="minorEastAsia"/>
                <w:szCs w:val="18"/>
              </w:rPr>
              <w:lastRenderedPageBreak/>
              <w:t>（注：垃圾运输车辆使用寿命为</w:t>
            </w:r>
            <w:r w:rsidRPr="00DC020C">
              <w:rPr>
                <w:rFonts w:asciiTheme="minorEastAsia" w:hAnsiTheme="minorEastAsia" w:hint="eastAsia"/>
                <w:szCs w:val="18"/>
              </w:rPr>
              <w:t>10年</w:t>
            </w:r>
            <w:r w:rsidRPr="00DC020C">
              <w:rPr>
                <w:rFonts w:asciiTheme="minorEastAsia" w:hAnsiTheme="minorEastAsia"/>
                <w:szCs w:val="18"/>
              </w:rPr>
              <w:t>）</w:t>
            </w:r>
          </w:p>
        </w:tc>
      </w:tr>
      <w:tr w:rsidR="0054179F" w:rsidRPr="00DC020C" w14:paraId="0E428B7F" w14:textId="77777777">
        <w:trPr>
          <w:trHeight w:val="139"/>
        </w:trPr>
        <w:tc>
          <w:tcPr>
            <w:tcW w:w="915" w:type="dxa"/>
            <w:vMerge/>
          </w:tcPr>
          <w:p w14:paraId="0F20E8D3" w14:textId="77777777" w:rsidR="0054179F" w:rsidRPr="00DC020C" w:rsidRDefault="0054179F" w:rsidP="00115E8A">
            <w:pPr>
              <w:spacing w:line="16" w:lineRule="atLeast"/>
              <w:rPr>
                <w:rFonts w:asciiTheme="minorEastAsia" w:hAnsiTheme="minorEastAsia"/>
                <w:szCs w:val="18"/>
              </w:rPr>
            </w:pPr>
          </w:p>
        </w:tc>
        <w:tc>
          <w:tcPr>
            <w:tcW w:w="1180" w:type="dxa"/>
          </w:tcPr>
          <w:p w14:paraId="7C909C26"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维修及其他费用</w:t>
            </w:r>
          </w:p>
        </w:tc>
        <w:tc>
          <w:tcPr>
            <w:tcW w:w="1603" w:type="dxa"/>
          </w:tcPr>
          <w:p w14:paraId="52C3522B" w14:textId="77777777" w:rsidR="0054179F" w:rsidRPr="00DC020C" w:rsidRDefault="00BA603D" w:rsidP="00115E8A">
            <w:pPr>
              <w:spacing w:line="16" w:lineRule="atLeast"/>
              <w:rPr>
                <w:rFonts w:asciiTheme="minorEastAsia" w:hAnsiTheme="minorEastAsia"/>
                <w:szCs w:val="18"/>
              </w:rPr>
            </w:pPr>
            <m:oMathPara>
              <m:oMath>
                <m:r>
                  <w:rPr>
                    <w:rFonts w:ascii="Cambria Math" w:hAnsiTheme="minorEastAsia"/>
                    <w:szCs w:val="18"/>
                  </w:rPr>
                  <m:t>F=WX+QT</m:t>
                </m:r>
              </m:oMath>
            </m:oMathPara>
          </w:p>
        </w:tc>
        <w:tc>
          <w:tcPr>
            <w:tcW w:w="5004" w:type="dxa"/>
          </w:tcPr>
          <w:p w14:paraId="2A3418E9"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WX</w:t>
            </w:r>
            <w:r w:rsidRPr="00DC020C">
              <w:rPr>
                <w:rFonts w:asciiTheme="minorEastAsia" w:hAnsiTheme="minorEastAsia" w:hint="eastAsia"/>
                <w:szCs w:val="18"/>
              </w:rPr>
              <w:t>：垃圾运输车的维修费用</w:t>
            </w:r>
          </w:p>
          <w:p w14:paraId="2BAC5B97"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QT：其他费用（包括油费或者电费）</w:t>
            </w:r>
          </w:p>
        </w:tc>
      </w:tr>
      <w:tr w:rsidR="0054179F" w:rsidRPr="00DC020C" w14:paraId="0B9F1E57" w14:textId="77777777">
        <w:trPr>
          <w:trHeight w:val="342"/>
        </w:trPr>
        <w:tc>
          <w:tcPr>
            <w:tcW w:w="915" w:type="dxa"/>
            <w:vMerge/>
          </w:tcPr>
          <w:p w14:paraId="29EE403C" w14:textId="77777777" w:rsidR="0054179F" w:rsidRPr="00DC020C" w:rsidRDefault="0054179F" w:rsidP="00115E8A">
            <w:pPr>
              <w:spacing w:line="16" w:lineRule="atLeast"/>
              <w:rPr>
                <w:rFonts w:asciiTheme="minorEastAsia" w:hAnsiTheme="minorEastAsia"/>
                <w:szCs w:val="18"/>
              </w:rPr>
            </w:pPr>
          </w:p>
        </w:tc>
        <w:tc>
          <w:tcPr>
            <w:tcW w:w="1180" w:type="dxa"/>
          </w:tcPr>
          <w:p w14:paraId="34230102"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人工成本</w:t>
            </w:r>
          </w:p>
        </w:tc>
        <w:tc>
          <w:tcPr>
            <w:tcW w:w="1603" w:type="dxa"/>
          </w:tcPr>
          <w:p w14:paraId="3DEA80F2" w14:textId="77777777" w:rsidR="0054179F" w:rsidRPr="00DC020C" w:rsidRDefault="00BA603D" w:rsidP="00115E8A">
            <w:pPr>
              <w:spacing w:line="16" w:lineRule="atLeast"/>
              <w:rPr>
                <w:rFonts w:asciiTheme="minorEastAsia" w:hAnsiTheme="minorEastAsia"/>
                <w:szCs w:val="18"/>
              </w:rPr>
            </w:pPr>
            <m:oMathPara>
              <m:oMath>
                <m:r>
                  <w:rPr>
                    <w:rFonts w:ascii="Cambria Math" w:hAnsiTheme="minorEastAsia"/>
                    <w:szCs w:val="18"/>
                  </w:rPr>
                  <m:t>RG=GZ</m:t>
                </m:r>
                <m:r>
                  <w:rPr>
                    <w:rFonts w:ascii="Cambria Math" w:hAnsi="Cambria Math"/>
                    <w:szCs w:val="18"/>
                  </w:rPr>
                  <m:t>*</m:t>
                </m:r>
                <m:sSub>
                  <m:sSubPr>
                    <m:ctrlPr>
                      <w:rPr>
                        <w:rFonts w:ascii="Cambria Math" w:hAnsiTheme="minorEastAsia"/>
                        <w:i/>
                        <w:szCs w:val="18"/>
                      </w:rPr>
                    </m:ctrlPr>
                  </m:sSubPr>
                  <m:e>
                    <m:r>
                      <w:rPr>
                        <w:rFonts w:ascii="Cambria Math" w:hAnsiTheme="minorEastAsia"/>
                        <w:szCs w:val="18"/>
                      </w:rPr>
                      <m:t>e</m:t>
                    </m:r>
                  </m:e>
                  <m:sub>
                    <m:r>
                      <w:rPr>
                        <w:rFonts w:ascii="Cambria Math" w:hAnsiTheme="minorEastAsia"/>
                        <w:szCs w:val="18"/>
                      </w:rPr>
                      <m:t>4</m:t>
                    </m:r>
                  </m:sub>
                </m:sSub>
              </m:oMath>
            </m:oMathPara>
          </w:p>
        </w:tc>
        <w:tc>
          <w:tcPr>
            <w:tcW w:w="5004" w:type="dxa"/>
          </w:tcPr>
          <w:p w14:paraId="686187DF"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GZ</w:t>
            </w:r>
            <w:r w:rsidRPr="00DC020C">
              <w:rPr>
                <w:rFonts w:asciiTheme="minorEastAsia" w:hAnsiTheme="minorEastAsia" w:hint="eastAsia"/>
                <w:szCs w:val="18"/>
              </w:rPr>
              <w:t>：工人每年的平均工资</w:t>
            </w:r>
          </w:p>
          <w:p w14:paraId="00A66C8D" w14:textId="77777777" w:rsidR="0054179F" w:rsidRPr="00DC020C" w:rsidRDefault="002C0966" w:rsidP="00115E8A">
            <w:pPr>
              <w:spacing w:line="16" w:lineRule="atLeast"/>
              <w:rPr>
                <w:rFonts w:asciiTheme="minorEastAsia" w:hAnsiTheme="minorEastAsia"/>
                <w:szCs w:val="18"/>
              </w:rPr>
            </w:pPr>
            <m:oMath>
              <m:sSub>
                <m:sSubPr>
                  <m:ctrlPr>
                    <w:rPr>
                      <w:rFonts w:ascii="Cambria Math" w:hAnsiTheme="minorEastAsia"/>
                      <w:i/>
                      <w:szCs w:val="18"/>
                    </w:rPr>
                  </m:ctrlPr>
                </m:sSubPr>
                <m:e>
                  <m:r>
                    <w:rPr>
                      <w:rFonts w:ascii="Cambria Math" w:hAnsiTheme="minorEastAsia"/>
                      <w:szCs w:val="18"/>
                    </w:rPr>
                    <m:t>e</m:t>
                  </m:r>
                </m:e>
                <m:sub>
                  <m:r>
                    <w:rPr>
                      <w:rFonts w:ascii="Cambria Math" w:hAnsiTheme="minorEastAsia"/>
                      <w:szCs w:val="18"/>
                    </w:rPr>
                    <m:t>4</m:t>
                  </m:r>
                </m:sub>
              </m:sSub>
            </m:oMath>
            <w:r w:rsidR="00BA603D" w:rsidRPr="00DC020C">
              <w:rPr>
                <w:rFonts w:asciiTheme="minorEastAsia" w:hAnsiTheme="minorEastAsia" w:hint="eastAsia"/>
                <w:szCs w:val="18"/>
              </w:rPr>
              <w:t>：工人数</w:t>
            </w:r>
          </w:p>
        </w:tc>
      </w:tr>
      <w:tr w:rsidR="0054179F" w:rsidRPr="00DC020C" w14:paraId="79FC4845" w14:textId="77777777">
        <w:trPr>
          <w:trHeight w:val="138"/>
        </w:trPr>
        <w:tc>
          <w:tcPr>
            <w:tcW w:w="915" w:type="dxa"/>
            <w:vMerge/>
          </w:tcPr>
          <w:p w14:paraId="725B9D29" w14:textId="77777777" w:rsidR="0054179F" w:rsidRPr="00DC020C" w:rsidRDefault="0054179F" w:rsidP="00115E8A">
            <w:pPr>
              <w:spacing w:line="16" w:lineRule="atLeast"/>
              <w:rPr>
                <w:rFonts w:asciiTheme="minorEastAsia" w:hAnsiTheme="minorEastAsia"/>
                <w:szCs w:val="18"/>
              </w:rPr>
            </w:pPr>
          </w:p>
        </w:tc>
        <w:tc>
          <w:tcPr>
            <w:tcW w:w="1180" w:type="dxa"/>
          </w:tcPr>
          <w:p w14:paraId="3FA92405"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动力费</w:t>
            </w:r>
          </w:p>
        </w:tc>
        <w:tc>
          <w:tcPr>
            <w:tcW w:w="1603" w:type="dxa"/>
          </w:tcPr>
          <w:p w14:paraId="56D7A842" w14:textId="77777777" w:rsidR="0054179F" w:rsidRPr="00DC020C" w:rsidRDefault="00BA603D" w:rsidP="00115E8A">
            <w:pPr>
              <w:spacing w:line="16" w:lineRule="atLeast"/>
              <w:rPr>
                <w:rFonts w:asciiTheme="minorEastAsia" w:hAnsiTheme="minorEastAsia"/>
                <w:szCs w:val="18"/>
              </w:rPr>
            </w:pPr>
            <m:oMathPara>
              <m:oMath>
                <m:r>
                  <w:rPr>
                    <w:rFonts w:ascii="Cambria Math" w:hAnsiTheme="minorEastAsia"/>
                    <w:szCs w:val="18"/>
                  </w:rPr>
                  <m:t>DL=</m:t>
                </m:r>
                <m:nary>
                  <m:naryPr>
                    <m:chr m:val="∑"/>
                    <m:limLoc m:val="undOvr"/>
                    <m:ctrlPr>
                      <w:rPr>
                        <w:rFonts w:ascii="Cambria Math" w:hAnsiTheme="minorEastAsia"/>
                        <w:i/>
                        <w:szCs w:val="18"/>
                      </w:rPr>
                    </m:ctrlPr>
                  </m:naryPr>
                  <m:sub>
                    <m:eqArr>
                      <m:eqArrPr>
                        <m:ctrlPr>
                          <w:rPr>
                            <w:rFonts w:ascii="Cambria Math" w:hAnsiTheme="minorEastAsia"/>
                            <w:i/>
                            <w:szCs w:val="18"/>
                          </w:rPr>
                        </m:ctrlPr>
                      </m:eqArrPr>
                      <m:e>
                        <m:r>
                          <w:rPr>
                            <w:rFonts w:ascii="Cambria Math" w:hAnsiTheme="minorEastAsia"/>
                            <w:szCs w:val="18"/>
                          </w:rPr>
                          <m:t>i=1</m:t>
                        </m:r>
                      </m:e>
                    </m:eqArr>
                  </m:sub>
                  <m:sup>
                    <m:r>
                      <w:rPr>
                        <w:rFonts w:ascii="Cambria Math" w:hAnsiTheme="minorEastAsia"/>
                        <w:szCs w:val="18"/>
                      </w:rPr>
                      <m:t>n</m:t>
                    </m:r>
                  </m:sup>
                  <m:e>
                    <m:sSub>
                      <m:sSubPr>
                        <m:ctrlPr>
                          <w:rPr>
                            <w:rFonts w:ascii="Cambria Math" w:hAnsiTheme="minorEastAsia"/>
                            <w:i/>
                            <w:szCs w:val="18"/>
                          </w:rPr>
                        </m:ctrlPr>
                      </m:sSubPr>
                      <m:e>
                        <m:r>
                          <w:rPr>
                            <w:rFonts w:ascii="Cambria Math" w:hAnsiTheme="minorEastAsia"/>
                            <w:szCs w:val="18"/>
                          </w:rPr>
                          <m:t>l</m:t>
                        </m:r>
                      </m:e>
                      <m:sub>
                        <m:r>
                          <w:rPr>
                            <w:rFonts w:ascii="Cambria Math" w:hAnsiTheme="minorEastAsia"/>
                            <w:szCs w:val="18"/>
                          </w:rPr>
                          <m:t>i</m:t>
                        </m:r>
                      </m:sub>
                    </m:sSub>
                  </m:e>
                </m:nary>
                <m:sSub>
                  <m:sSubPr>
                    <m:ctrlPr>
                      <w:rPr>
                        <w:rFonts w:ascii="Cambria Math" w:hAnsiTheme="minorEastAsia"/>
                        <w:i/>
                        <w:szCs w:val="18"/>
                      </w:rPr>
                    </m:ctrlPr>
                  </m:sSubPr>
                  <m:e>
                    <m:r>
                      <w:rPr>
                        <w:rFonts w:ascii="Cambria Math" w:hAnsiTheme="minorEastAsia"/>
                        <w:szCs w:val="18"/>
                      </w:rPr>
                      <m:t>m</m:t>
                    </m:r>
                  </m:e>
                  <m:sub>
                    <m:r>
                      <w:rPr>
                        <w:rFonts w:ascii="Cambria Math" w:hAnsiTheme="minorEastAsia"/>
                        <w:szCs w:val="18"/>
                      </w:rPr>
                      <m:t>i</m:t>
                    </m:r>
                  </m:sub>
                </m:sSub>
                <m:sSub>
                  <m:sSubPr>
                    <m:ctrlPr>
                      <w:rPr>
                        <w:rFonts w:ascii="Cambria Math" w:hAnsiTheme="minorEastAsia"/>
                        <w:i/>
                        <w:szCs w:val="18"/>
                      </w:rPr>
                    </m:ctrlPr>
                  </m:sSubPr>
                  <m:e>
                    <m:r>
                      <w:rPr>
                        <w:rFonts w:ascii="Cambria Math" w:hAnsiTheme="minorEastAsia"/>
                        <w:szCs w:val="18"/>
                      </w:rPr>
                      <m:t>e</m:t>
                    </m:r>
                  </m:e>
                  <m:sub>
                    <m:r>
                      <w:rPr>
                        <w:rFonts w:ascii="Cambria Math" w:hAnsiTheme="minorEastAsia"/>
                        <w:szCs w:val="18"/>
                      </w:rPr>
                      <m:t>i</m:t>
                    </m:r>
                  </m:sub>
                </m:sSub>
              </m:oMath>
            </m:oMathPara>
          </w:p>
        </w:tc>
        <w:tc>
          <w:tcPr>
            <w:tcW w:w="5004" w:type="dxa"/>
          </w:tcPr>
          <w:p w14:paraId="2A5EE104" w14:textId="77777777" w:rsidR="0054179F" w:rsidRPr="00DC020C" w:rsidRDefault="00BA603D" w:rsidP="00115E8A">
            <w:pPr>
              <w:spacing w:line="16" w:lineRule="atLeast"/>
              <w:rPr>
                <w:rFonts w:asciiTheme="minorEastAsia" w:hAnsiTheme="minorEastAsia"/>
                <w:szCs w:val="18"/>
              </w:rPr>
            </w:pPr>
            <m:oMath>
              <m:r>
                <m:rPr>
                  <m:sty m:val="p"/>
                </m:rPr>
                <w:rPr>
                  <w:rFonts w:ascii="Cambria Math" w:hAnsiTheme="minorEastAsia"/>
                  <w:kern w:val="0"/>
                  <w:szCs w:val="18"/>
                </w:rPr>
                <m:t>i</m:t>
              </m:r>
            </m:oMath>
            <w:r w:rsidRPr="00DC020C">
              <w:rPr>
                <w:rFonts w:asciiTheme="minorEastAsia" w:hAnsiTheme="minorEastAsia" w:hint="eastAsia"/>
                <w:kern w:val="0"/>
                <w:szCs w:val="18"/>
              </w:rPr>
              <w:t>：表示不同收集桶运往收集站的编码</w:t>
            </w:r>
          </w:p>
          <w:p w14:paraId="14EB25A8" w14:textId="77777777" w:rsidR="0054179F" w:rsidRPr="00DC020C" w:rsidRDefault="002C0966" w:rsidP="00115E8A">
            <w:pPr>
              <w:spacing w:line="16" w:lineRule="atLeast"/>
              <w:rPr>
                <w:rFonts w:asciiTheme="minorEastAsia" w:hAnsiTheme="minorEastAsia"/>
                <w:szCs w:val="18"/>
              </w:rPr>
            </w:pPr>
            <m:oMath>
              <m:sSub>
                <m:sSubPr>
                  <m:ctrlPr>
                    <w:rPr>
                      <w:rFonts w:ascii="Cambria Math" w:hAnsiTheme="minorEastAsia"/>
                      <w:i/>
                      <w:szCs w:val="18"/>
                    </w:rPr>
                  </m:ctrlPr>
                </m:sSubPr>
                <m:e>
                  <m:r>
                    <w:rPr>
                      <w:rFonts w:ascii="Cambria Math" w:hAnsiTheme="minorEastAsia"/>
                      <w:szCs w:val="18"/>
                    </w:rPr>
                    <m:t>l</m:t>
                  </m:r>
                </m:e>
                <m:sub>
                  <m:r>
                    <w:rPr>
                      <w:rFonts w:ascii="Cambria Math" w:hAnsiTheme="minorEastAsia"/>
                      <w:szCs w:val="18"/>
                    </w:rPr>
                    <m:t>i</m:t>
                  </m:r>
                </m:sub>
              </m:sSub>
            </m:oMath>
            <w:r w:rsidR="00BA603D" w:rsidRPr="00DC020C">
              <w:rPr>
                <w:rFonts w:asciiTheme="minorEastAsia" w:hAnsiTheme="minorEastAsia" w:hint="eastAsia"/>
                <w:szCs w:val="18"/>
              </w:rPr>
              <w:t>垃圾运输车运输单位质量垃圾的动力费</w:t>
            </w:r>
          </w:p>
          <w:p w14:paraId="1C105149" w14:textId="77777777" w:rsidR="0054179F" w:rsidRPr="00DC020C" w:rsidRDefault="002C0966" w:rsidP="00115E8A">
            <w:pPr>
              <w:spacing w:line="16" w:lineRule="atLeast"/>
              <w:rPr>
                <w:rFonts w:asciiTheme="minorEastAsia" w:hAnsiTheme="minorEastAsia"/>
                <w:szCs w:val="18"/>
              </w:rPr>
            </w:pPr>
            <m:oMath>
              <m:sSub>
                <m:sSubPr>
                  <m:ctrlPr>
                    <w:rPr>
                      <w:rFonts w:ascii="Cambria Math" w:hAnsiTheme="minorEastAsia"/>
                      <w:i/>
                      <w:szCs w:val="18"/>
                    </w:rPr>
                  </m:ctrlPr>
                </m:sSubPr>
                <m:e>
                  <m:r>
                    <w:rPr>
                      <w:rFonts w:ascii="Cambria Math" w:hAnsiTheme="minorEastAsia"/>
                      <w:szCs w:val="18"/>
                    </w:rPr>
                    <m:t>m</m:t>
                  </m:r>
                </m:e>
                <m:sub>
                  <m:r>
                    <w:rPr>
                      <w:rFonts w:ascii="Cambria Math" w:hAnsiTheme="minorEastAsia"/>
                      <w:szCs w:val="18"/>
                    </w:rPr>
                    <m:t>i</m:t>
                  </m:r>
                </m:sub>
              </m:sSub>
            </m:oMath>
            <w:r w:rsidR="00BA603D" w:rsidRPr="00DC020C">
              <w:rPr>
                <w:rFonts w:asciiTheme="minorEastAsia" w:hAnsiTheme="minorEastAsia" w:hint="eastAsia"/>
                <w:szCs w:val="18"/>
              </w:rPr>
              <w:t>：运输距离</w:t>
            </w:r>
          </w:p>
          <w:p w14:paraId="390B1A4A" w14:textId="77777777" w:rsidR="0054179F" w:rsidRPr="00DC020C" w:rsidRDefault="002C0966" w:rsidP="00115E8A">
            <w:pPr>
              <w:spacing w:line="16" w:lineRule="atLeast"/>
              <w:rPr>
                <w:rFonts w:asciiTheme="minorEastAsia" w:hAnsiTheme="minorEastAsia"/>
                <w:szCs w:val="18"/>
              </w:rPr>
            </w:pPr>
            <m:oMath>
              <m:sSub>
                <m:sSubPr>
                  <m:ctrlPr>
                    <w:rPr>
                      <w:rFonts w:ascii="Cambria Math" w:hAnsiTheme="minorEastAsia"/>
                      <w:i/>
                      <w:szCs w:val="18"/>
                    </w:rPr>
                  </m:ctrlPr>
                </m:sSubPr>
                <m:e>
                  <m:r>
                    <w:rPr>
                      <w:rFonts w:ascii="Cambria Math" w:hAnsiTheme="minorEastAsia"/>
                      <w:szCs w:val="18"/>
                    </w:rPr>
                    <m:t>e</m:t>
                  </m:r>
                </m:e>
                <m:sub>
                  <m:r>
                    <w:rPr>
                      <w:rFonts w:ascii="Cambria Math" w:hAnsiTheme="minorEastAsia"/>
                      <w:szCs w:val="18"/>
                    </w:rPr>
                    <m:t>i</m:t>
                  </m:r>
                </m:sub>
              </m:sSub>
            </m:oMath>
            <w:r w:rsidR="00BA603D" w:rsidRPr="00DC020C">
              <w:rPr>
                <w:rFonts w:asciiTheme="minorEastAsia" w:hAnsiTheme="minorEastAsia" w:hint="eastAsia"/>
                <w:szCs w:val="18"/>
              </w:rPr>
              <w:t>：运输垃圾量</w:t>
            </w:r>
          </w:p>
        </w:tc>
      </w:tr>
    </w:tbl>
    <w:p w14:paraId="5E6D7288" w14:textId="77777777" w:rsidR="0054179F" w:rsidRPr="00DC020C" w:rsidRDefault="00BA603D">
      <w:pPr>
        <w:rPr>
          <w:sz w:val="28"/>
          <w:szCs w:val="28"/>
        </w:rPr>
      </w:pPr>
      <w:r w:rsidRPr="00DC020C">
        <w:rPr>
          <w:sz w:val="28"/>
          <w:szCs w:val="28"/>
        </w:rPr>
        <w:t>垃圾卫生填埋直接成本计算说明：</w:t>
      </w:r>
    </w:p>
    <w:p w14:paraId="27CFA1CD" w14:textId="77777777" w:rsidR="0054179F" w:rsidRPr="00DC020C" w:rsidRDefault="00BA603D">
      <w:pPr>
        <w:autoSpaceDE w:val="0"/>
        <w:autoSpaceDN w:val="0"/>
        <w:adjustRightInd w:val="0"/>
        <w:ind w:firstLine="420"/>
        <w:rPr>
          <w:sz w:val="28"/>
          <w:szCs w:val="28"/>
        </w:rPr>
      </w:pPr>
      <w:r w:rsidRPr="00DC020C">
        <w:rPr>
          <w:rFonts w:hint="eastAsia"/>
          <w:sz w:val="28"/>
          <w:szCs w:val="28"/>
        </w:rPr>
        <w:t xml:space="preserve"> </w:t>
      </w:r>
      <w:r w:rsidRPr="00DC020C">
        <w:rPr>
          <w:rFonts w:hint="eastAsia"/>
          <w:sz w:val="28"/>
          <w:szCs w:val="28"/>
        </w:rPr>
        <w:t>核算边界内的直接成本可分两类：一是固定成本，即成本总额在一定时期和一定业务量范围内，不受业务量增减变动影响而能保持不变的成本，包括土地成本、建设成本；二是可变成本，即在总成本中随产量的变化而变动的成本项目，主要为垃圾处理费（填埋作业、雨水分流、渗滤水处理、填埋</w:t>
      </w:r>
      <w:proofErr w:type="gramStart"/>
      <w:r w:rsidRPr="00DC020C">
        <w:rPr>
          <w:rFonts w:hint="eastAsia"/>
          <w:sz w:val="28"/>
          <w:szCs w:val="28"/>
        </w:rPr>
        <w:t>气处理</w:t>
      </w:r>
      <w:proofErr w:type="gramEnd"/>
      <w:r w:rsidRPr="00DC020C">
        <w:rPr>
          <w:rFonts w:hint="eastAsia"/>
          <w:sz w:val="28"/>
          <w:szCs w:val="28"/>
        </w:rPr>
        <w:t>等费用）。具体计算方法如表</w:t>
      </w:r>
      <w:r w:rsidRPr="00DC020C">
        <w:rPr>
          <w:rFonts w:hint="eastAsia"/>
          <w:sz w:val="28"/>
          <w:szCs w:val="28"/>
        </w:rPr>
        <w:t>5-2</w:t>
      </w:r>
      <w:r w:rsidRPr="00DC020C">
        <w:rPr>
          <w:rFonts w:hint="eastAsia"/>
          <w:sz w:val="28"/>
          <w:szCs w:val="28"/>
        </w:rPr>
        <w:t>所示：</w:t>
      </w:r>
    </w:p>
    <w:p w14:paraId="637EF981" w14:textId="77777777" w:rsidR="0054179F" w:rsidRPr="00DC020C" w:rsidRDefault="00BA603D">
      <w:pPr>
        <w:pStyle w:val="14"/>
        <w:ind w:firstLineChars="1000" w:firstLine="2209"/>
        <w:rPr>
          <w:b/>
          <w:sz w:val="22"/>
        </w:rPr>
      </w:pPr>
      <w:r w:rsidRPr="00DC020C">
        <w:rPr>
          <w:b/>
          <w:sz w:val="22"/>
        </w:rPr>
        <w:t>表</w:t>
      </w:r>
      <w:r w:rsidRPr="00DC020C">
        <w:rPr>
          <w:rFonts w:hint="eastAsia"/>
          <w:b/>
          <w:sz w:val="22"/>
        </w:rPr>
        <w:t xml:space="preserve"> 5-2生活垃圾卫生填埋直接成本核算方法</w:t>
      </w:r>
    </w:p>
    <w:tbl>
      <w:tblPr>
        <w:tblStyle w:val="13"/>
        <w:tblW w:w="8702" w:type="dxa"/>
        <w:tblLayout w:type="fixed"/>
        <w:tblLook w:val="04A0" w:firstRow="1" w:lastRow="0" w:firstColumn="1" w:lastColumn="0" w:noHBand="0" w:noVBand="1"/>
      </w:tblPr>
      <w:tblGrid>
        <w:gridCol w:w="927"/>
        <w:gridCol w:w="1711"/>
        <w:gridCol w:w="3427"/>
        <w:gridCol w:w="2637"/>
      </w:tblGrid>
      <w:tr w:rsidR="0054179F" w:rsidRPr="00DC020C" w14:paraId="355DD44B" w14:textId="77777777">
        <w:trPr>
          <w:tblHeader/>
        </w:trPr>
        <w:tc>
          <w:tcPr>
            <w:tcW w:w="927" w:type="dxa"/>
            <w:tcBorders>
              <w:top w:val="single" w:sz="18" w:space="0" w:color="auto"/>
            </w:tcBorders>
          </w:tcPr>
          <w:p w14:paraId="1936C75F" w14:textId="77777777" w:rsidR="0054179F" w:rsidRPr="00DC020C" w:rsidRDefault="00BA603D" w:rsidP="00115E8A">
            <w:pPr>
              <w:spacing w:line="192" w:lineRule="auto"/>
              <w:rPr>
                <w:b/>
                <w:szCs w:val="18"/>
              </w:rPr>
            </w:pPr>
            <w:r w:rsidRPr="00DC020C">
              <w:rPr>
                <w:rFonts w:hint="eastAsia"/>
                <w:b/>
                <w:szCs w:val="18"/>
              </w:rPr>
              <w:t>类别</w:t>
            </w:r>
          </w:p>
        </w:tc>
        <w:tc>
          <w:tcPr>
            <w:tcW w:w="1711" w:type="dxa"/>
            <w:tcBorders>
              <w:top w:val="single" w:sz="18" w:space="0" w:color="auto"/>
            </w:tcBorders>
          </w:tcPr>
          <w:p w14:paraId="658B4480" w14:textId="77777777" w:rsidR="0054179F" w:rsidRPr="00DC020C" w:rsidRDefault="00BA603D" w:rsidP="00115E8A">
            <w:pPr>
              <w:spacing w:line="192" w:lineRule="auto"/>
              <w:rPr>
                <w:b/>
                <w:szCs w:val="18"/>
              </w:rPr>
            </w:pPr>
            <w:r w:rsidRPr="00DC020C">
              <w:rPr>
                <w:rFonts w:hint="eastAsia"/>
                <w:b/>
                <w:szCs w:val="18"/>
              </w:rPr>
              <w:t>项目</w:t>
            </w:r>
          </w:p>
        </w:tc>
        <w:tc>
          <w:tcPr>
            <w:tcW w:w="3427" w:type="dxa"/>
            <w:tcBorders>
              <w:top w:val="single" w:sz="18" w:space="0" w:color="auto"/>
            </w:tcBorders>
          </w:tcPr>
          <w:p w14:paraId="2ACFDD29" w14:textId="77777777" w:rsidR="0054179F" w:rsidRPr="00DC020C" w:rsidRDefault="00BA603D" w:rsidP="00115E8A">
            <w:pPr>
              <w:spacing w:line="192" w:lineRule="auto"/>
              <w:rPr>
                <w:b/>
                <w:szCs w:val="18"/>
              </w:rPr>
            </w:pPr>
            <w:r w:rsidRPr="00DC020C">
              <w:rPr>
                <w:rFonts w:hint="eastAsia"/>
                <w:b/>
                <w:szCs w:val="18"/>
              </w:rPr>
              <w:t>公式</w:t>
            </w:r>
          </w:p>
        </w:tc>
        <w:tc>
          <w:tcPr>
            <w:tcW w:w="2637" w:type="dxa"/>
            <w:tcBorders>
              <w:top w:val="single" w:sz="18" w:space="0" w:color="auto"/>
            </w:tcBorders>
          </w:tcPr>
          <w:p w14:paraId="03642EA3" w14:textId="77777777" w:rsidR="0054179F" w:rsidRPr="00DC020C" w:rsidRDefault="00BA603D" w:rsidP="00115E8A">
            <w:pPr>
              <w:spacing w:line="192" w:lineRule="auto"/>
              <w:rPr>
                <w:b/>
                <w:szCs w:val="18"/>
              </w:rPr>
            </w:pPr>
            <w:r w:rsidRPr="00DC020C">
              <w:rPr>
                <w:rFonts w:hint="eastAsia"/>
                <w:b/>
                <w:szCs w:val="18"/>
              </w:rPr>
              <w:t>说明</w:t>
            </w:r>
          </w:p>
        </w:tc>
      </w:tr>
      <w:tr w:rsidR="0054179F" w:rsidRPr="00DC020C" w14:paraId="7A8C6ADB" w14:textId="77777777">
        <w:tc>
          <w:tcPr>
            <w:tcW w:w="927" w:type="dxa"/>
            <w:vMerge w:val="restart"/>
          </w:tcPr>
          <w:p w14:paraId="6BA61A1C" w14:textId="77777777" w:rsidR="0054179F" w:rsidRPr="00DC020C" w:rsidRDefault="00BA603D" w:rsidP="00115E8A">
            <w:pPr>
              <w:spacing w:line="192" w:lineRule="auto"/>
              <w:rPr>
                <w:szCs w:val="18"/>
              </w:rPr>
            </w:pPr>
            <w:r w:rsidRPr="00DC020C">
              <w:rPr>
                <w:rFonts w:hint="eastAsia"/>
                <w:szCs w:val="18"/>
              </w:rPr>
              <w:t>固定成本（</w:t>
            </w:r>
            <w:r w:rsidR="00F2626B" w:rsidRPr="00DC020C">
              <w:rPr>
                <w:rFonts w:asciiTheme="minorEastAsia" w:hAnsiTheme="minorEastAsia" w:hint="eastAsia"/>
                <w:szCs w:val="18"/>
              </w:rPr>
              <w:t>N</w:t>
            </w:r>
            <w:r w:rsidR="00F2626B" w:rsidRPr="00DC020C">
              <w:rPr>
                <w:rFonts w:asciiTheme="minorEastAsia" w:hAnsiTheme="minorEastAsia" w:hint="eastAsia"/>
                <w:szCs w:val="18"/>
                <w:vertAlign w:val="subscript"/>
              </w:rPr>
              <w:t>2-1</w:t>
            </w:r>
            <w:r w:rsidRPr="00DC020C">
              <w:rPr>
                <w:rFonts w:hint="eastAsia"/>
                <w:szCs w:val="18"/>
              </w:rPr>
              <w:t>）</w:t>
            </w:r>
          </w:p>
        </w:tc>
        <w:tc>
          <w:tcPr>
            <w:tcW w:w="1711" w:type="dxa"/>
          </w:tcPr>
          <w:p w14:paraId="5E448E58" w14:textId="77777777" w:rsidR="0054179F" w:rsidRPr="00DC020C" w:rsidRDefault="00BA603D" w:rsidP="00115E8A">
            <w:pPr>
              <w:spacing w:line="192" w:lineRule="auto"/>
              <w:rPr>
                <w:szCs w:val="18"/>
              </w:rPr>
            </w:pPr>
            <w:r w:rsidRPr="00DC020C">
              <w:rPr>
                <w:rFonts w:hint="eastAsia"/>
                <w:szCs w:val="18"/>
              </w:rPr>
              <w:t>土地成本（</w:t>
            </w:r>
            <w:r w:rsidRPr="00DC020C">
              <w:rPr>
                <w:szCs w:val="18"/>
              </w:rPr>
              <w:t>L</w:t>
            </w:r>
            <w:r w:rsidRPr="00DC020C">
              <w:rPr>
                <w:rFonts w:hint="eastAsia"/>
                <w:szCs w:val="18"/>
              </w:rPr>
              <w:t>）</w:t>
            </w:r>
          </w:p>
        </w:tc>
        <w:tc>
          <w:tcPr>
            <w:tcW w:w="3427" w:type="dxa"/>
          </w:tcPr>
          <w:p w14:paraId="0715AEA6" w14:textId="77777777" w:rsidR="0054179F" w:rsidRPr="00DC020C" w:rsidRDefault="00BA603D" w:rsidP="00115E8A">
            <w:pPr>
              <w:spacing w:line="192" w:lineRule="auto"/>
              <w:rPr>
                <w:i/>
                <w:szCs w:val="18"/>
              </w:rPr>
            </w:pPr>
            <m:oMathPara>
              <m:oMathParaPr>
                <m:jc m:val="left"/>
              </m:oMathParaPr>
              <m:oMath>
                <m:r>
                  <w:rPr>
                    <w:rFonts w:ascii="Cambria Math" w:hAnsi="Cambria Math"/>
                    <w:szCs w:val="18"/>
                  </w:rPr>
                  <m:t>L=U*S*</m:t>
                </m:r>
                <m:f>
                  <m:fPr>
                    <m:ctrlPr>
                      <w:rPr>
                        <w:rFonts w:ascii="Cambria Math" w:hAnsi="Cambria Math"/>
                        <w:i/>
                        <w:szCs w:val="18"/>
                      </w:rPr>
                    </m:ctrlPr>
                  </m:fPr>
                  <m:num>
                    <m:r>
                      <w:rPr>
                        <w:rFonts w:ascii="Cambria Math" w:hAnsi="Cambria Math"/>
                        <w:szCs w:val="18"/>
                      </w:rPr>
                      <m:t>i(1+</m:t>
                    </m:r>
                    <m:sSup>
                      <m:sSupPr>
                        <m:ctrlPr>
                          <w:rPr>
                            <w:rFonts w:ascii="Cambria Math" w:hAnsi="Cambria Math"/>
                            <w:i/>
                            <w:szCs w:val="18"/>
                          </w:rPr>
                        </m:ctrlPr>
                      </m:sSupPr>
                      <m:e>
                        <m:r>
                          <w:rPr>
                            <w:rFonts w:ascii="Cambria Math" w:hAnsi="Cambria Math"/>
                            <w:szCs w:val="18"/>
                          </w:rPr>
                          <m:t>i)</m:t>
                        </m:r>
                      </m:e>
                      <m:sup>
                        <m:r>
                          <w:rPr>
                            <w:rFonts w:ascii="Cambria Math" w:hAnsi="Cambria Math"/>
                            <w:szCs w:val="18"/>
                          </w:rPr>
                          <m:t>n</m:t>
                        </m:r>
                      </m:sup>
                    </m:sSup>
                  </m:num>
                  <m:den>
                    <m:r>
                      <w:rPr>
                        <w:rFonts w:ascii="Cambria Math" w:hAnsi="Cambria Math"/>
                        <w:szCs w:val="18"/>
                      </w:rPr>
                      <m:t>(1+i</m:t>
                    </m:r>
                    <m:sSup>
                      <m:sSupPr>
                        <m:ctrlPr>
                          <w:rPr>
                            <w:rFonts w:ascii="Cambria Math" w:hAnsi="Cambria Math"/>
                            <w:i/>
                            <w:szCs w:val="18"/>
                          </w:rPr>
                        </m:ctrlPr>
                      </m:sSupPr>
                      <m:e>
                        <m:r>
                          <w:rPr>
                            <w:rFonts w:ascii="Cambria Math" w:hAnsi="Cambria Math"/>
                            <w:szCs w:val="18"/>
                          </w:rPr>
                          <m:t>)</m:t>
                        </m:r>
                      </m:e>
                      <m:sup>
                        <m:r>
                          <w:rPr>
                            <w:rFonts w:ascii="Cambria Math" w:hAnsi="Cambria Math"/>
                            <w:szCs w:val="18"/>
                          </w:rPr>
                          <m:t>n</m:t>
                        </m:r>
                      </m:sup>
                    </m:sSup>
                    <m:r>
                      <w:rPr>
                        <w:rFonts w:ascii="Cambria Math" w:hAnsi="Cambria Math"/>
                        <w:szCs w:val="18"/>
                      </w:rPr>
                      <m:t>-1</m:t>
                    </m:r>
                  </m:den>
                </m:f>
              </m:oMath>
            </m:oMathPara>
          </w:p>
        </w:tc>
        <w:tc>
          <w:tcPr>
            <w:tcW w:w="2637" w:type="dxa"/>
          </w:tcPr>
          <w:p w14:paraId="65D9C043" w14:textId="77777777" w:rsidR="0054179F" w:rsidRPr="00DC020C" w:rsidRDefault="00BA603D" w:rsidP="00115E8A">
            <w:pPr>
              <w:spacing w:line="192" w:lineRule="auto"/>
              <w:rPr>
                <w:szCs w:val="18"/>
              </w:rPr>
            </w:pPr>
            <w:r w:rsidRPr="00DC020C">
              <w:rPr>
                <w:szCs w:val="18"/>
              </w:rPr>
              <w:t>U</w:t>
            </w:r>
            <w:r w:rsidRPr="00DC020C">
              <w:rPr>
                <w:rFonts w:hint="eastAsia"/>
                <w:szCs w:val="18"/>
              </w:rPr>
              <w:t>：当年地价</w:t>
            </w:r>
          </w:p>
          <w:p w14:paraId="6DB1BFC0" w14:textId="77777777" w:rsidR="0054179F" w:rsidRPr="00DC020C" w:rsidRDefault="00BA603D" w:rsidP="00115E8A">
            <w:pPr>
              <w:spacing w:line="192" w:lineRule="auto"/>
              <w:rPr>
                <w:szCs w:val="18"/>
              </w:rPr>
            </w:pPr>
            <w:r w:rsidRPr="00DC020C">
              <w:rPr>
                <w:szCs w:val="18"/>
              </w:rPr>
              <w:t>S</w:t>
            </w:r>
            <w:r w:rsidRPr="00DC020C">
              <w:rPr>
                <w:rFonts w:hint="eastAsia"/>
                <w:szCs w:val="18"/>
              </w:rPr>
              <w:t>：土地面积</w:t>
            </w:r>
          </w:p>
          <w:p w14:paraId="57161ACA" w14:textId="77777777" w:rsidR="0054179F" w:rsidRPr="00DC020C" w:rsidRDefault="00BA603D" w:rsidP="00115E8A">
            <w:pPr>
              <w:spacing w:line="192" w:lineRule="auto"/>
              <w:rPr>
                <w:szCs w:val="18"/>
              </w:rPr>
            </w:pPr>
            <w:r w:rsidRPr="00DC020C">
              <w:rPr>
                <w:szCs w:val="18"/>
              </w:rPr>
              <w:t>i</w:t>
            </w:r>
            <w:r w:rsidRPr="00DC020C">
              <w:rPr>
                <w:rFonts w:hint="eastAsia"/>
                <w:szCs w:val="18"/>
              </w:rPr>
              <w:t>：折现率</w:t>
            </w:r>
          </w:p>
          <w:p w14:paraId="060EA2E9" w14:textId="77777777" w:rsidR="0054179F" w:rsidRPr="00DC020C" w:rsidRDefault="00BA603D" w:rsidP="00115E8A">
            <w:pPr>
              <w:spacing w:line="192" w:lineRule="auto"/>
              <w:rPr>
                <w:szCs w:val="18"/>
              </w:rPr>
            </w:pPr>
            <w:r w:rsidRPr="00DC020C">
              <w:rPr>
                <w:szCs w:val="18"/>
              </w:rPr>
              <w:t>n</w:t>
            </w:r>
            <w:r w:rsidRPr="00DC020C">
              <w:rPr>
                <w:rFonts w:hint="eastAsia"/>
                <w:szCs w:val="18"/>
              </w:rPr>
              <w:t>：工业用地</w:t>
            </w:r>
            <w:r w:rsidRPr="00DC020C">
              <w:rPr>
                <w:szCs w:val="18"/>
              </w:rPr>
              <w:t>50</w:t>
            </w:r>
            <w:r w:rsidRPr="00DC020C">
              <w:rPr>
                <w:rFonts w:hint="eastAsia"/>
                <w:szCs w:val="18"/>
              </w:rPr>
              <w:t>年</w:t>
            </w:r>
          </w:p>
        </w:tc>
      </w:tr>
      <w:tr w:rsidR="0054179F" w:rsidRPr="00DC020C" w14:paraId="608E655B" w14:textId="77777777">
        <w:tc>
          <w:tcPr>
            <w:tcW w:w="927" w:type="dxa"/>
            <w:vMerge/>
          </w:tcPr>
          <w:p w14:paraId="77EC45D2" w14:textId="77777777" w:rsidR="0054179F" w:rsidRPr="00DC020C" w:rsidRDefault="0054179F" w:rsidP="00115E8A">
            <w:pPr>
              <w:spacing w:line="192" w:lineRule="auto"/>
              <w:rPr>
                <w:szCs w:val="18"/>
              </w:rPr>
            </w:pPr>
          </w:p>
        </w:tc>
        <w:tc>
          <w:tcPr>
            <w:tcW w:w="1711" w:type="dxa"/>
          </w:tcPr>
          <w:p w14:paraId="3E3F89A4" w14:textId="77777777" w:rsidR="0054179F" w:rsidRPr="00DC020C" w:rsidRDefault="00BA603D" w:rsidP="00115E8A">
            <w:pPr>
              <w:spacing w:line="192" w:lineRule="auto"/>
              <w:rPr>
                <w:szCs w:val="18"/>
              </w:rPr>
            </w:pPr>
            <w:r w:rsidRPr="00DC020C">
              <w:rPr>
                <w:rFonts w:hint="eastAsia"/>
                <w:szCs w:val="18"/>
              </w:rPr>
              <w:t>建设成本（</w:t>
            </w:r>
            <w:r w:rsidRPr="00DC020C">
              <w:rPr>
                <w:szCs w:val="18"/>
              </w:rPr>
              <w:t>B</w:t>
            </w:r>
            <w:r w:rsidRPr="00DC020C">
              <w:rPr>
                <w:rFonts w:hint="eastAsia"/>
                <w:szCs w:val="18"/>
              </w:rPr>
              <w:t>）</w:t>
            </w:r>
          </w:p>
        </w:tc>
        <w:tc>
          <w:tcPr>
            <w:tcW w:w="3427" w:type="dxa"/>
          </w:tcPr>
          <w:p w14:paraId="26903843" w14:textId="77777777" w:rsidR="0054179F" w:rsidRPr="00DC020C" w:rsidRDefault="00BA603D" w:rsidP="00115E8A">
            <w:pPr>
              <w:spacing w:line="192" w:lineRule="auto"/>
              <w:rPr>
                <w:i/>
                <w:szCs w:val="18"/>
              </w:rPr>
            </w:pPr>
            <m:oMathPara>
              <m:oMathParaPr>
                <m:jc m:val="left"/>
              </m:oMathParaPr>
              <m:oMath>
                <m:r>
                  <w:rPr>
                    <w:rFonts w:ascii="Cambria Math" w:hAnsi="Cambria Math"/>
                    <w:szCs w:val="18"/>
                  </w:rPr>
                  <m:t>B=</m:t>
                </m:r>
                <m:f>
                  <m:fPr>
                    <m:ctrlPr>
                      <w:rPr>
                        <w:rFonts w:ascii="Cambria Math" w:hAnsi="Cambria Math"/>
                        <w:i/>
                        <w:szCs w:val="18"/>
                      </w:rPr>
                    </m:ctrlPr>
                  </m:fPr>
                  <m:num>
                    <m:r>
                      <w:rPr>
                        <w:rFonts w:ascii="Cambria Math" w:hAnsi="Cambria Math"/>
                        <w:szCs w:val="18"/>
                      </w:rPr>
                      <m:t>b</m:t>
                    </m:r>
                  </m:num>
                  <m:den>
                    <m:r>
                      <w:rPr>
                        <w:rFonts w:ascii="Cambria Math" w:hAnsi="Cambria Math"/>
                        <w:szCs w:val="18"/>
                      </w:rPr>
                      <m:t>30</m:t>
                    </m:r>
                  </m:den>
                </m:f>
              </m:oMath>
            </m:oMathPara>
          </w:p>
        </w:tc>
        <w:tc>
          <w:tcPr>
            <w:tcW w:w="2637" w:type="dxa"/>
          </w:tcPr>
          <w:p w14:paraId="05CB3A76" w14:textId="77777777" w:rsidR="0054179F" w:rsidRPr="00DC020C" w:rsidRDefault="00BA603D" w:rsidP="00115E8A">
            <w:pPr>
              <w:spacing w:line="192" w:lineRule="auto"/>
              <w:rPr>
                <w:szCs w:val="18"/>
              </w:rPr>
            </w:pPr>
            <w:r w:rsidRPr="00DC020C">
              <w:rPr>
                <w:szCs w:val="18"/>
              </w:rPr>
              <w:t>b</w:t>
            </w:r>
            <w:r w:rsidRPr="00DC020C">
              <w:rPr>
                <w:rFonts w:hint="eastAsia"/>
                <w:szCs w:val="18"/>
              </w:rPr>
              <w:t>：建设补贴</w:t>
            </w:r>
            <w:r w:rsidRPr="00DC020C">
              <w:rPr>
                <w:szCs w:val="18"/>
              </w:rPr>
              <w:t xml:space="preserve"> </w:t>
            </w:r>
          </w:p>
        </w:tc>
      </w:tr>
      <w:tr w:rsidR="0054179F" w:rsidRPr="00DC020C" w14:paraId="41C8A5D2" w14:textId="77777777">
        <w:tc>
          <w:tcPr>
            <w:tcW w:w="927" w:type="dxa"/>
          </w:tcPr>
          <w:p w14:paraId="51D33F81" w14:textId="77777777" w:rsidR="0054179F" w:rsidRPr="00DC020C" w:rsidRDefault="00BA603D" w:rsidP="00115E8A">
            <w:pPr>
              <w:spacing w:line="192" w:lineRule="auto"/>
              <w:rPr>
                <w:szCs w:val="18"/>
              </w:rPr>
            </w:pPr>
            <w:r w:rsidRPr="00DC020C">
              <w:rPr>
                <w:rFonts w:hint="eastAsia"/>
                <w:szCs w:val="18"/>
              </w:rPr>
              <w:t>可变成本（</w:t>
            </w:r>
            <w:r w:rsidR="00F2626B" w:rsidRPr="00DC020C">
              <w:rPr>
                <w:rFonts w:asciiTheme="minorEastAsia" w:hAnsiTheme="minorEastAsia" w:hint="eastAsia"/>
                <w:szCs w:val="18"/>
              </w:rPr>
              <w:t>N</w:t>
            </w:r>
            <w:r w:rsidR="00F2626B" w:rsidRPr="00DC020C">
              <w:rPr>
                <w:rFonts w:asciiTheme="minorEastAsia" w:hAnsiTheme="minorEastAsia" w:hint="eastAsia"/>
                <w:szCs w:val="18"/>
                <w:vertAlign w:val="subscript"/>
              </w:rPr>
              <w:t>2-2</w:t>
            </w:r>
            <w:r w:rsidRPr="00DC020C">
              <w:rPr>
                <w:rFonts w:hint="eastAsia"/>
                <w:szCs w:val="18"/>
              </w:rPr>
              <w:t>）</w:t>
            </w:r>
          </w:p>
        </w:tc>
        <w:tc>
          <w:tcPr>
            <w:tcW w:w="1711" w:type="dxa"/>
          </w:tcPr>
          <w:p w14:paraId="303823D6" w14:textId="77777777" w:rsidR="0054179F" w:rsidRPr="00DC020C" w:rsidRDefault="00BA603D" w:rsidP="00115E8A">
            <w:pPr>
              <w:spacing w:line="192" w:lineRule="auto"/>
              <w:rPr>
                <w:szCs w:val="18"/>
              </w:rPr>
            </w:pPr>
            <w:r w:rsidRPr="00DC020C">
              <w:rPr>
                <w:rFonts w:hint="eastAsia"/>
                <w:szCs w:val="18"/>
              </w:rPr>
              <w:t>垃圾处理费（</w:t>
            </w:r>
            <w:r w:rsidRPr="00DC020C">
              <w:rPr>
                <w:szCs w:val="18"/>
              </w:rPr>
              <w:t>P</w:t>
            </w:r>
            <w:r w:rsidRPr="00DC020C">
              <w:rPr>
                <w:rFonts w:hint="eastAsia"/>
                <w:szCs w:val="18"/>
              </w:rPr>
              <w:t>）</w:t>
            </w:r>
          </w:p>
        </w:tc>
        <w:tc>
          <w:tcPr>
            <w:tcW w:w="3427" w:type="dxa"/>
          </w:tcPr>
          <w:p w14:paraId="74C398C3" w14:textId="77777777" w:rsidR="0054179F" w:rsidRPr="00DC020C" w:rsidRDefault="00BA603D" w:rsidP="00115E8A">
            <w:pPr>
              <w:spacing w:line="192" w:lineRule="auto"/>
              <w:rPr>
                <w:i/>
                <w:szCs w:val="18"/>
              </w:rPr>
            </w:pPr>
            <m:oMath>
              <m:r>
                <w:rPr>
                  <w:rFonts w:ascii="Cambria Math" w:hAnsi="Cambria Math"/>
                  <w:szCs w:val="18"/>
                </w:rPr>
                <m:t>P=p*Q</m:t>
              </m:r>
            </m:oMath>
            <w:r w:rsidRPr="00DC020C">
              <w:rPr>
                <w:i/>
                <w:szCs w:val="18"/>
              </w:rPr>
              <w:t xml:space="preserve"> </w:t>
            </w:r>
          </w:p>
        </w:tc>
        <w:tc>
          <w:tcPr>
            <w:tcW w:w="2637" w:type="dxa"/>
          </w:tcPr>
          <w:p w14:paraId="0EC870BF" w14:textId="77777777" w:rsidR="0054179F" w:rsidRPr="00DC020C" w:rsidRDefault="00BA603D" w:rsidP="00115E8A">
            <w:pPr>
              <w:spacing w:line="192" w:lineRule="auto"/>
              <w:rPr>
                <w:szCs w:val="18"/>
              </w:rPr>
            </w:pPr>
            <w:r w:rsidRPr="00DC020C">
              <w:rPr>
                <w:szCs w:val="18"/>
              </w:rPr>
              <w:t>p</w:t>
            </w:r>
            <w:r w:rsidRPr="00DC020C">
              <w:rPr>
                <w:rFonts w:hint="eastAsia"/>
                <w:szCs w:val="18"/>
              </w:rPr>
              <w:t>：单位垃圾填埋费</w:t>
            </w:r>
          </w:p>
          <w:p w14:paraId="3A9A0543" w14:textId="77777777" w:rsidR="0054179F" w:rsidRPr="00DC020C" w:rsidRDefault="00BA603D" w:rsidP="00115E8A">
            <w:pPr>
              <w:spacing w:line="192" w:lineRule="auto"/>
              <w:rPr>
                <w:szCs w:val="18"/>
              </w:rPr>
            </w:pPr>
            <w:r w:rsidRPr="00DC020C">
              <w:rPr>
                <w:szCs w:val="18"/>
              </w:rPr>
              <w:t>Q</w:t>
            </w:r>
            <w:r w:rsidRPr="00DC020C">
              <w:rPr>
                <w:rFonts w:hint="eastAsia"/>
                <w:szCs w:val="18"/>
              </w:rPr>
              <w:t>：年度垃圾填埋量</w:t>
            </w:r>
          </w:p>
        </w:tc>
      </w:tr>
    </w:tbl>
    <w:p w14:paraId="498E31E5" w14:textId="77777777" w:rsidR="0054179F" w:rsidRPr="00DC020C" w:rsidRDefault="00BA603D">
      <w:pPr>
        <w:rPr>
          <w:sz w:val="28"/>
          <w:szCs w:val="28"/>
        </w:rPr>
      </w:pPr>
      <w:r w:rsidRPr="00DC020C">
        <w:rPr>
          <w:sz w:val="28"/>
          <w:szCs w:val="28"/>
        </w:rPr>
        <w:t>垃圾焚烧直接成本计算说明：</w:t>
      </w:r>
    </w:p>
    <w:p w14:paraId="6F1CF867" w14:textId="77777777" w:rsidR="0054179F" w:rsidRPr="00DC020C" w:rsidRDefault="00BA603D">
      <w:pPr>
        <w:rPr>
          <w:sz w:val="28"/>
          <w:szCs w:val="28"/>
        </w:rPr>
      </w:pPr>
      <w:r w:rsidRPr="00DC020C">
        <w:rPr>
          <w:rFonts w:hint="eastAsia"/>
          <w:sz w:val="28"/>
          <w:szCs w:val="28"/>
        </w:rPr>
        <w:t xml:space="preserve">    </w:t>
      </w:r>
      <w:r w:rsidRPr="00DC020C">
        <w:rPr>
          <w:rFonts w:hint="eastAsia"/>
          <w:sz w:val="28"/>
          <w:szCs w:val="28"/>
        </w:rPr>
        <w:t>核算边界内的直接成本包括两类：一是固定成本；二是可变成本。具体计算方法如表</w:t>
      </w:r>
      <w:bookmarkStart w:id="115" w:name="_Hlk483858968"/>
      <w:r w:rsidRPr="00DC020C">
        <w:rPr>
          <w:rFonts w:hint="eastAsia"/>
          <w:sz w:val="28"/>
          <w:szCs w:val="28"/>
        </w:rPr>
        <w:t>5-3</w:t>
      </w:r>
      <w:bookmarkEnd w:id="115"/>
      <w:r w:rsidRPr="00DC020C">
        <w:rPr>
          <w:rFonts w:hint="eastAsia"/>
          <w:sz w:val="28"/>
          <w:szCs w:val="28"/>
        </w:rPr>
        <w:t>所示：</w:t>
      </w:r>
    </w:p>
    <w:p w14:paraId="45727BEE" w14:textId="77777777" w:rsidR="0054179F" w:rsidRPr="00DC020C" w:rsidRDefault="00BA603D">
      <w:pPr>
        <w:pStyle w:val="a3"/>
        <w:keepNext/>
        <w:ind w:firstLineChars="1200" w:firstLine="2650"/>
        <w:rPr>
          <w:rFonts w:asciiTheme="minorEastAsia" w:eastAsiaTheme="minorEastAsia" w:hAnsiTheme="minorEastAsia"/>
          <w:sz w:val="28"/>
          <w:szCs w:val="28"/>
        </w:rPr>
      </w:pPr>
      <w:r w:rsidRPr="00DC020C">
        <w:rPr>
          <w:b/>
          <w:sz w:val="22"/>
        </w:rPr>
        <w:t>表</w:t>
      </w:r>
      <w:r w:rsidRPr="00DC020C">
        <w:rPr>
          <w:rFonts w:hint="eastAsia"/>
          <w:b/>
          <w:sz w:val="22"/>
        </w:rPr>
        <w:t xml:space="preserve"> 5-3</w:t>
      </w:r>
      <w:r w:rsidRPr="00DC020C">
        <w:rPr>
          <w:rFonts w:asciiTheme="minorEastAsia" w:eastAsia="宋体" w:hAnsiTheme="minorEastAsia" w:hint="eastAsia"/>
          <w:b/>
          <w:sz w:val="22"/>
          <w:szCs w:val="22"/>
        </w:rPr>
        <w:t>生活垃圾焚烧社会成本核算方法</w:t>
      </w:r>
    </w:p>
    <w:tbl>
      <w:tblPr>
        <w:tblStyle w:val="13"/>
        <w:tblW w:w="8702" w:type="dxa"/>
        <w:tblLayout w:type="fixed"/>
        <w:tblLook w:val="04A0" w:firstRow="1" w:lastRow="0" w:firstColumn="1" w:lastColumn="0" w:noHBand="0" w:noVBand="1"/>
      </w:tblPr>
      <w:tblGrid>
        <w:gridCol w:w="927"/>
        <w:gridCol w:w="1711"/>
        <w:gridCol w:w="3427"/>
        <w:gridCol w:w="2637"/>
      </w:tblGrid>
      <w:tr w:rsidR="0054179F" w:rsidRPr="00DC020C" w14:paraId="395E702C" w14:textId="77777777">
        <w:trPr>
          <w:tblHeader/>
        </w:trPr>
        <w:tc>
          <w:tcPr>
            <w:tcW w:w="927" w:type="dxa"/>
            <w:tcBorders>
              <w:top w:val="single" w:sz="18" w:space="0" w:color="auto"/>
            </w:tcBorders>
          </w:tcPr>
          <w:p w14:paraId="540944AF" w14:textId="77777777" w:rsidR="0054179F" w:rsidRPr="00DC020C" w:rsidRDefault="00BA603D" w:rsidP="00115E8A">
            <w:pPr>
              <w:spacing w:line="16" w:lineRule="atLeast"/>
              <w:rPr>
                <w:rFonts w:asciiTheme="minorEastAsia" w:hAnsiTheme="minorEastAsia"/>
                <w:b/>
                <w:szCs w:val="18"/>
              </w:rPr>
            </w:pPr>
            <w:r w:rsidRPr="00DC020C">
              <w:rPr>
                <w:rFonts w:asciiTheme="minorEastAsia" w:hAnsiTheme="minorEastAsia" w:hint="eastAsia"/>
                <w:b/>
                <w:szCs w:val="18"/>
              </w:rPr>
              <w:t>类别</w:t>
            </w:r>
          </w:p>
        </w:tc>
        <w:tc>
          <w:tcPr>
            <w:tcW w:w="1711" w:type="dxa"/>
            <w:tcBorders>
              <w:top w:val="single" w:sz="18" w:space="0" w:color="auto"/>
            </w:tcBorders>
          </w:tcPr>
          <w:p w14:paraId="029CC4A5" w14:textId="77777777" w:rsidR="0054179F" w:rsidRPr="00DC020C" w:rsidRDefault="00BA603D" w:rsidP="00115E8A">
            <w:pPr>
              <w:spacing w:line="16" w:lineRule="atLeast"/>
              <w:rPr>
                <w:rFonts w:asciiTheme="minorEastAsia" w:hAnsiTheme="minorEastAsia"/>
                <w:b/>
                <w:szCs w:val="18"/>
              </w:rPr>
            </w:pPr>
            <w:r w:rsidRPr="00DC020C">
              <w:rPr>
                <w:rFonts w:asciiTheme="minorEastAsia" w:hAnsiTheme="minorEastAsia" w:hint="eastAsia"/>
                <w:b/>
                <w:szCs w:val="18"/>
              </w:rPr>
              <w:t>项目</w:t>
            </w:r>
          </w:p>
        </w:tc>
        <w:tc>
          <w:tcPr>
            <w:tcW w:w="3427" w:type="dxa"/>
            <w:tcBorders>
              <w:top w:val="single" w:sz="18" w:space="0" w:color="auto"/>
            </w:tcBorders>
          </w:tcPr>
          <w:p w14:paraId="5330A3F7" w14:textId="77777777" w:rsidR="0054179F" w:rsidRPr="00DC020C" w:rsidRDefault="00BA603D" w:rsidP="00115E8A">
            <w:pPr>
              <w:spacing w:line="16" w:lineRule="atLeast"/>
              <w:rPr>
                <w:rFonts w:asciiTheme="minorEastAsia" w:hAnsiTheme="minorEastAsia"/>
                <w:b/>
                <w:szCs w:val="18"/>
              </w:rPr>
            </w:pPr>
            <w:r w:rsidRPr="00DC020C">
              <w:rPr>
                <w:rFonts w:asciiTheme="minorEastAsia" w:hAnsiTheme="minorEastAsia" w:hint="eastAsia"/>
                <w:b/>
                <w:szCs w:val="18"/>
              </w:rPr>
              <w:t>公式</w:t>
            </w:r>
          </w:p>
        </w:tc>
        <w:tc>
          <w:tcPr>
            <w:tcW w:w="2637" w:type="dxa"/>
            <w:tcBorders>
              <w:top w:val="single" w:sz="18" w:space="0" w:color="auto"/>
            </w:tcBorders>
          </w:tcPr>
          <w:p w14:paraId="0C0F1327" w14:textId="77777777" w:rsidR="0054179F" w:rsidRPr="00DC020C" w:rsidRDefault="00BA603D" w:rsidP="00115E8A">
            <w:pPr>
              <w:spacing w:line="16" w:lineRule="atLeast"/>
              <w:rPr>
                <w:rFonts w:asciiTheme="minorEastAsia" w:hAnsiTheme="minorEastAsia"/>
                <w:b/>
                <w:szCs w:val="18"/>
              </w:rPr>
            </w:pPr>
            <w:r w:rsidRPr="00DC020C">
              <w:rPr>
                <w:rFonts w:asciiTheme="minorEastAsia" w:hAnsiTheme="minorEastAsia" w:hint="eastAsia"/>
                <w:b/>
                <w:szCs w:val="18"/>
              </w:rPr>
              <w:t>说明</w:t>
            </w:r>
          </w:p>
        </w:tc>
      </w:tr>
      <w:tr w:rsidR="0054179F" w:rsidRPr="00DC020C" w14:paraId="4BCFEB8E" w14:textId="77777777">
        <w:tc>
          <w:tcPr>
            <w:tcW w:w="927" w:type="dxa"/>
            <w:vMerge w:val="restart"/>
          </w:tcPr>
          <w:p w14:paraId="770219E1"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固定成本</w:t>
            </w:r>
          </w:p>
          <w:p w14:paraId="26A7BB09"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w:t>
            </w:r>
            <w:r w:rsidR="00F2626B" w:rsidRPr="00DC020C">
              <w:rPr>
                <w:rFonts w:asciiTheme="minorEastAsia" w:hAnsiTheme="minorEastAsia" w:hint="eastAsia"/>
                <w:szCs w:val="18"/>
              </w:rPr>
              <w:t>N</w:t>
            </w:r>
            <w:r w:rsidRPr="00DC020C">
              <w:rPr>
                <w:rFonts w:asciiTheme="minorEastAsia" w:hAnsiTheme="minorEastAsia" w:hint="eastAsia"/>
                <w:szCs w:val="18"/>
                <w:vertAlign w:val="subscript"/>
              </w:rPr>
              <w:t>3-1</w:t>
            </w:r>
            <w:r w:rsidRPr="00DC020C">
              <w:rPr>
                <w:rFonts w:asciiTheme="minorEastAsia" w:hAnsiTheme="minorEastAsia" w:hint="eastAsia"/>
                <w:szCs w:val="18"/>
              </w:rPr>
              <w:t>）</w:t>
            </w:r>
          </w:p>
        </w:tc>
        <w:tc>
          <w:tcPr>
            <w:tcW w:w="1711" w:type="dxa"/>
          </w:tcPr>
          <w:p w14:paraId="0BBF0A23"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土地成本（</w:t>
            </w:r>
            <w:r w:rsidRPr="00DC020C">
              <w:rPr>
                <w:rFonts w:asciiTheme="minorEastAsia" w:hAnsiTheme="minorEastAsia"/>
                <w:szCs w:val="18"/>
              </w:rPr>
              <w:t>L</w:t>
            </w:r>
            <w:r w:rsidRPr="00DC020C">
              <w:rPr>
                <w:rFonts w:asciiTheme="minorEastAsia" w:hAnsiTheme="minorEastAsia" w:hint="eastAsia"/>
                <w:szCs w:val="18"/>
              </w:rPr>
              <w:t>）</w:t>
            </w:r>
          </w:p>
        </w:tc>
        <w:tc>
          <w:tcPr>
            <w:tcW w:w="3427" w:type="dxa"/>
          </w:tcPr>
          <w:p w14:paraId="3AF4873B" w14:textId="77777777" w:rsidR="0054179F" w:rsidRPr="00DC020C" w:rsidRDefault="00BA603D" w:rsidP="00115E8A">
            <w:pPr>
              <w:spacing w:line="16" w:lineRule="atLeast"/>
              <w:rPr>
                <w:rFonts w:asciiTheme="minorEastAsia" w:hAnsiTheme="minorEastAsia"/>
                <w:i/>
                <w:szCs w:val="18"/>
              </w:rPr>
            </w:pPr>
            <m:oMathPara>
              <m:oMathParaPr>
                <m:jc m:val="left"/>
              </m:oMathParaPr>
              <m:oMath>
                <m:r>
                  <w:rPr>
                    <w:rFonts w:ascii="Cambria Math" w:hAnsi="Cambria Math"/>
                    <w:szCs w:val="18"/>
                  </w:rPr>
                  <m:t>L</m:t>
                </m:r>
                <m:r>
                  <w:rPr>
                    <w:rFonts w:ascii="Cambria Math" w:hAnsiTheme="minorEastAsia"/>
                    <w:szCs w:val="18"/>
                  </w:rPr>
                  <m:t>=</m:t>
                </m:r>
                <m:r>
                  <w:rPr>
                    <w:rFonts w:ascii="Cambria Math" w:hAnsi="Cambria Math"/>
                    <w:szCs w:val="18"/>
                  </w:rPr>
                  <m:t>U*S*</m:t>
                </m:r>
                <m:f>
                  <m:fPr>
                    <m:ctrlPr>
                      <w:rPr>
                        <w:rFonts w:ascii="Cambria Math" w:hAnsiTheme="minorEastAsia"/>
                        <w:i/>
                        <w:szCs w:val="18"/>
                      </w:rPr>
                    </m:ctrlPr>
                  </m:fPr>
                  <m:num>
                    <m:r>
                      <w:rPr>
                        <w:rFonts w:ascii="Cambria Math" w:hAnsi="Cambria Math"/>
                        <w:szCs w:val="18"/>
                      </w:rPr>
                      <m:t>i</m:t>
                    </m:r>
                    <m:r>
                      <w:rPr>
                        <w:rFonts w:ascii="Cambria Math" w:hAnsiTheme="minorEastAsia"/>
                        <w:szCs w:val="18"/>
                      </w:rPr>
                      <m:t>(1+</m:t>
                    </m:r>
                    <m:sSup>
                      <m:sSupPr>
                        <m:ctrlPr>
                          <w:rPr>
                            <w:rFonts w:ascii="Cambria Math" w:hAnsiTheme="minorEastAsia"/>
                            <w:i/>
                            <w:szCs w:val="18"/>
                          </w:rPr>
                        </m:ctrlPr>
                      </m:sSupPr>
                      <m:e>
                        <m:r>
                          <w:rPr>
                            <w:rFonts w:ascii="Cambria Math" w:hAnsi="Cambria Math"/>
                            <w:szCs w:val="18"/>
                          </w:rPr>
                          <m:t>i</m:t>
                        </m:r>
                        <m:r>
                          <w:rPr>
                            <w:rFonts w:ascii="Cambria Math" w:hAnsiTheme="minorEastAsia"/>
                            <w:szCs w:val="18"/>
                          </w:rPr>
                          <m:t>)</m:t>
                        </m:r>
                      </m:e>
                      <m:sup>
                        <m:r>
                          <w:rPr>
                            <w:rFonts w:ascii="Cambria Math" w:hAnsi="Cambria Math"/>
                            <w:szCs w:val="18"/>
                          </w:rPr>
                          <m:t>n</m:t>
                        </m:r>
                      </m:sup>
                    </m:sSup>
                  </m:num>
                  <m:den>
                    <m:r>
                      <w:rPr>
                        <w:rFonts w:ascii="Cambria Math" w:hAnsiTheme="minorEastAsia"/>
                        <w:szCs w:val="18"/>
                      </w:rPr>
                      <m:t>(1+</m:t>
                    </m:r>
                    <m:r>
                      <w:rPr>
                        <w:rFonts w:ascii="Cambria Math" w:hAnsi="Cambria Math"/>
                        <w:szCs w:val="18"/>
                      </w:rPr>
                      <m:t>i</m:t>
                    </m:r>
                    <m:sSup>
                      <m:sSupPr>
                        <m:ctrlPr>
                          <w:rPr>
                            <w:rFonts w:ascii="Cambria Math" w:hAnsiTheme="minorEastAsia"/>
                            <w:i/>
                            <w:szCs w:val="18"/>
                          </w:rPr>
                        </m:ctrlPr>
                      </m:sSupPr>
                      <m:e>
                        <m:r>
                          <w:rPr>
                            <w:rFonts w:ascii="Cambria Math" w:hAnsiTheme="minorEastAsia"/>
                            <w:szCs w:val="18"/>
                          </w:rPr>
                          <m:t>)</m:t>
                        </m:r>
                      </m:e>
                      <m:sup>
                        <m:r>
                          <w:rPr>
                            <w:rFonts w:ascii="Cambria Math" w:hAnsi="Cambria Math"/>
                            <w:szCs w:val="18"/>
                          </w:rPr>
                          <m:t>n</m:t>
                        </m:r>
                      </m:sup>
                    </m:sSup>
                    <m:r>
                      <w:rPr>
                        <w:rFonts w:ascii="Cambria Math" w:hAnsi="Cambria Math"/>
                        <w:szCs w:val="18"/>
                      </w:rPr>
                      <m:t>-</m:t>
                    </m:r>
                    <m:r>
                      <w:rPr>
                        <w:rFonts w:ascii="Cambria Math" w:hAnsiTheme="minorEastAsia"/>
                        <w:szCs w:val="18"/>
                      </w:rPr>
                      <m:t>1</m:t>
                    </m:r>
                  </m:den>
                </m:f>
              </m:oMath>
            </m:oMathPara>
          </w:p>
        </w:tc>
        <w:tc>
          <w:tcPr>
            <w:tcW w:w="2637" w:type="dxa"/>
          </w:tcPr>
          <w:p w14:paraId="51F4A3D8"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U</w:t>
            </w:r>
            <w:r w:rsidRPr="00DC020C">
              <w:rPr>
                <w:rFonts w:asciiTheme="minorEastAsia" w:hAnsiTheme="minorEastAsia" w:hint="eastAsia"/>
                <w:szCs w:val="18"/>
              </w:rPr>
              <w:t>：当年地价</w:t>
            </w:r>
          </w:p>
          <w:p w14:paraId="313E8543"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S</w:t>
            </w:r>
            <w:r w:rsidRPr="00DC020C">
              <w:rPr>
                <w:rFonts w:asciiTheme="minorEastAsia" w:hAnsiTheme="minorEastAsia" w:hint="eastAsia"/>
                <w:szCs w:val="18"/>
              </w:rPr>
              <w:t>：土地面积</w:t>
            </w:r>
          </w:p>
          <w:p w14:paraId="468B357A"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i</w:t>
            </w:r>
            <w:r w:rsidRPr="00DC020C">
              <w:rPr>
                <w:rFonts w:asciiTheme="minorEastAsia" w:hAnsiTheme="minorEastAsia" w:hint="eastAsia"/>
                <w:szCs w:val="18"/>
              </w:rPr>
              <w:t>：折现率</w:t>
            </w:r>
          </w:p>
          <w:p w14:paraId="658F76DD"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n</w:t>
            </w:r>
            <w:r w:rsidRPr="00DC020C">
              <w:rPr>
                <w:rFonts w:asciiTheme="minorEastAsia" w:hAnsiTheme="minorEastAsia" w:hint="eastAsia"/>
                <w:szCs w:val="18"/>
              </w:rPr>
              <w:t>：工业用地</w:t>
            </w:r>
            <w:r w:rsidRPr="00DC020C">
              <w:rPr>
                <w:rFonts w:asciiTheme="minorEastAsia" w:hAnsiTheme="minorEastAsia"/>
                <w:szCs w:val="18"/>
              </w:rPr>
              <w:t>50</w:t>
            </w:r>
            <w:r w:rsidRPr="00DC020C">
              <w:rPr>
                <w:rFonts w:asciiTheme="minorEastAsia" w:hAnsiTheme="minorEastAsia" w:hint="eastAsia"/>
                <w:szCs w:val="18"/>
              </w:rPr>
              <w:t>年</w:t>
            </w:r>
          </w:p>
        </w:tc>
      </w:tr>
      <w:tr w:rsidR="0054179F" w:rsidRPr="00DC020C" w14:paraId="3D75E82B" w14:textId="77777777">
        <w:tc>
          <w:tcPr>
            <w:tcW w:w="927" w:type="dxa"/>
            <w:vMerge/>
          </w:tcPr>
          <w:p w14:paraId="028C7650" w14:textId="77777777" w:rsidR="0054179F" w:rsidRPr="00DC020C" w:rsidRDefault="0054179F" w:rsidP="00115E8A">
            <w:pPr>
              <w:spacing w:line="16" w:lineRule="atLeast"/>
              <w:rPr>
                <w:rFonts w:asciiTheme="minorEastAsia" w:hAnsiTheme="minorEastAsia"/>
                <w:szCs w:val="18"/>
              </w:rPr>
            </w:pPr>
          </w:p>
        </w:tc>
        <w:tc>
          <w:tcPr>
            <w:tcW w:w="1711" w:type="dxa"/>
          </w:tcPr>
          <w:p w14:paraId="61A398BA"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建设成本（</w:t>
            </w:r>
            <w:r w:rsidRPr="00DC020C">
              <w:rPr>
                <w:rFonts w:asciiTheme="minorEastAsia" w:hAnsiTheme="minorEastAsia"/>
                <w:szCs w:val="18"/>
              </w:rPr>
              <w:t>B</w:t>
            </w:r>
            <w:r w:rsidRPr="00DC020C">
              <w:rPr>
                <w:rFonts w:asciiTheme="minorEastAsia" w:hAnsiTheme="minorEastAsia" w:hint="eastAsia"/>
                <w:szCs w:val="18"/>
              </w:rPr>
              <w:t>）</w:t>
            </w:r>
          </w:p>
        </w:tc>
        <w:tc>
          <w:tcPr>
            <w:tcW w:w="3427" w:type="dxa"/>
          </w:tcPr>
          <w:p w14:paraId="5C270438" w14:textId="77777777" w:rsidR="0054179F" w:rsidRPr="00DC020C" w:rsidRDefault="00BA603D" w:rsidP="00115E8A">
            <w:pPr>
              <w:spacing w:line="16" w:lineRule="atLeast"/>
              <w:rPr>
                <w:rFonts w:asciiTheme="minorEastAsia" w:hAnsiTheme="minorEastAsia"/>
                <w:i/>
                <w:szCs w:val="18"/>
              </w:rPr>
            </w:pPr>
            <m:oMathPara>
              <m:oMathParaPr>
                <m:jc m:val="left"/>
              </m:oMathParaPr>
              <m:oMath>
                <m:r>
                  <w:rPr>
                    <w:rFonts w:ascii="Cambria Math" w:hAnsi="Cambria Math"/>
                    <w:szCs w:val="18"/>
                  </w:rPr>
                  <m:t>B</m:t>
                </m:r>
                <m:r>
                  <w:rPr>
                    <w:rFonts w:ascii="Cambria Math" w:hAnsiTheme="minorEastAsia"/>
                    <w:szCs w:val="18"/>
                  </w:rPr>
                  <m:t>=</m:t>
                </m:r>
                <m:f>
                  <m:fPr>
                    <m:ctrlPr>
                      <w:rPr>
                        <w:rFonts w:ascii="Cambria Math" w:hAnsiTheme="minorEastAsia"/>
                        <w:i/>
                        <w:szCs w:val="18"/>
                      </w:rPr>
                    </m:ctrlPr>
                  </m:fPr>
                  <m:num>
                    <m:r>
                      <w:rPr>
                        <w:rFonts w:ascii="Cambria Math" w:hAnsi="Cambria Math"/>
                        <w:szCs w:val="18"/>
                      </w:rPr>
                      <m:t>b</m:t>
                    </m:r>
                  </m:num>
                  <m:den>
                    <m:r>
                      <w:rPr>
                        <w:rFonts w:ascii="Cambria Math" w:hAnsiTheme="minorEastAsia"/>
                        <w:szCs w:val="18"/>
                      </w:rPr>
                      <m:t>30</m:t>
                    </m:r>
                  </m:den>
                </m:f>
              </m:oMath>
            </m:oMathPara>
          </w:p>
        </w:tc>
        <w:tc>
          <w:tcPr>
            <w:tcW w:w="2637" w:type="dxa"/>
          </w:tcPr>
          <w:p w14:paraId="5FD9B15B"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b</w:t>
            </w:r>
            <w:r w:rsidRPr="00DC020C">
              <w:rPr>
                <w:rFonts w:asciiTheme="minorEastAsia" w:hAnsiTheme="minorEastAsia" w:hint="eastAsia"/>
                <w:szCs w:val="18"/>
              </w:rPr>
              <w:t>：建设补贴</w:t>
            </w:r>
            <w:r w:rsidRPr="00DC020C">
              <w:rPr>
                <w:rFonts w:asciiTheme="minorEastAsia" w:hAnsiTheme="minorEastAsia"/>
                <w:szCs w:val="18"/>
              </w:rPr>
              <w:t xml:space="preserve"> </w:t>
            </w:r>
          </w:p>
        </w:tc>
      </w:tr>
      <w:tr w:rsidR="0054179F" w:rsidRPr="00DC020C" w14:paraId="02457394" w14:textId="77777777">
        <w:tc>
          <w:tcPr>
            <w:tcW w:w="927" w:type="dxa"/>
          </w:tcPr>
          <w:p w14:paraId="6F5899FA"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可变成本</w:t>
            </w:r>
          </w:p>
          <w:p w14:paraId="3517FC4A"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w:t>
            </w:r>
            <w:r w:rsidR="00F2626B" w:rsidRPr="00DC020C">
              <w:rPr>
                <w:rFonts w:asciiTheme="minorEastAsia" w:hAnsiTheme="minorEastAsia" w:hint="eastAsia"/>
                <w:szCs w:val="18"/>
              </w:rPr>
              <w:t>N</w:t>
            </w:r>
            <w:r w:rsidRPr="00DC020C">
              <w:rPr>
                <w:rFonts w:asciiTheme="minorEastAsia" w:hAnsiTheme="minorEastAsia" w:hint="eastAsia"/>
                <w:szCs w:val="18"/>
                <w:vertAlign w:val="subscript"/>
              </w:rPr>
              <w:t>3-2</w:t>
            </w:r>
            <w:r w:rsidRPr="00DC020C">
              <w:rPr>
                <w:rFonts w:asciiTheme="minorEastAsia" w:hAnsiTheme="minorEastAsia" w:hint="eastAsia"/>
                <w:szCs w:val="18"/>
              </w:rPr>
              <w:t>）</w:t>
            </w:r>
          </w:p>
        </w:tc>
        <w:tc>
          <w:tcPr>
            <w:tcW w:w="1711" w:type="dxa"/>
          </w:tcPr>
          <w:p w14:paraId="74366F15"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垃圾处理费（</w:t>
            </w:r>
            <w:r w:rsidRPr="00DC020C">
              <w:rPr>
                <w:rFonts w:asciiTheme="minorEastAsia" w:hAnsiTheme="minorEastAsia"/>
                <w:szCs w:val="18"/>
              </w:rPr>
              <w:t>P</w:t>
            </w:r>
            <w:r w:rsidRPr="00DC020C">
              <w:rPr>
                <w:rFonts w:asciiTheme="minorEastAsia" w:hAnsiTheme="minorEastAsia" w:hint="eastAsia"/>
                <w:szCs w:val="18"/>
              </w:rPr>
              <w:t>）</w:t>
            </w:r>
          </w:p>
        </w:tc>
        <w:tc>
          <w:tcPr>
            <w:tcW w:w="3427" w:type="dxa"/>
          </w:tcPr>
          <w:p w14:paraId="67506E6A" w14:textId="77777777" w:rsidR="0054179F" w:rsidRPr="00DC020C" w:rsidRDefault="00BA603D" w:rsidP="00115E8A">
            <w:pPr>
              <w:spacing w:line="16" w:lineRule="atLeast"/>
              <w:rPr>
                <w:rFonts w:asciiTheme="minorEastAsia" w:hAnsiTheme="minorEastAsia"/>
                <w:i/>
                <w:szCs w:val="18"/>
              </w:rPr>
            </w:pPr>
            <m:oMath>
              <m:r>
                <w:rPr>
                  <w:rFonts w:ascii="Cambria Math" w:hAnsi="Cambria Math"/>
                  <w:szCs w:val="18"/>
                </w:rPr>
                <m:t>P</m:t>
              </m:r>
              <m:r>
                <w:rPr>
                  <w:rFonts w:ascii="Cambria Math" w:hAnsiTheme="minorEastAsia"/>
                  <w:szCs w:val="18"/>
                </w:rPr>
                <m:t>=</m:t>
              </m:r>
              <m:r>
                <w:rPr>
                  <w:rFonts w:ascii="Cambria Math" w:hAnsi="Cambria Math"/>
                  <w:szCs w:val="18"/>
                </w:rPr>
                <m:t>p*Q</m:t>
              </m:r>
            </m:oMath>
            <w:r w:rsidRPr="00DC020C">
              <w:rPr>
                <w:rFonts w:asciiTheme="minorEastAsia" w:hAnsiTheme="minorEastAsia"/>
                <w:i/>
                <w:szCs w:val="18"/>
              </w:rPr>
              <w:t xml:space="preserve"> </w:t>
            </w:r>
          </w:p>
        </w:tc>
        <w:tc>
          <w:tcPr>
            <w:tcW w:w="2637" w:type="dxa"/>
          </w:tcPr>
          <w:p w14:paraId="13A8C708"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p</w:t>
            </w:r>
            <w:r w:rsidRPr="00DC020C">
              <w:rPr>
                <w:rFonts w:asciiTheme="minorEastAsia" w:hAnsiTheme="minorEastAsia" w:hint="eastAsia"/>
                <w:szCs w:val="18"/>
              </w:rPr>
              <w:t>：单位垃圾处理费</w:t>
            </w:r>
          </w:p>
          <w:p w14:paraId="4CE82E4F"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Q</w:t>
            </w:r>
            <w:r w:rsidRPr="00DC020C">
              <w:rPr>
                <w:rFonts w:asciiTheme="minorEastAsia" w:hAnsiTheme="minorEastAsia" w:hint="eastAsia"/>
                <w:szCs w:val="18"/>
              </w:rPr>
              <w:t>：年度垃圾处理量</w:t>
            </w:r>
          </w:p>
        </w:tc>
      </w:tr>
    </w:tbl>
    <w:p w14:paraId="3D6FB74D" w14:textId="77777777" w:rsidR="0054179F" w:rsidRPr="00DC020C" w:rsidRDefault="0054179F">
      <w:pPr>
        <w:pStyle w:val="12"/>
        <w:ind w:left="425" w:firstLineChars="0" w:firstLine="0"/>
        <w:rPr>
          <w:rFonts w:asciiTheme="minorEastAsia" w:hAnsiTheme="minorEastAsia"/>
          <w:sz w:val="24"/>
        </w:rPr>
      </w:pPr>
    </w:p>
    <w:p w14:paraId="01D7EA35" w14:textId="77777777" w:rsidR="0054179F" w:rsidRPr="00DC020C" w:rsidRDefault="00BA603D">
      <w:pPr>
        <w:rPr>
          <w:sz w:val="28"/>
          <w:szCs w:val="28"/>
        </w:rPr>
      </w:pPr>
      <w:r w:rsidRPr="00DC020C">
        <w:rPr>
          <w:rFonts w:hint="eastAsia"/>
          <w:sz w:val="28"/>
          <w:szCs w:val="28"/>
        </w:rPr>
        <w:t>垃圾简易堆</w:t>
      </w:r>
      <w:proofErr w:type="gramStart"/>
      <w:r w:rsidRPr="00DC020C">
        <w:rPr>
          <w:rFonts w:hint="eastAsia"/>
          <w:sz w:val="28"/>
          <w:szCs w:val="28"/>
        </w:rPr>
        <w:t>填直接</w:t>
      </w:r>
      <w:proofErr w:type="gramEnd"/>
      <w:r w:rsidRPr="00DC020C">
        <w:rPr>
          <w:rFonts w:hint="eastAsia"/>
          <w:sz w:val="28"/>
          <w:szCs w:val="28"/>
        </w:rPr>
        <w:t>成本计算说明：</w:t>
      </w:r>
    </w:p>
    <w:p w14:paraId="5340A694" w14:textId="77777777" w:rsidR="0054179F" w:rsidRPr="00DC020C" w:rsidRDefault="00BA603D">
      <w:pPr>
        <w:rPr>
          <w:sz w:val="28"/>
          <w:szCs w:val="28"/>
        </w:rPr>
      </w:pPr>
      <w:r w:rsidRPr="00DC020C">
        <w:rPr>
          <w:rFonts w:hint="eastAsia"/>
          <w:sz w:val="28"/>
          <w:szCs w:val="28"/>
        </w:rPr>
        <w:t xml:space="preserve">    </w:t>
      </w:r>
      <w:r w:rsidRPr="00DC020C">
        <w:rPr>
          <w:rFonts w:hint="eastAsia"/>
          <w:sz w:val="28"/>
          <w:szCs w:val="28"/>
        </w:rPr>
        <w:t>核算边界内的直接成</w:t>
      </w:r>
      <w:r w:rsidR="009216A6" w:rsidRPr="00DC020C">
        <w:rPr>
          <w:rFonts w:hint="eastAsia"/>
          <w:sz w:val="28"/>
          <w:szCs w:val="28"/>
        </w:rPr>
        <w:t>本包括两类：一是</w:t>
      </w:r>
      <w:r w:rsidR="001D715D" w:rsidRPr="00DC020C">
        <w:rPr>
          <w:rFonts w:hint="eastAsia"/>
          <w:sz w:val="28"/>
          <w:szCs w:val="28"/>
        </w:rPr>
        <w:t>固定成本；二是可变成本。</w:t>
      </w:r>
      <w:r w:rsidR="001D715D" w:rsidRPr="00DC020C">
        <w:rPr>
          <w:rFonts w:hint="eastAsia"/>
          <w:sz w:val="28"/>
          <w:szCs w:val="28"/>
        </w:rPr>
        <w:lastRenderedPageBreak/>
        <w:t>具体计算方法与垃圾卫生填埋</w:t>
      </w:r>
      <w:r w:rsidR="00463042" w:rsidRPr="00DC020C">
        <w:rPr>
          <w:rFonts w:hint="eastAsia"/>
          <w:sz w:val="28"/>
          <w:szCs w:val="28"/>
        </w:rPr>
        <w:t>直接成本的核算方法相同，但是单位垃圾处理费不同。</w:t>
      </w:r>
    </w:p>
    <w:p w14:paraId="724365DD" w14:textId="77777777" w:rsidR="0054179F" w:rsidRPr="00DC020C" w:rsidRDefault="00BA603D">
      <w:pPr>
        <w:autoSpaceDE w:val="0"/>
        <w:autoSpaceDN w:val="0"/>
        <w:adjustRightInd w:val="0"/>
        <w:rPr>
          <w:b/>
          <w:sz w:val="28"/>
          <w:szCs w:val="28"/>
        </w:rPr>
      </w:pPr>
      <w:r w:rsidRPr="00DC020C">
        <w:rPr>
          <w:rFonts w:hint="eastAsia"/>
          <w:b/>
          <w:sz w:val="28"/>
          <w:szCs w:val="28"/>
        </w:rPr>
        <w:t>（</w:t>
      </w:r>
      <w:r w:rsidRPr="00DC020C">
        <w:rPr>
          <w:rFonts w:hint="eastAsia"/>
          <w:b/>
          <w:sz w:val="28"/>
          <w:szCs w:val="28"/>
        </w:rPr>
        <w:t>2</w:t>
      </w:r>
      <w:r w:rsidRPr="00DC020C">
        <w:rPr>
          <w:rFonts w:hint="eastAsia"/>
          <w:b/>
          <w:sz w:val="28"/>
          <w:szCs w:val="28"/>
        </w:rPr>
        <w:t>）、垃圾处理模式</w:t>
      </w:r>
      <w:proofErr w:type="gramStart"/>
      <w:r w:rsidRPr="00DC020C">
        <w:rPr>
          <w:rFonts w:hint="eastAsia"/>
          <w:b/>
          <w:sz w:val="28"/>
          <w:szCs w:val="28"/>
        </w:rPr>
        <w:t>一</w:t>
      </w:r>
      <w:proofErr w:type="gramEnd"/>
      <w:r w:rsidRPr="00DC020C">
        <w:rPr>
          <w:rFonts w:hint="eastAsia"/>
          <w:b/>
          <w:sz w:val="28"/>
          <w:szCs w:val="28"/>
        </w:rPr>
        <w:t>（混合收集</w:t>
      </w:r>
      <w:r w:rsidRPr="00DC020C">
        <w:rPr>
          <w:b/>
          <w:sz w:val="28"/>
          <w:szCs w:val="28"/>
        </w:rPr>
        <w:t>+</w:t>
      </w:r>
      <w:r w:rsidRPr="00DC020C">
        <w:rPr>
          <w:rFonts w:hint="eastAsia"/>
          <w:b/>
          <w:sz w:val="28"/>
          <w:szCs w:val="28"/>
        </w:rPr>
        <w:t>全量焚烧</w:t>
      </w:r>
      <w:r w:rsidRPr="00DC020C">
        <w:rPr>
          <w:b/>
          <w:sz w:val="28"/>
          <w:szCs w:val="28"/>
        </w:rPr>
        <w:t>+</w:t>
      </w:r>
      <w:r w:rsidRPr="00DC020C">
        <w:rPr>
          <w:rFonts w:hint="eastAsia"/>
          <w:b/>
          <w:sz w:val="28"/>
          <w:szCs w:val="28"/>
        </w:rPr>
        <w:t>灰渣填埋</w:t>
      </w:r>
      <w:r w:rsidRPr="00DC020C">
        <w:rPr>
          <w:b/>
          <w:sz w:val="28"/>
          <w:szCs w:val="28"/>
        </w:rPr>
        <w:t>+</w:t>
      </w:r>
      <w:r w:rsidRPr="00DC020C">
        <w:rPr>
          <w:rFonts w:hint="eastAsia"/>
          <w:b/>
          <w:sz w:val="28"/>
          <w:szCs w:val="28"/>
        </w:rPr>
        <w:t>中心城区垃圾全量转运）</w:t>
      </w:r>
    </w:p>
    <w:p w14:paraId="1EA7C7EC" w14:textId="77777777" w:rsidR="0054179F" w:rsidRPr="00DC020C" w:rsidRDefault="00BA603D">
      <w:pPr>
        <w:pStyle w:val="12"/>
        <w:autoSpaceDE w:val="0"/>
        <w:autoSpaceDN w:val="0"/>
        <w:adjustRightInd w:val="0"/>
        <w:ind w:left="425" w:firstLineChars="300" w:firstLine="840"/>
        <w:rPr>
          <w:sz w:val="28"/>
          <w:szCs w:val="28"/>
        </w:rPr>
      </w:pPr>
      <w:r w:rsidRPr="00DC020C">
        <w:rPr>
          <w:sz w:val="28"/>
          <w:szCs w:val="28"/>
        </w:rPr>
        <w:t>直接成本</w:t>
      </w:r>
      <w:r w:rsidRPr="00DC020C">
        <w:rPr>
          <w:rFonts w:hint="eastAsia"/>
          <w:sz w:val="28"/>
          <w:szCs w:val="28"/>
        </w:rPr>
        <w:t>：</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模式一直接成本</m:t>
            </m:r>
          </m:sub>
        </m:sSub>
        <m:r>
          <m:rPr>
            <m:sty m:val="p"/>
          </m:rPr>
          <w:rPr>
            <w:rFonts w:ascii="Cambria Math" w:hAnsi="Cambria Math" w:hint="eastAsia"/>
            <w:sz w:val="28"/>
            <w:szCs w:val="28"/>
          </w:rPr>
          <m:t>=</m:t>
        </m:r>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3</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5</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6</m:t>
            </m:r>
          </m:sub>
        </m:sSub>
      </m:oMath>
    </w:p>
    <w:p w14:paraId="25AD6D4C" w14:textId="77777777" w:rsidR="0054179F" w:rsidRPr="00DC020C" w:rsidRDefault="002C0966">
      <w:pPr>
        <w:autoSpaceDE w:val="0"/>
        <w:autoSpaceDN w:val="0"/>
        <w:adjustRightInd w:val="0"/>
        <w:rPr>
          <w:sz w:val="28"/>
          <w:szCs w:val="28"/>
        </w:rPr>
      </w:pP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1</m:t>
            </m:r>
          </m:sub>
        </m:sSub>
      </m:oMath>
      <w:r w:rsidR="00BA603D" w:rsidRPr="00DC020C">
        <w:rPr>
          <w:sz w:val="28"/>
          <w:szCs w:val="28"/>
        </w:rPr>
        <w:t>为</w:t>
      </w:r>
      <w:r w:rsidR="00BA603D" w:rsidRPr="00DC020C">
        <w:rPr>
          <w:rFonts w:hint="eastAsia"/>
          <w:sz w:val="28"/>
          <w:szCs w:val="28"/>
        </w:rPr>
        <w:t>混合收集直接成本，</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3</m:t>
            </m:r>
          </m:sub>
        </m:sSub>
      </m:oMath>
      <w:r w:rsidR="00BA603D" w:rsidRPr="00DC020C">
        <w:rPr>
          <w:sz w:val="28"/>
          <w:szCs w:val="28"/>
        </w:rPr>
        <w:t>为</w:t>
      </w:r>
      <w:r w:rsidR="00BA603D" w:rsidRPr="00DC020C">
        <w:rPr>
          <w:rFonts w:hint="eastAsia"/>
          <w:sz w:val="28"/>
          <w:szCs w:val="28"/>
        </w:rPr>
        <w:t>全量焚烧直接</w:t>
      </w:r>
      <w:r w:rsidR="00BA603D" w:rsidRPr="00DC020C">
        <w:rPr>
          <w:sz w:val="28"/>
          <w:szCs w:val="28"/>
        </w:rPr>
        <w:t>成本</w:t>
      </w:r>
      <w:r w:rsidR="00BA603D" w:rsidRPr="00DC020C">
        <w:rPr>
          <w:rFonts w:hint="eastAsia"/>
          <w:sz w:val="28"/>
          <w:szCs w:val="28"/>
        </w:rPr>
        <w:t>，</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5</m:t>
            </m:r>
          </m:sub>
        </m:sSub>
      </m:oMath>
      <w:r w:rsidR="00BA603D" w:rsidRPr="00DC020C">
        <w:rPr>
          <w:sz w:val="28"/>
          <w:szCs w:val="28"/>
        </w:rPr>
        <w:t>为</w:t>
      </w:r>
      <w:r w:rsidR="00BA603D" w:rsidRPr="00DC020C">
        <w:rPr>
          <w:rFonts w:hint="eastAsia"/>
          <w:sz w:val="28"/>
          <w:szCs w:val="28"/>
        </w:rPr>
        <w:t>灰渣填埋直接</w:t>
      </w:r>
      <w:r w:rsidR="00BA603D" w:rsidRPr="00DC020C">
        <w:rPr>
          <w:sz w:val="28"/>
          <w:szCs w:val="28"/>
        </w:rPr>
        <w:t>成本</w:t>
      </w:r>
      <w:r w:rsidR="00BA603D" w:rsidRPr="00DC020C">
        <w:rPr>
          <w:rFonts w:hint="eastAsia"/>
          <w:sz w:val="28"/>
          <w:szCs w:val="28"/>
        </w:rPr>
        <w:t>，</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6</m:t>
            </m:r>
          </m:sub>
        </m:sSub>
      </m:oMath>
      <w:r w:rsidR="00BA603D" w:rsidRPr="00DC020C">
        <w:rPr>
          <w:rFonts w:hint="eastAsia"/>
          <w:sz w:val="28"/>
          <w:szCs w:val="28"/>
        </w:rPr>
        <w:t>为中心城区垃圾全量转运直接成本。</w:t>
      </w:r>
      <w:r w:rsidR="005C59E2" w:rsidRPr="00DC020C">
        <w:rPr>
          <w:rFonts w:hint="eastAsia"/>
          <w:sz w:val="28"/>
          <w:szCs w:val="28"/>
        </w:rPr>
        <w:t>由于焚烧灰渣的体积仅为原来的</w:t>
      </w:r>
      <w:r w:rsidR="005C59E2" w:rsidRPr="00DC020C">
        <w:rPr>
          <w:rFonts w:hint="eastAsia"/>
          <w:sz w:val="28"/>
          <w:szCs w:val="28"/>
        </w:rPr>
        <w:t>10~15%</w:t>
      </w:r>
      <w:r w:rsidR="005C59E2" w:rsidRPr="00DC020C">
        <w:rPr>
          <w:rFonts w:hint="eastAsia"/>
          <w:sz w:val="28"/>
          <w:szCs w:val="28"/>
        </w:rPr>
        <w:t>，所以根据焚烧垃圾量求出灰渣的体积再代入表</w:t>
      </w:r>
      <w:r w:rsidR="005C59E2" w:rsidRPr="00DC020C">
        <w:rPr>
          <w:rFonts w:hint="eastAsia"/>
          <w:sz w:val="28"/>
          <w:szCs w:val="28"/>
        </w:rPr>
        <w:t xml:space="preserve"> 5-2</w:t>
      </w:r>
      <w:r w:rsidR="005C59E2" w:rsidRPr="00DC020C">
        <w:rPr>
          <w:rFonts w:hint="eastAsia"/>
          <w:sz w:val="28"/>
          <w:szCs w:val="28"/>
        </w:rPr>
        <w:t>中求出灰渣填埋的直接成本。</w:t>
      </w:r>
    </w:p>
    <w:p w14:paraId="0946B7CE" w14:textId="77777777" w:rsidR="005C59E2" w:rsidRPr="00DC020C" w:rsidRDefault="005C59E2">
      <w:pPr>
        <w:autoSpaceDE w:val="0"/>
        <w:autoSpaceDN w:val="0"/>
        <w:adjustRightInd w:val="0"/>
        <w:rPr>
          <w:sz w:val="28"/>
          <w:szCs w:val="28"/>
        </w:rPr>
      </w:pPr>
      <w:r w:rsidRPr="00DC020C">
        <w:rPr>
          <w:rFonts w:hint="eastAsia"/>
          <w:sz w:val="28"/>
          <w:szCs w:val="28"/>
        </w:rPr>
        <w:t>中心城区垃圾全量转运直接成本计算说明：</w:t>
      </w:r>
    </w:p>
    <w:p w14:paraId="79062057" w14:textId="77777777" w:rsidR="005C59E2" w:rsidRPr="00DC020C" w:rsidRDefault="005C59E2" w:rsidP="009216A6">
      <w:pPr>
        <w:autoSpaceDE w:val="0"/>
        <w:autoSpaceDN w:val="0"/>
        <w:adjustRightInd w:val="0"/>
        <w:ind w:firstLine="552"/>
        <w:rPr>
          <w:sz w:val="28"/>
          <w:szCs w:val="28"/>
        </w:rPr>
      </w:pPr>
      <w:r w:rsidRPr="00DC020C">
        <w:rPr>
          <w:rFonts w:hint="eastAsia"/>
          <w:sz w:val="28"/>
          <w:szCs w:val="28"/>
        </w:rPr>
        <w:t>核算边界内的直接成本包括两类：</w:t>
      </w:r>
      <w:r w:rsidR="009216A6" w:rsidRPr="00DC020C">
        <w:rPr>
          <w:rFonts w:hint="eastAsia"/>
          <w:sz w:val="28"/>
          <w:szCs w:val="28"/>
        </w:rPr>
        <w:t>一是固定成本；二是可变成本。</w:t>
      </w:r>
    </w:p>
    <w:p w14:paraId="7B13A6E2" w14:textId="77777777" w:rsidR="009216A6" w:rsidRPr="00DC020C" w:rsidRDefault="009216A6" w:rsidP="009216A6">
      <w:pPr>
        <w:autoSpaceDE w:val="0"/>
        <w:autoSpaceDN w:val="0"/>
        <w:adjustRightInd w:val="0"/>
        <w:rPr>
          <w:sz w:val="28"/>
          <w:szCs w:val="28"/>
        </w:rPr>
      </w:pPr>
      <w:r w:rsidRPr="00DC020C">
        <w:rPr>
          <w:sz w:val="28"/>
          <w:szCs w:val="28"/>
        </w:rPr>
        <w:t>具体计算方法如表</w:t>
      </w:r>
      <w:r w:rsidRPr="00DC020C">
        <w:rPr>
          <w:sz w:val="28"/>
          <w:szCs w:val="28"/>
        </w:rPr>
        <w:t>5-</w:t>
      </w:r>
      <w:r w:rsidRPr="00DC020C">
        <w:rPr>
          <w:sz w:val="28"/>
          <w:szCs w:val="28"/>
        </w:rPr>
        <w:t>４所示：</w:t>
      </w:r>
    </w:p>
    <w:p w14:paraId="3BF620EA" w14:textId="77777777" w:rsidR="009216A6" w:rsidRPr="00DC020C" w:rsidRDefault="009216A6" w:rsidP="004A66C1">
      <w:pPr>
        <w:pStyle w:val="a3"/>
        <w:keepNext/>
        <w:ind w:firstLineChars="900" w:firstLine="1980"/>
        <w:rPr>
          <w:sz w:val="22"/>
        </w:rPr>
      </w:pPr>
      <w:r w:rsidRPr="00DC020C">
        <w:rPr>
          <w:rFonts w:hint="eastAsia"/>
          <w:sz w:val="22"/>
        </w:rPr>
        <w:t>表</w:t>
      </w:r>
      <w:r w:rsidRPr="00DC020C">
        <w:rPr>
          <w:sz w:val="22"/>
        </w:rPr>
        <w:t xml:space="preserve"> </w:t>
      </w:r>
      <w:r w:rsidRPr="00DC020C">
        <w:rPr>
          <w:sz w:val="22"/>
        </w:rPr>
        <w:t>５</w:t>
      </w:r>
      <w:r w:rsidRPr="00DC020C">
        <w:rPr>
          <w:sz w:val="22"/>
        </w:rPr>
        <w:noBreakHyphen/>
      </w:r>
      <w:r w:rsidRPr="00DC020C">
        <w:rPr>
          <w:sz w:val="22"/>
        </w:rPr>
        <w:t xml:space="preserve">４　</w:t>
      </w:r>
      <w:r w:rsidRPr="00DC020C">
        <w:rPr>
          <w:rFonts w:hint="eastAsia"/>
          <w:sz w:val="22"/>
        </w:rPr>
        <w:t>中心城区垃圾全量转运成本核算方法</w:t>
      </w:r>
    </w:p>
    <w:tbl>
      <w:tblPr>
        <w:tblStyle w:val="13"/>
        <w:tblW w:w="5000" w:type="pct"/>
        <w:tblLook w:val="04A0" w:firstRow="1" w:lastRow="0" w:firstColumn="1" w:lastColumn="0" w:noHBand="0" w:noVBand="1"/>
      </w:tblPr>
      <w:tblGrid>
        <w:gridCol w:w="922"/>
        <w:gridCol w:w="1883"/>
        <w:gridCol w:w="3221"/>
        <w:gridCol w:w="2620"/>
      </w:tblGrid>
      <w:tr w:rsidR="009216A6" w:rsidRPr="00DC020C" w14:paraId="7A4632BC" w14:textId="77777777" w:rsidTr="004A66C1">
        <w:trPr>
          <w:tblHeader/>
        </w:trPr>
        <w:tc>
          <w:tcPr>
            <w:tcW w:w="533" w:type="pct"/>
            <w:tcBorders>
              <w:top w:val="single" w:sz="18" w:space="0" w:color="auto"/>
            </w:tcBorders>
          </w:tcPr>
          <w:p w14:paraId="6C5991BD" w14:textId="77777777" w:rsidR="009216A6" w:rsidRPr="00DC020C" w:rsidRDefault="009216A6" w:rsidP="00115E8A">
            <w:pPr>
              <w:spacing w:line="16" w:lineRule="atLeast"/>
              <w:rPr>
                <w:b/>
                <w:szCs w:val="18"/>
              </w:rPr>
            </w:pPr>
            <w:r w:rsidRPr="00DC020C">
              <w:rPr>
                <w:rFonts w:hint="eastAsia"/>
                <w:b/>
                <w:szCs w:val="18"/>
              </w:rPr>
              <w:t>类别</w:t>
            </w:r>
          </w:p>
        </w:tc>
        <w:tc>
          <w:tcPr>
            <w:tcW w:w="1089" w:type="pct"/>
            <w:tcBorders>
              <w:top w:val="single" w:sz="18" w:space="0" w:color="auto"/>
            </w:tcBorders>
          </w:tcPr>
          <w:p w14:paraId="4338EC9B" w14:textId="77777777" w:rsidR="009216A6" w:rsidRPr="00DC020C" w:rsidRDefault="009216A6" w:rsidP="00115E8A">
            <w:pPr>
              <w:spacing w:line="16" w:lineRule="atLeast"/>
              <w:rPr>
                <w:b/>
                <w:szCs w:val="18"/>
              </w:rPr>
            </w:pPr>
            <w:r w:rsidRPr="00DC020C">
              <w:rPr>
                <w:rFonts w:hint="eastAsia"/>
                <w:b/>
                <w:szCs w:val="18"/>
              </w:rPr>
              <w:t>项目</w:t>
            </w:r>
          </w:p>
        </w:tc>
        <w:tc>
          <w:tcPr>
            <w:tcW w:w="1863" w:type="pct"/>
            <w:tcBorders>
              <w:top w:val="single" w:sz="18" w:space="0" w:color="auto"/>
            </w:tcBorders>
          </w:tcPr>
          <w:p w14:paraId="79D9D457" w14:textId="77777777" w:rsidR="009216A6" w:rsidRPr="00DC020C" w:rsidRDefault="009216A6" w:rsidP="00115E8A">
            <w:pPr>
              <w:spacing w:line="16" w:lineRule="atLeast"/>
              <w:rPr>
                <w:b/>
                <w:szCs w:val="18"/>
              </w:rPr>
            </w:pPr>
            <w:r w:rsidRPr="00DC020C">
              <w:rPr>
                <w:rFonts w:hint="eastAsia"/>
                <w:b/>
                <w:szCs w:val="18"/>
              </w:rPr>
              <w:t>公式</w:t>
            </w:r>
          </w:p>
        </w:tc>
        <w:tc>
          <w:tcPr>
            <w:tcW w:w="1515" w:type="pct"/>
            <w:tcBorders>
              <w:top w:val="single" w:sz="18" w:space="0" w:color="auto"/>
            </w:tcBorders>
          </w:tcPr>
          <w:p w14:paraId="34B40C3C" w14:textId="77777777" w:rsidR="009216A6" w:rsidRPr="00DC020C" w:rsidRDefault="009216A6" w:rsidP="00115E8A">
            <w:pPr>
              <w:spacing w:line="16" w:lineRule="atLeast"/>
              <w:rPr>
                <w:b/>
                <w:szCs w:val="18"/>
              </w:rPr>
            </w:pPr>
            <w:r w:rsidRPr="00DC020C">
              <w:rPr>
                <w:rFonts w:hint="eastAsia"/>
                <w:b/>
                <w:szCs w:val="18"/>
              </w:rPr>
              <w:t>说明</w:t>
            </w:r>
          </w:p>
        </w:tc>
      </w:tr>
      <w:tr w:rsidR="009216A6" w:rsidRPr="00DC020C" w14:paraId="5AA2C393" w14:textId="77777777" w:rsidTr="004A66C1">
        <w:tc>
          <w:tcPr>
            <w:tcW w:w="533" w:type="pct"/>
            <w:vMerge w:val="restart"/>
          </w:tcPr>
          <w:p w14:paraId="72154770" w14:textId="77777777" w:rsidR="009216A6" w:rsidRPr="00DC020C" w:rsidRDefault="009216A6" w:rsidP="00115E8A">
            <w:pPr>
              <w:spacing w:line="16" w:lineRule="atLeast"/>
              <w:rPr>
                <w:szCs w:val="18"/>
              </w:rPr>
            </w:pPr>
            <w:r w:rsidRPr="00DC020C">
              <w:rPr>
                <w:rFonts w:hint="eastAsia"/>
                <w:szCs w:val="18"/>
              </w:rPr>
              <w:t>固定成本（</w:t>
            </w:r>
            <w:r w:rsidRPr="00DC020C">
              <w:rPr>
                <w:rFonts w:asciiTheme="minorEastAsia" w:hAnsiTheme="minorEastAsia" w:hint="eastAsia"/>
                <w:szCs w:val="18"/>
              </w:rPr>
              <w:t>N</w:t>
            </w:r>
            <w:r w:rsidRPr="00DC020C">
              <w:rPr>
                <w:rFonts w:asciiTheme="minorEastAsia" w:hAnsiTheme="minorEastAsia" w:hint="eastAsia"/>
                <w:szCs w:val="18"/>
                <w:vertAlign w:val="subscript"/>
              </w:rPr>
              <w:t>６-1</w:t>
            </w:r>
            <w:r w:rsidRPr="00DC020C">
              <w:rPr>
                <w:rFonts w:hint="eastAsia"/>
                <w:szCs w:val="18"/>
              </w:rPr>
              <w:t>）</w:t>
            </w:r>
          </w:p>
        </w:tc>
        <w:tc>
          <w:tcPr>
            <w:tcW w:w="1089" w:type="pct"/>
          </w:tcPr>
          <w:p w14:paraId="35627851" w14:textId="77777777" w:rsidR="009216A6" w:rsidRPr="00DC020C" w:rsidRDefault="009216A6" w:rsidP="00115E8A">
            <w:pPr>
              <w:spacing w:line="16" w:lineRule="atLeast"/>
              <w:rPr>
                <w:szCs w:val="18"/>
              </w:rPr>
            </w:pPr>
            <w:r w:rsidRPr="00DC020C">
              <w:rPr>
                <w:rFonts w:hint="eastAsia"/>
                <w:szCs w:val="18"/>
              </w:rPr>
              <w:t>土地成本（</w:t>
            </w:r>
            <w:r w:rsidRPr="00DC020C">
              <w:rPr>
                <w:szCs w:val="18"/>
              </w:rPr>
              <w:t>L</w:t>
            </w:r>
            <w:r w:rsidRPr="00DC020C">
              <w:rPr>
                <w:rFonts w:hint="eastAsia"/>
                <w:szCs w:val="18"/>
              </w:rPr>
              <w:t>）</w:t>
            </w:r>
          </w:p>
        </w:tc>
        <w:tc>
          <w:tcPr>
            <w:tcW w:w="1863" w:type="pct"/>
          </w:tcPr>
          <w:p w14:paraId="1DAE932B" w14:textId="77777777" w:rsidR="009216A6" w:rsidRPr="00DC020C" w:rsidRDefault="009216A6" w:rsidP="00115E8A">
            <w:pPr>
              <w:spacing w:line="16" w:lineRule="atLeast"/>
              <w:rPr>
                <w:i/>
                <w:szCs w:val="18"/>
              </w:rPr>
            </w:pPr>
            <m:oMathPara>
              <m:oMathParaPr>
                <m:jc m:val="left"/>
              </m:oMathParaPr>
              <m:oMath>
                <m:r>
                  <w:rPr>
                    <w:rFonts w:ascii="Cambria Math" w:hAnsi="Cambria Math"/>
                    <w:szCs w:val="18"/>
                  </w:rPr>
                  <m:t>L=U*S*</m:t>
                </m:r>
                <m:f>
                  <m:fPr>
                    <m:ctrlPr>
                      <w:rPr>
                        <w:rFonts w:ascii="Cambria Math" w:hAnsi="Cambria Math"/>
                        <w:i/>
                      </w:rPr>
                    </m:ctrlPr>
                  </m:fPr>
                  <m:num>
                    <m:r>
                      <w:rPr>
                        <w:rFonts w:ascii="Cambria Math" w:hAnsi="Cambria Math"/>
                        <w:szCs w:val="18"/>
                      </w:rPr>
                      <m:t>i(1+</m:t>
                    </m:r>
                    <m:sSup>
                      <m:sSupPr>
                        <m:ctrlPr>
                          <w:rPr>
                            <w:rFonts w:ascii="Cambria Math" w:hAnsi="Cambria Math"/>
                            <w:i/>
                          </w:rPr>
                        </m:ctrlPr>
                      </m:sSupPr>
                      <m:e>
                        <m:r>
                          <w:rPr>
                            <w:rFonts w:ascii="Cambria Math" w:hAnsi="Cambria Math"/>
                            <w:szCs w:val="18"/>
                          </w:rPr>
                          <m:t>i)</m:t>
                        </m:r>
                      </m:e>
                      <m:sup>
                        <m:r>
                          <w:rPr>
                            <w:rFonts w:ascii="Cambria Math" w:hAnsi="Cambria Math"/>
                            <w:szCs w:val="18"/>
                          </w:rPr>
                          <m:t>n</m:t>
                        </m:r>
                      </m:sup>
                    </m:sSup>
                  </m:num>
                  <m:den>
                    <m:r>
                      <w:rPr>
                        <w:rFonts w:ascii="Cambria Math" w:hAnsi="Cambria Math"/>
                        <w:szCs w:val="18"/>
                      </w:rPr>
                      <m:t>(1+i</m:t>
                    </m:r>
                    <m:sSup>
                      <m:sSupPr>
                        <m:ctrlPr>
                          <w:rPr>
                            <w:rFonts w:ascii="Cambria Math" w:hAnsi="Cambria Math"/>
                            <w:i/>
                          </w:rPr>
                        </m:ctrlPr>
                      </m:sSupPr>
                      <m:e>
                        <m:r>
                          <w:rPr>
                            <w:rFonts w:ascii="Cambria Math" w:hAnsi="Cambria Math"/>
                            <w:szCs w:val="18"/>
                          </w:rPr>
                          <m:t>)</m:t>
                        </m:r>
                      </m:e>
                      <m:sup>
                        <m:r>
                          <w:rPr>
                            <w:rFonts w:ascii="Cambria Math" w:hAnsi="Cambria Math"/>
                            <w:szCs w:val="18"/>
                          </w:rPr>
                          <m:t>n</m:t>
                        </m:r>
                      </m:sup>
                    </m:sSup>
                    <m:r>
                      <w:rPr>
                        <w:rFonts w:ascii="Cambria Math" w:hAnsi="Cambria Math"/>
                        <w:szCs w:val="18"/>
                      </w:rPr>
                      <m:t>-1</m:t>
                    </m:r>
                  </m:den>
                </m:f>
              </m:oMath>
            </m:oMathPara>
          </w:p>
        </w:tc>
        <w:tc>
          <w:tcPr>
            <w:tcW w:w="1515" w:type="pct"/>
          </w:tcPr>
          <w:p w14:paraId="4D50A6FF" w14:textId="77777777" w:rsidR="009216A6" w:rsidRPr="00DC020C" w:rsidRDefault="009216A6" w:rsidP="00115E8A">
            <w:pPr>
              <w:spacing w:line="16" w:lineRule="atLeast"/>
              <w:rPr>
                <w:szCs w:val="18"/>
              </w:rPr>
            </w:pPr>
            <w:r w:rsidRPr="00DC020C">
              <w:rPr>
                <w:szCs w:val="18"/>
              </w:rPr>
              <w:t>U</w:t>
            </w:r>
            <w:r w:rsidRPr="00DC020C">
              <w:rPr>
                <w:rFonts w:hint="eastAsia"/>
                <w:szCs w:val="18"/>
              </w:rPr>
              <w:t>：当年地价</w:t>
            </w:r>
          </w:p>
          <w:p w14:paraId="2A235E54" w14:textId="77777777" w:rsidR="009216A6" w:rsidRPr="00DC020C" w:rsidRDefault="009216A6" w:rsidP="00115E8A">
            <w:pPr>
              <w:spacing w:line="16" w:lineRule="atLeast"/>
              <w:rPr>
                <w:szCs w:val="18"/>
              </w:rPr>
            </w:pPr>
            <w:r w:rsidRPr="00DC020C">
              <w:rPr>
                <w:szCs w:val="18"/>
              </w:rPr>
              <w:t>S</w:t>
            </w:r>
            <w:r w:rsidRPr="00DC020C">
              <w:rPr>
                <w:rFonts w:hint="eastAsia"/>
                <w:szCs w:val="18"/>
              </w:rPr>
              <w:t>：土地面积</w:t>
            </w:r>
          </w:p>
          <w:p w14:paraId="29E68041" w14:textId="77777777" w:rsidR="009216A6" w:rsidRPr="00DC020C" w:rsidRDefault="009216A6" w:rsidP="00115E8A">
            <w:pPr>
              <w:spacing w:line="16" w:lineRule="atLeast"/>
              <w:rPr>
                <w:szCs w:val="18"/>
              </w:rPr>
            </w:pPr>
            <w:r w:rsidRPr="00DC020C">
              <w:rPr>
                <w:szCs w:val="18"/>
              </w:rPr>
              <w:t>i</w:t>
            </w:r>
            <w:r w:rsidRPr="00DC020C">
              <w:rPr>
                <w:rFonts w:hint="eastAsia"/>
                <w:szCs w:val="18"/>
              </w:rPr>
              <w:t>：折现率</w:t>
            </w:r>
          </w:p>
          <w:p w14:paraId="0AD2F8E3" w14:textId="77777777" w:rsidR="009216A6" w:rsidRPr="00DC020C" w:rsidRDefault="009216A6" w:rsidP="00115E8A">
            <w:pPr>
              <w:spacing w:line="16" w:lineRule="atLeast"/>
              <w:rPr>
                <w:szCs w:val="18"/>
              </w:rPr>
            </w:pPr>
            <w:r w:rsidRPr="00DC020C">
              <w:rPr>
                <w:szCs w:val="18"/>
              </w:rPr>
              <w:t>n</w:t>
            </w:r>
            <w:r w:rsidRPr="00DC020C">
              <w:rPr>
                <w:rFonts w:hint="eastAsia"/>
                <w:szCs w:val="18"/>
              </w:rPr>
              <w:t>：工业用地</w:t>
            </w:r>
            <w:r w:rsidRPr="00DC020C">
              <w:rPr>
                <w:szCs w:val="18"/>
              </w:rPr>
              <w:t>50</w:t>
            </w:r>
            <w:r w:rsidRPr="00DC020C">
              <w:rPr>
                <w:rFonts w:hint="eastAsia"/>
                <w:szCs w:val="18"/>
              </w:rPr>
              <w:t>年</w:t>
            </w:r>
          </w:p>
        </w:tc>
      </w:tr>
      <w:tr w:rsidR="009216A6" w:rsidRPr="00DC020C" w14:paraId="7CC8B72F" w14:textId="77777777" w:rsidTr="004A66C1">
        <w:tc>
          <w:tcPr>
            <w:tcW w:w="533" w:type="pct"/>
            <w:vMerge/>
          </w:tcPr>
          <w:p w14:paraId="3135D790" w14:textId="77777777" w:rsidR="009216A6" w:rsidRPr="00DC020C" w:rsidRDefault="009216A6" w:rsidP="00115E8A">
            <w:pPr>
              <w:spacing w:line="16" w:lineRule="atLeast"/>
              <w:rPr>
                <w:szCs w:val="18"/>
              </w:rPr>
            </w:pPr>
          </w:p>
        </w:tc>
        <w:tc>
          <w:tcPr>
            <w:tcW w:w="1089" w:type="pct"/>
          </w:tcPr>
          <w:p w14:paraId="799B7E22" w14:textId="77777777" w:rsidR="009216A6" w:rsidRPr="00DC020C" w:rsidRDefault="009216A6" w:rsidP="00115E8A">
            <w:pPr>
              <w:spacing w:line="16" w:lineRule="atLeast"/>
              <w:rPr>
                <w:szCs w:val="18"/>
              </w:rPr>
            </w:pPr>
            <w:r w:rsidRPr="00DC020C">
              <w:rPr>
                <w:rFonts w:hint="eastAsia"/>
                <w:szCs w:val="18"/>
              </w:rPr>
              <w:t>转运站建设成本</w:t>
            </w:r>
            <w:r w:rsidRPr="00DC020C">
              <w:rPr>
                <w:rFonts w:hint="eastAsia"/>
                <w:szCs w:val="18"/>
              </w:rPr>
              <w:t>*</w:t>
            </w:r>
            <w:r w:rsidRPr="00DC020C">
              <w:rPr>
                <w:rFonts w:hint="eastAsia"/>
                <w:szCs w:val="18"/>
              </w:rPr>
              <w:t>（</w:t>
            </w:r>
            <w:r w:rsidRPr="00DC020C">
              <w:rPr>
                <w:szCs w:val="18"/>
              </w:rPr>
              <w:t>B</w:t>
            </w:r>
            <w:r w:rsidRPr="00DC020C">
              <w:rPr>
                <w:rFonts w:hint="eastAsia"/>
                <w:szCs w:val="18"/>
              </w:rPr>
              <w:t>）</w:t>
            </w:r>
          </w:p>
        </w:tc>
        <w:tc>
          <w:tcPr>
            <w:tcW w:w="1863" w:type="pct"/>
          </w:tcPr>
          <w:p w14:paraId="5D42E1D9" w14:textId="77777777" w:rsidR="009216A6" w:rsidRPr="00DC020C" w:rsidRDefault="009216A6" w:rsidP="00115E8A">
            <w:pPr>
              <w:spacing w:line="16" w:lineRule="atLeast"/>
              <w:rPr>
                <w:i/>
                <w:szCs w:val="18"/>
              </w:rPr>
            </w:pPr>
            <m:oMathPara>
              <m:oMathParaPr>
                <m:jc m:val="left"/>
              </m:oMathParaPr>
              <m:oMath>
                <m:r>
                  <w:rPr>
                    <w:rFonts w:ascii="Cambria Math" w:hAnsi="Cambria Math"/>
                    <w:szCs w:val="18"/>
                  </w:rPr>
                  <m:t>B=</m:t>
                </m:r>
                <m:f>
                  <m:fPr>
                    <m:ctrlPr>
                      <w:rPr>
                        <w:rFonts w:ascii="Cambria Math" w:hAnsi="Cambria Math"/>
                        <w:i/>
                      </w:rPr>
                    </m:ctrlPr>
                  </m:fPr>
                  <m:num>
                    <m:r>
                      <w:rPr>
                        <w:rFonts w:ascii="Cambria Math" w:hAnsi="Cambria Math"/>
                        <w:szCs w:val="18"/>
                      </w:rPr>
                      <m:t>b</m:t>
                    </m:r>
                  </m:num>
                  <m:den>
                    <m:r>
                      <w:rPr>
                        <w:rFonts w:ascii="Cambria Math" w:hAnsi="Cambria Math"/>
                        <w:szCs w:val="18"/>
                      </w:rPr>
                      <m:t>t</m:t>
                    </m:r>
                    <m:r>
                      <w:rPr>
                        <w:rFonts w:ascii="Cambria Math" w:hAnsi="Cambria Math" w:cs="MS Mincho"/>
                        <w:szCs w:val="18"/>
                      </w:rPr>
                      <m:t>*</m:t>
                    </m:r>
                    <m:r>
                      <w:rPr>
                        <w:rFonts w:ascii="Cambria Math" w:hAnsi="Cambria Math"/>
                        <w:szCs w:val="18"/>
                      </w:rPr>
                      <m:t>12</m:t>
                    </m:r>
                  </m:den>
                </m:f>
              </m:oMath>
            </m:oMathPara>
          </w:p>
        </w:tc>
        <w:tc>
          <w:tcPr>
            <w:tcW w:w="1515" w:type="pct"/>
          </w:tcPr>
          <w:p w14:paraId="69DF39A4" w14:textId="77777777" w:rsidR="009216A6" w:rsidRPr="00DC020C" w:rsidRDefault="009216A6" w:rsidP="00115E8A">
            <w:pPr>
              <w:spacing w:line="16" w:lineRule="atLeast"/>
              <w:rPr>
                <w:szCs w:val="18"/>
              </w:rPr>
            </w:pPr>
            <w:r w:rsidRPr="00DC020C">
              <w:rPr>
                <w:szCs w:val="18"/>
              </w:rPr>
              <w:t>b</w:t>
            </w:r>
            <w:r w:rsidRPr="00DC020C">
              <w:rPr>
                <w:rFonts w:hint="eastAsia"/>
                <w:szCs w:val="18"/>
              </w:rPr>
              <w:t>：建设补贴</w:t>
            </w:r>
            <w:r w:rsidRPr="00DC020C">
              <w:rPr>
                <w:szCs w:val="18"/>
              </w:rPr>
              <w:t xml:space="preserve"> </w:t>
            </w:r>
          </w:p>
          <w:p w14:paraId="33B3336D" w14:textId="77777777" w:rsidR="009216A6" w:rsidRPr="00DC020C" w:rsidRDefault="009216A6" w:rsidP="00115E8A">
            <w:pPr>
              <w:spacing w:line="16" w:lineRule="atLeast"/>
              <w:rPr>
                <w:szCs w:val="18"/>
              </w:rPr>
            </w:pPr>
            <w:r w:rsidRPr="00DC020C">
              <w:rPr>
                <w:szCs w:val="18"/>
              </w:rPr>
              <w:t>t</w:t>
            </w:r>
            <w:r w:rsidRPr="00DC020C">
              <w:rPr>
                <w:rFonts w:hint="eastAsia"/>
                <w:szCs w:val="18"/>
              </w:rPr>
              <w:t>：使用年限</w:t>
            </w:r>
            <w:r w:rsidRPr="00DC020C">
              <w:rPr>
                <w:rFonts w:hint="eastAsia"/>
                <w:szCs w:val="18"/>
              </w:rPr>
              <w:t>20</w:t>
            </w:r>
            <w:r w:rsidRPr="00DC020C">
              <w:rPr>
                <w:rFonts w:hint="eastAsia"/>
                <w:szCs w:val="18"/>
              </w:rPr>
              <w:t>年</w:t>
            </w:r>
          </w:p>
        </w:tc>
      </w:tr>
      <w:tr w:rsidR="009216A6" w:rsidRPr="00DC020C" w14:paraId="1D5075D4" w14:textId="77777777" w:rsidTr="004A66C1">
        <w:tc>
          <w:tcPr>
            <w:tcW w:w="533" w:type="pct"/>
            <w:vMerge/>
          </w:tcPr>
          <w:p w14:paraId="3B287711" w14:textId="77777777" w:rsidR="009216A6" w:rsidRPr="00DC020C" w:rsidRDefault="009216A6" w:rsidP="00115E8A">
            <w:pPr>
              <w:spacing w:line="16" w:lineRule="atLeast"/>
              <w:rPr>
                <w:szCs w:val="18"/>
              </w:rPr>
            </w:pPr>
          </w:p>
        </w:tc>
        <w:tc>
          <w:tcPr>
            <w:tcW w:w="1089" w:type="pct"/>
          </w:tcPr>
          <w:p w14:paraId="1A6C9DB8" w14:textId="77777777" w:rsidR="009216A6" w:rsidRPr="00DC020C" w:rsidRDefault="009216A6" w:rsidP="00115E8A">
            <w:pPr>
              <w:spacing w:line="16" w:lineRule="atLeast"/>
              <w:rPr>
                <w:szCs w:val="18"/>
              </w:rPr>
            </w:pPr>
            <w:r w:rsidRPr="00DC020C">
              <w:rPr>
                <w:rFonts w:hint="eastAsia"/>
                <w:szCs w:val="18"/>
              </w:rPr>
              <w:t>设备成本（</w:t>
            </w:r>
            <w:r w:rsidRPr="00DC020C">
              <w:rPr>
                <w:rFonts w:hint="eastAsia"/>
                <w:szCs w:val="18"/>
              </w:rPr>
              <w:t>S</w:t>
            </w:r>
            <w:r w:rsidRPr="00DC020C">
              <w:rPr>
                <w:rFonts w:hint="eastAsia"/>
                <w:szCs w:val="18"/>
              </w:rPr>
              <w:t>）</w:t>
            </w:r>
          </w:p>
        </w:tc>
        <w:tc>
          <w:tcPr>
            <w:tcW w:w="1863" w:type="pct"/>
          </w:tcPr>
          <w:p w14:paraId="53EB6DD0" w14:textId="77777777" w:rsidR="009216A6" w:rsidRPr="00DC020C" w:rsidRDefault="009216A6" w:rsidP="00115E8A">
            <w:pPr>
              <w:spacing w:line="16" w:lineRule="atLeast"/>
              <w:rPr>
                <w:szCs w:val="18"/>
              </w:rPr>
            </w:pPr>
            <m:oMathPara>
              <m:oMathParaPr>
                <m:jc m:val="left"/>
              </m:oMathParaPr>
              <m:oMath>
                <m:r>
                  <w:rPr>
                    <w:rFonts w:ascii="Cambria Math" w:hAnsi="Cambria Math"/>
                    <w:szCs w:val="18"/>
                  </w:rPr>
                  <m:t>S=s*n*z</m:t>
                </m:r>
              </m:oMath>
            </m:oMathPara>
          </w:p>
        </w:tc>
        <w:tc>
          <w:tcPr>
            <w:tcW w:w="1515" w:type="pct"/>
          </w:tcPr>
          <w:p w14:paraId="09E0B9D4" w14:textId="77777777" w:rsidR="009216A6" w:rsidRPr="00DC020C" w:rsidRDefault="009216A6" w:rsidP="00115E8A">
            <w:pPr>
              <w:spacing w:line="16" w:lineRule="atLeast"/>
              <w:rPr>
                <w:szCs w:val="18"/>
              </w:rPr>
            </w:pPr>
            <w:r w:rsidRPr="00DC020C">
              <w:rPr>
                <w:szCs w:val="18"/>
              </w:rPr>
              <w:t>s</w:t>
            </w:r>
            <w:r w:rsidRPr="00DC020C">
              <w:rPr>
                <w:rFonts w:hint="eastAsia"/>
                <w:szCs w:val="18"/>
              </w:rPr>
              <w:t>：运输车辆价格</w:t>
            </w:r>
          </w:p>
          <w:p w14:paraId="0D45B7C3" w14:textId="77777777" w:rsidR="009216A6" w:rsidRPr="00DC020C" w:rsidRDefault="009216A6" w:rsidP="00115E8A">
            <w:pPr>
              <w:spacing w:line="16" w:lineRule="atLeast"/>
              <w:rPr>
                <w:szCs w:val="18"/>
              </w:rPr>
            </w:pPr>
            <w:r w:rsidRPr="00DC020C">
              <w:rPr>
                <w:szCs w:val="18"/>
              </w:rPr>
              <w:t>n</w:t>
            </w:r>
            <w:r w:rsidRPr="00DC020C">
              <w:rPr>
                <w:rFonts w:hint="eastAsia"/>
                <w:szCs w:val="18"/>
              </w:rPr>
              <w:t>：运输车辆数</w:t>
            </w:r>
          </w:p>
          <w:p w14:paraId="46A75ABA" w14:textId="77777777" w:rsidR="009216A6" w:rsidRPr="00DC020C" w:rsidRDefault="009216A6" w:rsidP="00115E8A">
            <w:pPr>
              <w:spacing w:line="16" w:lineRule="atLeast"/>
              <w:rPr>
                <w:szCs w:val="18"/>
              </w:rPr>
            </w:pPr>
            <w:r w:rsidRPr="00DC020C">
              <w:rPr>
                <w:szCs w:val="18"/>
              </w:rPr>
              <w:t>z</w:t>
            </w:r>
            <w:r w:rsidRPr="00DC020C">
              <w:rPr>
                <w:rFonts w:hint="eastAsia"/>
                <w:szCs w:val="18"/>
              </w:rPr>
              <w:t>：运输车辆折旧</w:t>
            </w:r>
          </w:p>
        </w:tc>
      </w:tr>
      <w:tr w:rsidR="009216A6" w:rsidRPr="00DC020C" w14:paraId="2DC9EAC9" w14:textId="77777777" w:rsidTr="004A66C1">
        <w:trPr>
          <w:trHeight w:val="663"/>
        </w:trPr>
        <w:tc>
          <w:tcPr>
            <w:tcW w:w="533" w:type="pct"/>
            <w:vMerge w:val="restart"/>
          </w:tcPr>
          <w:p w14:paraId="32C4FAD7" w14:textId="77777777" w:rsidR="009216A6" w:rsidRPr="00DC020C" w:rsidRDefault="009216A6" w:rsidP="00115E8A">
            <w:pPr>
              <w:spacing w:line="16" w:lineRule="atLeast"/>
              <w:rPr>
                <w:szCs w:val="18"/>
              </w:rPr>
            </w:pPr>
            <w:r w:rsidRPr="00DC020C">
              <w:rPr>
                <w:rFonts w:hint="eastAsia"/>
                <w:szCs w:val="18"/>
              </w:rPr>
              <w:t>可变成本（</w:t>
            </w:r>
            <w:r w:rsidRPr="00DC020C">
              <w:rPr>
                <w:rFonts w:asciiTheme="minorEastAsia" w:hAnsiTheme="minorEastAsia" w:hint="eastAsia"/>
                <w:szCs w:val="18"/>
              </w:rPr>
              <w:t>N</w:t>
            </w:r>
            <w:r w:rsidRPr="00DC020C">
              <w:rPr>
                <w:rFonts w:asciiTheme="minorEastAsia" w:hAnsiTheme="minorEastAsia" w:hint="eastAsia"/>
                <w:szCs w:val="18"/>
                <w:vertAlign w:val="subscript"/>
              </w:rPr>
              <w:t>６-２</w:t>
            </w:r>
            <w:r w:rsidRPr="00DC020C">
              <w:rPr>
                <w:rFonts w:hint="eastAsia"/>
                <w:szCs w:val="18"/>
              </w:rPr>
              <w:t>）</w:t>
            </w:r>
          </w:p>
        </w:tc>
        <w:tc>
          <w:tcPr>
            <w:tcW w:w="1089" w:type="pct"/>
          </w:tcPr>
          <w:p w14:paraId="49D7E61E" w14:textId="77777777" w:rsidR="009216A6" w:rsidRPr="00DC020C" w:rsidRDefault="009216A6" w:rsidP="00115E8A">
            <w:pPr>
              <w:spacing w:line="16" w:lineRule="atLeast"/>
              <w:rPr>
                <w:szCs w:val="18"/>
              </w:rPr>
            </w:pPr>
            <w:r w:rsidRPr="00DC020C">
              <w:rPr>
                <w:rFonts w:hint="eastAsia"/>
                <w:szCs w:val="18"/>
              </w:rPr>
              <w:t>燃油费（</w:t>
            </w:r>
            <w:r w:rsidRPr="00DC020C">
              <w:rPr>
                <w:szCs w:val="18"/>
              </w:rPr>
              <w:t>W</w:t>
            </w:r>
            <w:r w:rsidRPr="00DC020C">
              <w:rPr>
                <w:rFonts w:hint="eastAsia"/>
                <w:szCs w:val="18"/>
              </w:rPr>
              <w:t>）</w:t>
            </w:r>
          </w:p>
        </w:tc>
        <w:tc>
          <w:tcPr>
            <w:tcW w:w="1863" w:type="pct"/>
          </w:tcPr>
          <w:p w14:paraId="7AA3E8D5" w14:textId="77777777" w:rsidR="009216A6" w:rsidRPr="00DC020C" w:rsidRDefault="009216A6" w:rsidP="00115E8A">
            <w:pPr>
              <w:spacing w:line="16" w:lineRule="atLeast"/>
              <w:rPr>
                <w:i/>
                <w:szCs w:val="18"/>
              </w:rPr>
            </w:pPr>
            <m:oMath>
              <m:r>
                <w:rPr>
                  <w:rFonts w:ascii="Cambria Math" w:hAnsi="Cambria Math"/>
                  <w:szCs w:val="18"/>
                </w:rPr>
                <m:t>W=w*</m:t>
              </m:r>
            </m:oMath>
            <w:r w:rsidRPr="00DC020C">
              <w:rPr>
                <w:i/>
                <w:szCs w:val="18"/>
              </w:rPr>
              <w:t>q</w:t>
            </w:r>
          </w:p>
        </w:tc>
        <w:tc>
          <w:tcPr>
            <w:tcW w:w="1515" w:type="pct"/>
          </w:tcPr>
          <w:p w14:paraId="7D282EB5" w14:textId="77777777" w:rsidR="009216A6" w:rsidRPr="00DC020C" w:rsidRDefault="009216A6" w:rsidP="00115E8A">
            <w:pPr>
              <w:spacing w:line="16" w:lineRule="atLeast"/>
              <w:rPr>
                <w:szCs w:val="18"/>
              </w:rPr>
            </w:pPr>
            <w:r w:rsidRPr="00DC020C">
              <w:rPr>
                <w:szCs w:val="18"/>
              </w:rPr>
              <w:t>w</w:t>
            </w:r>
            <w:r w:rsidRPr="00DC020C">
              <w:rPr>
                <w:rFonts w:hint="eastAsia"/>
                <w:szCs w:val="18"/>
              </w:rPr>
              <w:t>：然油价格</w:t>
            </w:r>
          </w:p>
          <w:p w14:paraId="0994D55C" w14:textId="77777777" w:rsidR="009216A6" w:rsidRPr="00DC020C" w:rsidRDefault="009216A6" w:rsidP="00115E8A">
            <w:pPr>
              <w:spacing w:line="16" w:lineRule="atLeast"/>
              <w:rPr>
                <w:szCs w:val="18"/>
              </w:rPr>
            </w:pPr>
            <w:r w:rsidRPr="00DC020C">
              <w:rPr>
                <w:szCs w:val="18"/>
              </w:rPr>
              <w:t>q</w:t>
            </w:r>
            <w:r w:rsidRPr="00DC020C">
              <w:rPr>
                <w:rFonts w:hint="eastAsia"/>
                <w:szCs w:val="18"/>
              </w:rPr>
              <w:t>：</w:t>
            </w:r>
            <w:r w:rsidRPr="00DC020C">
              <w:rPr>
                <w:rFonts w:hint="eastAsia"/>
                <w:szCs w:val="18"/>
              </w:rPr>
              <w:t xml:space="preserve"> </w:t>
            </w:r>
            <w:r w:rsidRPr="00DC020C">
              <w:rPr>
                <w:rFonts w:hint="eastAsia"/>
                <w:szCs w:val="18"/>
              </w:rPr>
              <w:t>燃油量</w:t>
            </w:r>
          </w:p>
        </w:tc>
      </w:tr>
      <w:tr w:rsidR="009216A6" w:rsidRPr="00DC020C" w14:paraId="5D3C3ED7" w14:textId="77777777" w:rsidTr="004A66C1">
        <w:tc>
          <w:tcPr>
            <w:tcW w:w="533" w:type="pct"/>
            <w:vMerge/>
          </w:tcPr>
          <w:p w14:paraId="3640FBFC" w14:textId="77777777" w:rsidR="009216A6" w:rsidRPr="00DC020C" w:rsidRDefault="009216A6" w:rsidP="00115E8A">
            <w:pPr>
              <w:spacing w:line="16" w:lineRule="atLeast"/>
              <w:rPr>
                <w:szCs w:val="18"/>
              </w:rPr>
            </w:pPr>
          </w:p>
        </w:tc>
        <w:tc>
          <w:tcPr>
            <w:tcW w:w="1089" w:type="pct"/>
          </w:tcPr>
          <w:p w14:paraId="760FB9A7" w14:textId="77777777" w:rsidR="009216A6" w:rsidRPr="00DC020C" w:rsidRDefault="009216A6" w:rsidP="00115E8A">
            <w:pPr>
              <w:spacing w:line="16" w:lineRule="atLeast"/>
              <w:rPr>
                <w:szCs w:val="18"/>
              </w:rPr>
            </w:pPr>
            <w:r w:rsidRPr="00DC020C">
              <w:rPr>
                <w:rFonts w:hint="eastAsia"/>
                <w:szCs w:val="18"/>
              </w:rPr>
              <w:t>附加费（</w:t>
            </w:r>
            <w:r w:rsidRPr="00DC020C">
              <w:rPr>
                <w:szCs w:val="18"/>
              </w:rPr>
              <w:t>O</w:t>
            </w:r>
            <w:r w:rsidRPr="00DC020C">
              <w:rPr>
                <w:rFonts w:hint="eastAsia"/>
                <w:szCs w:val="18"/>
              </w:rPr>
              <w:t>）</w:t>
            </w:r>
          </w:p>
        </w:tc>
        <w:tc>
          <w:tcPr>
            <w:tcW w:w="1863" w:type="pct"/>
          </w:tcPr>
          <w:p w14:paraId="545223F8" w14:textId="77777777" w:rsidR="009216A6" w:rsidRPr="00DC020C" w:rsidRDefault="009216A6" w:rsidP="00115E8A">
            <w:pPr>
              <w:spacing w:line="16" w:lineRule="atLeast"/>
              <w:rPr>
                <w:i/>
                <w:szCs w:val="18"/>
              </w:rPr>
            </w:pPr>
            <m:oMathPara>
              <m:oMathParaPr>
                <m:jc m:val="left"/>
              </m:oMathParaPr>
              <m:oMath>
                <m:r>
                  <w:rPr>
                    <w:rFonts w:ascii="Cambria Math" w:hAnsi="Cambria Math"/>
                    <w:szCs w:val="18"/>
                  </w:rPr>
                  <m:t>O=</m:t>
                </m:r>
                <m:nary>
                  <m:naryPr>
                    <m:chr m:val="∑"/>
                    <m:limLoc m:val="undOvr"/>
                    <m:ctrlPr>
                      <w:rPr>
                        <w:rFonts w:ascii="Cambria Math" w:hAnsi="Cambria Math"/>
                        <w:i/>
                      </w:rPr>
                    </m:ctrlPr>
                  </m:naryPr>
                  <m:sub>
                    <m:r>
                      <w:rPr>
                        <w:rFonts w:ascii="Cambria Math" w:hAnsi="Cambria Math"/>
                        <w:szCs w:val="18"/>
                      </w:rPr>
                      <m:t>i=1</m:t>
                    </m:r>
                  </m:sub>
                  <m:sup>
                    <m:r>
                      <w:rPr>
                        <w:rFonts w:ascii="Cambria Math" w:hAnsi="Cambria Math"/>
                        <w:szCs w:val="18"/>
                      </w:rPr>
                      <m:t>n</m:t>
                    </m:r>
                  </m:sup>
                  <m:e>
                    <m:sSub>
                      <m:sSubPr>
                        <m:ctrlPr>
                          <w:rPr>
                            <w:rFonts w:ascii="Cambria Math" w:hAnsi="Cambria Math"/>
                            <w:i/>
                          </w:rPr>
                        </m:ctrlPr>
                      </m:sSubPr>
                      <m:e>
                        <m:r>
                          <w:rPr>
                            <w:rFonts w:ascii="Cambria Math" w:hAnsi="Cambria Math"/>
                            <w:szCs w:val="18"/>
                          </w:rPr>
                          <m:t>O</m:t>
                        </m:r>
                      </m:e>
                      <m:sub>
                        <m:r>
                          <w:rPr>
                            <w:rFonts w:ascii="Cambria Math" w:hAnsi="Cambria Math"/>
                            <w:szCs w:val="18"/>
                          </w:rPr>
                          <m:t>i</m:t>
                        </m:r>
                      </m:sub>
                    </m:sSub>
                  </m:e>
                </m:nary>
              </m:oMath>
            </m:oMathPara>
          </w:p>
        </w:tc>
        <w:tc>
          <w:tcPr>
            <w:tcW w:w="1515" w:type="pct"/>
          </w:tcPr>
          <w:p w14:paraId="6E3AB4F0" w14:textId="77777777" w:rsidR="009216A6" w:rsidRPr="00DC020C" w:rsidRDefault="002C0966" w:rsidP="00115E8A">
            <w:pPr>
              <w:spacing w:line="16" w:lineRule="atLeast"/>
              <w:rPr>
                <w:szCs w:val="18"/>
              </w:rPr>
            </w:pPr>
            <m:oMath>
              <m:sSub>
                <m:sSubPr>
                  <m:ctrlPr>
                    <w:rPr>
                      <w:rFonts w:ascii="Cambria Math" w:hAnsi="Cambria Math"/>
                      <w:i/>
                    </w:rPr>
                  </m:ctrlPr>
                </m:sSubPr>
                <m:e>
                  <m:r>
                    <w:rPr>
                      <w:rFonts w:ascii="Cambria Math" w:hAnsi="Cambria Math"/>
                      <w:szCs w:val="18"/>
                    </w:rPr>
                    <m:t>O</m:t>
                  </m:r>
                </m:e>
                <m:sub>
                  <m:r>
                    <w:rPr>
                      <w:rFonts w:ascii="Cambria Math" w:hAnsi="Cambria Math"/>
                      <w:szCs w:val="18"/>
                    </w:rPr>
                    <m:t>i</m:t>
                  </m:r>
                </m:sub>
              </m:sSub>
            </m:oMath>
            <w:r w:rsidR="009216A6" w:rsidRPr="00DC020C">
              <w:rPr>
                <w:rFonts w:hint="eastAsia"/>
                <w:szCs w:val="18"/>
              </w:rPr>
              <w:t>：人员工资、服装、培训、保险修理费用等</w:t>
            </w:r>
          </w:p>
        </w:tc>
      </w:tr>
    </w:tbl>
    <w:p w14:paraId="6B43AE6C" w14:textId="77777777" w:rsidR="009216A6" w:rsidRPr="00DC020C" w:rsidRDefault="009216A6" w:rsidP="009216A6">
      <w:pPr>
        <w:autoSpaceDE w:val="0"/>
        <w:autoSpaceDN w:val="0"/>
        <w:adjustRightInd w:val="0"/>
        <w:jc w:val="left"/>
        <w:rPr>
          <w:noProof/>
          <w:sz w:val="20"/>
        </w:rPr>
      </w:pPr>
      <w:r w:rsidRPr="00DC020C">
        <w:rPr>
          <w:rFonts w:hint="eastAsia"/>
          <w:b/>
          <w:noProof/>
          <w:sz w:val="20"/>
        </w:rPr>
        <w:t>*</w:t>
      </w:r>
      <w:r w:rsidRPr="00DC020C">
        <w:rPr>
          <w:noProof/>
          <w:sz w:val="20"/>
        </w:rPr>
        <w:t>设备成本</w:t>
      </w:r>
      <w:r w:rsidRPr="00DC020C">
        <w:rPr>
          <w:rFonts w:hint="eastAsia"/>
          <w:noProof/>
          <w:sz w:val="20"/>
        </w:rPr>
        <w:t>：主要为运输车辆费用。</w:t>
      </w:r>
    </w:p>
    <w:p w14:paraId="1E8749CA" w14:textId="77777777" w:rsidR="009216A6" w:rsidRPr="00DC020C" w:rsidRDefault="009216A6" w:rsidP="009216A6">
      <w:pPr>
        <w:autoSpaceDE w:val="0"/>
        <w:autoSpaceDN w:val="0"/>
        <w:adjustRightInd w:val="0"/>
        <w:jc w:val="center"/>
        <w:rPr>
          <w:szCs w:val="21"/>
        </w:rPr>
      </w:pPr>
      <w:r w:rsidRPr="00DC020C">
        <w:rPr>
          <w:rFonts w:hint="eastAsia"/>
          <w:b/>
          <w:szCs w:val="21"/>
        </w:rPr>
        <w:t>燃油费：</w:t>
      </w:r>
      <w:r w:rsidRPr="00DC020C">
        <w:rPr>
          <w:rFonts w:hint="eastAsia"/>
          <w:szCs w:val="21"/>
        </w:rPr>
        <w:t>燃油费用采用单位面积垃圾产生量法计算转运站和焚烧厂服务范围类的垃圾处理量</w:t>
      </w:r>
      <w:proofErr w:type="gramStart"/>
      <w:r w:rsidRPr="00DC020C">
        <w:rPr>
          <w:rFonts w:hint="eastAsia"/>
          <w:szCs w:val="21"/>
        </w:rPr>
        <w:t>和</w:t>
      </w:r>
      <w:proofErr w:type="gramEnd"/>
    </w:p>
    <w:p w14:paraId="47269B3B" w14:textId="77777777" w:rsidR="009216A6" w:rsidRPr="00DC020C" w:rsidRDefault="009216A6" w:rsidP="009216A6">
      <w:pPr>
        <w:autoSpaceDE w:val="0"/>
        <w:autoSpaceDN w:val="0"/>
        <w:adjustRightInd w:val="0"/>
        <w:rPr>
          <w:szCs w:val="21"/>
        </w:rPr>
      </w:pPr>
      <w:r w:rsidRPr="00DC020C">
        <w:rPr>
          <w:rFonts w:hint="eastAsia"/>
          <w:szCs w:val="21"/>
        </w:rPr>
        <w:t>产生的运输燃油费用。计算公式为燃油费用</w:t>
      </w:r>
      <m:oMath>
        <m:r>
          <m:rPr>
            <m:sty m:val="p"/>
          </m:rPr>
          <w:rPr>
            <w:rFonts w:ascii="Cambria Math" w:hAnsi="Cambria Math" w:hint="eastAsia"/>
            <w:szCs w:val="21"/>
          </w:rPr>
          <m:t>C=</m:t>
        </m:r>
        <m:f>
          <m:fPr>
            <m:ctrlPr>
              <w:rPr>
                <w:rFonts w:ascii="Cambria Math" w:hAnsi="Cambria Math"/>
                <w:szCs w:val="21"/>
              </w:rPr>
            </m:ctrlPr>
          </m:fPr>
          <m:num>
            <m:r>
              <w:rPr>
                <w:rFonts w:ascii="Cambria Math" w:hAnsi="Cambria Math"/>
                <w:szCs w:val="21"/>
              </w:rPr>
              <m:t>S</m:t>
            </m:r>
            <m:r>
              <m:rPr>
                <m:sty m:val="p"/>
              </m:rPr>
              <w:rPr>
                <w:rFonts w:ascii="Cambria Math" w:hAnsi="Cambria Math" w:hint="eastAsia"/>
                <w:szCs w:val="21"/>
              </w:rPr>
              <m:t>+</m:t>
            </m:r>
            <m:r>
              <w:rPr>
                <w:rFonts w:ascii="Cambria Math" w:hAnsi="Cambria Math"/>
                <w:szCs w:val="21"/>
              </w:rPr>
              <m:t>γ</m:t>
            </m:r>
          </m:num>
          <m:den>
            <m:r>
              <w:rPr>
                <w:rFonts w:ascii="Cambria Math" w:hAnsi="Cambria Math"/>
                <w:szCs w:val="21"/>
              </w:rPr>
              <m:t>δ</m:t>
            </m:r>
          </m:den>
        </m:f>
        <m:r>
          <m:rPr>
            <m:sty m:val="p"/>
          </m:rPr>
          <w:rPr>
            <w:rFonts w:ascii="Cambria Math" w:hAnsi="Cambria Math"/>
            <w:szCs w:val="21"/>
          </w:rPr>
          <m:t>*</m:t>
        </m:r>
        <m:r>
          <m:rPr>
            <m:sty m:val="p"/>
          </m:rPr>
          <w:rPr>
            <w:rFonts w:ascii="Cambria Math" w:hAnsi="Cambria Math" w:hint="eastAsia"/>
            <w:szCs w:val="21"/>
          </w:rPr>
          <m:t>δ</m:t>
        </m:r>
        <m:r>
          <m:rPr>
            <m:sty m:val="p"/>
          </m:rPr>
          <w:rPr>
            <w:rFonts w:ascii="Cambria Math" w:hAnsi="Cambria Math"/>
            <w:szCs w:val="21"/>
          </w:rPr>
          <m:t>*</m:t>
        </m:r>
        <m:r>
          <w:rPr>
            <w:rFonts w:ascii="Cambria Math" w:hAnsi="Cambria Math" w:hint="eastAsia"/>
            <w:szCs w:val="21"/>
          </w:rPr>
          <m:t>L</m:t>
        </m:r>
        <m:r>
          <m:rPr>
            <m:sty m:val="p"/>
          </m:rPr>
          <w:rPr>
            <w:rFonts w:ascii="Cambria Math" w:hAnsi="Cambria Math"/>
            <w:szCs w:val="21"/>
          </w:rPr>
          <m:t>*2</m:t>
        </m:r>
      </m:oMath>
      <w:r w:rsidRPr="00DC020C">
        <w:rPr>
          <w:szCs w:val="21"/>
        </w:rPr>
        <w:t xml:space="preserve">S </w:t>
      </w:r>
      <w:r w:rsidRPr="00DC020C">
        <w:rPr>
          <w:rFonts w:hint="eastAsia"/>
          <w:szCs w:val="21"/>
        </w:rPr>
        <w:t>为服务区域面积</w:t>
      </w:r>
      <w:r w:rsidRPr="00DC020C">
        <w:rPr>
          <w:rFonts w:hint="eastAsia"/>
          <w:szCs w:val="21"/>
        </w:rPr>
        <w:t>m</w:t>
      </w:r>
      <w:r w:rsidRPr="00DC020C">
        <w:rPr>
          <w:szCs w:val="21"/>
        </w:rPr>
        <w:t>2</w:t>
      </w:r>
      <w:r w:rsidRPr="00DC020C">
        <w:rPr>
          <w:rFonts w:hint="eastAsia"/>
          <w:szCs w:val="21"/>
        </w:rPr>
        <w:t>；γ</w:t>
      </w:r>
      <w:r w:rsidRPr="00DC020C">
        <w:rPr>
          <w:szCs w:val="21"/>
        </w:rPr>
        <w:t xml:space="preserve"> </w:t>
      </w:r>
      <w:r w:rsidRPr="00DC020C">
        <w:rPr>
          <w:rFonts w:hint="eastAsia"/>
          <w:szCs w:val="21"/>
        </w:rPr>
        <w:t>为单位面积垃圾产生量（垃圾密度），</w:t>
      </w:r>
      <w:r w:rsidRPr="00DC020C">
        <w:rPr>
          <w:szCs w:val="21"/>
        </w:rPr>
        <w:t>t/</w:t>
      </w:r>
      <w:r w:rsidRPr="00DC020C">
        <w:rPr>
          <w:rFonts w:hint="eastAsia"/>
          <w:szCs w:val="21"/>
        </w:rPr>
        <w:t>（</w:t>
      </w:r>
      <w:r w:rsidRPr="00DC020C">
        <w:rPr>
          <w:szCs w:val="21"/>
        </w:rPr>
        <w:t>km2</w:t>
      </w:r>
      <w:r w:rsidRPr="00DC020C">
        <w:rPr>
          <w:rFonts w:hint="eastAsia"/>
          <w:szCs w:val="21"/>
        </w:rPr>
        <w:t>·</w:t>
      </w:r>
      <w:r w:rsidRPr="00DC020C">
        <w:rPr>
          <w:szCs w:val="21"/>
        </w:rPr>
        <w:t>d</w:t>
      </w:r>
      <w:r w:rsidRPr="00DC020C">
        <w:rPr>
          <w:rFonts w:hint="eastAsia"/>
          <w:szCs w:val="21"/>
        </w:rPr>
        <w:t>）（总垃圾量</w:t>
      </w:r>
      <w:r w:rsidRPr="00DC020C">
        <w:rPr>
          <w:rFonts w:hint="eastAsia"/>
          <w:szCs w:val="21"/>
        </w:rPr>
        <w:t>/</w:t>
      </w:r>
      <w:r w:rsidRPr="00DC020C">
        <w:rPr>
          <w:rFonts w:hint="eastAsia"/>
          <w:szCs w:val="21"/>
        </w:rPr>
        <w:t>深圳市面积）；δ</w:t>
      </w:r>
      <w:r w:rsidRPr="00DC020C">
        <w:rPr>
          <w:szCs w:val="21"/>
        </w:rPr>
        <w:t xml:space="preserve"> </w:t>
      </w:r>
      <w:r w:rsidRPr="00DC020C">
        <w:rPr>
          <w:rFonts w:hint="eastAsia"/>
          <w:szCs w:val="21"/>
        </w:rPr>
        <w:t>为车运载量，</w:t>
      </w:r>
      <w:r w:rsidRPr="00DC020C">
        <w:rPr>
          <w:rFonts w:hint="eastAsia"/>
          <w:szCs w:val="21"/>
        </w:rPr>
        <w:t>t</w:t>
      </w:r>
      <w:r w:rsidRPr="00DC020C">
        <w:rPr>
          <w:rFonts w:hint="eastAsia"/>
          <w:szCs w:val="21"/>
        </w:rPr>
        <w:t>；δ为每公里燃油费，元</w:t>
      </w:r>
      <w:r w:rsidRPr="00DC020C">
        <w:rPr>
          <w:rFonts w:hint="eastAsia"/>
          <w:szCs w:val="21"/>
        </w:rPr>
        <w:t>/Km</w:t>
      </w:r>
      <w:r w:rsidRPr="00DC020C">
        <w:rPr>
          <w:rFonts w:hint="eastAsia"/>
          <w:szCs w:val="21"/>
        </w:rPr>
        <w:t>；</w:t>
      </w:r>
      <w:r w:rsidRPr="00DC020C">
        <w:rPr>
          <w:rFonts w:hint="eastAsia"/>
          <w:szCs w:val="21"/>
        </w:rPr>
        <w:t>L</w:t>
      </w:r>
      <w:r w:rsidRPr="00DC020C">
        <w:rPr>
          <w:rFonts w:hint="eastAsia"/>
          <w:szCs w:val="21"/>
        </w:rPr>
        <w:t>为平均距离，</w:t>
      </w:r>
      <w:r w:rsidRPr="00DC020C">
        <w:rPr>
          <w:rFonts w:hint="eastAsia"/>
          <w:szCs w:val="21"/>
        </w:rPr>
        <w:t>Km</w:t>
      </w:r>
      <w:r w:rsidRPr="00DC020C">
        <w:rPr>
          <w:rFonts w:hint="eastAsia"/>
          <w:szCs w:val="21"/>
        </w:rPr>
        <w:t>。</w:t>
      </w:r>
    </w:p>
    <w:p w14:paraId="2F1DFFE6" w14:textId="77777777" w:rsidR="0054179F" w:rsidRPr="00DC020C" w:rsidRDefault="00BA603D">
      <w:pPr>
        <w:autoSpaceDE w:val="0"/>
        <w:autoSpaceDN w:val="0"/>
        <w:adjustRightInd w:val="0"/>
        <w:rPr>
          <w:b/>
          <w:sz w:val="28"/>
          <w:szCs w:val="28"/>
        </w:rPr>
      </w:pPr>
      <w:r w:rsidRPr="00DC020C">
        <w:rPr>
          <w:rFonts w:hint="eastAsia"/>
          <w:b/>
          <w:sz w:val="28"/>
          <w:szCs w:val="28"/>
        </w:rPr>
        <w:t>（</w:t>
      </w:r>
      <w:r w:rsidRPr="00DC020C">
        <w:rPr>
          <w:rFonts w:hint="eastAsia"/>
          <w:b/>
          <w:sz w:val="28"/>
          <w:szCs w:val="28"/>
        </w:rPr>
        <w:t>3</w:t>
      </w:r>
      <w:r w:rsidRPr="00DC020C">
        <w:rPr>
          <w:rFonts w:hint="eastAsia"/>
          <w:b/>
          <w:sz w:val="28"/>
          <w:szCs w:val="28"/>
        </w:rPr>
        <w:t>）、垃圾处理模式二（源头分类收集</w:t>
      </w:r>
      <w:r w:rsidRPr="00DC020C">
        <w:rPr>
          <w:rFonts w:hint="eastAsia"/>
          <w:b/>
          <w:sz w:val="28"/>
          <w:szCs w:val="28"/>
        </w:rPr>
        <w:t>+</w:t>
      </w:r>
      <w:r w:rsidRPr="00DC020C">
        <w:rPr>
          <w:rFonts w:hint="eastAsia"/>
          <w:b/>
          <w:sz w:val="28"/>
          <w:szCs w:val="28"/>
        </w:rPr>
        <w:t>湿垃圾生物处理</w:t>
      </w:r>
      <w:r w:rsidRPr="00DC020C">
        <w:rPr>
          <w:rFonts w:hint="eastAsia"/>
          <w:b/>
          <w:sz w:val="28"/>
          <w:szCs w:val="28"/>
        </w:rPr>
        <w:t>+</w:t>
      </w:r>
      <w:r w:rsidRPr="00DC020C">
        <w:rPr>
          <w:rFonts w:hint="eastAsia"/>
          <w:b/>
          <w:sz w:val="28"/>
          <w:szCs w:val="28"/>
        </w:rPr>
        <w:t>干垃圾焚烧</w:t>
      </w:r>
      <w:r w:rsidRPr="00DC020C">
        <w:rPr>
          <w:rFonts w:hint="eastAsia"/>
          <w:b/>
          <w:sz w:val="28"/>
          <w:szCs w:val="28"/>
        </w:rPr>
        <w:t>+</w:t>
      </w:r>
      <w:r w:rsidRPr="00DC020C">
        <w:rPr>
          <w:rFonts w:hint="eastAsia"/>
          <w:b/>
          <w:sz w:val="28"/>
          <w:szCs w:val="28"/>
        </w:rPr>
        <w:t>中心城区干垃圾转运）</w:t>
      </w:r>
    </w:p>
    <w:p w14:paraId="2CEEEFC0" w14:textId="77777777" w:rsidR="0054179F" w:rsidRPr="00DC020C" w:rsidRDefault="00BA603D">
      <w:pPr>
        <w:pStyle w:val="12"/>
        <w:autoSpaceDE w:val="0"/>
        <w:autoSpaceDN w:val="0"/>
        <w:adjustRightInd w:val="0"/>
        <w:ind w:left="425" w:firstLineChars="400" w:firstLine="1120"/>
        <w:rPr>
          <w:sz w:val="28"/>
          <w:szCs w:val="28"/>
        </w:rPr>
      </w:pPr>
      <w:r w:rsidRPr="00DC020C">
        <w:rPr>
          <w:sz w:val="28"/>
          <w:szCs w:val="28"/>
        </w:rPr>
        <w:t>直接成本</w:t>
      </w:r>
      <w:r w:rsidRPr="00DC020C">
        <w:rPr>
          <w:rFonts w:hint="eastAsia"/>
          <w:sz w:val="28"/>
          <w:szCs w:val="28"/>
        </w:rPr>
        <w:t>：</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模式二直接成本</m:t>
            </m:r>
          </m:sub>
        </m:sSub>
        <m:r>
          <m:rPr>
            <m:sty m:val="p"/>
          </m:rPr>
          <w:rPr>
            <w:rFonts w:ascii="Cambria Math" w:hAnsi="Cambria Math" w:hint="eastAsia"/>
            <w:sz w:val="28"/>
            <w:szCs w:val="28"/>
          </w:rPr>
          <m:t>=</m:t>
        </m:r>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7</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8</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9</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10</m:t>
            </m:r>
          </m:sub>
        </m:sSub>
      </m:oMath>
    </w:p>
    <w:p w14:paraId="65706061" w14:textId="77777777" w:rsidR="00AD26AF" w:rsidRPr="00DC020C" w:rsidRDefault="002C0966">
      <w:pPr>
        <w:autoSpaceDE w:val="0"/>
        <w:autoSpaceDN w:val="0"/>
        <w:adjustRightInd w:val="0"/>
        <w:rPr>
          <w:sz w:val="28"/>
          <w:szCs w:val="28"/>
        </w:rPr>
      </w:pP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7</m:t>
            </m:r>
          </m:sub>
        </m:sSub>
      </m:oMath>
      <w:r w:rsidR="00BA603D" w:rsidRPr="00DC020C">
        <w:rPr>
          <w:sz w:val="28"/>
          <w:szCs w:val="28"/>
        </w:rPr>
        <w:t>为</w:t>
      </w:r>
      <w:r w:rsidR="009216A6" w:rsidRPr="00DC020C">
        <w:rPr>
          <w:rFonts w:hint="eastAsia"/>
          <w:sz w:val="28"/>
          <w:szCs w:val="28"/>
        </w:rPr>
        <w:t>源头分类收集</w:t>
      </w:r>
      <w:r w:rsidR="00BA603D" w:rsidRPr="00DC020C">
        <w:rPr>
          <w:rFonts w:hint="eastAsia"/>
          <w:sz w:val="28"/>
          <w:szCs w:val="28"/>
        </w:rPr>
        <w:t>直接成本，</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8</m:t>
            </m:r>
          </m:sub>
        </m:sSub>
      </m:oMath>
      <w:r w:rsidR="00BA603D" w:rsidRPr="00DC020C">
        <w:rPr>
          <w:sz w:val="28"/>
          <w:szCs w:val="28"/>
        </w:rPr>
        <w:t>为湿垃圾生物处理</w:t>
      </w:r>
      <w:r w:rsidR="00BA603D" w:rsidRPr="00DC020C">
        <w:rPr>
          <w:rFonts w:hint="eastAsia"/>
          <w:sz w:val="28"/>
          <w:szCs w:val="28"/>
        </w:rPr>
        <w:t>直接</w:t>
      </w:r>
      <w:r w:rsidR="00BA603D" w:rsidRPr="00DC020C">
        <w:rPr>
          <w:sz w:val="28"/>
          <w:szCs w:val="28"/>
        </w:rPr>
        <w:t>成本</w:t>
      </w:r>
      <w:r w:rsidR="00BA603D" w:rsidRPr="00DC020C">
        <w:rPr>
          <w:rFonts w:hint="eastAsia"/>
          <w:sz w:val="28"/>
          <w:szCs w:val="28"/>
        </w:rPr>
        <w:t>，</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9</m:t>
            </m:r>
          </m:sub>
        </m:sSub>
      </m:oMath>
      <w:r w:rsidR="00BA603D" w:rsidRPr="00DC020C">
        <w:rPr>
          <w:sz w:val="28"/>
          <w:szCs w:val="28"/>
        </w:rPr>
        <w:t>为干垃圾焚烧直接成本</w:t>
      </w:r>
      <w:r w:rsidR="00BA603D" w:rsidRPr="00DC020C">
        <w:rPr>
          <w:rFonts w:hint="eastAsia"/>
          <w:sz w:val="28"/>
          <w:szCs w:val="28"/>
        </w:rPr>
        <w:t>，</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10</m:t>
            </m:r>
          </m:sub>
        </m:sSub>
      </m:oMath>
      <w:r w:rsidR="00BA603D" w:rsidRPr="00DC020C">
        <w:rPr>
          <w:rFonts w:hint="eastAsia"/>
          <w:sz w:val="28"/>
          <w:szCs w:val="28"/>
        </w:rPr>
        <w:t>为中心城区干垃圾转运直接成本。</w:t>
      </w:r>
      <w:r w:rsidR="001E3DD7" w:rsidRPr="00DC020C">
        <w:rPr>
          <w:rFonts w:hint="eastAsia"/>
          <w:sz w:val="28"/>
          <w:szCs w:val="28"/>
        </w:rPr>
        <w:t>其中，源头分类收集的直接成本与垃圾混合收集的直接成本的核算方法相同，只是为了</w:t>
      </w:r>
      <w:r w:rsidR="001E3DD7" w:rsidRPr="00DC020C">
        <w:rPr>
          <w:rFonts w:hint="eastAsia"/>
          <w:sz w:val="28"/>
          <w:szCs w:val="28"/>
        </w:rPr>
        <w:lastRenderedPageBreak/>
        <w:t>分类收集需要增加公用垃圾桶，则这一部分的成本核算变为混合收集公用垃圾桶成本的两倍。</w:t>
      </w:r>
      <w:r w:rsidR="004A66C1" w:rsidRPr="00DC020C">
        <w:rPr>
          <w:rFonts w:hint="eastAsia"/>
          <w:sz w:val="28"/>
          <w:szCs w:val="28"/>
        </w:rPr>
        <w:t>中心城区干垃圾转运的直接成本</w:t>
      </w:r>
      <w:r w:rsidR="00AD26AF" w:rsidRPr="00DC020C">
        <w:rPr>
          <w:rFonts w:hint="eastAsia"/>
          <w:sz w:val="28"/>
          <w:szCs w:val="28"/>
        </w:rPr>
        <w:t>的计算</w:t>
      </w:r>
      <w:proofErr w:type="gramStart"/>
      <w:r w:rsidR="00AD26AF" w:rsidRPr="00DC020C">
        <w:rPr>
          <w:rFonts w:hint="eastAsia"/>
          <w:sz w:val="28"/>
          <w:szCs w:val="28"/>
        </w:rPr>
        <w:t>取中心</w:t>
      </w:r>
      <w:proofErr w:type="gramEnd"/>
      <w:r w:rsidR="00AD26AF" w:rsidRPr="00DC020C">
        <w:rPr>
          <w:rFonts w:hint="eastAsia"/>
          <w:sz w:val="28"/>
          <w:szCs w:val="28"/>
        </w:rPr>
        <w:t>城区全垃圾转运成本核算中γ为单位面积垃圾产生量（垃圾密度）为干垃圾单位面积产生量密度。带入表</w:t>
      </w:r>
      <w:r w:rsidR="00AD26AF" w:rsidRPr="00DC020C">
        <w:rPr>
          <w:rFonts w:hint="eastAsia"/>
          <w:sz w:val="28"/>
          <w:szCs w:val="28"/>
        </w:rPr>
        <w:t>5-4</w:t>
      </w:r>
      <w:r w:rsidR="00AD26AF" w:rsidRPr="00DC020C">
        <w:rPr>
          <w:rFonts w:hint="eastAsia"/>
          <w:sz w:val="28"/>
          <w:szCs w:val="28"/>
        </w:rPr>
        <w:t>中计算即可。</w:t>
      </w:r>
    </w:p>
    <w:p w14:paraId="232E5BF5" w14:textId="77777777" w:rsidR="001E3DD7" w:rsidRPr="00DC020C" w:rsidRDefault="001E3DD7">
      <w:pPr>
        <w:autoSpaceDE w:val="0"/>
        <w:autoSpaceDN w:val="0"/>
        <w:adjustRightInd w:val="0"/>
        <w:rPr>
          <w:sz w:val="28"/>
          <w:szCs w:val="28"/>
        </w:rPr>
      </w:pPr>
      <w:r w:rsidRPr="00DC020C">
        <w:rPr>
          <w:rFonts w:hint="eastAsia"/>
          <w:sz w:val="28"/>
          <w:szCs w:val="28"/>
        </w:rPr>
        <w:t>湿垃圾生物处理直接成本的计算说明：</w:t>
      </w:r>
    </w:p>
    <w:p w14:paraId="448A7D00" w14:textId="77777777" w:rsidR="00150B4E" w:rsidRPr="00DC020C" w:rsidRDefault="00150B4E">
      <w:pPr>
        <w:autoSpaceDE w:val="0"/>
        <w:autoSpaceDN w:val="0"/>
        <w:adjustRightInd w:val="0"/>
        <w:rPr>
          <w:sz w:val="28"/>
          <w:szCs w:val="28"/>
        </w:rPr>
      </w:pPr>
      <w:r w:rsidRPr="00DC020C">
        <w:rPr>
          <w:rFonts w:hint="eastAsia"/>
          <w:sz w:val="28"/>
          <w:szCs w:val="28"/>
        </w:rPr>
        <w:t xml:space="preserve">　　核算边界内的直接成本包括两类：一是固定成本，</w:t>
      </w:r>
      <w:r w:rsidR="004A66C1" w:rsidRPr="00DC020C">
        <w:rPr>
          <w:rFonts w:hint="eastAsia"/>
          <w:sz w:val="28"/>
          <w:szCs w:val="28"/>
        </w:rPr>
        <w:t>二是可变成本，三是处理收益。具体计算方法如表</w:t>
      </w:r>
      <w:r w:rsidR="004A66C1" w:rsidRPr="00DC020C">
        <w:rPr>
          <w:sz w:val="28"/>
          <w:szCs w:val="28"/>
        </w:rPr>
        <w:t>５</w:t>
      </w:r>
      <w:r w:rsidR="004A66C1" w:rsidRPr="00DC020C">
        <w:rPr>
          <w:sz w:val="28"/>
          <w:szCs w:val="28"/>
        </w:rPr>
        <w:noBreakHyphen/>
      </w:r>
      <w:r w:rsidR="004A66C1" w:rsidRPr="00DC020C">
        <w:rPr>
          <w:rFonts w:hint="eastAsia"/>
          <w:sz w:val="28"/>
          <w:szCs w:val="28"/>
        </w:rPr>
        <w:t>5</w:t>
      </w:r>
      <w:r w:rsidR="004A66C1" w:rsidRPr="00DC020C">
        <w:rPr>
          <w:rFonts w:hint="eastAsia"/>
          <w:sz w:val="28"/>
          <w:szCs w:val="28"/>
        </w:rPr>
        <w:t>所示：</w:t>
      </w:r>
    </w:p>
    <w:p w14:paraId="0FEA4F48" w14:textId="77777777" w:rsidR="001E3DD7" w:rsidRPr="00DC020C" w:rsidRDefault="00AD26AF" w:rsidP="004A66C1">
      <w:pPr>
        <w:pStyle w:val="af6"/>
        <w:spacing w:line="220" w:lineRule="atLeast"/>
        <w:ind w:left="420" w:firstLineChars="900" w:firstLine="2168"/>
        <w:rPr>
          <w:rFonts w:asciiTheme="minorEastAsia" w:hAnsiTheme="minorEastAsia"/>
          <w:b/>
          <w:sz w:val="24"/>
          <w:szCs w:val="24"/>
        </w:rPr>
      </w:pPr>
      <w:r w:rsidRPr="00DC020C">
        <w:rPr>
          <w:rFonts w:asciiTheme="minorEastAsia" w:hAnsiTheme="minorEastAsia" w:hint="eastAsia"/>
          <w:b/>
          <w:sz w:val="24"/>
          <w:szCs w:val="24"/>
        </w:rPr>
        <w:t xml:space="preserve">表5-5 </w:t>
      </w:r>
      <w:r w:rsidR="001E3DD7" w:rsidRPr="00DC020C">
        <w:rPr>
          <w:rFonts w:asciiTheme="minorEastAsia" w:hAnsiTheme="minorEastAsia" w:hint="eastAsia"/>
          <w:b/>
          <w:sz w:val="24"/>
          <w:szCs w:val="24"/>
        </w:rPr>
        <w:t>湿垃圾生物处理成本核算方法</w:t>
      </w:r>
    </w:p>
    <w:tbl>
      <w:tblPr>
        <w:tblStyle w:val="13"/>
        <w:tblW w:w="5000" w:type="pct"/>
        <w:tblLook w:val="04A0" w:firstRow="1" w:lastRow="0" w:firstColumn="1" w:lastColumn="0" w:noHBand="0" w:noVBand="1"/>
      </w:tblPr>
      <w:tblGrid>
        <w:gridCol w:w="921"/>
        <w:gridCol w:w="1700"/>
        <w:gridCol w:w="3405"/>
        <w:gridCol w:w="2620"/>
      </w:tblGrid>
      <w:tr w:rsidR="001E3DD7" w:rsidRPr="00DC020C" w14:paraId="19C31C98" w14:textId="77777777" w:rsidTr="004A66C1">
        <w:trPr>
          <w:tblHeader/>
        </w:trPr>
        <w:tc>
          <w:tcPr>
            <w:tcW w:w="533" w:type="pct"/>
            <w:tcBorders>
              <w:top w:val="single" w:sz="18" w:space="0" w:color="auto"/>
            </w:tcBorders>
          </w:tcPr>
          <w:p w14:paraId="2AF02E50" w14:textId="77777777" w:rsidR="001E3DD7" w:rsidRPr="00DC020C" w:rsidRDefault="001E3DD7" w:rsidP="00115E8A">
            <w:pPr>
              <w:spacing w:line="16" w:lineRule="atLeast"/>
              <w:rPr>
                <w:rFonts w:asciiTheme="minorEastAsia" w:hAnsiTheme="minorEastAsia"/>
                <w:b/>
                <w:sz w:val="24"/>
              </w:rPr>
            </w:pPr>
            <w:r w:rsidRPr="00DC020C">
              <w:rPr>
                <w:rFonts w:asciiTheme="minorEastAsia" w:hAnsiTheme="minorEastAsia" w:hint="eastAsia"/>
                <w:b/>
                <w:sz w:val="24"/>
              </w:rPr>
              <w:t>类别</w:t>
            </w:r>
          </w:p>
        </w:tc>
        <w:tc>
          <w:tcPr>
            <w:tcW w:w="983" w:type="pct"/>
            <w:tcBorders>
              <w:top w:val="single" w:sz="18" w:space="0" w:color="auto"/>
            </w:tcBorders>
          </w:tcPr>
          <w:p w14:paraId="5B2D6C88" w14:textId="77777777" w:rsidR="001E3DD7" w:rsidRPr="00DC020C" w:rsidRDefault="001E3DD7" w:rsidP="00115E8A">
            <w:pPr>
              <w:spacing w:line="16" w:lineRule="atLeast"/>
              <w:rPr>
                <w:rFonts w:asciiTheme="minorEastAsia" w:hAnsiTheme="minorEastAsia"/>
                <w:b/>
                <w:sz w:val="24"/>
              </w:rPr>
            </w:pPr>
            <w:r w:rsidRPr="00DC020C">
              <w:rPr>
                <w:rFonts w:asciiTheme="minorEastAsia" w:hAnsiTheme="minorEastAsia" w:hint="eastAsia"/>
                <w:b/>
                <w:sz w:val="24"/>
              </w:rPr>
              <w:t>项目</w:t>
            </w:r>
          </w:p>
        </w:tc>
        <w:tc>
          <w:tcPr>
            <w:tcW w:w="1969" w:type="pct"/>
            <w:tcBorders>
              <w:top w:val="single" w:sz="18" w:space="0" w:color="auto"/>
            </w:tcBorders>
          </w:tcPr>
          <w:p w14:paraId="78A98375" w14:textId="77777777" w:rsidR="001E3DD7" w:rsidRPr="00DC020C" w:rsidRDefault="001E3DD7" w:rsidP="00115E8A">
            <w:pPr>
              <w:spacing w:line="16" w:lineRule="atLeast"/>
              <w:rPr>
                <w:rFonts w:asciiTheme="minorEastAsia" w:hAnsiTheme="minorEastAsia"/>
                <w:b/>
                <w:sz w:val="24"/>
              </w:rPr>
            </w:pPr>
            <w:r w:rsidRPr="00DC020C">
              <w:rPr>
                <w:rFonts w:asciiTheme="minorEastAsia" w:hAnsiTheme="minorEastAsia" w:hint="eastAsia"/>
                <w:b/>
                <w:sz w:val="24"/>
              </w:rPr>
              <w:t>公式</w:t>
            </w:r>
          </w:p>
        </w:tc>
        <w:tc>
          <w:tcPr>
            <w:tcW w:w="1515" w:type="pct"/>
            <w:tcBorders>
              <w:top w:val="single" w:sz="18" w:space="0" w:color="auto"/>
            </w:tcBorders>
          </w:tcPr>
          <w:p w14:paraId="1A25087B" w14:textId="77777777" w:rsidR="001E3DD7" w:rsidRPr="00DC020C" w:rsidRDefault="001E3DD7" w:rsidP="00115E8A">
            <w:pPr>
              <w:spacing w:line="16" w:lineRule="atLeast"/>
              <w:rPr>
                <w:rFonts w:asciiTheme="minorEastAsia" w:hAnsiTheme="minorEastAsia"/>
                <w:b/>
                <w:sz w:val="24"/>
              </w:rPr>
            </w:pPr>
            <w:r w:rsidRPr="00DC020C">
              <w:rPr>
                <w:rFonts w:asciiTheme="minorEastAsia" w:hAnsiTheme="minorEastAsia" w:hint="eastAsia"/>
                <w:b/>
                <w:sz w:val="24"/>
              </w:rPr>
              <w:t>说明</w:t>
            </w:r>
          </w:p>
        </w:tc>
      </w:tr>
      <w:tr w:rsidR="001E3DD7" w:rsidRPr="00DC020C" w14:paraId="3030DFF4" w14:textId="77777777" w:rsidTr="004A66C1">
        <w:tc>
          <w:tcPr>
            <w:tcW w:w="533" w:type="pct"/>
            <w:vMerge w:val="restart"/>
          </w:tcPr>
          <w:p w14:paraId="6D2CB8C0" w14:textId="77777777" w:rsidR="001E3DD7" w:rsidRPr="00DC020C" w:rsidRDefault="001E3DD7" w:rsidP="00115E8A">
            <w:pPr>
              <w:spacing w:line="16" w:lineRule="atLeast"/>
              <w:rPr>
                <w:rFonts w:asciiTheme="minorEastAsia" w:hAnsiTheme="minorEastAsia"/>
                <w:sz w:val="24"/>
              </w:rPr>
            </w:pPr>
            <w:r w:rsidRPr="00DC020C">
              <w:rPr>
                <w:rFonts w:asciiTheme="minorEastAsia" w:hAnsiTheme="minorEastAsia" w:hint="eastAsia"/>
                <w:sz w:val="24"/>
              </w:rPr>
              <w:t>固定成本</w:t>
            </w:r>
          </w:p>
          <w:p w14:paraId="67B88D2B" w14:textId="77777777" w:rsidR="001E3DD7" w:rsidRPr="00DC020C" w:rsidRDefault="001E3DD7" w:rsidP="00115E8A">
            <w:pPr>
              <w:spacing w:line="16" w:lineRule="atLeast"/>
              <w:rPr>
                <w:rFonts w:asciiTheme="minorEastAsia" w:hAnsiTheme="minorEastAsia"/>
                <w:sz w:val="24"/>
              </w:rPr>
            </w:pPr>
            <w:r w:rsidRPr="00DC020C">
              <w:rPr>
                <w:rFonts w:asciiTheme="minorEastAsia" w:hAnsiTheme="minorEastAsia" w:hint="eastAsia"/>
                <w:sz w:val="24"/>
              </w:rPr>
              <w:t>（</w:t>
            </w:r>
            <w:r w:rsidR="00AD26AF" w:rsidRPr="00DC020C">
              <w:rPr>
                <w:rFonts w:asciiTheme="minorEastAsia" w:hAnsiTheme="minorEastAsia" w:hint="eastAsia"/>
                <w:sz w:val="24"/>
              </w:rPr>
              <w:t>N</w:t>
            </w:r>
            <w:r w:rsidR="00AD26AF" w:rsidRPr="00DC020C">
              <w:rPr>
                <w:rFonts w:asciiTheme="minorEastAsia" w:hAnsiTheme="minorEastAsia" w:hint="eastAsia"/>
                <w:sz w:val="24"/>
                <w:vertAlign w:val="subscript"/>
              </w:rPr>
              <w:t>8</w:t>
            </w:r>
            <w:r w:rsidRPr="00DC020C">
              <w:rPr>
                <w:rFonts w:asciiTheme="minorEastAsia" w:hAnsiTheme="minorEastAsia" w:hint="eastAsia"/>
                <w:sz w:val="24"/>
                <w:vertAlign w:val="subscript"/>
              </w:rPr>
              <w:t>-1</w:t>
            </w:r>
            <w:r w:rsidRPr="00DC020C">
              <w:rPr>
                <w:rFonts w:asciiTheme="minorEastAsia" w:hAnsiTheme="minorEastAsia" w:hint="eastAsia"/>
                <w:sz w:val="24"/>
              </w:rPr>
              <w:t>）</w:t>
            </w:r>
          </w:p>
        </w:tc>
        <w:tc>
          <w:tcPr>
            <w:tcW w:w="983" w:type="pct"/>
          </w:tcPr>
          <w:p w14:paraId="2E0C885C" w14:textId="77777777" w:rsidR="001E3DD7" w:rsidRPr="00DC020C" w:rsidRDefault="001E3DD7" w:rsidP="00115E8A">
            <w:pPr>
              <w:spacing w:line="16" w:lineRule="atLeast"/>
              <w:rPr>
                <w:rFonts w:asciiTheme="minorEastAsia" w:hAnsiTheme="minorEastAsia"/>
                <w:sz w:val="24"/>
              </w:rPr>
            </w:pPr>
            <w:r w:rsidRPr="00DC020C">
              <w:rPr>
                <w:rFonts w:asciiTheme="minorEastAsia" w:hAnsiTheme="minorEastAsia" w:hint="eastAsia"/>
                <w:sz w:val="24"/>
              </w:rPr>
              <w:t>土地成本（</w:t>
            </w:r>
            <w:r w:rsidRPr="00DC020C">
              <w:rPr>
                <w:rFonts w:asciiTheme="minorEastAsia" w:hAnsiTheme="minorEastAsia"/>
                <w:sz w:val="24"/>
              </w:rPr>
              <w:t>L</w:t>
            </w:r>
            <w:r w:rsidRPr="00DC020C">
              <w:rPr>
                <w:rFonts w:asciiTheme="minorEastAsia" w:hAnsiTheme="minorEastAsia" w:hint="eastAsia"/>
                <w:sz w:val="24"/>
              </w:rPr>
              <w:t>）</w:t>
            </w:r>
          </w:p>
        </w:tc>
        <w:tc>
          <w:tcPr>
            <w:tcW w:w="1969" w:type="pct"/>
          </w:tcPr>
          <w:p w14:paraId="31D7EDD1" w14:textId="77777777" w:rsidR="001E3DD7" w:rsidRPr="00DC020C" w:rsidRDefault="001E3DD7" w:rsidP="00115E8A">
            <w:pPr>
              <w:spacing w:line="16" w:lineRule="atLeast"/>
              <w:rPr>
                <w:rFonts w:asciiTheme="minorEastAsia" w:hAnsiTheme="minorEastAsia"/>
                <w:i/>
                <w:sz w:val="24"/>
              </w:rPr>
            </w:pPr>
            <m:oMathPara>
              <m:oMathParaPr>
                <m:jc m:val="left"/>
              </m:oMathParaPr>
              <m:oMath>
                <m:r>
                  <w:rPr>
                    <w:rFonts w:ascii="Cambria Math" w:hAnsi="Cambria Math"/>
                    <w:sz w:val="24"/>
                  </w:rPr>
                  <m:t>L</m:t>
                </m:r>
                <m:r>
                  <w:rPr>
                    <w:rFonts w:ascii="Cambria Math" w:hAnsiTheme="minorEastAsia"/>
                    <w:sz w:val="24"/>
                  </w:rPr>
                  <m:t>=</m:t>
                </m:r>
                <m:r>
                  <w:rPr>
                    <w:rFonts w:ascii="Cambria Math" w:hAnsi="Cambria Math"/>
                    <w:sz w:val="24"/>
                  </w:rPr>
                  <m:t>U</m:t>
                </m:r>
                <m:r>
                  <w:rPr>
                    <w:rFonts w:asciiTheme="minorEastAsia" w:hAnsi="Cambria Math"/>
                    <w:sz w:val="24"/>
                  </w:rPr>
                  <m:t>*</m:t>
                </m:r>
                <m:r>
                  <w:rPr>
                    <w:rFonts w:ascii="Cambria Math" w:hAnsi="Cambria Math"/>
                    <w:sz w:val="24"/>
                  </w:rPr>
                  <m:t>S</m:t>
                </m:r>
                <m:r>
                  <w:rPr>
                    <w:rFonts w:asciiTheme="minorEastAsia" w:hAnsi="Cambria Math"/>
                    <w:sz w:val="24"/>
                  </w:rPr>
                  <m:t>*</m:t>
                </m:r>
                <m:f>
                  <m:fPr>
                    <m:ctrlPr>
                      <w:rPr>
                        <w:rFonts w:ascii="Cambria Math" w:hAnsiTheme="minorEastAsia"/>
                        <w:i/>
                        <w:sz w:val="24"/>
                      </w:rPr>
                    </m:ctrlPr>
                  </m:fPr>
                  <m:num>
                    <m:r>
                      <w:rPr>
                        <w:rFonts w:ascii="Cambria Math" w:hAnsi="Cambria Math"/>
                        <w:sz w:val="24"/>
                      </w:rPr>
                      <m:t>i</m:t>
                    </m:r>
                    <m:r>
                      <w:rPr>
                        <w:rFonts w:ascii="Cambria Math" w:hAnsiTheme="minorEastAsia"/>
                        <w:sz w:val="24"/>
                      </w:rPr>
                      <m:t>(1+</m:t>
                    </m:r>
                    <m:sSup>
                      <m:sSupPr>
                        <m:ctrlPr>
                          <w:rPr>
                            <w:rFonts w:ascii="Cambria Math" w:hAnsiTheme="minorEastAsia"/>
                            <w:i/>
                            <w:sz w:val="24"/>
                          </w:rPr>
                        </m:ctrlPr>
                      </m:sSupPr>
                      <m:e>
                        <m:r>
                          <w:rPr>
                            <w:rFonts w:ascii="Cambria Math" w:hAnsi="Cambria Math"/>
                            <w:sz w:val="24"/>
                          </w:rPr>
                          <m:t>i</m:t>
                        </m:r>
                        <m:r>
                          <w:rPr>
                            <w:rFonts w:ascii="Cambria Math" w:hAnsiTheme="minorEastAsia"/>
                            <w:sz w:val="24"/>
                          </w:rPr>
                          <m:t>)</m:t>
                        </m:r>
                      </m:e>
                      <m:sup>
                        <m:r>
                          <w:rPr>
                            <w:rFonts w:ascii="Cambria Math" w:hAnsi="Cambria Math"/>
                            <w:sz w:val="24"/>
                          </w:rPr>
                          <m:t>n</m:t>
                        </m:r>
                      </m:sup>
                    </m:sSup>
                  </m:num>
                  <m:den>
                    <m:r>
                      <w:rPr>
                        <w:rFonts w:ascii="Cambria Math" w:hAnsiTheme="minorEastAsia"/>
                        <w:sz w:val="24"/>
                      </w:rPr>
                      <m:t>(1+</m:t>
                    </m:r>
                    <m:r>
                      <w:rPr>
                        <w:rFonts w:ascii="Cambria Math" w:hAnsi="Cambria Math"/>
                        <w:sz w:val="24"/>
                      </w:rPr>
                      <m:t>i</m:t>
                    </m:r>
                    <m:sSup>
                      <m:sSupPr>
                        <m:ctrlPr>
                          <w:rPr>
                            <w:rFonts w:ascii="Cambria Math" w:hAnsiTheme="minorEastAsia"/>
                            <w:i/>
                            <w:sz w:val="24"/>
                          </w:rPr>
                        </m:ctrlPr>
                      </m:sSupPr>
                      <m:e>
                        <m:r>
                          <w:rPr>
                            <w:rFonts w:ascii="Cambria Math" w:hAnsiTheme="minorEastAsia"/>
                            <w:sz w:val="24"/>
                          </w:rPr>
                          <m:t>)</m:t>
                        </m:r>
                      </m:e>
                      <m:sup>
                        <m:r>
                          <w:rPr>
                            <w:rFonts w:ascii="Cambria Math" w:hAnsi="Cambria Math"/>
                            <w:sz w:val="24"/>
                          </w:rPr>
                          <m:t>n</m:t>
                        </m:r>
                      </m:sup>
                    </m:sSup>
                    <m:r>
                      <w:rPr>
                        <w:rFonts w:asciiTheme="minorEastAsia" w:hAnsi="Cambria Math"/>
                        <w:sz w:val="24"/>
                      </w:rPr>
                      <m:t>-</m:t>
                    </m:r>
                    <m:r>
                      <w:rPr>
                        <w:rFonts w:ascii="Cambria Math" w:hAnsiTheme="minorEastAsia"/>
                        <w:sz w:val="24"/>
                      </w:rPr>
                      <m:t>1</m:t>
                    </m:r>
                  </m:den>
                </m:f>
              </m:oMath>
            </m:oMathPara>
          </w:p>
        </w:tc>
        <w:tc>
          <w:tcPr>
            <w:tcW w:w="1515" w:type="pct"/>
          </w:tcPr>
          <w:p w14:paraId="43CB2DD6" w14:textId="77777777" w:rsidR="001E3DD7" w:rsidRPr="00DC020C" w:rsidRDefault="001E3DD7" w:rsidP="00115E8A">
            <w:pPr>
              <w:spacing w:line="16" w:lineRule="atLeast"/>
              <w:rPr>
                <w:rFonts w:asciiTheme="minorEastAsia" w:hAnsiTheme="minorEastAsia"/>
                <w:sz w:val="24"/>
              </w:rPr>
            </w:pPr>
            <w:r w:rsidRPr="00DC020C">
              <w:rPr>
                <w:rFonts w:asciiTheme="minorEastAsia" w:hAnsiTheme="minorEastAsia"/>
                <w:sz w:val="24"/>
              </w:rPr>
              <w:t>U</w:t>
            </w:r>
            <w:r w:rsidRPr="00DC020C">
              <w:rPr>
                <w:rFonts w:asciiTheme="minorEastAsia" w:hAnsiTheme="minorEastAsia" w:hint="eastAsia"/>
                <w:sz w:val="24"/>
              </w:rPr>
              <w:t>：当年地价</w:t>
            </w:r>
          </w:p>
          <w:p w14:paraId="64AA4C72" w14:textId="77777777" w:rsidR="001E3DD7" w:rsidRPr="00DC020C" w:rsidRDefault="001E3DD7" w:rsidP="00115E8A">
            <w:pPr>
              <w:spacing w:line="16" w:lineRule="atLeast"/>
              <w:rPr>
                <w:rFonts w:asciiTheme="minorEastAsia" w:hAnsiTheme="minorEastAsia"/>
                <w:sz w:val="24"/>
              </w:rPr>
            </w:pPr>
            <w:r w:rsidRPr="00DC020C">
              <w:rPr>
                <w:rFonts w:asciiTheme="minorEastAsia" w:hAnsiTheme="minorEastAsia"/>
                <w:sz w:val="24"/>
              </w:rPr>
              <w:t>S</w:t>
            </w:r>
            <w:r w:rsidRPr="00DC020C">
              <w:rPr>
                <w:rFonts w:asciiTheme="minorEastAsia" w:hAnsiTheme="minorEastAsia" w:hint="eastAsia"/>
                <w:sz w:val="24"/>
              </w:rPr>
              <w:t>：土地面积</w:t>
            </w:r>
          </w:p>
          <w:p w14:paraId="7443AC38" w14:textId="77777777" w:rsidR="001E3DD7" w:rsidRPr="00DC020C" w:rsidRDefault="001E3DD7" w:rsidP="00115E8A">
            <w:pPr>
              <w:spacing w:line="16" w:lineRule="atLeast"/>
              <w:rPr>
                <w:rFonts w:asciiTheme="minorEastAsia" w:hAnsiTheme="minorEastAsia"/>
                <w:sz w:val="24"/>
              </w:rPr>
            </w:pPr>
            <w:r w:rsidRPr="00DC020C">
              <w:rPr>
                <w:rFonts w:asciiTheme="minorEastAsia" w:hAnsiTheme="minorEastAsia"/>
                <w:sz w:val="24"/>
              </w:rPr>
              <w:t>i</w:t>
            </w:r>
            <w:r w:rsidRPr="00DC020C">
              <w:rPr>
                <w:rFonts w:asciiTheme="minorEastAsia" w:hAnsiTheme="minorEastAsia" w:hint="eastAsia"/>
                <w:sz w:val="24"/>
              </w:rPr>
              <w:t>：折现率</w:t>
            </w:r>
          </w:p>
          <w:p w14:paraId="6332D561" w14:textId="77777777" w:rsidR="001E3DD7" w:rsidRPr="00DC020C" w:rsidRDefault="001E3DD7" w:rsidP="00115E8A">
            <w:pPr>
              <w:spacing w:line="16" w:lineRule="atLeast"/>
              <w:rPr>
                <w:rFonts w:asciiTheme="minorEastAsia" w:hAnsiTheme="minorEastAsia"/>
                <w:sz w:val="24"/>
              </w:rPr>
            </w:pPr>
            <w:r w:rsidRPr="00DC020C">
              <w:rPr>
                <w:rFonts w:asciiTheme="minorEastAsia" w:hAnsiTheme="minorEastAsia"/>
                <w:sz w:val="24"/>
              </w:rPr>
              <w:t>n</w:t>
            </w:r>
            <w:r w:rsidRPr="00DC020C">
              <w:rPr>
                <w:rFonts w:asciiTheme="minorEastAsia" w:hAnsiTheme="minorEastAsia" w:hint="eastAsia"/>
                <w:sz w:val="24"/>
              </w:rPr>
              <w:t>：工业用地</w:t>
            </w:r>
            <w:r w:rsidRPr="00DC020C">
              <w:rPr>
                <w:rFonts w:asciiTheme="minorEastAsia" w:hAnsiTheme="minorEastAsia"/>
                <w:sz w:val="24"/>
              </w:rPr>
              <w:t>50</w:t>
            </w:r>
            <w:r w:rsidRPr="00DC020C">
              <w:rPr>
                <w:rFonts w:asciiTheme="minorEastAsia" w:hAnsiTheme="minorEastAsia" w:hint="eastAsia"/>
                <w:sz w:val="24"/>
              </w:rPr>
              <w:t>年</w:t>
            </w:r>
          </w:p>
        </w:tc>
      </w:tr>
      <w:tr w:rsidR="001E3DD7" w:rsidRPr="00DC020C" w14:paraId="58B164B7" w14:textId="77777777" w:rsidTr="004A66C1">
        <w:tc>
          <w:tcPr>
            <w:tcW w:w="533" w:type="pct"/>
            <w:vMerge/>
          </w:tcPr>
          <w:p w14:paraId="5E0C54D4" w14:textId="77777777" w:rsidR="001E3DD7" w:rsidRPr="00DC020C" w:rsidRDefault="001E3DD7" w:rsidP="00115E8A">
            <w:pPr>
              <w:spacing w:line="16" w:lineRule="atLeast"/>
              <w:rPr>
                <w:rFonts w:asciiTheme="minorEastAsia" w:hAnsiTheme="minorEastAsia"/>
                <w:sz w:val="24"/>
              </w:rPr>
            </w:pPr>
          </w:p>
        </w:tc>
        <w:tc>
          <w:tcPr>
            <w:tcW w:w="983" w:type="pct"/>
          </w:tcPr>
          <w:p w14:paraId="1A1F23E8" w14:textId="77777777" w:rsidR="001E3DD7" w:rsidRPr="00DC020C" w:rsidRDefault="001E3DD7" w:rsidP="00115E8A">
            <w:pPr>
              <w:spacing w:line="16" w:lineRule="atLeast"/>
              <w:rPr>
                <w:rFonts w:asciiTheme="minorEastAsia" w:hAnsiTheme="minorEastAsia"/>
                <w:sz w:val="24"/>
              </w:rPr>
            </w:pPr>
            <w:r w:rsidRPr="00DC020C">
              <w:rPr>
                <w:rFonts w:asciiTheme="minorEastAsia" w:hAnsiTheme="minorEastAsia" w:hint="eastAsia"/>
                <w:sz w:val="24"/>
              </w:rPr>
              <w:t>建设成本（</w:t>
            </w:r>
            <w:r w:rsidRPr="00DC020C">
              <w:rPr>
                <w:rFonts w:asciiTheme="minorEastAsia" w:hAnsiTheme="minorEastAsia"/>
                <w:sz w:val="24"/>
              </w:rPr>
              <w:t>B</w:t>
            </w:r>
            <w:r w:rsidRPr="00DC020C">
              <w:rPr>
                <w:rFonts w:asciiTheme="minorEastAsia" w:hAnsiTheme="minorEastAsia" w:hint="eastAsia"/>
                <w:sz w:val="24"/>
              </w:rPr>
              <w:t>）</w:t>
            </w:r>
          </w:p>
        </w:tc>
        <w:tc>
          <w:tcPr>
            <w:tcW w:w="1969" w:type="pct"/>
          </w:tcPr>
          <w:p w14:paraId="37B13B6C" w14:textId="77777777" w:rsidR="001E3DD7" w:rsidRPr="00DC020C" w:rsidRDefault="001E3DD7" w:rsidP="00115E8A">
            <w:pPr>
              <w:spacing w:line="16" w:lineRule="atLeast"/>
              <w:rPr>
                <w:rFonts w:asciiTheme="minorEastAsia" w:hAnsiTheme="minorEastAsia"/>
                <w:i/>
                <w:sz w:val="24"/>
              </w:rPr>
            </w:pPr>
            <m:oMathPara>
              <m:oMathParaPr>
                <m:jc m:val="left"/>
              </m:oMathParaPr>
              <m:oMath>
                <m:r>
                  <w:rPr>
                    <w:rFonts w:ascii="Cambria Math" w:hAnsi="Cambria Math"/>
                    <w:sz w:val="24"/>
                  </w:rPr>
                  <m:t>B</m:t>
                </m:r>
                <m:r>
                  <w:rPr>
                    <w:rFonts w:ascii="Cambria Math" w:hAnsiTheme="minorEastAsia"/>
                    <w:sz w:val="24"/>
                  </w:rPr>
                  <m:t>=</m:t>
                </m:r>
                <m:f>
                  <m:fPr>
                    <m:ctrlPr>
                      <w:rPr>
                        <w:rFonts w:ascii="Cambria Math" w:hAnsiTheme="minorEastAsia"/>
                        <w:i/>
                        <w:sz w:val="24"/>
                      </w:rPr>
                    </m:ctrlPr>
                  </m:fPr>
                  <m:num>
                    <m:r>
                      <w:rPr>
                        <w:rFonts w:ascii="Cambria Math" w:hAnsi="Cambria Math"/>
                        <w:sz w:val="24"/>
                      </w:rPr>
                      <m:t>b</m:t>
                    </m:r>
                  </m:num>
                  <m:den>
                    <m:r>
                      <w:rPr>
                        <w:rFonts w:ascii="Cambria Math" w:hAnsiTheme="minorEastAsia"/>
                        <w:sz w:val="24"/>
                      </w:rPr>
                      <m:t>30</m:t>
                    </m:r>
                  </m:den>
                </m:f>
              </m:oMath>
            </m:oMathPara>
          </w:p>
        </w:tc>
        <w:tc>
          <w:tcPr>
            <w:tcW w:w="1515" w:type="pct"/>
          </w:tcPr>
          <w:p w14:paraId="2541644B" w14:textId="77777777" w:rsidR="001E3DD7" w:rsidRPr="00DC020C" w:rsidRDefault="001E3DD7" w:rsidP="00115E8A">
            <w:pPr>
              <w:spacing w:line="16" w:lineRule="atLeast"/>
              <w:rPr>
                <w:rFonts w:asciiTheme="minorEastAsia" w:hAnsiTheme="minorEastAsia"/>
                <w:sz w:val="24"/>
              </w:rPr>
            </w:pPr>
            <w:r w:rsidRPr="00DC020C">
              <w:rPr>
                <w:rFonts w:asciiTheme="minorEastAsia" w:hAnsiTheme="minorEastAsia"/>
                <w:sz w:val="24"/>
              </w:rPr>
              <w:t>b</w:t>
            </w:r>
            <w:r w:rsidRPr="00DC020C">
              <w:rPr>
                <w:rFonts w:asciiTheme="minorEastAsia" w:hAnsiTheme="minorEastAsia" w:hint="eastAsia"/>
                <w:sz w:val="24"/>
              </w:rPr>
              <w:t>：建设补贴</w:t>
            </w:r>
            <w:r w:rsidRPr="00DC020C">
              <w:rPr>
                <w:rFonts w:asciiTheme="minorEastAsia" w:hAnsiTheme="minorEastAsia"/>
                <w:sz w:val="24"/>
              </w:rPr>
              <w:t xml:space="preserve"> </w:t>
            </w:r>
          </w:p>
        </w:tc>
      </w:tr>
      <w:tr w:rsidR="001E3DD7" w:rsidRPr="00DC020C" w14:paraId="055555C0" w14:textId="77777777" w:rsidTr="004A66C1">
        <w:tc>
          <w:tcPr>
            <w:tcW w:w="533" w:type="pct"/>
          </w:tcPr>
          <w:p w14:paraId="2871A7A9" w14:textId="77777777" w:rsidR="001E3DD7" w:rsidRPr="00DC020C" w:rsidRDefault="001E3DD7" w:rsidP="00115E8A">
            <w:pPr>
              <w:spacing w:line="16" w:lineRule="atLeast"/>
              <w:rPr>
                <w:rFonts w:asciiTheme="minorEastAsia" w:hAnsiTheme="minorEastAsia"/>
                <w:sz w:val="24"/>
              </w:rPr>
            </w:pPr>
            <w:r w:rsidRPr="00DC020C">
              <w:rPr>
                <w:rFonts w:asciiTheme="minorEastAsia" w:hAnsiTheme="minorEastAsia" w:hint="eastAsia"/>
                <w:sz w:val="24"/>
              </w:rPr>
              <w:t>可变成本</w:t>
            </w:r>
          </w:p>
          <w:p w14:paraId="2B39B671" w14:textId="77777777" w:rsidR="001E3DD7" w:rsidRPr="00DC020C" w:rsidRDefault="001E3DD7" w:rsidP="00115E8A">
            <w:pPr>
              <w:spacing w:line="16" w:lineRule="atLeast"/>
              <w:rPr>
                <w:rFonts w:asciiTheme="minorEastAsia" w:hAnsiTheme="minorEastAsia"/>
                <w:sz w:val="24"/>
              </w:rPr>
            </w:pPr>
            <w:r w:rsidRPr="00DC020C">
              <w:rPr>
                <w:rFonts w:asciiTheme="minorEastAsia" w:hAnsiTheme="minorEastAsia" w:hint="eastAsia"/>
                <w:sz w:val="24"/>
              </w:rPr>
              <w:t>（</w:t>
            </w:r>
            <w:r w:rsidR="00AD26AF" w:rsidRPr="00DC020C">
              <w:rPr>
                <w:rFonts w:asciiTheme="minorEastAsia" w:hAnsiTheme="minorEastAsia" w:hint="eastAsia"/>
                <w:sz w:val="24"/>
              </w:rPr>
              <w:t>N</w:t>
            </w:r>
            <w:r w:rsidR="00AD26AF" w:rsidRPr="00DC020C">
              <w:rPr>
                <w:rFonts w:asciiTheme="minorEastAsia" w:hAnsiTheme="minorEastAsia" w:hint="eastAsia"/>
                <w:sz w:val="24"/>
                <w:vertAlign w:val="subscript"/>
              </w:rPr>
              <w:t>8-2</w:t>
            </w:r>
            <w:r w:rsidRPr="00DC020C">
              <w:rPr>
                <w:rFonts w:asciiTheme="minorEastAsia" w:hAnsiTheme="minorEastAsia" w:hint="eastAsia"/>
                <w:sz w:val="24"/>
              </w:rPr>
              <w:t>）</w:t>
            </w:r>
          </w:p>
        </w:tc>
        <w:tc>
          <w:tcPr>
            <w:tcW w:w="983" w:type="pct"/>
          </w:tcPr>
          <w:p w14:paraId="6018E1CB" w14:textId="77777777" w:rsidR="001E3DD7" w:rsidRPr="00DC020C" w:rsidRDefault="001E3DD7" w:rsidP="00115E8A">
            <w:pPr>
              <w:spacing w:line="16" w:lineRule="atLeast"/>
              <w:rPr>
                <w:rFonts w:asciiTheme="minorEastAsia" w:hAnsiTheme="minorEastAsia"/>
                <w:sz w:val="24"/>
              </w:rPr>
            </w:pPr>
            <w:r w:rsidRPr="00DC020C">
              <w:rPr>
                <w:rFonts w:asciiTheme="minorEastAsia" w:hAnsiTheme="minorEastAsia" w:hint="eastAsia"/>
                <w:sz w:val="24"/>
              </w:rPr>
              <w:t>湿垃圾处理费（</w:t>
            </w:r>
            <w:r w:rsidRPr="00DC020C">
              <w:rPr>
                <w:rFonts w:asciiTheme="minorEastAsia" w:hAnsiTheme="minorEastAsia"/>
                <w:sz w:val="24"/>
              </w:rPr>
              <w:t>P</w:t>
            </w:r>
            <w:r w:rsidRPr="00DC020C">
              <w:rPr>
                <w:rFonts w:asciiTheme="minorEastAsia" w:hAnsiTheme="minorEastAsia" w:hint="eastAsia"/>
                <w:sz w:val="24"/>
              </w:rPr>
              <w:t>）</w:t>
            </w:r>
          </w:p>
        </w:tc>
        <w:tc>
          <w:tcPr>
            <w:tcW w:w="1969" w:type="pct"/>
          </w:tcPr>
          <w:p w14:paraId="359B134C" w14:textId="77777777" w:rsidR="001E3DD7" w:rsidRPr="00DC020C" w:rsidRDefault="001E3DD7" w:rsidP="00115E8A">
            <w:pPr>
              <w:spacing w:line="16" w:lineRule="atLeast"/>
              <w:rPr>
                <w:rFonts w:asciiTheme="minorEastAsia" w:hAnsiTheme="minorEastAsia"/>
                <w:i/>
                <w:sz w:val="24"/>
              </w:rPr>
            </w:pPr>
            <m:oMath>
              <m:r>
                <w:rPr>
                  <w:rFonts w:ascii="Cambria Math" w:hAnsi="Cambria Math"/>
                  <w:sz w:val="24"/>
                </w:rPr>
                <m:t>P</m:t>
              </m:r>
              <m:r>
                <w:rPr>
                  <w:rFonts w:ascii="Cambria Math" w:hAnsiTheme="minorEastAsia"/>
                  <w:sz w:val="24"/>
                </w:rPr>
                <m:t>=</m:t>
              </m:r>
              <m:r>
                <w:rPr>
                  <w:rFonts w:ascii="Cambria Math" w:hAnsi="Cambria Math"/>
                  <w:sz w:val="24"/>
                </w:rPr>
                <m:t>p</m:t>
              </m:r>
              <m:r>
                <w:rPr>
                  <w:rFonts w:asciiTheme="minorEastAsia" w:hAnsi="Cambria Math"/>
                  <w:sz w:val="24"/>
                </w:rPr>
                <m:t>*</m:t>
              </m:r>
              <m:r>
                <w:rPr>
                  <w:rFonts w:ascii="Cambria Math" w:hAnsi="Cambria Math"/>
                  <w:sz w:val="24"/>
                </w:rPr>
                <m:t>Q</m:t>
              </m:r>
            </m:oMath>
            <w:r w:rsidRPr="00DC020C">
              <w:rPr>
                <w:rFonts w:asciiTheme="minorEastAsia" w:hAnsiTheme="minorEastAsia"/>
                <w:i/>
                <w:sz w:val="24"/>
              </w:rPr>
              <w:t xml:space="preserve"> </w:t>
            </w:r>
          </w:p>
        </w:tc>
        <w:tc>
          <w:tcPr>
            <w:tcW w:w="1515" w:type="pct"/>
          </w:tcPr>
          <w:p w14:paraId="19400954" w14:textId="77777777" w:rsidR="001E3DD7" w:rsidRPr="00DC020C" w:rsidRDefault="001E3DD7" w:rsidP="00115E8A">
            <w:pPr>
              <w:spacing w:line="16" w:lineRule="atLeast"/>
              <w:rPr>
                <w:rFonts w:asciiTheme="minorEastAsia" w:hAnsiTheme="minorEastAsia"/>
                <w:sz w:val="24"/>
              </w:rPr>
            </w:pPr>
            <w:r w:rsidRPr="00DC020C">
              <w:rPr>
                <w:rFonts w:asciiTheme="minorEastAsia" w:hAnsiTheme="minorEastAsia"/>
                <w:sz w:val="24"/>
              </w:rPr>
              <w:t>p</w:t>
            </w:r>
            <w:r w:rsidRPr="00DC020C">
              <w:rPr>
                <w:rFonts w:asciiTheme="minorEastAsia" w:hAnsiTheme="minorEastAsia" w:hint="eastAsia"/>
                <w:sz w:val="24"/>
              </w:rPr>
              <w:t>：单位湿垃圾处理费</w:t>
            </w:r>
          </w:p>
          <w:p w14:paraId="48B29044" w14:textId="77777777" w:rsidR="001E3DD7" w:rsidRPr="00DC020C" w:rsidRDefault="001E3DD7" w:rsidP="00115E8A">
            <w:pPr>
              <w:spacing w:line="16" w:lineRule="atLeast"/>
              <w:rPr>
                <w:rFonts w:asciiTheme="minorEastAsia" w:hAnsiTheme="minorEastAsia"/>
                <w:sz w:val="24"/>
              </w:rPr>
            </w:pPr>
            <w:r w:rsidRPr="00DC020C">
              <w:rPr>
                <w:rFonts w:asciiTheme="minorEastAsia" w:hAnsiTheme="minorEastAsia"/>
                <w:sz w:val="24"/>
              </w:rPr>
              <w:t>Q</w:t>
            </w:r>
            <w:r w:rsidRPr="00DC020C">
              <w:rPr>
                <w:rFonts w:asciiTheme="minorEastAsia" w:hAnsiTheme="minorEastAsia" w:hint="eastAsia"/>
                <w:sz w:val="24"/>
              </w:rPr>
              <w:t>：年度湿垃圾处理量</w:t>
            </w:r>
          </w:p>
        </w:tc>
      </w:tr>
      <w:tr w:rsidR="001E3DD7" w:rsidRPr="00DC020C" w14:paraId="53BCAE9F" w14:textId="77777777" w:rsidTr="004A66C1">
        <w:trPr>
          <w:trHeight w:val="1616"/>
        </w:trPr>
        <w:tc>
          <w:tcPr>
            <w:tcW w:w="533" w:type="pct"/>
            <w:vMerge w:val="restart"/>
          </w:tcPr>
          <w:p w14:paraId="35C76072" w14:textId="77777777" w:rsidR="001E3DD7" w:rsidRPr="00DC020C" w:rsidRDefault="001E3DD7" w:rsidP="00115E8A">
            <w:pPr>
              <w:spacing w:line="16" w:lineRule="atLeast"/>
              <w:rPr>
                <w:rFonts w:asciiTheme="minorEastAsia" w:hAnsiTheme="minorEastAsia"/>
                <w:sz w:val="24"/>
              </w:rPr>
            </w:pPr>
            <w:r w:rsidRPr="00DC020C">
              <w:rPr>
                <w:rFonts w:asciiTheme="minorEastAsia" w:hAnsiTheme="minorEastAsia" w:hint="eastAsia"/>
                <w:sz w:val="24"/>
              </w:rPr>
              <w:t>处理收益</w:t>
            </w:r>
          </w:p>
          <w:p w14:paraId="3CCBCA02" w14:textId="77777777" w:rsidR="001E3DD7" w:rsidRPr="00DC020C" w:rsidRDefault="001E3DD7" w:rsidP="00115E8A">
            <w:pPr>
              <w:spacing w:line="16" w:lineRule="atLeast"/>
              <w:rPr>
                <w:rFonts w:asciiTheme="minorEastAsia" w:hAnsiTheme="minorEastAsia"/>
                <w:sz w:val="24"/>
              </w:rPr>
            </w:pPr>
            <w:r w:rsidRPr="00DC020C">
              <w:rPr>
                <w:rFonts w:asciiTheme="minorEastAsia" w:hAnsiTheme="minorEastAsia" w:hint="eastAsia"/>
                <w:sz w:val="24"/>
              </w:rPr>
              <w:t>（</w:t>
            </w:r>
            <w:r w:rsidR="00AD26AF" w:rsidRPr="00DC020C">
              <w:rPr>
                <w:rFonts w:asciiTheme="minorEastAsia" w:hAnsiTheme="minorEastAsia" w:hint="eastAsia"/>
                <w:sz w:val="24"/>
              </w:rPr>
              <w:t>N</w:t>
            </w:r>
            <w:r w:rsidR="00AD26AF" w:rsidRPr="00DC020C">
              <w:rPr>
                <w:rFonts w:asciiTheme="minorEastAsia" w:hAnsiTheme="minorEastAsia" w:hint="eastAsia"/>
                <w:sz w:val="24"/>
                <w:vertAlign w:val="subscript"/>
              </w:rPr>
              <w:t>8-3</w:t>
            </w:r>
            <w:r w:rsidRPr="00DC020C">
              <w:rPr>
                <w:rFonts w:asciiTheme="minorEastAsia" w:hAnsiTheme="minorEastAsia" w:hint="eastAsia"/>
                <w:sz w:val="24"/>
              </w:rPr>
              <w:t>）</w:t>
            </w:r>
          </w:p>
        </w:tc>
        <w:tc>
          <w:tcPr>
            <w:tcW w:w="983" w:type="pct"/>
          </w:tcPr>
          <w:p w14:paraId="71118B56" w14:textId="77777777" w:rsidR="001E3DD7" w:rsidRPr="00DC020C" w:rsidRDefault="001E3DD7" w:rsidP="00115E8A">
            <w:pPr>
              <w:spacing w:line="16" w:lineRule="atLeast"/>
              <w:rPr>
                <w:rFonts w:asciiTheme="minorEastAsia" w:hAnsiTheme="minorEastAsia"/>
                <w:sz w:val="24"/>
              </w:rPr>
            </w:pPr>
            <w:r w:rsidRPr="00DC020C">
              <w:rPr>
                <w:rFonts w:asciiTheme="minorEastAsia" w:hAnsiTheme="minorEastAsia" w:hint="eastAsia"/>
                <w:sz w:val="24"/>
              </w:rPr>
              <w:t>沼气收益（ZQ）</w:t>
            </w:r>
          </w:p>
        </w:tc>
        <w:tc>
          <w:tcPr>
            <w:tcW w:w="1969" w:type="pct"/>
          </w:tcPr>
          <w:p w14:paraId="491B4F90" w14:textId="77777777" w:rsidR="001E3DD7" w:rsidRPr="00DC020C" w:rsidRDefault="001E3DD7" w:rsidP="00115E8A">
            <w:pPr>
              <w:spacing w:line="16" w:lineRule="atLeast"/>
              <w:rPr>
                <w:rFonts w:asciiTheme="minorEastAsia" w:hAnsiTheme="minorEastAsia"/>
                <w:i/>
                <w:sz w:val="24"/>
              </w:rPr>
            </w:pPr>
            <m:oMathPara>
              <m:oMathParaPr>
                <m:jc m:val="left"/>
              </m:oMathParaPr>
              <m:oMath>
                <m:r>
                  <w:rPr>
                    <w:rFonts w:ascii="Cambria Math" w:hAnsi="Cambria Math"/>
                    <w:sz w:val="24"/>
                  </w:rPr>
                  <m:t>ZQ</m:t>
                </m:r>
                <m:r>
                  <w:rPr>
                    <w:rFonts w:ascii="Cambria Math" w:hAnsiTheme="minorEastAsia"/>
                    <w:sz w:val="24"/>
                  </w:rPr>
                  <m:t>=</m:t>
                </m:r>
                <m:sSub>
                  <m:sSubPr>
                    <m:ctrlPr>
                      <w:rPr>
                        <w:rFonts w:ascii="Cambria Math" w:hAnsiTheme="minorEastAsia"/>
                        <w:i/>
                        <w:sz w:val="24"/>
                      </w:rPr>
                    </m:ctrlPr>
                  </m:sSubPr>
                  <m:e>
                    <m:r>
                      <w:rPr>
                        <w:rFonts w:ascii="Cambria Math" w:hAnsi="Cambria Math"/>
                        <w:sz w:val="24"/>
                      </w:rPr>
                      <m:t>a</m:t>
                    </m:r>
                  </m:e>
                  <m:sub>
                    <m:r>
                      <w:rPr>
                        <w:rFonts w:ascii="Cambria Math" w:hAnsiTheme="minorEastAsia"/>
                        <w:sz w:val="24"/>
                      </w:rPr>
                      <m:t>1</m:t>
                    </m:r>
                  </m:sub>
                </m:sSub>
                <m:r>
                  <w:rPr>
                    <w:rFonts w:asciiTheme="minorEastAsia" w:hAnsi="Cambria Math"/>
                    <w:sz w:val="24"/>
                  </w:rPr>
                  <m:t>*</m:t>
                </m:r>
                <m:sSub>
                  <m:sSubPr>
                    <m:ctrlPr>
                      <w:rPr>
                        <w:rFonts w:ascii="Cambria Math" w:hAnsiTheme="minorEastAsia"/>
                        <w:i/>
                        <w:sz w:val="24"/>
                      </w:rPr>
                    </m:ctrlPr>
                  </m:sSubPr>
                  <m:e>
                    <m:r>
                      <w:rPr>
                        <w:rFonts w:ascii="Cambria Math" w:hAnsi="Cambria Math"/>
                        <w:sz w:val="24"/>
                      </w:rPr>
                      <m:t>b</m:t>
                    </m:r>
                  </m:e>
                  <m:sub>
                    <m:r>
                      <w:rPr>
                        <w:rFonts w:ascii="Cambria Math" w:hAnsiTheme="minorEastAsia"/>
                        <w:sz w:val="24"/>
                      </w:rPr>
                      <m:t>1</m:t>
                    </m:r>
                  </m:sub>
                </m:sSub>
              </m:oMath>
            </m:oMathPara>
          </w:p>
        </w:tc>
        <w:tc>
          <w:tcPr>
            <w:tcW w:w="1515" w:type="pct"/>
          </w:tcPr>
          <w:p w14:paraId="37C821C0" w14:textId="77777777" w:rsidR="001E3DD7" w:rsidRPr="00DC020C" w:rsidRDefault="002C0966" w:rsidP="00115E8A">
            <w:pPr>
              <w:spacing w:line="16" w:lineRule="atLeast"/>
              <w:rPr>
                <w:rFonts w:asciiTheme="minorEastAsia" w:hAnsiTheme="minorEastAsia"/>
                <w:sz w:val="24"/>
              </w:rPr>
            </w:pPr>
            <m:oMath>
              <m:sSub>
                <m:sSubPr>
                  <m:ctrlPr>
                    <w:rPr>
                      <w:rFonts w:ascii="Cambria Math" w:hAnsiTheme="minorEastAsia"/>
                      <w:i/>
                      <w:sz w:val="24"/>
                    </w:rPr>
                  </m:ctrlPr>
                </m:sSubPr>
                <m:e>
                  <m:r>
                    <w:rPr>
                      <w:rFonts w:ascii="Cambria Math" w:hAnsi="Cambria Math"/>
                      <w:sz w:val="24"/>
                    </w:rPr>
                    <m:t>a</m:t>
                  </m:r>
                </m:e>
                <m:sub>
                  <m:r>
                    <w:rPr>
                      <w:rFonts w:ascii="Cambria Math" w:hAnsiTheme="minorEastAsia"/>
                      <w:sz w:val="24"/>
                    </w:rPr>
                    <m:t>1</m:t>
                  </m:r>
                </m:sub>
              </m:sSub>
            </m:oMath>
            <w:r w:rsidR="001E3DD7" w:rsidRPr="00DC020C">
              <w:rPr>
                <w:rFonts w:asciiTheme="minorEastAsia" w:hAnsiTheme="minorEastAsia" w:hint="eastAsia"/>
                <w:sz w:val="24"/>
              </w:rPr>
              <w:t>：单位沼气价格</w:t>
            </w:r>
          </w:p>
          <w:p w14:paraId="13C3A5CF" w14:textId="77777777" w:rsidR="001E3DD7" w:rsidRPr="00DC020C" w:rsidRDefault="002C0966" w:rsidP="00115E8A">
            <w:pPr>
              <w:spacing w:line="16" w:lineRule="atLeast"/>
              <w:rPr>
                <w:rFonts w:asciiTheme="minorEastAsia" w:hAnsiTheme="minorEastAsia"/>
                <w:sz w:val="24"/>
              </w:rPr>
            </w:pPr>
            <m:oMath>
              <m:sSub>
                <m:sSubPr>
                  <m:ctrlPr>
                    <w:rPr>
                      <w:rFonts w:ascii="Cambria Math" w:hAnsiTheme="minorEastAsia"/>
                      <w:i/>
                      <w:sz w:val="24"/>
                    </w:rPr>
                  </m:ctrlPr>
                </m:sSubPr>
                <m:e>
                  <m:r>
                    <w:rPr>
                      <w:rFonts w:ascii="Cambria Math" w:hAnsi="Cambria Math"/>
                      <w:sz w:val="24"/>
                    </w:rPr>
                    <m:t>b</m:t>
                  </m:r>
                </m:e>
                <m:sub>
                  <m:r>
                    <w:rPr>
                      <w:rFonts w:ascii="Cambria Math" w:hAnsiTheme="minorEastAsia"/>
                      <w:sz w:val="24"/>
                    </w:rPr>
                    <m:t>1</m:t>
                  </m:r>
                </m:sub>
              </m:sSub>
            </m:oMath>
            <w:r w:rsidR="001E3DD7" w:rsidRPr="00DC020C">
              <w:rPr>
                <w:rFonts w:asciiTheme="minorEastAsia" w:hAnsiTheme="minorEastAsia" w:hint="eastAsia"/>
                <w:sz w:val="24"/>
              </w:rPr>
              <w:t>：沼气产量</w:t>
            </w:r>
          </w:p>
        </w:tc>
      </w:tr>
      <w:tr w:rsidR="001E3DD7" w:rsidRPr="00DC020C" w14:paraId="6156B455" w14:textId="77777777" w:rsidTr="004A66C1">
        <w:trPr>
          <w:trHeight w:val="258"/>
        </w:trPr>
        <w:tc>
          <w:tcPr>
            <w:tcW w:w="533" w:type="pct"/>
            <w:vMerge/>
            <w:tcBorders>
              <w:bottom w:val="single" w:sz="18" w:space="0" w:color="auto"/>
            </w:tcBorders>
          </w:tcPr>
          <w:p w14:paraId="0883DAFD" w14:textId="77777777" w:rsidR="001E3DD7" w:rsidRPr="00DC020C" w:rsidRDefault="001E3DD7" w:rsidP="00115E8A">
            <w:pPr>
              <w:spacing w:line="16" w:lineRule="atLeast"/>
              <w:rPr>
                <w:rFonts w:asciiTheme="minorEastAsia" w:hAnsiTheme="minorEastAsia"/>
                <w:sz w:val="24"/>
              </w:rPr>
            </w:pPr>
          </w:p>
        </w:tc>
        <w:tc>
          <w:tcPr>
            <w:tcW w:w="983" w:type="pct"/>
            <w:tcBorders>
              <w:bottom w:val="single" w:sz="18" w:space="0" w:color="auto"/>
            </w:tcBorders>
          </w:tcPr>
          <w:p w14:paraId="4574CB7D" w14:textId="77777777" w:rsidR="001E3DD7" w:rsidRPr="00DC020C" w:rsidRDefault="001E3DD7" w:rsidP="00115E8A">
            <w:pPr>
              <w:spacing w:line="16" w:lineRule="atLeast"/>
              <w:rPr>
                <w:rFonts w:asciiTheme="minorEastAsia" w:hAnsiTheme="minorEastAsia"/>
                <w:sz w:val="24"/>
              </w:rPr>
            </w:pPr>
            <w:r w:rsidRPr="00DC020C">
              <w:rPr>
                <w:rFonts w:asciiTheme="minorEastAsia" w:hAnsiTheme="minorEastAsia" w:hint="eastAsia"/>
                <w:sz w:val="24"/>
              </w:rPr>
              <w:t>肥料收益（FL）</w:t>
            </w:r>
          </w:p>
        </w:tc>
        <w:tc>
          <w:tcPr>
            <w:tcW w:w="1969" w:type="pct"/>
            <w:tcBorders>
              <w:bottom w:val="single" w:sz="18" w:space="0" w:color="auto"/>
            </w:tcBorders>
          </w:tcPr>
          <w:p w14:paraId="2CAF615D" w14:textId="77777777" w:rsidR="001E3DD7" w:rsidRPr="00DC020C" w:rsidRDefault="001E3DD7" w:rsidP="00115E8A">
            <w:pPr>
              <w:spacing w:line="16" w:lineRule="atLeast"/>
              <w:rPr>
                <w:rFonts w:asciiTheme="minorEastAsia" w:hAnsiTheme="minorEastAsia"/>
                <w:sz w:val="24"/>
              </w:rPr>
            </w:pPr>
            <m:oMathPara>
              <m:oMathParaPr>
                <m:jc m:val="left"/>
              </m:oMathParaPr>
              <m:oMath>
                <m:r>
                  <w:rPr>
                    <w:rFonts w:ascii="Cambria Math" w:hAnsi="Cambria Math"/>
                    <w:sz w:val="24"/>
                  </w:rPr>
                  <m:t>FL</m:t>
                </m:r>
                <m:r>
                  <w:rPr>
                    <w:rFonts w:ascii="Cambria Math" w:hAnsiTheme="minorEastAsia"/>
                    <w:sz w:val="24"/>
                  </w:rPr>
                  <m:t>=</m:t>
                </m:r>
                <m:sSub>
                  <m:sSubPr>
                    <m:ctrlPr>
                      <w:rPr>
                        <w:rFonts w:ascii="Cambria Math" w:hAnsiTheme="minorEastAsia"/>
                        <w:i/>
                        <w:sz w:val="24"/>
                      </w:rPr>
                    </m:ctrlPr>
                  </m:sSubPr>
                  <m:e>
                    <m:r>
                      <w:rPr>
                        <w:rFonts w:ascii="Cambria Math" w:hAnsi="Cambria Math"/>
                        <w:sz w:val="24"/>
                      </w:rPr>
                      <m:t>a</m:t>
                    </m:r>
                  </m:e>
                  <m:sub>
                    <m:r>
                      <w:rPr>
                        <w:rFonts w:ascii="Cambria Math" w:hAnsiTheme="minorEastAsia"/>
                        <w:sz w:val="24"/>
                      </w:rPr>
                      <m:t>2</m:t>
                    </m:r>
                  </m:sub>
                </m:sSub>
                <m:r>
                  <w:rPr>
                    <w:rFonts w:asciiTheme="minorEastAsia" w:hAnsi="Cambria Math"/>
                    <w:sz w:val="24"/>
                  </w:rPr>
                  <m:t>*</m:t>
                </m:r>
                <m:sSub>
                  <m:sSubPr>
                    <m:ctrlPr>
                      <w:rPr>
                        <w:rFonts w:ascii="Cambria Math" w:hAnsiTheme="minorEastAsia"/>
                        <w:i/>
                        <w:sz w:val="24"/>
                      </w:rPr>
                    </m:ctrlPr>
                  </m:sSubPr>
                  <m:e>
                    <m:r>
                      <w:rPr>
                        <w:rFonts w:ascii="Cambria Math" w:hAnsi="Cambria Math"/>
                        <w:sz w:val="24"/>
                      </w:rPr>
                      <m:t>b</m:t>
                    </m:r>
                  </m:e>
                  <m:sub>
                    <m:r>
                      <w:rPr>
                        <w:rFonts w:ascii="Cambria Math" w:hAnsiTheme="minorEastAsia"/>
                        <w:sz w:val="24"/>
                      </w:rPr>
                      <m:t>2</m:t>
                    </m:r>
                  </m:sub>
                </m:sSub>
              </m:oMath>
            </m:oMathPara>
          </w:p>
        </w:tc>
        <w:tc>
          <w:tcPr>
            <w:tcW w:w="1515" w:type="pct"/>
            <w:tcBorders>
              <w:bottom w:val="single" w:sz="18" w:space="0" w:color="auto"/>
            </w:tcBorders>
          </w:tcPr>
          <w:p w14:paraId="5F36F64A" w14:textId="77777777" w:rsidR="001E3DD7" w:rsidRPr="00DC020C" w:rsidRDefault="002C0966" w:rsidP="00115E8A">
            <w:pPr>
              <w:spacing w:line="16" w:lineRule="atLeast"/>
              <w:rPr>
                <w:rFonts w:asciiTheme="minorEastAsia" w:hAnsiTheme="minorEastAsia"/>
                <w:sz w:val="24"/>
              </w:rPr>
            </w:pPr>
            <m:oMath>
              <m:sSub>
                <m:sSubPr>
                  <m:ctrlPr>
                    <w:rPr>
                      <w:rFonts w:ascii="Cambria Math" w:hAnsiTheme="minorEastAsia"/>
                      <w:i/>
                      <w:sz w:val="24"/>
                    </w:rPr>
                  </m:ctrlPr>
                </m:sSubPr>
                <m:e>
                  <m:r>
                    <w:rPr>
                      <w:rFonts w:ascii="Cambria Math" w:hAnsi="Cambria Math"/>
                      <w:sz w:val="24"/>
                    </w:rPr>
                    <m:t>a</m:t>
                  </m:r>
                </m:e>
                <m:sub>
                  <m:r>
                    <w:rPr>
                      <w:rFonts w:ascii="Cambria Math" w:hAnsiTheme="minorEastAsia"/>
                      <w:sz w:val="24"/>
                    </w:rPr>
                    <m:t>2</m:t>
                  </m:r>
                </m:sub>
              </m:sSub>
            </m:oMath>
            <w:r w:rsidR="001E3DD7" w:rsidRPr="00DC020C">
              <w:rPr>
                <w:rFonts w:asciiTheme="minorEastAsia" w:hAnsiTheme="minorEastAsia" w:hint="eastAsia"/>
                <w:sz w:val="24"/>
              </w:rPr>
              <w:t>：单位肥料价格</w:t>
            </w:r>
          </w:p>
          <w:p w14:paraId="5A9355FD" w14:textId="77777777" w:rsidR="001E3DD7" w:rsidRPr="00DC020C" w:rsidRDefault="002C0966" w:rsidP="00115E8A">
            <w:pPr>
              <w:spacing w:line="16" w:lineRule="atLeast"/>
              <w:rPr>
                <w:rFonts w:asciiTheme="minorEastAsia" w:hAnsiTheme="minorEastAsia"/>
                <w:sz w:val="24"/>
              </w:rPr>
            </w:pPr>
            <m:oMath>
              <m:sSub>
                <m:sSubPr>
                  <m:ctrlPr>
                    <w:rPr>
                      <w:rFonts w:ascii="Cambria Math" w:hAnsiTheme="minorEastAsia"/>
                      <w:i/>
                      <w:sz w:val="24"/>
                    </w:rPr>
                  </m:ctrlPr>
                </m:sSubPr>
                <m:e>
                  <m:r>
                    <w:rPr>
                      <w:rFonts w:ascii="Cambria Math" w:hAnsi="Cambria Math"/>
                      <w:sz w:val="24"/>
                    </w:rPr>
                    <m:t>b</m:t>
                  </m:r>
                </m:e>
                <m:sub>
                  <m:r>
                    <w:rPr>
                      <w:rFonts w:ascii="Cambria Math" w:hAnsiTheme="minorEastAsia"/>
                      <w:sz w:val="24"/>
                    </w:rPr>
                    <m:t>2</m:t>
                  </m:r>
                </m:sub>
              </m:sSub>
            </m:oMath>
            <w:r w:rsidR="001E3DD7" w:rsidRPr="00DC020C">
              <w:rPr>
                <w:rFonts w:asciiTheme="minorEastAsia" w:hAnsiTheme="minorEastAsia" w:hint="eastAsia"/>
                <w:sz w:val="24"/>
              </w:rPr>
              <w:t>：肥料产量</w:t>
            </w:r>
          </w:p>
        </w:tc>
      </w:tr>
    </w:tbl>
    <w:p w14:paraId="56511085" w14:textId="77777777" w:rsidR="001E3DD7" w:rsidRPr="00DC020C" w:rsidRDefault="001E3DD7">
      <w:pPr>
        <w:autoSpaceDE w:val="0"/>
        <w:autoSpaceDN w:val="0"/>
        <w:adjustRightInd w:val="0"/>
        <w:rPr>
          <w:sz w:val="28"/>
          <w:szCs w:val="28"/>
        </w:rPr>
      </w:pPr>
    </w:p>
    <w:p w14:paraId="7EF3B0E1" w14:textId="77777777" w:rsidR="0054179F" w:rsidRPr="00DC020C" w:rsidRDefault="00BA603D">
      <w:pPr>
        <w:autoSpaceDE w:val="0"/>
        <w:autoSpaceDN w:val="0"/>
        <w:adjustRightInd w:val="0"/>
        <w:rPr>
          <w:b/>
          <w:sz w:val="28"/>
          <w:szCs w:val="28"/>
        </w:rPr>
      </w:pPr>
      <w:r w:rsidRPr="00DC020C">
        <w:rPr>
          <w:rFonts w:hint="eastAsia"/>
          <w:b/>
          <w:sz w:val="28"/>
          <w:szCs w:val="28"/>
        </w:rPr>
        <w:t>（</w:t>
      </w:r>
      <w:r w:rsidRPr="00DC020C">
        <w:rPr>
          <w:rFonts w:hint="eastAsia"/>
          <w:b/>
          <w:sz w:val="28"/>
          <w:szCs w:val="28"/>
        </w:rPr>
        <w:t>4</w:t>
      </w:r>
      <w:r w:rsidRPr="00DC020C">
        <w:rPr>
          <w:rFonts w:hint="eastAsia"/>
          <w:b/>
          <w:sz w:val="28"/>
          <w:szCs w:val="28"/>
        </w:rPr>
        <w:t>）、垃圾处理模式三（混合收集</w:t>
      </w:r>
      <w:r w:rsidRPr="00DC020C">
        <w:rPr>
          <w:rFonts w:hint="eastAsia"/>
          <w:b/>
          <w:sz w:val="28"/>
          <w:szCs w:val="28"/>
        </w:rPr>
        <w:t>+</w:t>
      </w:r>
      <w:r w:rsidRPr="00DC020C">
        <w:rPr>
          <w:rFonts w:hint="eastAsia"/>
          <w:b/>
          <w:sz w:val="28"/>
          <w:szCs w:val="28"/>
        </w:rPr>
        <w:t>末端分类</w:t>
      </w:r>
      <w:r w:rsidRPr="00DC020C">
        <w:rPr>
          <w:rFonts w:hint="eastAsia"/>
          <w:b/>
          <w:sz w:val="28"/>
          <w:szCs w:val="28"/>
        </w:rPr>
        <w:t>+</w:t>
      </w:r>
      <w:r w:rsidRPr="00DC020C">
        <w:rPr>
          <w:rFonts w:hint="eastAsia"/>
          <w:b/>
          <w:sz w:val="28"/>
          <w:szCs w:val="28"/>
        </w:rPr>
        <w:t>湿垃圾生物处理</w:t>
      </w:r>
      <w:r w:rsidRPr="00DC020C">
        <w:rPr>
          <w:rFonts w:hint="eastAsia"/>
          <w:b/>
          <w:sz w:val="28"/>
          <w:szCs w:val="28"/>
        </w:rPr>
        <w:t>+</w:t>
      </w:r>
      <w:r w:rsidRPr="00DC020C">
        <w:rPr>
          <w:rFonts w:hint="eastAsia"/>
          <w:b/>
          <w:sz w:val="28"/>
          <w:szCs w:val="28"/>
        </w:rPr>
        <w:t>干垃圾焚烧</w:t>
      </w:r>
      <w:r w:rsidRPr="00DC020C">
        <w:rPr>
          <w:rFonts w:hint="eastAsia"/>
          <w:b/>
          <w:sz w:val="28"/>
          <w:szCs w:val="28"/>
        </w:rPr>
        <w:t>+</w:t>
      </w:r>
      <w:r w:rsidRPr="00DC020C">
        <w:rPr>
          <w:rFonts w:hint="eastAsia"/>
          <w:b/>
          <w:sz w:val="28"/>
          <w:szCs w:val="28"/>
        </w:rPr>
        <w:t>中心城区干垃圾转运）</w:t>
      </w:r>
    </w:p>
    <w:p w14:paraId="65D59D86" w14:textId="77777777" w:rsidR="0054179F" w:rsidRPr="00DC020C" w:rsidRDefault="00BA603D">
      <w:pPr>
        <w:pStyle w:val="12"/>
        <w:autoSpaceDE w:val="0"/>
        <w:autoSpaceDN w:val="0"/>
        <w:adjustRightInd w:val="0"/>
        <w:ind w:left="425" w:firstLineChars="400" w:firstLine="1120"/>
        <w:rPr>
          <w:sz w:val="28"/>
          <w:szCs w:val="28"/>
        </w:rPr>
      </w:pPr>
      <w:r w:rsidRPr="00DC020C">
        <w:rPr>
          <w:sz w:val="28"/>
          <w:szCs w:val="28"/>
        </w:rPr>
        <w:t>直接成本</w:t>
      </w:r>
      <w:r w:rsidRPr="00DC020C">
        <w:rPr>
          <w:rFonts w:hint="eastAsia"/>
          <w:sz w:val="28"/>
          <w:szCs w:val="28"/>
        </w:rPr>
        <w:t>：</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模式三直接成本</m:t>
            </m:r>
          </m:sub>
        </m:sSub>
        <m:r>
          <m:rPr>
            <m:sty m:val="p"/>
          </m:rPr>
          <w:rPr>
            <w:rFonts w:ascii="Cambria Math" w:hAnsi="Cambria Math" w:hint="eastAsia"/>
            <w:sz w:val="28"/>
            <w:szCs w:val="28"/>
          </w:rPr>
          <m:t>=</m:t>
        </m:r>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8</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9</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11</m:t>
            </m:r>
          </m:sub>
        </m:sSub>
      </m:oMath>
    </w:p>
    <w:p w14:paraId="4F090C33" w14:textId="77777777" w:rsidR="0054179F" w:rsidRPr="00DC020C" w:rsidRDefault="002C0966">
      <w:pPr>
        <w:autoSpaceDE w:val="0"/>
        <w:autoSpaceDN w:val="0"/>
        <w:adjustRightInd w:val="0"/>
        <w:rPr>
          <w:sz w:val="28"/>
          <w:szCs w:val="28"/>
        </w:rPr>
      </w:pP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1</m:t>
            </m:r>
          </m:sub>
        </m:sSub>
      </m:oMath>
      <w:r w:rsidR="00BA603D" w:rsidRPr="00DC020C">
        <w:rPr>
          <w:sz w:val="28"/>
          <w:szCs w:val="28"/>
        </w:rPr>
        <w:t>为</w:t>
      </w:r>
      <w:r w:rsidR="00BA603D" w:rsidRPr="00DC020C">
        <w:rPr>
          <w:rFonts w:hint="eastAsia"/>
          <w:sz w:val="28"/>
          <w:szCs w:val="28"/>
        </w:rPr>
        <w:t>混合收集直接成本，</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11</m:t>
            </m:r>
          </m:sub>
        </m:sSub>
      </m:oMath>
      <w:r w:rsidR="00BA603D" w:rsidRPr="00DC020C">
        <w:rPr>
          <w:sz w:val="28"/>
          <w:szCs w:val="28"/>
        </w:rPr>
        <w:t>为末端分类</w:t>
      </w:r>
      <w:r w:rsidR="00BA603D" w:rsidRPr="00DC020C">
        <w:rPr>
          <w:rFonts w:hint="eastAsia"/>
          <w:sz w:val="28"/>
          <w:szCs w:val="28"/>
        </w:rPr>
        <w:t>直接</w:t>
      </w:r>
      <w:r w:rsidR="00BA603D" w:rsidRPr="00DC020C">
        <w:rPr>
          <w:sz w:val="28"/>
          <w:szCs w:val="28"/>
        </w:rPr>
        <w:t>成本</w:t>
      </w:r>
      <w:r w:rsidR="00BA603D" w:rsidRPr="00DC020C">
        <w:rPr>
          <w:rFonts w:hint="eastAsia"/>
          <w:sz w:val="28"/>
          <w:szCs w:val="28"/>
        </w:rPr>
        <w:t>，</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8</m:t>
            </m:r>
          </m:sub>
        </m:sSub>
      </m:oMath>
      <w:r w:rsidR="00BA603D" w:rsidRPr="00DC020C">
        <w:rPr>
          <w:sz w:val="28"/>
          <w:szCs w:val="28"/>
        </w:rPr>
        <w:t>为湿垃圾生物处理</w:t>
      </w:r>
      <w:r w:rsidR="00BA603D" w:rsidRPr="00DC020C">
        <w:rPr>
          <w:rFonts w:hint="eastAsia"/>
          <w:sz w:val="28"/>
          <w:szCs w:val="28"/>
        </w:rPr>
        <w:t>直接</w:t>
      </w:r>
      <w:r w:rsidR="00BA603D" w:rsidRPr="00DC020C">
        <w:rPr>
          <w:sz w:val="28"/>
          <w:szCs w:val="28"/>
        </w:rPr>
        <w:t>成本</w:t>
      </w:r>
      <w:r w:rsidR="00BA603D" w:rsidRPr="00DC020C">
        <w:rPr>
          <w:rFonts w:hint="eastAsia"/>
          <w:sz w:val="28"/>
          <w:szCs w:val="28"/>
        </w:rPr>
        <w:t>，</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9</m:t>
            </m:r>
          </m:sub>
        </m:sSub>
      </m:oMath>
      <w:r w:rsidR="00BA603D" w:rsidRPr="00DC020C">
        <w:rPr>
          <w:sz w:val="28"/>
          <w:szCs w:val="28"/>
        </w:rPr>
        <w:t>为干垃圾焚烧直接成本</w:t>
      </w:r>
      <w:r w:rsidR="00BA603D" w:rsidRPr="00DC020C">
        <w:rPr>
          <w:rFonts w:hint="eastAsia"/>
          <w:sz w:val="28"/>
          <w:szCs w:val="28"/>
        </w:rPr>
        <w:t>，</w:t>
      </w: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10</m:t>
            </m:r>
          </m:sub>
        </m:sSub>
      </m:oMath>
      <w:r w:rsidR="00013D60" w:rsidRPr="00DC020C">
        <w:rPr>
          <w:rFonts w:hint="eastAsia"/>
          <w:sz w:val="28"/>
          <w:szCs w:val="28"/>
        </w:rPr>
        <w:t>为中心城区干垃圾转运直接成本。</w:t>
      </w:r>
    </w:p>
    <w:p w14:paraId="2925D74C" w14:textId="77777777" w:rsidR="00B74D46" w:rsidRPr="00DC020C" w:rsidRDefault="00B74D46">
      <w:pPr>
        <w:autoSpaceDE w:val="0"/>
        <w:autoSpaceDN w:val="0"/>
        <w:adjustRightInd w:val="0"/>
        <w:rPr>
          <w:sz w:val="28"/>
          <w:szCs w:val="28"/>
        </w:rPr>
      </w:pPr>
      <w:r w:rsidRPr="00DC020C">
        <w:rPr>
          <w:rFonts w:hint="eastAsia"/>
          <w:sz w:val="28"/>
          <w:szCs w:val="28"/>
        </w:rPr>
        <w:t>末端分类直接成本计算说明：</w:t>
      </w:r>
    </w:p>
    <w:p w14:paraId="2BC13F20" w14:textId="77777777" w:rsidR="00B74D46" w:rsidRPr="00DC020C" w:rsidRDefault="00B74D46">
      <w:pPr>
        <w:autoSpaceDE w:val="0"/>
        <w:autoSpaceDN w:val="0"/>
        <w:adjustRightInd w:val="0"/>
        <w:rPr>
          <w:sz w:val="28"/>
          <w:szCs w:val="28"/>
        </w:rPr>
      </w:pPr>
      <w:r w:rsidRPr="00DC020C">
        <w:rPr>
          <w:rFonts w:hint="eastAsia"/>
          <w:sz w:val="28"/>
          <w:szCs w:val="28"/>
        </w:rPr>
        <w:t xml:space="preserve">    </w:t>
      </w:r>
      <w:r w:rsidRPr="00DC020C">
        <w:rPr>
          <w:rFonts w:hint="eastAsia"/>
          <w:sz w:val="28"/>
          <w:szCs w:val="28"/>
        </w:rPr>
        <w:t>核算边界内的直接成本包括两类：一是固定成本，二是可变成本，具体计算方法如表</w:t>
      </w:r>
      <w:r w:rsidRPr="00DC020C">
        <w:rPr>
          <w:rFonts w:hint="eastAsia"/>
          <w:sz w:val="28"/>
          <w:szCs w:val="28"/>
        </w:rPr>
        <w:t>5-6</w:t>
      </w:r>
      <w:r w:rsidRPr="00DC020C">
        <w:rPr>
          <w:rFonts w:hint="eastAsia"/>
          <w:sz w:val="28"/>
          <w:szCs w:val="28"/>
        </w:rPr>
        <w:t>所示：</w:t>
      </w:r>
    </w:p>
    <w:p w14:paraId="2F9F712A" w14:textId="77777777" w:rsidR="00B74D46" w:rsidRPr="00DC020C" w:rsidRDefault="00B74D46" w:rsidP="00B74D46">
      <w:pPr>
        <w:pStyle w:val="a3"/>
        <w:keepNext/>
        <w:ind w:firstLineChars="1200" w:firstLine="2640"/>
        <w:rPr>
          <w:sz w:val="22"/>
        </w:rPr>
      </w:pPr>
      <w:r w:rsidRPr="00DC020C">
        <w:rPr>
          <w:rFonts w:hint="eastAsia"/>
          <w:sz w:val="22"/>
        </w:rPr>
        <w:lastRenderedPageBreak/>
        <w:t>表</w:t>
      </w:r>
      <w:r w:rsidRPr="00DC020C">
        <w:rPr>
          <w:sz w:val="22"/>
        </w:rPr>
        <w:t xml:space="preserve"> </w:t>
      </w:r>
      <w:r w:rsidRPr="00DC020C">
        <w:rPr>
          <w:sz w:val="22"/>
        </w:rPr>
        <w:t>５</w:t>
      </w:r>
      <w:r w:rsidRPr="00DC020C">
        <w:rPr>
          <w:sz w:val="22"/>
        </w:rPr>
        <w:noBreakHyphen/>
      </w:r>
      <w:r w:rsidRPr="00DC020C">
        <w:rPr>
          <w:rFonts w:hint="eastAsia"/>
          <w:sz w:val="22"/>
        </w:rPr>
        <w:t>6</w:t>
      </w:r>
      <w:r w:rsidRPr="00DC020C">
        <w:rPr>
          <w:sz w:val="22"/>
        </w:rPr>
        <w:t xml:space="preserve">　</w:t>
      </w:r>
      <w:r w:rsidRPr="00DC020C">
        <w:rPr>
          <w:rFonts w:hint="eastAsia"/>
          <w:sz w:val="22"/>
        </w:rPr>
        <w:t>末端分类直接成本核算方法</w:t>
      </w:r>
    </w:p>
    <w:tbl>
      <w:tblPr>
        <w:tblStyle w:val="13"/>
        <w:tblW w:w="5000" w:type="pct"/>
        <w:tblLook w:val="04A0" w:firstRow="1" w:lastRow="0" w:firstColumn="1" w:lastColumn="0" w:noHBand="0" w:noVBand="1"/>
      </w:tblPr>
      <w:tblGrid>
        <w:gridCol w:w="922"/>
        <w:gridCol w:w="1883"/>
        <w:gridCol w:w="3221"/>
        <w:gridCol w:w="2620"/>
      </w:tblGrid>
      <w:tr w:rsidR="00B74D46" w:rsidRPr="00DC020C" w14:paraId="1FEB6746" w14:textId="77777777" w:rsidTr="00A75792">
        <w:trPr>
          <w:tblHeader/>
        </w:trPr>
        <w:tc>
          <w:tcPr>
            <w:tcW w:w="533" w:type="pct"/>
            <w:tcBorders>
              <w:top w:val="single" w:sz="18" w:space="0" w:color="auto"/>
            </w:tcBorders>
          </w:tcPr>
          <w:p w14:paraId="12C51720" w14:textId="77777777" w:rsidR="00B74D46" w:rsidRPr="00DC020C" w:rsidRDefault="00B74D46" w:rsidP="00115E8A">
            <w:pPr>
              <w:spacing w:line="16" w:lineRule="atLeast"/>
              <w:rPr>
                <w:b/>
                <w:szCs w:val="18"/>
              </w:rPr>
            </w:pPr>
            <w:r w:rsidRPr="00DC020C">
              <w:rPr>
                <w:rFonts w:hint="eastAsia"/>
                <w:b/>
                <w:szCs w:val="18"/>
              </w:rPr>
              <w:t>类别</w:t>
            </w:r>
          </w:p>
        </w:tc>
        <w:tc>
          <w:tcPr>
            <w:tcW w:w="1089" w:type="pct"/>
            <w:tcBorders>
              <w:top w:val="single" w:sz="18" w:space="0" w:color="auto"/>
            </w:tcBorders>
          </w:tcPr>
          <w:p w14:paraId="2E14E950" w14:textId="77777777" w:rsidR="00B74D46" w:rsidRPr="00DC020C" w:rsidRDefault="00B74D46" w:rsidP="00115E8A">
            <w:pPr>
              <w:spacing w:line="16" w:lineRule="atLeast"/>
              <w:rPr>
                <w:b/>
                <w:szCs w:val="18"/>
              </w:rPr>
            </w:pPr>
            <w:r w:rsidRPr="00DC020C">
              <w:rPr>
                <w:rFonts w:hint="eastAsia"/>
                <w:b/>
                <w:szCs w:val="18"/>
              </w:rPr>
              <w:t>项目</w:t>
            </w:r>
          </w:p>
        </w:tc>
        <w:tc>
          <w:tcPr>
            <w:tcW w:w="1863" w:type="pct"/>
            <w:tcBorders>
              <w:top w:val="single" w:sz="18" w:space="0" w:color="auto"/>
            </w:tcBorders>
          </w:tcPr>
          <w:p w14:paraId="73476EDC" w14:textId="77777777" w:rsidR="00B74D46" w:rsidRPr="00DC020C" w:rsidRDefault="00B74D46" w:rsidP="00115E8A">
            <w:pPr>
              <w:spacing w:line="16" w:lineRule="atLeast"/>
              <w:rPr>
                <w:b/>
                <w:szCs w:val="18"/>
              </w:rPr>
            </w:pPr>
            <w:r w:rsidRPr="00DC020C">
              <w:rPr>
                <w:rFonts w:hint="eastAsia"/>
                <w:b/>
                <w:szCs w:val="18"/>
              </w:rPr>
              <w:t>公式</w:t>
            </w:r>
          </w:p>
        </w:tc>
        <w:tc>
          <w:tcPr>
            <w:tcW w:w="1515" w:type="pct"/>
            <w:tcBorders>
              <w:top w:val="single" w:sz="18" w:space="0" w:color="auto"/>
            </w:tcBorders>
          </w:tcPr>
          <w:p w14:paraId="1674F518" w14:textId="77777777" w:rsidR="00B74D46" w:rsidRPr="00DC020C" w:rsidRDefault="00B74D46" w:rsidP="00115E8A">
            <w:pPr>
              <w:spacing w:line="16" w:lineRule="atLeast"/>
              <w:rPr>
                <w:b/>
                <w:szCs w:val="18"/>
              </w:rPr>
            </w:pPr>
            <w:r w:rsidRPr="00DC020C">
              <w:rPr>
                <w:rFonts w:hint="eastAsia"/>
                <w:b/>
                <w:szCs w:val="18"/>
              </w:rPr>
              <w:t>说明</w:t>
            </w:r>
          </w:p>
        </w:tc>
      </w:tr>
      <w:tr w:rsidR="00B74D46" w:rsidRPr="00DC020C" w14:paraId="0CD2E284" w14:textId="77777777" w:rsidTr="00A75792">
        <w:tc>
          <w:tcPr>
            <w:tcW w:w="533" w:type="pct"/>
            <w:vMerge w:val="restart"/>
          </w:tcPr>
          <w:p w14:paraId="24E59BD5" w14:textId="77777777" w:rsidR="00B74D46" w:rsidRPr="00DC020C" w:rsidRDefault="00B74D46" w:rsidP="00115E8A">
            <w:pPr>
              <w:spacing w:line="16" w:lineRule="atLeast"/>
              <w:rPr>
                <w:szCs w:val="18"/>
              </w:rPr>
            </w:pPr>
            <w:r w:rsidRPr="00DC020C">
              <w:rPr>
                <w:rFonts w:hint="eastAsia"/>
                <w:szCs w:val="18"/>
              </w:rPr>
              <w:t>固定成本（</w:t>
            </w:r>
            <w:r w:rsidRPr="00DC020C">
              <w:rPr>
                <w:rFonts w:asciiTheme="minorEastAsia" w:hAnsiTheme="minorEastAsia" w:hint="eastAsia"/>
                <w:szCs w:val="18"/>
              </w:rPr>
              <w:t>N</w:t>
            </w:r>
            <w:r w:rsidRPr="00DC020C">
              <w:rPr>
                <w:rFonts w:asciiTheme="minorEastAsia" w:hAnsiTheme="minorEastAsia" w:hint="eastAsia"/>
                <w:szCs w:val="18"/>
                <w:vertAlign w:val="subscript"/>
              </w:rPr>
              <w:t>11-1</w:t>
            </w:r>
            <w:r w:rsidRPr="00DC020C">
              <w:rPr>
                <w:rFonts w:hint="eastAsia"/>
                <w:szCs w:val="18"/>
              </w:rPr>
              <w:t>）</w:t>
            </w:r>
          </w:p>
        </w:tc>
        <w:tc>
          <w:tcPr>
            <w:tcW w:w="1089" w:type="pct"/>
          </w:tcPr>
          <w:p w14:paraId="17980516" w14:textId="77777777" w:rsidR="00B74D46" w:rsidRPr="00DC020C" w:rsidRDefault="00B74D46" w:rsidP="00115E8A">
            <w:pPr>
              <w:spacing w:line="16" w:lineRule="atLeast"/>
              <w:rPr>
                <w:szCs w:val="18"/>
              </w:rPr>
            </w:pPr>
            <w:r w:rsidRPr="00DC020C">
              <w:rPr>
                <w:rFonts w:hint="eastAsia"/>
                <w:szCs w:val="18"/>
              </w:rPr>
              <w:t>土地成本（</w:t>
            </w:r>
            <w:r w:rsidRPr="00DC020C">
              <w:rPr>
                <w:szCs w:val="18"/>
              </w:rPr>
              <w:t>L</w:t>
            </w:r>
            <w:r w:rsidRPr="00DC020C">
              <w:rPr>
                <w:rFonts w:hint="eastAsia"/>
                <w:szCs w:val="18"/>
              </w:rPr>
              <w:t>）</w:t>
            </w:r>
          </w:p>
        </w:tc>
        <w:tc>
          <w:tcPr>
            <w:tcW w:w="1863" w:type="pct"/>
          </w:tcPr>
          <w:p w14:paraId="3E07D424" w14:textId="77777777" w:rsidR="00B74D46" w:rsidRPr="00DC020C" w:rsidRDefault="00B74D46" w:rsidP="00115E8A">
            <w:pPr>
              <w:spacing w:line="16" w:lineRule="atLeast"/>
              <w:rPr>
                <w:i/>
                <w:szCs w:val="18"/>
              </w:rPr>
            </w:pPr>
            <m:oMathPara>
              <m:oMathParaPr>
                <m:jc m:val="left"/>
              </m:oMathParaPr>
              <m:oMath>
                <m:r>
                  <w:rPr>
                    <w:rFonts w:ascii="Cambria Math" w:hAnsi="Cambria Math"/>
                    <w:szCs w:val="18"/>
                  </w:rPr>
                  <m:t>L=U*S*</m:t>
                </m:r>
                <m:f>
                  <m:fPr>
                    <m:ctrlPr>
                      <w:rPr>
                        <w:rFonts w:ascii="Cambria Math" w:hAnsi="Cambria Math"/>
                        <w:i/>
                      </w:rPr>
                    </m:ctrlPr>
                  </m:fPr>
                  <m:num>
                    <m:r>
                      <w:rPr>
                        <w:rFonts w:ascii="Cambria Math" w:hAnsi="Cambria Math"/>
                        <w:szCs w:val="18"/>
                      </w:rPr>
                      <m:t>i(1+</m:t>
                    </m:r>
                    <m:sSup>
                      <m:sSupPr>
                        <m:ctrlPr>
                          <w:rPr>
                            <w:rFonts w:ascii="Cambria Math" w:hAnsi="Cambria Math"/>
                            <w:i/>
                          </w:rPr>
                        </m:ctrlPr>
                      </m:sSupPr>
                      <m:e>
                        <m:r>
                          <w:rPr>
                            <w:rFonts w:ascii="Cambria Math" w:hAnsi="Cambria Math"/>
                            <w:szCs w:val="18"/>
                          </w:rPr>
                          <m:t>i)</m:t>
                        </m:r>
                      </m:e>
                      <m:sup>
                        <m:r>
                          <w:rPr>
                            <w:rFonts w:ascii="Cambria Math" w:hAnsi="Cambria Math"/>
                            <w:szCs w:val="18"/>
                          </w:rPr>
                          <m:t>n</m:t>
                        </m:r>
                      </m:sup>
                    </m:sSup>
                  </m:num>
                  <m:den>
                    <m:r>
                      <w:rPr>
                        <w:rFonts w:ascii="Cambria Math" w:hAnsi="Cambria Math"/>
                        <w:szCs w:val="18"/>
                      </w:rPr>
                      <m:t>(1+i</m:t>
                    </m:r>
                    <m:sSup>
                      <m:sSupPr>
                        <m:ctrlPr>
                          <w:rPr>
                            <w:rFonts w:ascii="Cambria Math" w:hAnsi="Cambria Math"/>
                            <w:i/>
                          </w:rPr>
                        </m:ctrlPr>
                      </m:sSupPr>
                      <m:e>
                        <m:r>
                          <w:rPr>
                            <w:rFonts w:ascii="Cambria Math" w:hAnsi="Cambria Math"/>
                            <w:szCs w:val="18"/>
                          </w:rPr>
                          <m:t>)</m:t>
                        </m:r>
                      </m:e>
                      <m:sup>
                        <m:r>
                          <w:rPr>
                            <w:rFonts w:ascii="Cambria Math" w:hAnsi="Cambria Math"/>
                            <w:szCs w:val="18"/>
                          </w:rPr>
                          <m:t>n</m:t>
                        </m:r>
                      </m:sup>
                    </m:sSup>
                    <m:r>
                      <w:rPr>
                        <w:rFonts w:ascii="Cambria Math" w:hAnsi="Cambria Math"/>
                        <w:szCs w:val="18"/>
                      </w:rPr>
                      <m:t>-1</m:t>
                    </m:r>
                  </m:den>
                </m:f>
              </m:oMath>
            </m:oMathPara>
          </w:p>
        </w:tc>
        <w:tc>
          <w:tcPr>
            <w:tcW w:w="1515" w:type="pct"/>
          </w:tcPr>
          <w:p w14:paraId="4D6236EE" w14:textId="77777777" w:rsidR="00B74D46" w:rsidRPr="00DC020C" w:rsidRDefault="00B74D46" w:rsidP="00115E8A">
            <w:pPr>
              <w:spacing w:line="16" w:lineRule="atLeast"/>
              <w:rPr>
                <w:szCs w:val="18"/>
              </w:rPr>
            </w:pPr>
            <w:r w:rsidRPr="00DC020C">
              <w:rPr>
                <w:szCs w:val="18"/>
              </w:rPr>
              <w:t>U</w:t>
            </w:r>
            <w:r w:rsidRPr="00DC020C">
              <w:rPr>
                <w:rFonts w:hint="eastAsia"/>
                <w:szCs w:val="18"/>
              </w:rPr>
              <w:t>：当年地价</w:t>
            </w:r>
          </w:p>
          <w:p w14:paraId="4BE217BC" w14:textId="77777777" w:rsidR="00B74D46" w:rsidRPr="00DC020C" w:rsidRDefault="00B74D46" w:rsidP="00115E8A">
            <w:pPr>
              <w:spacing w:line="16" w:lineRule="atLeast"/>
              <w:rPr>
                <w:szCs w:val="18"/>
              </w:rPr>
            </w:pPr>
            <w:r w:rsidRPr="00DC020C">
              <w:rPr>
                <w:szCs w:val="18"/>
              </w:rPr>
              <w:t>S</w:t>
            </w:r>
            <w:r w:rsidRPr="00DC020C">
              <w:rPr>
                <w:rFonts w:hint="eastAsia"/>
                <w:szCs w:val="18"/>
              </w:rPr>
              <w:t>：土地面积</w:t>
            </w:r>
          </w:p>
          <w:p w14:paraId="3BB567E1" w14:textId="77777777" w:rsidR="00B74D46" w:rsidRPr="00DC020C" w:rsidRDefault="00B74D46" w:rsidP="00115E8A">
            <w:pPr>
              <w:spacing w:line="16" w:lineRule="atLeast"/>
              <w:rPr>
                <w:szCs w:val="18"/>
              </w:rPr>
            </w:pPr>
            <w:r w:rsidRPr="00DC020C">
              <w:rPr>
                <w:szCs w:val="18"/>
              </w:rPr>
              <w:t>i</w:t>
            </w:r>
            <w:r w:rsidRPr="00DC020C">
              <w:rPr>
                <w:rFonts w:hint="eastAsia"/>
                <w:szCs w:val="18"/>
              </w:rPr>
              <w:t>：折现率</w:t>
            </w:r>
          </w:p>
          <w:p w14:paraId="395F01C0" w14:textId="77777777" w:rsidR="00B74D46" w:rsidRPr="00DC020C" w:rsidRDefault="00B74D46" w:rsidP="00115E8A">
            <w:pPr>
              <w:spacing w:line="16" w:lineRule="atLeast"/>
              <w:rPr>
                <w:szCs w:val="18"/>
              </w:rPr>
            </w:pPr>
            <w:r w:rsidRPr="00DC020C">
              <w:rPr>
                <w:szCs w:val="18"/>
              </w:rPr>
              <w:t>n</w:t>
            </w:r>
            <w:r w:rsidRPr="00DC020C">
              <w:rPr>
                <w:rFonts w:hint="eastAsia"/>
                <w:szCs w:val="18"/>
              </w:rPr>
              <w:t>：工业用地</w:t>
            </w:r>
            <w:r w:rsidRPr="00DC020C">
              <w:rPr>
                <w:szCs w:val="18"/>
              </w:rPr>
              <w:t>50</w:t>
            </w:r>
            <w:r w:rsidRPr="00DC020C">
              <w:rPr>
                <w:rFonts w:hint="eastAsia"/>
                <w:szCs w:val="18"/>
              </w:rPr>
              <w:t>年</w:t>
            </w:r>
          </w:p>
        </w:tc>
      </w:tr>
      <w:tr w:rsidR="00B74D46" w:rsidRPr="00DC020C" w14:paraId="17E62D65" w14:textId="77777777" w:rsidTr="00A75792">
        <w:tc>
          <w:tcPr>
            <w:tcW w:w="533" w:type="pct"/>
            <w:vMerge/>
          </w:tcPr>
          <w:p w14:paraId="1148AB89" w14:textId="77777777" w:rsidR="00B74D46" w:rsidRPr="00DC020C" w:rsidRDefault="00B74D46" w:rsidP="00115E8A">
            <w:pPr>
              <w:spacing w:line="16" w:lineRule="atLeast"/>
              <w:rPr>
                <w:szCs w:val="18"/>
              </w:rPr>
            </w:pPr>
          </w:p>
        </w:tc>
        <w:tc>
          <w:tcPr>
            <w:tcW w:w="1089" w:type="pct"/>
          </w:tcPr>
          <w:p w14:paraId="2BE9687C" w14:textId="77777777" w:rsidR="00B74D46" w:rsidRPr="00DC020C" w:rsidRDefault="00B74D46" w:rsidP="00115E8A">
            <w:pPr>
              <w:spacing w:line="16" w:lineRule="atLeast"/>
              <w:rPr>
                <w:szCs w:val="18"/>
              </w:rPr>
            </w:pPr>
            <w:proofErr w:type="gramStart"/>
            <w:r w:rsidRPr="00DC020C">
              <w:rPr>
                <w:rFonts w:hint="eastAsia"/>
                <w:szCs w:val="18"/>
              </w:rPr>
              <w:t>分类站</w:t>
            </w:r>
            <w:proofErr w:type="gramEnd"/>
            <w:r w:rsidRPr="00DC020C">
              <w:rPr>
                <w:rFonts w:hint="eastAsia"/>
                <w:szCs w:val="18"/>
              </w:rPr>
              <w:t>建设成本</w:t>
            </w:r>
            <w:r w:rsidRPr="00DC020C">
              <w:rPr>
                <w:rFonts w:hint="eastAsia"/>
                <w:szCs w:val="18"/>
              </w:rPr>
              <w:t>*</w:t>
            </w:r>
            <w:r w:rsidRPr="00DC020C">
              <w:rPr>
                <w:rFonts w:hint="eastAsia"/>
                <w:szCs w:val="18"/>
              </w:rPr>
              <w:t>（</w:t>
            </w:r>
            <w:r w:rsidRPr="00DC020C">
              <w:rPr>
                <w:szCs w:val="18"/>
              </w:rPr>
              <w:t>B</w:t>
            </w:r>
            <w:r w:rsidRPr="00DC020C">
              <w:rPr>
                <w:rFonts w:hint="eastAsia"/>
                <w:szCs w:val="18"/>
              </w:rPr>
              <w:t>）</w:t>
            </w:r>
          </w:p>
        </w:tc>
        <w:tc>
          <w:tcPr>
            <w:tcW w:w="1863" w:type="pct"/>
          </w:tcPr>
          <w:p w14:paraId="345A1BFD" w14:textId="77777777" w:rsidR="00B74D46" w:rsidRPr="00DC020C" w:rsidRDefault="00B74D46" w:rsidP="00115E8A">
            <w:pPr>
              <w:spacing w:line="16" w:lineRule="atLeast"/>
              <w:rPr>
                <w:i/>
                <w:szCs w:val="18"/>
              </w:rPr>
            </w:pPr>
            <m:oMathPara>
              <m:oMathParaPr>
                <m:jc m:val="left"/>
              </m:oMathParaPr>
              <m:oMath>
                <m:r>
                  <w:rPr>
                    <w:rFonts w:ascii="Cambria Math" w:hAnsi="Cambria Math"/>
                    <w:szCs w:val="18"/>
                  </w:rPr>
                  <m:t>B=</m:t>
                </m:r>
                <m:f>
                  <m:fPr>
                    <m:ctrlPr>
                      <w:rPr>
                        <w:rFonts w:ascii="Cambria Math" w:hAnsi="Cambria Math"/>
                        <w:i/>
                      </w:rPr>
                    </m:ctrlPr>
                  </m:fPr>
                  <m:num>
                    <m:r>
                      <w:rPr>
                        <w:rFonts w:ascii="Cambria Math" w:hAnsi="Cambria Math"/>
                        <w:szCs w:val="18"/>
                      </w:rPr>
                      <m:t>b</m:t>
                    </m:r>
                  </m:num>
                  <m:den>
                    <m:r>
                      <w:rPr>
                        <w:rFonts w:ascii="Cambria Math" w:hAnsi="Cambria Math"/>
                        <w:szCs w:val="18"/>
                      </w:rPr>
                      <m:t>t</m:t>
                    </m:r>
                    <m:r>
                      <w:rPr>
                        <w:rFonts w:ascii="Cambria Math" w:hAnsi="Cambria Math" w:cs="MS Mincho"/>
                        <w:szCs w:val="18"/>
                      </w:rPr>
                      <m:t>*</m:t>
                    </m:r>
                    <m:r>
                      <w:rPr>
                        <w:rFonts w:ascii="Cambria Math" w:hAnsi="Cambria Math"/>
                        <w:szCs w:val="18"/>
                      </w:rPr>
                      <m:t>12</m:t>
                    </m:r>
                  </m:den>
                </m:f>
              </m:oMath>
            </m:oMathPara>
          </w:p>
        </w:tc>
        <w:tc>
          <w:tcPr>
            <w:tcW w:w="1515" w:type="pct"/>
          </w:tcPr>
          <w:p w14:paraId="7FF08290" w14:textId="77777777" w:rsidR="00B74D46" w:rsidRPr="00DC020C" w:rsidRDefault="00B74D46" w:rsidP="00115E8A">
            <w:pPr>
              <w:spacing w:line="16" w:lineRule="atLeast"/>
              <w:rPr>
                <w:szCs w:val="18"/>
              </w:rPr>
            </w:pPr>
            <w:r w:rsidRPr="00DC020C">
              <w:rPr>
                <w:szCs w:val="18"/>
              </w:rPr>
              <w:t>b</w:t>
            </w:r>
            <w:r w:rsidRPr="00DC020C">
              <w:rPr>
                <w:rFonts w:hint="eastAsia"/>
                <w:szCs w:val="18"/>
              </w:rPr>
              <w:t>：建设补贴</w:t>
            </w:r>
            <w:r w:rsidRPr="00DC020C">
              <w:rPr>
                <w:szCs w:val="18"/>
              </w:rPr>
              <w:t xml:space="preserve"> </w:t>
            </w:r>
          </w:p>
          <w:p w14:paraId="48CDBD5B" w14:textId="77777777" w:rsidR="00B74D46" w:rsidRPr="00DC020C" w:rsidRDefault="00B74D46" w:rsidP="00115E8A">
            <w:pPr>
              <w:spacing w:line="16" w:lineRule="atLeast"/>
              <w:rPr>
                <w:szCs w:val="18"/>
              </w:rPr>
            </w:pPr>
            <w:r w:rsidRPr="00DC020C">
              <w:rPr>
                <w:szCs w:val="18"/>
              </w:rPr>
              <w:t>t</w:t>
            </w:r>
            <w:r w:rsidRPr="00DC020C">
              <w:rPr>
                <w:rFonts w:hint="eastAsia"/>
                <w:szCs w:val="18"/>
              </w:rPr>
              <w:t>：使用年限</w:t>
            </w:r>
            <w:r w:rsidRPr="00DC020C">
              <w:rPr>
                <w:rFonts w:hint="eastAsia"/>
                <w:szCs w:val="18"/>
              </w:rPr>
              <w:t>20</w:t>
            </w:r>
            <w:r w:rsidRPr="00DC020C">
              <w:rPr>
                <w:rFonts w:hint="eastAsia"/>
                <w:szCs w:val="18"/>
              </w:rPr>
              <w:t>年</w:t>
            </w:r>
          </w:p>
        </w:tc>
      </w:tr>
      <w:tr w:rsidR="00B74D46" w:rsidRPr="00DC020C" w14:paraId="7743A6F3" w14:textId="77777777" w:rsidTr="00A75792">
        <w:tc>
          <w:tcPr>
            <w:tcW w:w="533" w:type="pct"/>
            <w:vMerge/>
          </w:tcPr>
          <w:p w14:paraId="74682D4B" w14:textId="77777777" w:rsidR="00B74D46" w:rsidRPr="00DC020C" w:rsidRDefault="00B74D46" w:rsidP="00115E8A">
            <w:pPr>
              <w:spacing w:line="16" w:lineRule="atLeast"/>
              <w:rPr>
                <w:szCs w:val="18"/>
              </w:rPr>
            </w:pPr>
          </w:p>
        </w:tc>
        <w:tc>
          <w:tcPr>
            <w:tcW w:w="1089" w:type="pct"/>
          </w:tcPr>
          <w:p w14:paraId="5B9E7986" w14:textId="77777777" w:rsidR="00B74D46" w:rsidRPr="00DC020C" w:rsidRDefault="00B74D46" w:rsidP="00115E8A">
            <w:pPr>
              <w:spacing w:line="16" w:lineRule="atLeast"/>
              <w:rPr>
                <w:szCs w:val="18"/>
              </w:rPr>
            </w:pPr>
            <w:r w:rsidRPr="00DC020C">
              <w:rPr>
                <w:rFonts w:hint="eastAsia"/>
                <w:szCs w:val="18"/>
              </w:rPr>
              <w:t>设备成本（</w:t>
            </w:r>
            <w:r w:rsidRPr="00DC020C">
              <w:rPr>
                <w:rFonts w:hint="eastAsia"/>
                <w:szCs w:val="18"/>
              </w:rPr>
              <w:t>S</w:t>
            </w:r>
            <w:r w:rsidRPr="00DC020C">
              <w:rPr>
                <w:rFonts w:hint="eastAsia"/>
                <w:szCs w:val="18"/>
              </w:rPr>
              <w:t>）</w:t>
            </w:r>
          </w:p>
        </w:tc>
        <w:tc>
          <w:tcPr>
            <w:tcW w:w="1863" w:type="pct"/>
          </w:tcPr>
          <w:p w14:paraId="69A8FD71" w14:textId="77777777" w:rsidR="00B74D46" w:rsidRPr="00DC020C" w:rsidRDefault="00B74D46" w:rsidP="00115E8A">
            <w:pPr>
              <w:spacing w:line="16" w:lineRule="atLeast"/>
              <w:rPr>
                <w:szCs w:val="18"/>
              </w:rPr>
            </w:pPr>
            <m:oMathPara>
              <m:oMathParaPr>
                <m:jc m:val="left"/>
              </m:oMathParaPr>
              <m:oMath>
                <m:r>
                  <w:rPr>
                    <w:rFonts w:ascii="Cambria Math" w:hAnsi="Cambria Math"/>
                    <w:szCs w:val="18"/>
                  </w:rPr>
                  <m:t>S=s*n*z</m:t>
                </m:r>
              </m:oMath>
            </m:oMathPara>
          </w:p>
        </w:tc>
        <w:tc>
          <w:tcPr>
            <w:tcW w:w="1515" w:type="pct"/>
          </w:tcPr>
          <w:p w14:paraId="130FCA3F" w14:textId="77777777" w:rsidR="00B74D46" w:rsidRPr="00DC020C" w:rsidRDefault="00B74D46" w:rsidP="00115E8A">
            <w:pPr>
              <w:spacing w:line="16" w:lineRule="atLeast"/>
              <w:rPr>
                <w:szCs w:val="18"/>
              </w:rPr>
            </w:pPr>
            <w:r w:rsidRPr="00DC020C">
              <w:rPr>
                <w:szCs w:val="18"/>
              </w:rPr>
              <w:t>s</w:t>
            </w:r>
            <w:r w:rsidRPr="00DC020C">
              <w:rPr>
                <w:rFonts w:hint="eastAsia"/>
                <w:szCs w:val="18"/>
              </w:rPr>
              <w:t>：垃圾分类设备价格</w:t>
            </w:r>
          </w:p>
          <w:p w14:paraId="5FCE7F78" w14:textId="77777777" w:rsidR="00B74D46" w:rsidRPr="00DC020C" w:rsidRDefault="00B74D46" w:rsidP="00115E8A">
            <w:pPr>
              <w:spacing w:line="16" w:lineRule="atLeast"/>
              <w:rPr>
                <w:szCs w:val="18"/>
              </w:rPr>
            </w:pPr>
            <w:r w:rsidRPr="00DC020C">
              <w:rPr>
                <w:szCs w:val="18"/>
              </w:rPr>
              <w:t>n</w:t>
            </w:r>
            <w:r w:rsidRPr="00DC020C">
              <w:rPr>
                <w:rFonts w:hint="eastAsia"/>
                <w:szCs w:val="18"/>
              </w:rPr>
              <w:t>：垃圾分类设备数量</w:t>
            </w:r>
          </w:p>
          <w:p w14:paraId="0FFCFB5C" w14:textId="77777777" w:rsidR="00B74D46" w:rsidRPr="00DC020C" w:rsidRDefault="00B74D46" w:rsidP="00115E8A">
            <w:pPr>
              <w:spacing w:line="16" w:lineRule="atLeast"/>
              <w:rPr>
                <w:szCs w:val="18"/>
              </w:rPr>
            </w:pPr>
            <w:r w:rsidRPr="00DC020C">
              <w:rPr>
                <w:szCs w:val="18"/>
              </w:rPr>
              <w:t>z</w:t>
            </w:r>
            <w:r w:rsidRPr="00DC020C">
              <w:rPr>
                <w:rFonts w:hint="eastAsia"/>
                <w:szCs w:val="18"/>
              </w:rPr>
              <w:t>：垃圾分类设备折旧</w:t>
            </w:r>
          </w:p>
        </w:tc>
      </w:tr>
      <w:tr w:rsidR="00B74D46" w:rsidRPr="00DC020C" w14:paraId="2B8A77B8" w14:textId="77777777" w:rsidTr="00A75792">
        <w:trPr>
          <w:trHeight w:val="663"/>
        </w:trPr>
        <w:tc>
          <w:tcPr>
            <w:tcW w:w="533" w:type="pct"/>
            <w:vMerge w:val="restart"/>
          </w:tcPr>
          <w:p w14:paraId="7968B0C2" w14:textId="77777777" w:rsidR="00B74D46" w:rsidRPr="00DC020C" w:rsidRDefault="00B74D46" w:rsidP="00115E8A">
            <w:pPr>
              <w:spacing w:line="16" w:lineRule="atLeast"/>
              <w:rPr>
                <w:szCs w:val="18"/>
              </w:rPr>
            </w:pPr>
            <w:r w:rsidRPr="00DC020C">
              <w:rPr>
                <w:rFonts w:hint="eastAsia"/>
                <w:szCs w:val="18"/>
              </w:rPr>
              <w:t>可变成本（</w:t>
            </w:r>
            <w:r w:rsidRPr="00DC020C">
              <w:rPr>
                <w:rFonts w:asciiTheme="minorEastAsia" w:hAnsiTheme="minorEastAsia" w:hint="eastAsia"/>
                <w:szCs w:val="18"/>
              </w:rPr>
              <w:t>N</w:t>
            </w:r>
            <w:r w:rsidRPr="00DC020C">
              <w:rPr>
                <w:rFonts w:asciiTheme="minorEastAsia" w:hAnsiTheme="minorEastAsia" w:hint="eastAsia"/>
                <w:szCs w:val="18"/>
                <w:vertAlign w:val="subscript"/>
              </w:rPr>
              <w:t>11-２</w:t>
            </w:r>
            <w:r w:rsidRPr="00DC020C">
              <w:rPr>
                <w:rFonts w:hint="eastAsia"/>
                <w:szCs w:val="18"/>
              </w:rPr>
              <w:t>）</w:t>
            </w:r>
          </w:p>
        </w:tc>
        <w:tc>
          <w:tcPr>
            <w:tcW w:w="1089" w:type="pct"/>
          </w:tcPr>
          <w:p w14:paraId="405205AD" w14:textId="77777777" w:rsidR="00B74D46" w:rsidRPr="00DC020C" w:rsidRDefault="00B74D46" w:rsidP="00115E8A">
            <w:pPr>
              <w:spacing w:line="16" w:lineRule="atLeast"/>
              <w:rPr>
                <w:rFonts w:asciiTheme="minorEastAsia" w:hAnsiTheme="minorEastAsia"/>
                <w:szCs w:val="18"/>
              </w:rPr>
            </w:pPr>
            <w:r w:rsidRPr="00DC020C">
              <w:rPr>
                <w:rFonts w:asciiTheme="minorEastAsia" w:hAnsiTheme="minorEastAsia" w:hint="eastAsia"/>
                <w:szCs w:val="18"/>
              </w:rPr>
              <w:t>垃圾处理费（</w:t>
            </w:r>
            <w:r w:rsidRPr="00DC020C">
              <w:rPr>
                <w:rFonts w:asciiTheme="minorEastAsia" w:hAnsiTheme="minorEastAsia"/>
                <w:szCs w:val="18"/>
              </w:rPr>
              <w:t>P</w:t>
            </w:r>
            <w:r w:rsidRPr="00DC020C">
              <w:rPr>
                <w:rFonts w:asciiTheme="minorEastAsia" w:hAnsiTheme="minorEastAsia" w:hint="eastAsia"/>
                <w:szCs w:val="18"/>
              </w:rPr>
              <w:t>）</w:t>
            </w:r>
          </w:p>
        </w:tc>
        <w:tc>
          <w:tcPr>
            <w:tcW w:w="1863" w:type="pct"/>
          </w:tcPr>
          <w:p w14:paraId="25B099C9" w14:textId="77777777" w:rsidR="00B74D46" w:rsidRPr="00DC020C" w:rsidRDefault="00B74D46" w:rsidP="00115E8A">
            <w:pPr>
              <w:spacing w:line="16" w:lineRule="atLeast"/>
              <w:rPr>
                <w:rFonts w:asciiTheme="minorEastAsia" w:hAnsiTheme="minorEastAsia"/>
                <w:i/>
                <w:szCs w:val="18"/>
              </w:rPr>
            </w:pPr>
            <m:oMath>
              <m:r>
                <w:rPr>
                  <w:rFonts w:ascii="Cambria Math" w:hAnsi="Cambria Math"/>
                  <w:szCs w:val="18"/>
                </w:rPr>
                <m:t>P</m:t>
              </m:r>
              <m:r>
                <w:rPr>
                  <w:rFonts w:ascii="Cambria Math" w:hAnsiTheme="minorEastAsia"/>
                  <w:szCs w:val="18"/>
                </w:rPr>
                <m:t>=</m:t>
              </m:r>
              <m:r>
                <w:rPr>
                  <w:rFonts w:ascii="Cambria Math" w:hAnsi="Cambria Math"/>
                  <w:szCs w:val="18"/>
                </w:rPr>
                <m:t>p*Q</m:t>
              </m:r>
            </m:oMath>
            <w:r w:rsidRPr="00DC020C">
              <w:rPr>
                <w:rFonts w:asciiTheme="minorEastAsia" w:hAnsiTheme="minorEastAsia"/>
                <w:i/>
                <w:szCs w:val="18"/>
              </w:rPr>
              <w:t xml:space="preserve"> </w:t>
            </w:r>
          </w:p>
        </w:tc>
        <w:tc>
          <w:tcPr>
            <w:tcW w:w="1515" w:type="pct"/>
          </w:tcPr>
          <w:p w14:paraId="030888FE" w14:textId="77777777" w:rsidR="00B74D46" w:rsidRPr="00DC020C" w:rsidRDefault="00B74D46" w:rsidP="00115E8A">
            <w:pPr>
              <w:spacing w:line="16" w:lineRule="atLeast"/>
              <w:rPr>
                <w:rFonts w:asciiTheme="minorEastAsia" w:hAnsiTheme="minorEastAsia"/>
                <w:szCs w:val="18"/>
              </w:rPr>
            </w:pPr>
            <w:r w:rsidRPr="00DC020C">
              <w:rPr>
                <w:rFonts w:asciiTheme="minorEastAsia" w:hAnsiTheme="minorEastAsia"/>
                <w:szCs w:val="18"/>
              </w:rPr>
              <w:t>p</w:t>
            </w:r>
            <w:r w:rsidRPr="00DC020C">
              <w:rPr>
                <w:rFonts w:asciiTheme="minorEastAsia" w:hAnsiTheme="minorEastAsia" w:hint="eastAsia"/>
                <w:szCs w:val="18"/>
              </w:rPr>
              <w:t>：单位垃圾处理费</w:t>
            </w:r>
          </w:p>
          <w:p w14:paraId="797C2AFF" w14:textId="77777777" w:rsidR="00B74D46" w:rsidRPr="00DC020C" w:rsidRDefault="00B74D46" w:rsidP="00115E8A">
            <w:pPr>
              <w:spacing w:line="16" w:lineRule="atLeast"/>
              <w:rPr>
                <w:rFonts w:asciiTheme="minorEastAsia" w:hAnsiTheme="minorEastAsia"/>
                <w:szCs w:val="18"/>
              </w:rPr>
            </w:pPr>
            <w:r w:rsidRPr="00DC020C">
              <w:rPr>
                <w:rFonts w:asciiTheme="minorEastAsia" w:hAnsiTheme="minorEastAsia"/>
                <w:szCs w:val="18"/>
              </w:rPr>
              <w:t>Q</w:t>
            </w:r>
            <w:r w:rsidRPr="00DC020C">
              <w:rPr>
                <w:rFonts w:asciiTheme="minorEastAsia" w:hAnsiTheme="minorEastAsia" w:hint="eastAsia"/>
                <w:szCs w:val="18"/>
              </w:rPr>
              <w:t>：年度垃圾处理量</w:t>
            </w:r>
          </w:p>
        </w:tc>
      </w:tr>
      <w:tr w:rsidR="00B74D46" w:rsidRPr="00DC020C" w14:paraId="2E7FBDE2" w14:textId="77777777" w:rsidTr="00A75792">
        <w:tc>
          <w:tcPr>
            <w:tcW w:w="533" w:type="pct"/>
            <w:vMerge/>
          </w:tcPr>
          <w:p w14:paraId="7A1F9ACB" w14:textId="77777777" w:rsidR="00B74D46" w:rsidRPr="00DC020C" w:rsidRDefault="00B74D46" w:rsidP="00115E8A">
            <w:pPr>
              <w:spacing w:line="16" w:lineRule="atLeast"/>
              <w:rPr>
                <w:szCs w:val="18"/>
              </w:rPr>
            </w:pPr>
          </w:p>
        </w:tc>
        <w:tc>
          <w:tcPr>
            <w:tcW w:w="1089" w:type="pct"/>
          </w:tcPr>
          <w:p w14:paraId="29824C7E" w14:textId="77777777" w:rsidR="00B74D46" w:rsidRPr="00DC020C" w:rsidRDefault="00B74D46" w:rsidP="00115E8A">
            <w:pPr>
              <w:spacing w:line="16" w:lineRule="atLeast"/>
              <w:rPr>
                <w:szCs w:val="18"/>
              </w:rPr>
            </w:pPr>
            <w:r w:rsidRPr="00DC020C">
              <w:rPr>
                <w:rFonts w:hint="eastAsia"/>
                <w:szCs w:val="18"/>
              </w:rPr>
              <w:t>附加费（</w:t>
            </w:r>
            <w:r w:rsidRPr="00DC020C">
              <w:rPr>
                <w:szCs w:val="18"/>
              </w:rPr>
              <w:t>O</w:t>
            </w:r>
            <w:r w:rsidRPr="00DC020C">
              <w:rPr>
                <w:rFonts w:hint="eastAsia"/>
                <w:szCs w:val="18"/>
              </w:rPr>
              <w:t>）</w:t>
            </w:r>
          </w:p>
        </w:tc>
        <w:tc>
          <w:tcPr>
            <w:tcW w:w="1863" w:type="pct"/>
          </w:tcPr>
          <w:p w14:paraId="06BD433C" w14:textId="77777777" w:rsidR="00B74D46" w:rsidRPr="00DC020C" w:rsidRDefault="00B74D46" w:rsidP="00115E8A">
            <w:pPr>
              <w:spacing w:line="16" w:lineRule="atLeast"/>
              <w:rPr>
                <w:i/>
                <w:szCs w:val="18"/>
              </w:rPr>
            </w:pPr>
            <m:oMathPara>
              <m:oMathParaPr>
                <m:jc m:val="left"/>
              </m:oMathParaPr>
              <m:oMath>
                <m:r>
                  <w:rPr>
                    <w:rFonts w:ascii="Cambria Math" w:hAnsi="Cambria Math"/>
                    <w:szCs w:val="18"/>
                  </w:rPr>
                  <m:t>O=</m:t>
                </m:r>
                <m:nary>
                  <m:naryPr>
                    <m:chr m:val="∑"/>
                    <m:limLoc m:val="undOvr"/>
                    <m:ctrlPr>
                      <w:rPr>
                        <w:rFonts w:ascii="Cambria Math" w:hAnsi="Cambria Math"/>
                        <w:i/>
                      </w:rPr>
                    </m:ctrlPr>
                  </m:naryPr>
                  <m:sub>
                    <m:r>
                      <w:rPr>
                        <w:rFonts w:ascii="Cambria Math" w:hAnsi="Cambria Math"/>
                        <w:szCs w:val="18"/>
                      </w:rPr>
                      <m:t>i=1</m:t>
                    </m:r>
                  </m:sub>
                  <m:sup>
                    <m:r>
                      <w:rPr>
                        <w:rFonts w:ascii="Cambria Math" w:hAnsi="Cambria Math"/>
                        <w:szCs w:val="18"/>
                      </w:rPr>
                      <m:t>n</m:t>
                    </m:r>
                  </m:sup>
                  <m:e>
                    <m:sSub>
                      <m:sSubPr>
                        <m:ctrlPr>
                          <w:rPr>
                            <w:rFonts w:ascii="Cambria Math" w:hAnsi="Cambria Math"/>
                            <w:i/>
                          </w:rPr>
                        </m:ctrlPr>
                      </m:sSubPr>
                      <m:e>
                        <m:r>
                          <w:rPr>
                            <w:rFonts w:ascii="Cambria Math" w:hAnsi="Cambria Math"/>
                            <w:szCs w:val="18"/>
                          </w:rPr>
                          <m:t>O</m:t>
                        </m:r>
                      </m:e>
                      <m:sub>
                        <m:r>
                          <w:rPr>
                            <w:rFonts w:ascii="Cambria Math" w:hAnsi="Cambria Math"/>
                            <w:szCs w:val="18"/>
                          </w:rPr>
                          <m:t>i</m:t>
                        </m:r>
                      </m:sub>
                    </m:sSub>
                  </m:e>
                </m:nary>
              </m:oMath>
            </m:oMathPara>
          </w:p>
        </w:tc>
        <w:tc>
          <w:tcPr>
            <w:tcW w:w="1515" w:type="pct"/>
          </w:tcPr>
          <w:p w14:paraId="25C916E3" w14:textId="77777777" w:rsidR="00B74D46" w:rsidRPr="00DC020C" w:rsidRDefault="002C0966" w:rsidP="00115E8A">
            <w:pPr>
              <w:spacing w:line="16" w:lineRule="atLeast"/>
              <w:rPr>
                <w:szCs w:val="18"/>
              </w:rPr>
            </w:pPr>
            <m:oMath>
              <m:sSub>
                <m:sSubPr>
                  <m:ctrlPr>
                    <w:rPr>
                      <w:rFonts w:ascii="Cambria Math" w:hAnsi="Cambria Math"/>
                      <w:i/>
                    </w:rPr>
                  </m:ctrlPr>
                </m:sSubPr>
                <m:e>
                  <m:r>
                    <w:rPr>
                      <w:rFonts w:ascii="Cambria Math" w:hAnsi="Cambria Math"/>
                      <w:szCs w:val="18"/>
                    </w:rPr>
                    <m:t>O</m:t>
                  </m:r>
                </m:e>
                <m:sub>
                  <m:r>
                    <w:rPr>
                      <w:rFonts w:ascii="Cambria Math" w:hAnsi="Cambria Math"/>
                      <w:szCs w:val="18"/>
                    </w:rPr>
                    <m:t>i</m:t>
                  </m:r>
                </m:sub>
              </m:sSub>
            </m:oMath>
            <w:r w:rsidR="00B74D46" w:rsidRPr="00DC020C">
              <w:rPr>
                <w:rFonts w:hint="eastAsia"/>
                <w:szCs w:val="18"/>
              </w:rPr>
              <w:t>：人员工资、服装、培训、保险修理费用等</w:t>
            </w:r>
          </w:p>
        </w:tc>
      </w:tr>
    </w:tbl>
    <w:p w14:paraId="75A46283" w14:textId="77777777" w:rsidR="00B12F72" w:rsidRPr="00DC020C" w:rsidRDefault="00B12F72" w:rsidP="00B12F72">
      <w:pPr>
        <w:pStyle w:val="2"/>
        <w:numPr>
          <w:ilvl w:val="1"/>
          <w:numId w:val="1"/>
        </w:numPr>
        <w:spacing w:before="0" w:after="0" w:line="240" w:lineRule="auto"/>
      </w:pPr>
      <w:bookmarkStart w:id="116" w:name="_Toc483950665"/>
      <w:r w:rsidRPr="00DC020C">
        <w:t>估算各模式当期社会总成本和未来十年的社会总成本</w:t>
      </w:r>
      <w:bookmarkEnd w:id="116"/>
    </w:p>
    <w:p w14:paraId="3E642C82" w14:textId="77777777" w:rsidR="00B12F72" w:rsidRPr="00DC020C" w:rsidRDefault="00B12F72" w:rsidP="00B12F72">
      <w:pPr>
        <w:pStyle w:val="3"/>
        <w:spacing w:line="240" w:lineRule="auto"/>
      </w:pPr>
      <w:bookmarkStart w:id="117" w:name="_Toc483950666"/>
      <w:r>
        <w:rPr>
          <w:rFonts w:hint="eastAsia"/>
        </w:rPr>
        <w:t>5.2.1</w:t>
      </w:r>
      <w:r w:rsidRPr="00DC020C">
        <w:rPr>
          <w:rFonts w:hint="eastAsia"/>
        </w:rPr>
        <w:t>当期社会总成本的计算</w:t>
      </w:r>
      <w:bookmarkEnd w:id="117"/>
    </w:p>
    <w:p w14:paraId="240C46E1" w14:textId="77777777" w:rsidR="00B74D46" w:rsidRPr="00B12F72" w:rsidRDefault="00B12F72" w:rsidP="00B12F72">
      <w:pPr>
        <w:widowControl/>
        <w:jc w:val="left"/>
        <w:rPr>
          <w:b/>
          <w:sz w:val="28"/>
          <w:szCs w:val="28"/>
        </w:rPr>
      </w:pPr>
      <w:r w:rsidRPr="00DC020C">
        <w:rPr>
          <w:b/>
          <w:sz w:val="28"/>
          <w:szCs w:val="28"/>
        </w:rPr>
        <w:t>（一）、垃圾处理不同环节的总成本计算说明和核算结果：</w:t>
      </w:r>
    </w:p>
    <w:p w14:paraId="0607DC71" w14:textId="77777777" w:rsidR="0054179F" w:rsidRPr="00DC020C" w:rsidRDefault="00BA603D" w:rsidP="004F5CF8">
      <w:pPr>
        <w:autoSpaceDE w:val="0"/>
        <w:autoSpaceDN w:val="0"/>
        <w:adjustRightInd w:val="0"/>
        <w:rPr>
          <w:sz w:val="28"/>
          <w:szCs w:val="28"/>
        </w:rPr>
      </w:pPr>
      <w:r w:rsidRPr="00DC020C">
        <w:rPr>
          <w:rFonts w:hint="eastAsia"/>
          <w:b/>
          <w:sz w:val="28"/>
          <w:szCs w:val="28"/>
        </w:rPr>
        <w:t xml:space="preserve">       </w:t>
      </w:r>
      <w:r w:rsidRPr="00DC020C">
        <w:rPr>
          <w:rFonts w:hint="eastAsia"/>
          <w:sz w:val="28"/>
          <w:szCs w:val="28"/>
        </w:rPr>
        <w:t>通过查找相关资料，确定对应变量的具体数值，对垃圾处理不同环节的总成本进一步计算如表</w:t>
      </w:r>
      <w:r w:rsidRPr="00DC020C">
        <w:rPr>
          <w:rFonts w:hint="eastAsia"/>
          <w:sz w:val="28"/>
          <w:szCs w:val="28"/>
        </w:rPr>
        <w:t>5-5</w:t>
      </w:r>
      <w:r w:rsidRPr="00DC020C">
        <w:rPr>
          <w:rFonts w:hint="eastAsia"/>
          <w:sz w:val="28"/>
          <w:szCs w:val="28"/>
        </w:rPr>
        <w:t>、表</w:t>
      </w:r>
      <w:r w:rsidRPr="00DC020C">
        <w:rPr>
          <w:rFonts w:hint="eastAsia"/>
          <w:sz w:val="28"/>
          <w:szCs w:val="28"/>
        </w:rPr>
        <w:t>5-6</w:t>
      </w:r>
      <w:r w:rsidRPr="00DC020C">
        <w:rPr>
          <w:rFonts w:hint="eastAsia"/>
          <w:sz w:val="28"/>
          <w:szCs w:val="28"/>
        </w:rPr>
        <w:t>、表</w:t>
      </w:r>
      <w:r w:rsidRPr="00DC020C">
        <w:rPr>
          <w:rFonts w:hint="eastAsia"/>
          <w:sz w:val="28"/>
          <w:szCs w:val="28"/>
        </w:rPr>
        <w:t>5-7</w:t>
      </w:r>
      <w:r w:rsidRPr="00DC020C">
        <w:rPr>
          <w:rFonts w:hint="eastAsia"/>
          <w:sz w:val="28"/>
          <w:szCs w:val="28"/>
        </w:rPr>
        <w:t>、表</w:t>
      </w:r>
      <w:r w:rsidRPr="00DC020C">
        <w:rPr>
          <w:rFonts w:hint="eastAsia"/>
          <w:sz w:val="28"/>
          <w:szCs w:val="28"/>
        </w:rPr>
        <w:t>5-8</w:t>
      </w:r>
      <w:r w:rsidRPr="00DC020C">
        <w:rPr>
          <w:rFonts w:hint="eastAsia"/>
          <w:sz w:val="28"/>
          <w:szCs w:val="28"/>
        </w:rPr>
        <w:t>和表</w:t>
      </w:r>
      <w:r w:rsidRPr="00DC020C">
        <w:rPr>
          <w:rFonts w:hint="eastAsia"/>
          <w:sz w:val="28"/>
          <w:szCs w:val="28"/>
        </w:rPr>
        <w:t>5-9</w:t>
      </w:r>
      <w:r w:rsidRPr="00DC020C">
        <w:rPr>
          <w:rFonts w:hint="eastAsia"/>
          <w:sz w:val="28"/>
          <w:szCs w:val="28"/>
        </w:rPr>
        <w:t>所示。</w:t>
      </w:r>
    </w:p>
    <w:p w14:paraId="76A07F17" w14:textId="77777777" w:rsidR="0054179F" w:rsidRPr="00DC020C" w:rsidRDefault="00BA603D">
      <w:pPr>
        <w:pStyle w:val="a3"/>
        <w:keepNext/>
        <w:ind w:firstLineChars="1200" w:firstLine="2650"/>
        <w:rPr>
          <w:rFonts w:asciiTheme="minorEastAsia" w:eastAsiaTheme="minorEastAsia" w:hAnsiTheme="minorEastAsia"/>
          <w:sz w:val="28"/>
          <w:szCs w:val="28"/>
        </w:rPr>
      </w:pPr>
      <w:r w:rsidRPr="00DC020C">
        <w:rPr>
          <w:b/>
          <w:sz w:val="22"/>
        </w:rPr>
        <w:t>表</w:t>
      </w:r>
      <w:r w:rsidRPr="00DC020C">
        <w:rPr>
          <w:rFonts w:hint="eastAsia"/>
          <w:b/>
          <w:sz w:val="22"/>
        </w:rPr>
        <w:t xml:space="preserve"> 5-</w:t>
      </w:r>
      <w:r w:rsidR="004F5CF8" w:rsidRPr="00DC020C">
        <w:rPr>
          <w:rFonts w:hint="eastAsia"/>
          <w:b/>
          <w:sz w:val="22"/>
        </w:rPr>
        <w:t>7</w:t>
      </w:r>
      <w:r w:rsidRPr="00DC020C">
        <w:rPr>
          <w:rFonts w:asciiTheme="minorEastAsia" w:eastAsia="宋体" w:hAnsiTheme="minorEastAsia" w:hint="eastAsia"/>
          <w:b/>
          <w:sz w:val="22"/>
          <w:szCs w:val="22"/>
        </w:rPr>
        <w:t>收集成本计算说明与核算结果</w:t>
      </w:r>
    </w:p>
    <w:tbl>
      <w:tblPr>
        <w:tblStyle w:val="13"/>
        <w:tblW w:w="8585" w:type="dxa"/>
        <w:tblLayout w:type="fixed"/>
        <w:tblLook w:val="04A0" w:firstRow="1" w:lastRow="0" w:firstColumn="1" w:lastColumn="0" w:noHBand="0" w:noVBand="1"/>
      </w:tblPr>
      <w:tblGrid>
        <w:gridCol w:w="1208"/>
        <w:gridCol w:w="2065"/>
        <w:gridCol w:w="2509"/>
        <w:gridCol w:w="1623"/>
        <w:gridCol w:w="1180"/>
      </w:tblGrid>
      <w:tr w:rsidR="0054179F" w:rsidRPr="00DC020C" w14:paraId="4ABF039C" w14:textId="77777777">
        <w:trPr>
          <w:tblHeader/>
        </w:trPr>
        <w:tc>
          <w:tcPr>
            <w:tcW w:w="1208" w:type="dxa"/>
            <w:tcBorders>
              <w:top w:val="single" w:sz="18" w:space="0" w:color="auto"/>
            </w:tcBorders>
          </w:tcPr>
          <w:p w14:paraId="06387D5C" w14:textId="77777777" w:rsidR="0054179F" w:rsidRPr="00DC020C" w:rsidRDefault="00BA603D" w:rsidP="00115E8A">
            <w:pPr>
              <w:spacing w:line="16" w:lineRule="atLeast"/>
              <w:rPr>
                <w:rFonts w:asciiTheme="minorEastAsia" w:hAnsiTheme="minorEastAsia"/>
                <w:b/>
                <w:szCs w:val="18"/>
              </w:rPr>
            </w:pPr>
            <w:r w:rsidRPr="00DC020C">
              <w:rPr>
                <w:rFonts w:asciiTheme="minorEastAsia" w:hAnsiTheme="minorEastAsia" w:hint="eastAsia"/>
                <w:b/>
                <w:szCs w:val="18"/>
              </w:rPr>
              <w:t>成本类型</w:t>
            </w:r>
          </w:p>
        </w:tc>
        <w:tc>
          <w:tcPr>
            <w:tcW w:w="2065" w:type="dxa"/>
            <w:tcBorders>
              <w:top w:val="single" w:sz="18" w:space="0" w:color="auto"/>
            </w:tcBorders>
          </w:tcPr>
          <w:p w14:paraId="402DEA65" w14:textId="77777777" w:rsidR="0054179F" w:rsidRPr="00DC020C" w:rsidRDefault="00BA603D" w:rsidP="00115E8A">
            <w:pPr>
              <w:spacing w:line="16" w:lineRule="atLeast"/>
              <w:rPr>
                <w:rFonts w:asciiTheme="minorEastAsia" w:hAnsiTheme="minorEastAsia"/>
                <w:b/>
                <w:szCs w:val="18"/>
              </w:rPr>
            </w:pPr>
            <w:r w:rsidRPr="00DC020C">
              <w:rPr>
                <w:rFonts w:asciiTheme="minorEastAsia" w:hAnsiTheme="minorEastAsia" w:hint="eastAsia"/>
                <w:b/>
                <w:szCs w:val="18"/>
              </w:rPr>
              <w:t>成本明细</w:t>
            </w:r>
          </w:p>
        </w:tc>
        <w:tc>
          <w:tcPr>
            <w:tcW w:w="2509" w:type="dxa"/>
            <w:tcBorders>
              <w:top w:val="single" w:sz="18" w:space="0" w:color="auto"/>
            </w:tcBorders>
          </w:tcPr>
          <w:p w14:paraId="3C85F278" w14:textId="77777777" w:rsidR="0054179F" w:rsidRPr="00DC020C" w:rsidRDefault="00BA603D" w:rsidP="00115E8A">
            <w:pPr>
              <w:spacing w:line="16" w:lineRule="atLeast"/>
              <w:rPr>
                <w:rFonts w:asciiTheme="minorEastAsia" w:hAnsiTheme="minorEastAsia"/>
                <w:b/>
                <w:szCs w:val="18"/>
              </w:rPr>
            </w:pPr>
            <w:r w:rsidRPr="00DC020C">
              <w:rPr>
                <w:rFonts w:asciiTheme="minorEastAsia" w:hAnsiTheme="minorEastAsia" w:hint="eastAsia"/>
                <w:b/>
                <w:szCs w:val="18"/>
              </w:rPr>
              <w:t>计算说明</w:t>
            </w:r>
          </w:p>
        </w:tc>
        <w:tc>
          <w:tcPr>
            <w:tcW w:w="1623" w:type="dxa"/>
            <w:tcBorders>
              <w:top w:val="single" w:sz="18" w:space="0" w:color="auto"/>
              <w:right w:val="nil"/>
            </w:tcBorders>
          </w:tcPr>
          <w:p w14:paraId="79B3ADE5" w14:textId="77777777" w:rsidR="0054179F" w:rsidRPr="00DC020C" w:rsidRDefault="00BA603D" w:rsidP="00115E8A">
            <w:pPr>
              <w:spacing w:line="16" w:lineRule="atLeast"/>
              <w:rPr>
                <w:rFonts w:asciiTheme="minorEastAsia" w:hAnsiTheme="minorEastAsia"/>
                <w:b/>
                <w:szCs w:val="18"/>
              </w:rPr>
            </w:pPr>
            <w:r w:rsidRPr="00DC020C">
              <w:rPr>
                <w:rFonts w:asciiTheme="minorEastAsia" w:hAnsiTheme="minorEastAsia" w:hint="eastAsia"/>
                <w:b/>
                <w:szCs w:val="18"/>
              </w:rPr>
              <w:t xml:space="preserve">  总费用（元/年）</w:t>
            </w:r>
          </w:p>
        </w:tc>
        <w:tc>
          <w:tcPr>
            <w:tcW w:w="1180" w:type="dxa"/>
            <w:tcBorders>
              <w:top w:val="single" w:sz="18" w:space="0" w:color="auto"/>
              <w:left w:val="nil"/>
            </w:tcBorders>
          </w:tcPr>
          <w:p w14:paraId="7D233541" w14:textId="77777777" w:rsidR="0054179F" w:rsidRPr="00DC020C" w:rsidRDefault="00BA603D" w:rsidP="00115E8A">
            <w:pPr>
              <w:spacing w:line="16" w:lineRule="atLeast"/>
              <w:jc w:val="left"/>
              <w:rPr>
                <w:rFonts w:asciiTheme="minorEastAsia" w:hAnsiTheme="minorEastAsia"/>
                <w:b/>
                <w:szCs w:val="18"/>
              </w:rPr>
            </w:pPr>
            <w:r w:rsidRPr="00DC020C">
              <w:rPr>
                <w:rFonts w:asciiTheme="minorEastAsia" w:hAnsiTheme="minorEastAsia"/>
                <w:b/>
                <w:szCs w:val="18"/>
              </w:rPr>
              <w:t>成本（元/吨）</w:t>
            </w:r>
          </w:p>
        </w:tc>
      </w:tr>
      <w:tr w:rsidR="0054179F" w:rsidRPr="00DC020C" w14:paraId="5F1B7DD9" w14:textId="77777777">
        <w:tc>
          <w:tcPr>
            <w:tcW w:w="1208" w:type="dxa"/>
            <w:tcBorders>
              <w:top w:val="nil"/>
              <w:bottom w:val="nil"/>
            </w:tcBorders>
          </w:tcPr>
          <w:p w14:paraId="1CFA6166"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公用垃圾桶成本</w:t>
            </w:r>
          </w:p>
        </w:tc>
        <w:tc>
          <w:tcPr>
            <w:tcW w:w="2065" w:type="dxa"/>
          </w:tcPr>
          <w:p w14:paraId="4C7744D8"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公用垃圾桶成本</w:t>
            </w:r>
          </w:p>
        </w:tc>
        <w:tc>
          <w:tcPr>
            <w:tcW w:w="2509" w:type="dxa"/>
          </w:tcPr>
          <w:p w14:paraId="1698F48E"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2800元/</w:t>
            </w:r>
            <w:proofErr w:type="gramStart"/>
            <w:r w:rsidRPr="00DC020C">
              <w:rPr>
                <w:rFonts w:asciiTheme="minorEastAsia" w:hAnsiTheme="minorEastAsia" w:hint="eastAsia"/>
                <w:szCs w:val="18"/>
              </w:rPr>
              <w:t>个</w:t>
            </w:r>
            <w:proofErr w:type="gramEnd"/>
            <w:r w:rsidRPr="00DC020C">
              <w:rPr>
                <w:rFonts w:asciiTheme="minorEastAsia" w:hAnsiTheme="minorEastAsia" w:hint="eastAsia"/>
                <w:szCs w:val="18"/>
              </w:rPr>
              <w:t>（240L），38个；一年置换一次</w:t>
            </w:r>
          </w:p>
        </w:tc>
        <w:tc>
          <w:tcPr>
            <w:tcW w:w="1623" w:type="dxa"/>
            <w:tcBorders>
              <w:right w:val="nil"/>
            </w:tcBorders>
          </w:tcPr>
          <w:p w14:paraId="04EA9626"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10640</w:t>
            </w:r>
          </w:p>
        </w:tc>
        <w:tc>
          <w:tcPr>
            <w:tcW w:w="1180" w:type="dxa"/>
            <w:tcBorders>
              <w:left w:val="nil"/>
            </w:tcBorders>
          </w:tcPr>
          <w:p w14:paraId="368EE9E0" w14:textId="77777777" w:rsidR="0054179F" w:rsidRPr="00DC020C" w:rsidRDefault="0054179F" w:rsidP="00115E8A">
            <w:pPr>
              <w:spacing w:line="16" w:lineRule="atLeast"/>
              <w:rPr>
                <w:rFonts w:asciiTheme="minorEastAsia" w:hAnsiTheme="minorEastAsia"/>
                <w:szCs w:val="18"/>
              </w:rPr>
            </w:pPr>
          </w:p>
          <w:p w14:paraId="23AF0773" w14:textId="77777777" w:rsidR="0054179F" w:rsidRPr="00DC020C" w:rsidRDefault="00BA603D" w:rsidP="00115E8A">
            <w:pPr>
              <w:spacing w:line="16" w:lineRule="atLeast"/>
              <w:ind w:firstLineChars="200" w:firstLine="420"/>
              <w:jc w:val="left"/>
              <w:rPr>
                <w:rFonts w:asciiTheme="minorEastAsia" w:hAnsiTheme="minorEastAsia"/>
                <w:szCs w:val="18"/>
              </w:rPr>
            </w:pPr>
            <w:r w:rsidRPr="00DC020C">
              <w:rPr>
                <w:rFonts w:asciiTheme="minorEastAsia" w:hAnsiTheme="minorEastAsia" w:hint="eastAsia"/>
                <w:szCs w:val="18"/>
              </w:rPr>
              <w:t>9.1</w:t>
            </w:r>
          </w:p>
          <w:p w14:paraId="0CBD8EC9" w14:textId="77777777" w:rsidR="0054179F" w:rsidRPr="00DC020C" w:rsidRDefault="0054179F" w:rsidP="00115E8A">
            <w:pPr>
              <w:spacing w:line="16" w:lineRule="atLeast"/>
              <w:rPr>
                <w:rFonts w:asciiTheme="minorEastAsia" w:hAnsiTheme="minorEastAsia"/>
                <w:szCs w:val="18"/>
              </w:rPr>
            </w:pPr>
          </w:p>
        </w:tc>
      </w:tr>
      <w:tr w:rsidR="0054179F" w:rsidRPr="00DC020C" w14:paraId="2CC2C28F" w14:textId="77777777">
        <w:tc>
          <w:tcPr>
            <w:tcW w:w="1208" w:type="dxa"/>
            <w:tcBorders>
              <w:top w:val="nil"/>
              <w:bottom w:val="nil"/>
            </w:tcBorders>
          </w:tcPr>
          <w:p w14:paraId="3CB7DCF4" w14:textId="77777777" w:rsidR="0054179F" w:rsidRPr="00DC020C" w:rsidRDefault="0054179F" w:rsidP="00115E8A">
            <w:pPr>
              <w:spacing w:line="16" w:lineRule="atLeast"/>
              <w:rPr>
                <w:rFonts w:asciiTheme="minorEastAsia" w:hAnsiTheme="minorEastAsia"/>
                <w:szCs w:val="18"/>
              </w:rPr>
            </w:pPr>
          </w:p>
        </w:tc>
        <w:tc>
          <w:tcPr>
            <w:tcW w:w="2065" w:type="dxa"/>
            <w:tcBorders>
              <w:top w:val="nil"/>
            </w:tcBorders>
          </w:tcPr>
          <w:p w14:paraId="74A43E6D"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不锈钢保护套折旧成本</w:t>
            </w:r>
          </w:p>
        </w:tc>
        <w:tc>
          <w:tcPr>
            <w:tcW w:w="2509" w:type="dxa"/>
            <w:tcBorders>
              <w:top w:val="nil"/>
            </w:tcBorders>
          </w:tcPr>
          <w:p w14:paraId="5BFBC7DE"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3500元/组，38个；使用寿命5年</w:t>
            </w:r>
          </w:p>
        </w:tc>
        <w:tc>
          <w:tcPr>
            <w:tcW w:w="1623" w:type="dxa"/>
            <w:tcBorders>
              <w:top w:val="nil"/>
              <w:right w:val="nil"/>
            </w:tcBorders>
          </w:tcPr>
          <w:p w14:paraId="652F7B9E" w14:textId="77777777" w:rsidR="0054179F" w:rsidRPr="00DC020C" w:rsidRDefault="00BA603D" w:rsidP="00115E8A">
            <w:pPr>
              <w:spacing w:line="16" w:lineRule="atLeast"/>
              <w:ind w:firstLineChars="400" w:firstLine="840"/>
              <w:jc w:val="left"/>
              <w:rPr>
                <w:rFonts w:asciiTheme="minorEastAsia" w:hAnsiTheme="minorEastAsia"/>
                <w:szCs w:val="18"/>
              </w:rPr>
            </w:pPr>
            <w:r w:rsidRPr="00DC020C">
              <w:rPr>
                <w:rFonts w:asciiTheme="minorEastAsia" w:hAnsiTheme="minorEastAsia" w:hint="eastAsia"/>
                <w:szCs w:val="18"/>
              </w:rPr>
              <w:t>25536</w:t>
            </w:r>
          </w:p>
        </w:tc>
        <w:tc>
          <w:tcPr>
            <w:tcW w:w="1180" w:type="dxa"/>
            <w:tcBorders>
              <w:top w:val="nil"/>
              <w:left w:val="nil"/>
            </w:tcBorders>
          </w:tcPr>
          <w:p w14:paraId="69A652C8" w14:textId="77777777" w:rsidR="0054179F" w:rsidRPr="00DC020C" w:rsidRDefault="00BA603D" w:rsidP="00115E8A">
            <w:pPr>
              <w:spacing w:line="16" w:lineRule="atLeast"/>
              <w:ind w:firstLineChars="200" w:firstLine="420"/>
              <w:jc w:val="left"/>
              <w:rPr>
                <w:rFonts w:asciiTheme="minorEastAsia" w:hAnsiTheme="minorEastAsia"/>
                <w:szCs w:val="18"/>
              </w:rPr>
            </w:pPr>
            <w:r w:rsidRPr="00DC020C">
              <w:rPr>
                <w:rFonts w:asciiTheme="minorEastAsia" w:hAnsiTheme="minorEastAsia" w:hint="eastAsia"/>
                <w:szCs w:val="18"/>
              </w:rPr>
              <w:t>21.9</w:t>
            </w:r>
          </w:p>
        </w:tc>
      </w:tr>
      <w:tr w:rsidR="0054179F" w:rsidRPr="00DC020C" w14:paraId="69F9650E" w14:textId="77777777">
        <w:tc>
          <w:tcPr>
            <w:tcW w:w="1208" w:type="dxa"/>
            <w:tcBorders>
              <w:top w:val="nil"/>
              <w:bottom w:val="single" w:sz="8" w:space="0" w:color="auto"/>
            </w:tcBorders>
          </w:tcPr>
          <w:p w14:paraId="46AEC41C" w14:textId="77777777" w:rsidR="0054179F" w:rsidRPr="00DC020C" w:rsidRDefault="0054179F" w:rsidP="00115E8A">
            <w:pPr>
              <w:spacing w:line="16" w:lineRule="atLeast"/>
              <w:rPr>
                <w:rFonts w:asciiTheme="minorEastAsia" w:hAnsiTheme="minorEastAsia"/>
                <w:szCs w:val="18"/>
              </w:rPr>
            </w:pPr>
          </w:p>
        </w:tc>
        <w:tc>
          <w:tcPr>
            <w:tcW w:w="2065" w:type="dxa"/>
            <w:tcBorders>
              <w:top w:val="nil"/>
            </w:tcBorders>
          </w:tcPr>
          <w:p w14:paraId="39A6500C"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不锈钢保护套清洁费</w:t>
            </w:r>
          </w:p>
        </w:tc>
        <w:tc>
          <w:tcPr>
            <w:tcW w:w="2509" w:type="dxa"/>
          </w:tcPr>
          <w:p w14:paraId="3C59A916"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60元/（年·</w:t>
            </w:r>
            <w:proofErr w:type="gramStart"/>
            <w:r w:rsidRPr="00DC020C">
              <w:rPr>
                <w:rFonts w:asciiTheme="minorEastAsia" w:hAnsiTheme="minorEastAsia" w:hint="eastAsia"/>
                <w:szCs w:val="18"/>
              </w:rPr>
              <w:t>个</w:t>
            </w:r>
            <w:proofErr w:type="gramEnd"/>
            <w:r w:rsidRPr="00DC020C">
              <w:rPr>
                <w:rFonts w:asciiTheme="minorEastAsia" w:hAnsiTheme="minorEastAsia" w:hint="eastAsia"/>
                <w:szCs w:val="18"/>
              </w:rPr>
              <w:t>），38个</w:t>
            </w:r>
          </w:p>
        </w:tc>
        <w:tc>
          <w:tcPr>
            <w:tcW w:w="1623" w:type="dxa"/>
            <w:tcBorders>
              <w:right w:val="nil"/>
            </w:tcBorders>
          </w:tcPr>
          <w:p w14:paraId="56B88AD5"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2280</w:t>
            </w:r>
          </w:p>
        </w:tc>
        <w:tc>
          <w:tcPr>
            <w:tcW w:w="1180" w:type="dxa"/>
            <w:tcBorders>
              <w:left w:val="nil"/>
            </w:tcBorders>
          </w:tcPr>
          <w:p w14:paraId="00B2DF0E" w14:textId="77777777" w:rsidR="0054179F" w:rsidRPr="00DC020C" w:rsidRDefault="0054179F" w:rsidP="00115E8A">
            <w:pPr>
              <w:spacing w:line="16" w:lineRule="atLeast"/>
              <w:jc w:val="left"/>
              <w:rPr>
                <w:rFonts w:asciiTheme="minorEastAsia" w:hAnsiTheme="minorEastAsia"/>
                <w:szCs w:val="18"/>
              </w:rPr>
            </w:pPr>
          </w:p>
          <w:p w14:paraId="6923CF1C" w14:textId="77777777" w:rsidR="0054179F" w:rsidRPr="00DC020C" w:rsidRDefault="00BA603D" w:rsidP="00115E8A">
            <w:pPr>
              <w:spacing w:line="16" w:lineRule="atLeast"/>
              <w:ind w:firstLineChars="200" w:firstLine="420"/>
              <w:jc w:val="left"/>
              <w:rPr>
                <w:rFonts w:asciiTheme="minorEastAsia" w:hAnsiTheme="minorEastAsia"/>
                <w:szCs w:val="18"/>
              </w:rPr>
            </w:pPr>
            <w:r w:rsidRPr="00DC020C">
              <w:rPr>
                <w:rFonts w:asciiTheme="minorEastAsia" w:hAnsiTheme="minorEastAsia" w:hint="eastAsia"/>
                <w:szCs w:val="18"/>
              </w:rPr>
              <w:t>2.0</w:t>
            </w:r>
          </w:p>
          <w:p w14:paraId="1DCD59C4" w14:textId="77777777" w:rsidR="0054179F" w:rsidRPr="00DC020C" w:rsidRDefault="0054179F" w:rsidP="00115E8A">
            <w:pPr>
              <w:spacing w:line="16" w:lineRule="atLeast"/>
              <w:rPr>
                <w:rFonts w:asciiTheme="minorEastAsia" w:hAnsiTheme="minorEastAsia"/>
                <w:szCs w:val="18"/>
              </w:rPr>
            </w:pPr>
          </w:p>
        </w:tc>
      </w:tr>
      <w:tr w:rsidR="0054179F" w:rsidRPr="00DC020C" w14:paraId="5AFB42D5" w14:textId="77777777">
        <w:tc>
          <w:tcPr>
            <w:tcW w:w="1208" w:type="dxa"/>
            <w:tcBorders>
              <w:top w:val="single" w:sz="8" w:space="0" w:color="auto"/>
              <w:bottom w:val="nil"/>
            </w:tcBorders>
          </w:tcPr>
          <w:p w14:paraId="1FA6B469"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密闭式清洁</w:t>
            </w:r>
            <w:proofErr w:type="gramStart"/>
            <w:r w:rsidRPr="00DC020C">
              <w:rPr>
                <w:rFonts w:asciiTheme="minorEastAsia" w:hAnsiTheme="minorEastAsia"/>
                <w:szCs w:val="18"/>
              </w:rPr>
              <w:t>站成本</w:t>
            </w:r>
            <w:proofErr w:type="gramEnd"/>
          </w:p>
        </w:tc>
        <w:tc>
          <w:tcPr>
            <w:tcW w:w="2065" w:type="dxa"/>
          </w:tcPr>
          <w:p w14:paraId="5963F051"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基建折旧</w:t>
            </w:r>
          </w:p>
        </w:tc>
        <w:tc>
          <w:tcPr>
            <w:tcW w:w="2509" w:type="dxa"/>
          </w:tcPr>
          <w:p w14:paraId="6A073AE6"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吊装设备市场价为9万元/套（含2个集装箱）；使用寿命14年</w:t>
            </w:r>
          </w:p>
        </w:tc>
        <w:tc>
          <w:tcPr>
            <w:tcW w:w="1623" w:type="dxa"/>
            <w:tcBorders>
              <w:right w:val="nil"/>
            </w:tcBorders>
          </w:tcPr>
          <w:p w14:paraId="326B83D7"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6171</w:t>
            </w:r>
          </w:p>
        </w:tc>
        <w:tc>
          <w:tcPr>
            <w:tcW w:w="1180" w:type="dxa"/>
            <w:tcBorders>
              <w:left w:val="nil"/>
            </w:tcBorders>
          </w:tcPr>
          <w:p w14:paraId="61AD935D" w14:textId="77777777" w:rsidR="0054179F" w:rsidRPr="00DC020C" w:rsidRDefault="00BA603D" w:rsidP="00115E8A">
            <w:pPr>
              <w:spacing w:line="16" w:lineRule="atLeast"/>
              <w:ind w:firstLineChars="200" w:firstLine="420"/>
              <w:jc w:val="left"/>
              <w:rPr>
                <w:rFonts w:asciiTheme="minorEastAsia" w:hAnsiTheme="minorEastAsia"/>
                <w:szCs w:val="18"/>
              </w:rPr>
            </w:pPr>
            <w:r w:rsidRPr="00DC020C">
              <w:rPr>
                <w:rFonts w:asciiTheme="minorEastAsia" w:hAnsiTheme="minorEastAsia" w:hint="eastAsia"/>
                <w:szCs w:val="18"/>
              </w:rPr>
              <w:t>5.3</w:t>
            </w:r>
          </w:p>
        </w:tc>
      </w:tr>
      <w:tr w:rsidR="0054179F" w:rsidRPr="00DC020C" w14:paraId="7ED979EB" w14:textId="77777777">
        <w:tc>
          <w:tcPr>
            <w:tcW w:w="1208" w:type="dxa"/>
            <w:tcBorders>
              <w:top w:val="nil"/>
              <w:bottom w:val="nil"/>
            </w:tcBorders>
          </w:tcPr>
          <w:p w14:paraId="743FBC5E" w14:textId="77777777" w:rsidR="0054179F" w:rsidRPr="00DC020C" w:rsidRDefault="0054179F" w:rsidP="00115E8A">
            <w:pPr>
              <w:spacing w:line="16" w:lineRule="atLeast"/>
              <w:rPr>
                <w:rFonts w:asciiTheme="minorEastAsia" w:hAnsiTheme="minorEastAsia"/>
                <w:szCs w:val="18"/>
              </w:rPr>
            </w:pPr>
          </w:p>
        </w:tc>
        <w:tc>
          <w:tcPr>
            <w:tcW w:w="2065" w:type="dxa"/>
            <w:tcBorders>
              <w:top w:val="nil"/>
            </w:tcBorders>
          </w:tcPr>
          <w:p w14:paraId="4C2A5DEE"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土地成本</w:t>
            </w:r>
          </w:p>
        </w:tc>
        <w:tc>
          <w:tcPr>
            <w:tcW w:w="2509" w:type="dxa"/>
          </w:tcPr>
          <w:p w14:paraId="10625000"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深圳市</w:t>
            </w:r>
            <w:r w:rsidRPr="00DC020C">
              <w:rPr>
                <w:rFonts w:asciiTheme="minorEastAsia" w:hAnsiTheme="minorEastAsia" w:hint="eastAsia"/>
                <w:szCs w:val="18"/>
              </w:rPr>
              <w:t>2016年商业用地价格12787元/</w:t>
            </w:r>
            <w:r w:rsidRPr="00DC020C">
              <w:rPr>
                <w:rFonts w:asciiTheme="minorEastAsia" w:hAnsiTheme="minorEastAsia"/>
                <w:szCs w:val="18"/>
              </w:rPr>
              <w:t xml:space="preserve"> m³ </w:t>
            </w:r>
            <w:r w:rsidRPr="00DC020C">
              <w:rPr>
                <w:rFonts w:asciiTheme="minorEastAsia" w:hAnsiTheme="minorEastAsia" w:hint="eastAsia"/>
                <w:szCs w:val="18"/>
              </w:rPr>
              <w:t>，按商业用地40年的使用年限计算</w:t>
            </w:r>
          </w:p>
        </w:tc>
        <w:tc>
          <w:tcPr>
            <w:tcW w:w="1623" w:type="dxa"/>
            <w:tcBorders>
              <w:right w:val="nil"/>
            </w:tcBorders>
          </w:tcPr>
          <w:p w14:paraId="26A3CFFE"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hint="eastAsia"/>
                <w:szCs w:val="18"/>
              </w:rPr>
              <w:t>44755</w:t>
            </w:r>
          </w:p>
        </w:tc>
        <w:tc>
          <w:tcPr>
            <w:tcW w:w="1180" w:type="dxa"/>
            <w:tcBorders>
              <w:left w:val="nil"/>
            </w:tcBorders>
          </w:tcPr>
          <w:p w14:paraId="756EFB64" w14:textId="77777777" w:rsidR="0054179F" w:rsidRPr="00DC020C" w:rsidRDefault="0054179F" w:rsidP="00115E8A">
            <w:pPr>
              <w:spacing w:line="16" w:lineRule="atLeast"/>
              <w:jc w:val="left"/>
              <w:rPr>
                <w:rFonts w:asciiTheme="minorEastAsia" w:hAnsiTheme="minorEastAsia"/>
                <w:szCs w:val="18"/>
              </w:rPr>
            </w:pPr>
          </w:p>
          <w:p w14:paraId="3DAF2D67" w14:textId="77777777" w:rsidR="0054179F" w:rsidRPr="00DC020C" w:rsidRDefault="00BA603D" w:rsidP="00115E8A">
            <w:pPr>
              <w:spacing w:line="16" w:lineRule="atLeast"/>
              <w:ind w:firstLineChars="200" w:firstLine="420"/>
              <w:jc w:val="left"/>
              <w:rPr>
                <w:rFonts w:asciiTheme="minorEastAsia" w:hAnsiTheme="minorEastAsia"/>
                <w:szCs w:val="18"/>
              </w:rPr>
            </w:pPr>
            <w:r w:rsidRPr="00DC020C">
              <w:rPr>
                <w:rFonts w:asciiTheme="minorEastAsia" w:hAnsiTheme="minorEastAsia" w:hint="eastAsia"/>
                <w:szCs w:val="18"/>
              </w:rPr>
              <w:t>38.3</w:t>
            </w:r>
          </w:p>
          <w:p w14:paraId="046DAED9" w14:textId="77777777" w:rsidR="0054179F" w:rsidRPr="00DC020C" w:rsidRDefault="0054179F" w:rsidP="00115E8A">
            <w:pPr>
              <w:spacing w:line="16" w:lineRule="atLeast"/>
              <w:rPr>
                <w:rFonts w:asciiTheme="minorEastAsia" w:hAnsiTheme="minorEastAsia"/>
                <w:szCs w:val="18"/>
              </w:rPr>
            </w:pPr>
          </w:p>
        </w:tc>
      </w:tr>
      <w:tr w:rsidR="0054179F" w:rsidRPr="00DC020C" w14:paraId="0B377D8D" w14:textId="77777777">
        <w:trPr>
          <w:trHeight w:val="443"/>
        </w:trPr>
        <w:tc>
          <w:tcPr>
            <w:tcW w:w="1208" w:type="dxa"/>
            <w:tcBorders>
              <w:top w:val="nil"/>
            </w:tcBorders>
          </w:tcPr>
          <w:p w14:paraId="78272A53" w14:textId="77777777" w:rsidR="0054179F" w:rsidRPr="00DC020C" w:rsidRDefault="0054179F" w:rsidP="00115E8A">
            <w:pPr>
              <w:spacing w:line="16" w:lineRule="atLeast"/>
              <w:rPr>
                <w:rFonts w:asciiTheme="minorEastAsia" w:hAnsiTheme="minorEastAsia"/>
                <w:szCs w:val="18"/>
              </w:rPr>
            </w:pPr>
          </w:p>
        </w:tc>
        <w:tc>
          <w:tcPr>
            <w:tcW w:w="2065" w:type="dxa"/>
            <w:tcBorders>
              <w:top w:val="nil"/>
            </w:tcBorders>
          </w:tcPr>
          <w:p w14:paraId="118F9908"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运行维护费</w:t>
            </w:r>
          </w:p>
        </w:tc>
        <w:tc>
          <w:tcPr>
            <w:tcW w:w="2509" w:type="dxa"/>
          </w:tcPr>
          <w:p w14:paraId="4CEE8A84" w14:textId="77777777" w:rsidR="0054179F" w:rsidRPr="00DC020C" w:rsidRDefault="00BA603D" w:rsidP="00115E8A">
            <w:pPr>
              <w:spacing w:line="16" w:lineRule="atLeast"/>
              <w:jc w:val="left"/>
              <w:rPr>
                <w:rFonts w:asciiTheme="minorEastAsia" w:hAnsiTheme="minorEastAsia"/>
                <w:szCs w:val="18"/>
              </w:rPr>
            </w:pPr>
            <w:r w:rsidRPr="00DC020C">
              <w:rPr>
                <w:rFonts w:asciiTheme="minorEastAsia" w:hAnsiTheme="minorEastAsia"/>
                <w:szCs w:val="18"/>
              </w:rPr>
              <w:t>人员工资、水电、保险、清洁维护等费用</w:t>
            </w:r>
          </w:p>
        </w:tc>
        <w:tc>
          <w:tcPr>
            <w:tcW w:w="1623" w:type="dxa"/>
            <w:tcBorders>
              <w:right w:val="nil"/>
            </w:tcBorders>
          </w:tcPr>
          <w:p w14:paraId="7644D626" w14:textId="77777777" w:rsidR="0054179F" w:rsidRPr="00DC020C" w:rsidRDefault="00BA603D" w:rsidP="00115E8A">
            <w:pPr>
              <w:spacing w:line="16" w:lineRule="atLeast"/>
              <w:ind w:firstLineChars="400" w:firstLine="840"/>
              <w:jc w:val="left"/>
              <w:rPr>
                <w:rFonts w:asciiTheme="minorEastAsia" w:hAnsiTheme="minorEastAsia"/>
                <w:szCs w:val="18"/>
              </w:rPr>
            </w:pPr>
            <w:r w:rsidRPr="00DC020C">
              <w:rPr>
                <w:rFonts w:asciiTheme="minorEastAsia" w:hAnsiTheme="minorEastAsia" w:hint="eastAsia"/>
                <w:szCs w:val="18"/>
              </w:rPr>
              <w:t>486744</w:t>
            </w:r>
          </w:p>
        </w:tc>
        <w:tc>
          <w:tcPr>
            <w:tcW w:w="1180" w:type="dxa"/>
            <w:tcBorders>
              <w:left w:val="nil"/>
            </w:tcBorders>
          </w:tcPr>
          <w:p w14:paraId="49D854BC" w14:textId="77777777" w:rsidR="0054179F" w:rsidRPr="00DC020C" w:rsidRDefault="00BA603D" w:rsidP="00115E8A">
            <w:pPr>
              <w:spacing w:line="16" w:lineRule="atLeast"/>
              <w:ind w:firstLineChars="200" w:firstLine="420"/>
              <w:jc w:val="left"/>
              <w:rPr>
                <w:rFonts w:asciiTheme="minorEastAsia" w:hAnsiTheme="minorEastAsia"/>
                <w:szCs w:val="18"/>
              </w:rPr>
            </w:pPr>
            <w:r w:rsidRPr="00DC020C">
              <w:rPr>
                <w:rFonts w:asciiTheme="minorEastAsia" w:hAnsiTheme="minorEastAsia" w:hint="eastAsia"/>
                <w:szCs w:val="18"/>
              </w:rPr>
              <w:t>416.7</w:t>
            </w:r>
          </w:p>
        </w:tc>
      </w:tr>
      <w:tr w:rsidR="0054179F" w:rsidRPr="00DC020C" w14:paraId="4A592BEB" w14:textId="77777777">
        <w:trPr>
          <w:trHeight w:val="139"/>
        </w:trPr>
        <w:tc>
          <w:tcPr>
            <w:tcW w:w="1208" w:type="dxa"/>
            <w:tcBorders>
              <w:bottom w:val="nil"/>
            </w:tcBorders>
          </w:tcPr>
          <w:p w14:paraId="6AD8481C" w14:textId="77777777" w:rsidR="0054179F" w:rsidRPr="00DC020C" w:rsidRDefault="0054179F" w:rsidP="00115E8A">
            <w:pPr>
              <w:spacing w:line="16" w:lineRule="atLeast"/>
              <w:rPr>
                <w:rFonts w:asciiTheme="minorEastAsia" w:hAnsiTheme="minorEastAsia"/>
                <w:szCs w:val="18"/>
              </w:rPr>
            </w:pPr>
          </w:p>
        </w:tc>
        <w:tc>
          <w:tcPr>
            <w:tcW w:w="2065" w:type="dxa"/>
          </w:tcPr>
          <w:p w14:paraId="06535BBA"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车辆折旧成本</w:t>
            </w:r>
          </w:p>
        </w:tc>
        <w:tc>
          <w:tcPr>
            <w:tcW w:w="2509" w:type="dxa"/>
          </w:tcPr>
          <w:p w14:paraId="46F2A44B" w14:textId="77777777" w:rsidR="0054179F" w:rsidRPr="00DC020C" w:rsidRDefault="00BA603D" w:rsidP="00115E8A">
            <w:pPr>
              <w:spacing w:line="16" w:lineRule="atLeast"/>
              <w:jc w:val="left"/>
              <w:rPr>
                <w:rFonts w:asciiTheme="minorEastAsia" w:hAnsiTheme="minorEastAsia"/>
                <w:szCs w:val="18"/>
              </w:rPr>
            </w:pPr>
            <w:r w:rsidRPr="00DC020C">
              <w:rPr>
                <w:rFonts w:asciiTheme="minorEastAsia" w:hAnsiTheme="minorEastAsia" w:hint="eastAsia"/>
                <w:szCs w:val="18"/>
              </w:rPr>
              <w:t>9万元/辆，3辆；使用寿</w:t>
            </w:r>
            <w:r w:rsidRPr="00DC020C">
              <w:rPr>
                <w:rFonts w:asciiTheme="minorEastAsia" w:hAnsiTheme="minorEastAsia" w:hint="eastAsia"/>
                <w:szCs w:val="18"/>
              </w:rPr>
              <w:lastRenderedPageBreak/>
              <w:t>命10年</w:t>
            </w:r>
          </w:p>
        </w:tc>
        <w:tc>
          <w:tcPr>
            <w:tcW w:w="1623" w:type="dxa"/>
            <w:tcBorders>
              <w:right w:val="nil"/>
            </w:tcBorders>
          </w:tcPr>
          <w:p w14:paraId="6595B426" w14:textId="77777777" w:rsidR="0054179F" w:rsidRPr="00DC020C" w:rsidRDefault="00BA603D" w:rsidP="00115E8A">
            <w:pPr>
              <w:spacing w:line="16" w:lineRule="atLeast"/>
              <w:ind w:firstLineChars="400" w:firstLine="840"/>
              <w:jc w:val="left"/>
              <w:rPr>
                <w:rFonts w:asciiTheme="minorEastAsia" w:hAnsiTheme="minorEastAsia"/>
                <w:szCs w:val="18"/>
              </w:rPr>
            </w:pPr>
            <w:r w:rsidRPr="00DC020C">
              <w:rPr>
                <w:rFonts w:asciiTheme="minorEastAsia" w:hAnsiTheme="minorEastAsia" w:hint="eastAsia"/>
                <w:szCs w:val="18"/>
              </w:rPr>
              <w:lastRenderedPageBreak/>
              <w:t>25920</w:t>
            </w:r>
          </w:p>
        </w:tc>
        <w:tc>
          <w:tcPr>
            <w:tcW w:w="1180" w:type="dxa"/>
            <w:tcBorders>
              <w:left w:val="nil"/>
            </w:tcBorders>
          </w:tcPr>
          <w:p w14:paraId="3B2D0D04" w14:textId="77777777" w:rsidR="0054179F" w:rsidRPr="00DC020C" w:rsidRDefault="00BA603D" w:rsidP="00115E8A">
            <w:pPr>
              <w:spacing w:line="16" w:lineRule="atLeast"/>
              <w:ind w:firstLineChars="200" w:firstLine="420"/>
              <w:jc w:val="left"/>
              <w:rPr>
                <w:rFonts w:asciiTheme="minorEastAsia" w:hAnsiTheme="minorEastAsia"/>
                <w:szCs w:val="18"/>
              </w:rPr>
            </w:pPr>
            <w:r w:rsidRPr="00DC020C">
              <w:rPr>
                <w:rFonts w:asciiTheme="minorEastAsia" w:hAnsiTheme="minorEastAsia" w:hint="eastAsia"/>
                <w:szCs w:val="18"/>
              </w:rPr>
              <w:t>22.2</w:t>
            </w:r>
          </w:p>
        </w:tc>
      </w:tr>
      <w:tr w:rsidR="0054179F" w:rsidRPr="00DC020C" w14:paraId="42148ACC" w14:textId="77777777">
        <w:trPr>
          <w:trHeight w:val="139"/>
        </w:trPr>
        <w:tc>
          <w:tcPr>
            <w:tcW w:w="1208" w:type="dxa"/>
            <w:tcBorders>
              <w:top w:val="nil"/>
              <w:bottom w:val="nil"/>
            </w:tcBorders>
          </w:tcPr>
          <w:p w14:paraId="59F6AB90"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运输成本</w:t>
            </w:r>
          </w:p>
        </w:tc>
        <w:tc>
          <w:tcPr>
            <w:tcW w:w="2065" w:type="dxa"/>
            <w:tcBorders>
              <w:top w:val="nil"/>
            </w:tcBorders>
          </w:tcPr>
          <w:p w14:paraId="6720A14E"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维修及其</w:t>
            </w:r>
            <w:proofErr w:type="gramStart"/>
            <w:r w:rsidRPr="00DC020C">
              <w:rPr>
                <w:rFonts w:asciiTheme="minorEastAsia" w:hAnsiTheme="minorEastAsia"/>
                <w:szCs w:val="18"/>
              </w:rPr>
              <w:t>他成本</w:t>
            </w:r>
            <w:proofErr w:type="gramEnd"/>
          </w:p>
        </w:tc>
        <w:tc>
          <w:tcPr>
            <w:tcW w:w="2509" w:type="dxa"/>
          </w:tcPr>
          <w:p w14:paraId="69D9200D"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维修费</w:t>
            </w:r>
            <w:r w:rsidRPr="00DC020C">
              <w:rPr>
                <w:rFonts w:asciiTheme="minorEastAsia" w:hAnsiTheme="minorEastAsia" w:hint="eastAsia"/>
                <w:szCs w:val="18"/>
              </w:rPr>
              <w:t>500元/年，其他费用1500元/年</w:t>
            </w:r>
          </w:p>
        </w:tc>
        <w:tc>
          <w:tcPr>
            <w:tcW w:w="1623" w:type="dxa"/>
            <w:tcBorders>
              <w:right w:val="nil"/>
            </w:tcBorders>
          </w:tcPr>
          <w:p w14:paraId="49AF7015" w14:textId="77777777" w:rsidR="0054179F" w:rsidRPr="00DC020C" w:rsidRDefault="00BA603D" w:rsidP="00115E8A">
            <w:pPr>
              <w:spacing w:line="16" w:lineRule="atLeast"/>
              <w:ind w:firstLineChars="400" w:firstLine="840"/>
              <w:jc w:val="left"/>
              <w:rPr>
                <w:rFonts w:asciiTheme="minorEastAsia" w:hAnsiTheme="minorEastAsia"/>
                <w:szCs w:val="18"/>
              </w:rPr>
            </w:pPr>
            <w:r w:rsidRPr="00DC020C">
              <w:rPr>
                <w:rFonts w:asciiTheme="minorEastAsia" w:hAnsiTheme="minorEastAsia" w:hint="eastAsia"/>
                <w:szCs w:val="18"/>
              </w:rPr>
              <w:t>2000</w:t>
            </w:r>
          </w:p>
        </w:tc>
        <w:tc>
          <w:tcPr>
            <w:tcW w:w="1180" w:type="dxa"/>
            <w:tcBorders>
              <w:left w:val="nil"/>
            </w:tcBorders>
          </w:tcPr>
          <w:p w14:paraId="6A6BBBE7" w14:textId="77777777" w:rsidR="0054179F" w:rsidRPr="00DC020C" w:rsidRDefault="00BA603D" w:rsidP="00115E8A">
            <w:pPr>
              <w:spacing w:line="16" w:lineRule="atLeast"/>
              <w:ind w:firstLineChars="200" w:firstLine="420"/>
              <w:jc w:val="left"/>
              <w:rPr>
                <w:rFonts w:asciiTheme="minorEastAsia" w:hAnsiTheme="minorEastAsia"/>
                <w:szCs w:val="18"/>
              </w:rPr>
            </w:pPr>
            <w:r w:rsidRPr="00DC020C">
              <w:rPr>
                <w:rFonts w:asciiTheme="minorEastAsia" w:hAnsiTheme="minorEastAsia" w:hint="eastAsia"/>
                <w:szCs w:val="18"/>
              </w:rPr>
              <w:t>1.7</w:t>
            </w:r>
          </w:p>
        </w:tc>
      </w:tr>
      <w:tr w:rsidR="0054179F" w:rsidRPr="00DC020C" w14:paraId="3831B08F" w14:textId="77777777">
        <w:trPr>
          <w:trHeight w:val="342"/>
        </w:trPr>
        <w:tc>
          <w:tcPr>
            <w:tcW w:w="1208" w:type="dxa"/>
            <w:tcBorders>
              <w:top w:val="nil"/>
              <w:bottom w:val="nil"/>
            </w:tcBorders>
          </w:tcPr>
          <w:p w14:paraId="291D93F2" w14:textId="77777777" w:rsidR="0054179F" w:rsidRPr="00DC020C" w:rsidRDefault="0054179F" w:rsidP="00115E8A">
            <w:pPr>
              <w:spacing w:line="16" w:lineRule="atLeast"/>
              <w:rPr>
                <w:rFonts w:asciiTheme="minorEastAsia" w:hAnsiTheme="minorEastAsia"/>
                <w:szCs w:val="18"/>
              </w:rPr>
            </w:pPr>
          </w:p>
        </w:tc>
        <w:tc>
          <w:tcPr>
            <w:tcW w:w="2065" w:type="dxa"/>
            <w:tcBorders>
              <w:top w:val="nil"/>
            </w:tcBorders>
          </w:tcPr>
          <w:p w14:paraId="6EC16A9A"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人工成本</w:t>
            </w:r>
          </w:p>
        </w:tc>
        <w:tc>
          <w:tcPr>
            <w:tcW w:w="2509" w:type="dxa"/>
          </w:tcPr>
          <w:p w14:paraId="0D237EEC"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工人</w:t>
            </w:r>
            <w:r w:rsidRPr="00DC020C">
              <w:rPr>
                <w:rFonts w:asciiTheme="minorEastAsia" w:hAnsiTheme="minorEastAsia" w:hint="eastAsia"/>
                <w:szCs w:val="18"/>
              </w:rPr>
              <w:t>10名，1380元/（人·月），津贴福利7064元/（年·人）</w:t>
            </w:r>
          </w:p>
        </w:tc>
        <w:tc>
          <w:tcPr>
            <w:tcW w:w="1623" w:type="dxa"/>
            <w:tcBorders>
              <w:right w:val="nil"/>
            </w:tcBorders>
          </w:tcPr>
          <w:p w14:paraId="25C8E9A5" w14:textId="77777777" w:rsidR="0054179F" w:rsidRPr="00DC020C" w:rsidRDefault="00BA603D" w:rsidP="00115E8A">
            <w:pPr>
              <w:spacing w:line="16" w:lineRule="atLeast"/>
              <w:ind w:firstLineChars="400" w:firstLine="840"/>
              <w:jc w:val="left"/>
              <w:rPr>
                <w:rFonts w:asciiTheme="minorEastAsia" w:hAnsiTheme="minorEastAsia"/>
                <w:szCs w:val="18"/>
              </w:rPr>
            </w:pPr>
            <w:r w:rsidRPr="00DC020C">
              <w:rPr>
                <w:rFonts w:asciiTheme="minorEastAsia" w:hAnsiTheme="minorEastAsia" w:hint="eastAsia"/>
                <w:szCs w:val="18"/>
              </w:rPr>
              <w:t>236240</w:t>
            </w:r>
          </w:p>
        </w:tc>
        <w:tc>
          <w:tcPr>
            <w:tcW w:w="1180" w:type="dxa"/>
            <w:tcBorders>
              <w:left w:val="nil"/>
            </w:tcBorders>
          </w:tcPr>
          <w:p w14:paraId="27B8247A" w14:textId="77777777" w:rsidR="0054179F" w:rsidRPr="00DC020C" w:rsidRDefault="0054179F" w:rsidP="00115E8A">
            <w:pPr>
              <w:spacing w:line="16" w:lineRule="atLeast"/>
              <w:jc w:val="left"/>
              <w:rPr>
                <w:rFonts w:asciiTheme="minorEastAsia" w:hAnsiTheme="minorEastAsia"/>
                <w:szCs w:val="18"/>
              </w:rPr>
            </w:pPr>
          </w:p>
          <w:p w14:paraId="5E5C2560" w14:textId="77777777" w:rsidR="0054179F" w:rsidRPr="00DC020C" w:rsidRDefault="00BA603D" w:rsidP="00115E8A">
            <w:pPr>
              <w:spacing w:line="16" w:lineRule="atLeast"/>
              <w:ind w:firstLineChars="200" w:firstLine="420"/>
              <w:jc w:val="left"/>
              <w:rPr>
                <w:rFonts w:asciiTheme="minorEastAsia" w:hAnsiTheme="minorEastAsia"/>
                <w:szCs w:val="18"/>
              </w:rPr>
            </w:pPr>
            <w:r w:rsidRPr="00DC020C">
              <w:rPr>
                <w:rFonts w:asciiTheme="minorEastAsia" w:hAnsiTheme="minorEastAsia" w:hint="eastAsia"/>
                <w:szCs w:val="18"/>
              </w:rPr>
              <w:t>202.3</w:t>
            </w:r>
          </w:p>
          <w:p w14:paraId="1012B18A" w14:textId="77777777" w:rsidR="0054179F" w:rsidRPr="00DC020C" w:rsidRDefault="0054179F" w:rsidP="00115E8A">
            <w:pPr>
              <w:spacing w:line="16" w:lineRule="atLeast"/>
              <w:rPr>
                <w:rFonts w:asciiTheme="minorEastAsia" w:hAnsiTheme="minorEastAsia"/>
                <w:szCs w:val="18"/>
              </w:rPr>
            </w:pPr>
          </w:p>
        </w:tc>
      </w:tr>
      <w:tr w:rsidR="0054179F" w:rsidRPr="00DC020C" w14:paraId="0DB35980" w14:textId="77777777">
        <w:trPr>
          <w:trHeight w:val="156"/>
        </w:trPr>
        <w:tc>
          <w:tcPr>
            <w:tcW w:w="1208" w:type="dxa"/>
            <w:tcBorders>
              <w:top w:val="nil"/>
              <w:bottom w:val="single" w:sz="4" w:space="0" w:color="auto"/>
            </w:tcBorders>
          </w:tcPr>
          <w:p w14:paraId="654F24FB" w14:textId="77777777" w:rsidR="0054179F" w:rsidRPr="00DC020C" w:rsidRDefault="0054179F" w:rsidP="00115E8A">
            <w:pPr>
              <w:spacing w:line="16" w:lineRule="atLeast"/>
              <w:rPr>
                <w:rFonts w:asciiTheme="minorEastAsia" w:hAnsiTheme="minorEastAsia"/>
                <w:szCs w:val="18"/>
              </w:rPr>
            </w:pPr>
          </w:p>
        </w:tc>
        <w:tc>
          <w:tcPr>
            <w:tcW w:w="2065" w:type="dxa"/>
            <w:tcBorders>
              <w:bottom w:val="single" w:sz="4" w:space="0" w:color="auto"/>
            </w:tcBorders>
          </w:tcPr>
          <w:p w14:paraId="284A9284"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动力费</w:t>
            </w:r>
          </w:p>
        </w:tc>
        <w:tc>
          <w:tcPr>
            <w:tcW w:w="2509" w:type="dxa"/>
            <w:tcBorders>
              <w:bottom w:val="single" w:sz="4" w:space="0" w:color="auto"/>
            </w:tcBorders>
          </w:tcPr>
          <w:p w14:paraId="4FE3A9EB"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相关油费</w:t>
            </w:r>
          </w:p>
        </w:tc>
        <w:tc>
          <w:tcPr>
            <w:tcW w:w="1623" w:type="dxa"/>
            <w:tcBorders>
              <w:bottom w:val="single" w:sz="4" w:space="0" w:color="auto"/>
              <w:right w:val="nil"/>
            </w:tcBorders>
          </w:tcPr>
          <w:p w14:paraId="6BFA7FA6" w14:textId="77777777" w:rsidR="0054179F" w:rsidRPr="00DC020C" w:rsidRDefault="00BA603D" w:rsidP="00115E8A">
            <w:pPr>
              <w:spacing w:line="16" w:lineRule="atLeast"/>
              <w:ind w:firstLineChars="400" w:firstLine="840"/>
              <w:jc w:val="left"/>
              <w:rPr>
                <w:rFonts w:asciiTheme="minorEastAsia" w:hAnsiTheme="minorEastAsia"/>
                <w:szCs w:val="18"/>
              </w:rPr>
            </w:pPr>
            <w:r w:rsidRPr="00DC020C">
              <w:rPr>
                <w:rFonts w:asciiTheme="minorEastAsia" w:hAnsiTheme="minorEastAsia" w:hint="eastAsia"/>
                <w:szCs w:val="18"/>
              </w:rPr>
              <w:t>9000</w:t>
            </w:r>
          </w:p>
        </w:tc>
        <w:tc>
          <w:tcPr>
            <w:tcW w:w="1180" w:type="dxa"/>
            <w:tcBorders>
              <w:left w:val="nil"/>
              <w:bottom w:val="single" w:sz="4" w:space="0" w:color="auto"/>
            </w:tcBorders>
          </w:tcPr>
          <w:p w14:paraId="03FFF6FF" w14:textId="77777777" w:rsidR="0054179F" w:rsidRPr="00DC020C" w:rsidRDefault="00BA603D" w:rsidP="00115E8A">
            <w:pPr>
              <w:spacing w:line="16" w:lineRule="atLeast"/>
              <w:ind w:firstLineChars="200" w:firstLine="420"/>
              <w:jc w:val="left"/>
              <w:rPr>
                <w:rFonts w:asciiTheme="minorEastAsia" w:hAnsiTheme="minorEastAsia"/>
                <w:szCs w:val="18"/>
              </w:rPr>
            </w:pPr>
            <w:r w:rsidRPr="00DC020C">
              <w:rPr>
                <w:rFonts w:asciiTheme="minorEastAsia" w:hAnsiTheme="minorEastAsia" w:hint="eastAsia"/>
                <w:szCs w:val="18"/>
              </w:rPr>
              <w:t>7.7</w:t>
            </w:r>
          </w:p>
        </w:tc>
      </w:tr>
      <w:tr w:rsidR="0054179F" w:rsidRPr="00DC020C" w14:paraId="4ACEA6C8" w14:textId="77777777">
        <w:trPr>
          <w:trHeight w:val="96"/>
        </w:trPr>
        <w:tc>
          <w:tcPr>
            <w:tcW w:w="1208" w:type="dxa"/>
            <w:tcBorders>
              <w:top w:val="single" w:sz="4" w:space="0" w:color="auto"/>
            </w:tcBorders>
          </w:tcPr>
          <w:p w14:paraId="347D3434" w14:textId="77777777" w:rsidR="0054179F" w:rsidRPr="00DC020C" w:rsidRDefault="00BA603D" w:rsidP="00115E8A">
            <w:pPr>
              <w:spacing w:line="16" w:lineRule="atLeast"/>
              <w:rPr>
                <w:rFonts w:asciiTheme="minorEastAsia" w:hAnsiTheme="minorEastAsia"/>
                <w:szCs w:val="18"/>
              </w:rPr>
            </w:pPr>
            <w:r w:rsidRPr="00DC020C">
              <w:rPr>
                <w:rFonts w:asciiTheme="minorEastAsia" w:hAnsiTheme="minorEastAsia"/>
                <w:szCs w:val="18"/>
              </w:rPr>
              <w:t>合计</w:t>
            </w:r>
          </w:p>
        </w:tc>
        <w:tc>
          <w:tcPr>
            <w:tcW w:w="2065" w:type="dxa"/>
            <w:tcBorders>
              <w:top w:val="single" w:sz="4" w:space="0" w:color="auto"/>
            </w:tcBorders>
          </w:tcPr>
          <w:p w14:paraId="42488B47" w14:textId="77777777" w:rsidR="0054179F" w:rsidRPr="00DC020C" w:rsidRDefault="0054179F" w:rsidP="00115E8A">
            <w:pPr>
              <w:spacing w:line="16" w:lineRule="atLeast"/>
              <w:rPr>
                <w:rFonts w:asciiTheme="minorEastAsia" w:hAnsiTheme="minorEastAsia"/>
                <w:szCs w:val="18"/>
              </w:rPr>
            </w:pPr>
          </w:p>
        </w:tc>
        <w:tc>
          <w:tcPr>
            <w:tcW w:w="2509" w:type="dxa"/>
            <w:tcBorders>
              <w:top w:val="single" w:sz="4" w:space="0" w:color="auto"/>
            </w:tcBorders>
          </w:tcPr>
          <w:p w14:paraId="7413FB35" w14:textId="77777777" w:rsidR="0054179F" w:rsidRPr="00DC020C" w:rsidRDefault="0054179F" w:rsidP="00115E8A">
            <w:pPr>
              <w:spacing w:line="16" w:lineRule="atLeast"/>
              <w:rPr>
                <w:rFonts w:asciiTheme="minorEastAsia" w:hAnsiTheme="minorEastAsia"/>
                <w:szCs w:val="18"/>
              </w:rPr>
            </w:pPr>
          </w:p>
        </w:tc>
        <w:tc>
          <w:tcPr>
            <w:tcW w:w="1623" w:type="dxa"/>
            <w:tcBorders>
              <w:top w:val="single" w:sz="4" w:space="0" w:color="auto"/>
              <w:right w:val="nil"/>
            </w:tcBorders>
          </w:tcPr>
          <w:p w14:paraId="3D9906FB" w14:textId="77777777" w:rsidR="0054179F" w:rsidRPr="00DC020C" w:rsidRDefault="0054179F" w:rsidP="00115E8A">
            <w:pPr>
              <w:spacing w:line="16" w:lineRule="atLeast"/>
              <w:ind w:firstLineChars="400" w:firstLine="840"/>
              <w:jc w:val="left"/>
              <w:rPr>
                <w:rFonts w:asciiTheme="minorEastAsia" w:hAnsiTheme="minorEastAsia"/>
                <w:szCs w:val="18"/>
              </w:rPr>
            </w:pPr>
          </w:p>
        </w:tc>
        <w:tc>
          <w:tcPr>
            <w:tcW w:w="1180" w:type="dxa"/>
            <w:tcBorders>
              <w:top w:val="single" w:sz="4" w:space="0" w:color="auto"/>
              <w:left w:val="nil"/>
            </w:tcBorders>
          </w:tcPr>
          <w:p w14:paraId="32ADA639" w14:textId="77777777" w:rsidR="0054179F" w:rsidRPr="00DC020C" w:rsidRDefault="00BA603D" w:rsidP="00115E8A">
            <w:pPr>
              <w:spacing w:line="16" w:lineRule="atLeast"/>
              <w:ind w:firstLineChars="200" w:firstLine="420"/>
              <w:jc w:val="left"/>
              <w:rPr>
                <w:rFonts w:asciiTheme="minorEastAsia" w:hAnsiTheme="minorEastAsia"/>
                <w:szCs w:val="18"/>
              </w:rPr>
            </w:pPr>
            <w:r w:rsidRPr="00DC020C">
              <w:rPr>
                <w:rFonts w:asciiTheme="minorEastAsia" w:hAnsiTheme="minorEastAsia" w:hint="eastAsia"/>
                <w:szCs w:val="18"/>
              </w:rPr>
              <w:t>727.2</w:t>
            </w:r>
          </w:p>
        </w:tc>
      </w:tr>
    </w:tbl>
    <w:p w14:paraId="74E12AD5" w14:textId="77777777" w:rsidR="0054179F" w:rsidRPr="00DC020C" w:rsidRDefault="0054179F">
      <w:pPr>
        <w:spacing w:line="220" w:lineRule="atLeast"/>
      </w:pPr>
    </w:p>
    <w:p w14:paraId="7D3527F5" w14:textId="77777777" w:rsidR="0054179F" w:rsidRPr="00DC020C" w:rsidRDefault="00BA603D">
      <w:pPr>
        <w:pStyle w:val="a3"/>
        <w:keepNext/>
        <w:ind w:firstLineChars="800" w:firstLine="1767"/>
        <w:rPr>
          <w:rFonts w:asciiTheme="minorEastAsia" w:eastAsiaTheme="minorEastAsia" w:hAnsiTheme="minorEastAsia"/>
          <w:sz w:val="28"/>
          <w:szCs w:val="28"/>
        </w:rPr>
      </w:pPr>
      <w:r w:rsidRPr="00DC020C">
        <w:rPr>
          <w:b/>
          <w:sz w:val="22"/>
        </w:rPr>
        <w:t>表</w:t>
      </w:r>
      <w:r w:rsidRPr="00DC020C">
        <w:rPr>
          <w:rFonts w:hint="eastAsia"/>
          <w:b/>
          <w:sz w:val="22"/>
        </w:rPr>
        <w:t xml:space="preserve"> 5-</w:t>
      </w:r>
      <w:r w:rsidR="004F5CF8" w:rsidRPr="00DC020C">
        <w:rPr>
          <w:rFonts w:hint="eastAsia"/>
          <w:b/>
          <w:sz w:val="22"/>
        </w:rPr>
        <w:t>8</w:t>
      </w:r>
      <w:r w:rsidRPr="00DC020C">
        <w:rPr>
          <w:rFonts w:asciiTheme="minorEastAsia" w:eastAsia="宋体" w:hAnsiTheme="minorEastAsia" w:hint="eastAsia"/>
          <w:b/>
          <w:sz w:val="22"/>
          <w:szCs w:val="22"/>
        </w:rPr>
        <w:t>垃圾转运站转运成本计算说明与核算结果</w:t>
      </w:r>
    </w:p>
    <w:tbl>
      <w:tblPr>
        <w:tblStyle w:val="13"/>
        <w:tblW w:w="8624" w:type="dxa"/>
        <w:tblLayout w:type="fixed"/>
        <w:tblLook w:val="04A0" w:firstRow="1" w:lastRow="0" w:firstColumn="1" w:lastColumn="0" w:noHBand="0" w:noVBand="1"/>
      </w:tblPr>
      <w:tblGrid>
        <w:gridCol w:w="1061"/>
        <w:gridCol w:w="885"/>
        <w:gridCol w:w="150"/>
        <w:gridCol w:w="588"/>
        <w:gridCol w:w="595"/>
        <w:gridCol w:w="592"/>
        <w:gridCol w:w="880"/>
        <w:gridCol w:w="259"/>
        <w:gridCol w:w="41"/>
        <w:gridCol w:w="38"/>
        <w:gridCol w:w="557"/>
        <w:gridCol w:w="443"/>
        <w:gridCol w:w="445"/>
        <w:gridCol w:w="34"/>
        <w:gridCol w:w="702"/>
        <w:gridCol w:w="433"/>
        <w:gridCol w:w="79"/>
        <w:gridCol w:w="155"/>
        <w:gridCol w:w="38"/>
        <w:gridCol w:w="97"/>
        <w:gridCol w:w="526"/>
        <w:gridCol w:w="26"/>
      </w:tblGrid>
      <w:tr w:rsidR="0054179F" w:rsidRPr="00DC020C" w14:paraId="79FD1E45" w14:textId="77777777">
        <w:trPr>
          <w:gridAfter w:val="1"/>
          <w:wAfter w:w="26" w:type="dxa"/>
          <w:tblHeader/>
        </w:trPr>
        <w:tc>
          <w:tcPr>
            <w:tcW w:w="1061" w:type="dxa"/>
            <w:tcBorders>
              <w:top w:val="single" w:sz="18" w:space="0" w:color="auto"/>
            </w:tcBorders>
          </w:tcPr>
          <w:p w14:paraId="7B4AE87F" w14:textId="77777777" w:rsidR="0054179F" w:rsidRPr="00DC020C" w:rsidRDefault="00BA603D" w:rsidP="00115E8A">
            <w:pPr>
              <w:spacing w:line="16" w:lineRule="atLeast"/>
              <w:rPr>
                <w:rFonts w:asciiTheme="minorEastAsia" w:hAnsiTheme="minorEastAsia"/>
                <w:b/>
                <w:sz w:val="13"/>
                <w:szCs w:val="13"/>
              </w:rPr>
            </w:pPr>
            <w:r w:rsidRPr="00DC020C">
              <w:rPr>
                <w:rFonts w:asciiTheme="minorEastAsia" w:hAnsiTheme="minorEastAsia" w:hint="eastAsia"/>
                <w:b/>
                <w:sz w:val="13"/>
                <w:szCs w:val="13"/>
              </w:rPr>
              <w:t>项目</w:t>
            </w:r>
          </w:p>
        </w:tc>
        <w:tc>
          <w:tcPr>
            <w:tcW w:w="885" w:type="dxa"/>
            <w:tcBorders>
              <w:top w:val="single" w:sz="18" w:space="0" w:color="auto"/>
            </w:tcBorders>
          </w:tcPr>
          <w:p w14:paraId="03C65224" w14:textId="77777777" w:rsidR="0054179F" w:rsidRPr="00DC020C" w:rsidRDefault="00BA603D" w:rsidP="00115E8A">
            <w:pPr>
              <w:spacing w:line="16" w:lineRule="atLeast"/>
              <w:jc w:val="left"/>
              <w:rPr>
                <w:rFonts w:asciiTheme="minorEastAsia" w:hAnsiTheme="minorEastAsia"/>
                <w:b/>
                <w:sz w:val="13"/>
                <w:szCs w:val="13"/>
              </w:rPr>
            </w:pPr>
            <w:r w:rsidRPr="00DC020C">
              <w:rPr>
                <w:rFonts w:asciiTheme="minorEastAsia" w:hAnsiTheme="minorEastAsia" w:hint="eastAsia"/>
                <w:b/>
                <w:sz w:val="13"/>
                <w:szCs w:val="13"/>
              </w:rPr>
              <w:t>转运站成本</w:t>
            </w:r>
          </w:p>
        </w:tc>
        <w:tc>
          <w:tcPr>
            <w:tcW w:w="738" w:type="dxa"/>
            <w:gridSpan w:val="2"/>
            <w:tcBorders>
              <w:top w:val="single" w:sz="18" w:space="0" w:color="auto"/>
            </w:tcBorders>
          </w:tcPr>
          <w:p w14:paraId="6A49E83F" w14:textId="77777777" w:rsidR="0054179F" w:rsidRPr="00DC020C" w:rsidRDefault="00BA603D" w:rsidP="00115E8A">
            <w:pPr>
              <w:spacing w:line="16" w:lineRule="atLeast"/>
              <w:jc w:val="left"/>
              <w:rPr>
                <w:rFonts w:asciiTheme="minorEastAsia" w:hAnsiTheme="minorEastAsia"/>
                <w:b/>
                <w:sz w:val="13"/>
                <w:szCs w:val="13"/>
              </w:rPr>
            </w:pPr>
            <w:r w:rsidRPr="00DC020C">
              <w:rPr>
                <w:rFonts w:asciiTheme="minorEastAsia" w:hAnsiTheme="minorEastAsia" w:hint="eastAsia"/>
                <w:b/>
                <w:sz w:val="13"/>
                <w:szCs w:val="13"/>
              </w:rPr>
              <w:t>运输成本</w:t>
            </w:r>
          </w:p>
        </w:tc>
        <w:tc>
          <w:tcPr>
            <w:tcW w:w="595" w:type="dxa"/>
            <w:tcBorders>
              <w:top w:val="single" w:sz="18" w:space="0" w:color="auto"/>
              <w:right w:val="nil"/>
            </w:tcBorders>
          </w:tcPr>
          <w:p w14:paraId="305FA96E" w14:textId="77777777" w:rsidR="0054179F" w:rsidRPr="00DC020C" w:rsidRDefault="00BA603D" w:rsidP="00115E8A">
            <w:pPr>
              <w:spacing w:line="16" w:lineRule="atLeast"/>
              <w:jc w:val="left"/>
              <w:rPr>
                <w:rFonts w:asciiTheme="minorEastAsia" w:hAnsiTheme="minorEastAsia"/>
                <w:b/>
                <w:sz w:val="13"/>
                <w:szCs w:val="13"/>
              </w:rPr>
            </w:pPr>
            <w:r w:rsidRPr="00DC020C">
              <w:rPr>
                <w:rFonts w:asciiTheme="minorEastAsia" w:hAnsiTheme="minorEastAsia" w:hint="eastAsia"/>
                <w:b/>
                <w:sz w:val="13"/>
                <w:szCs w:val="13"/>
              </w:rPr>
              <w:t>人工费</w:t>
            </w:r>
          </w:p>
        </w:tc>
        <w:tc>
          <w:tcPr>
            <w:tcW w:w="592" w:type="dxa"/>
            <w:tcBorders>
              <w:top w:val="single" w:sz="18" w:space="0" w:color="auto"/>
              <w:left w:val="nil"/>
            </w:tcBorders>
          </w:tcPr>
          <w:p w14:paraId="60F3B40E" w14:textId="77777777" w:rsidR="0054179F" w:rsidRPr="00DC020C" w:rsidRDefault="00BA603D" w:rsidP="00115E8A">
            <w:pPr>
              <w:spacing w:line="16" w:lineRule="atLeast"/>
              <w:jc w:val="left"/>
              <w:rPr>
                <w:rFonts w:asciiTheme="minorEastAsia" w:hAnsiTheme="minorEastAsia"/>
                <w:b/>
                <w:sz w:val="13"/>
                <w:szCs w:val="13"/>
              </w:rPr>
            </w:pPr>
            <w:r w:rsidRPr="00DC020C">
              <w:rPr>
                <w:rFonts w:asciiTheme="minorEastAsia" w:hAnsiTheme="minorEastAsia"/>
                <w:b/>
                <w:sz w:val="13"/>
                <w:szCs w:val="13"/>
              </w:rPr>
              <w:t>动力费</w:t>
            </w:r>
          </w:p>
        </w:tc>
        <w:tc>
          <w:tcPr>
            <w:tcW w:w="1180" w:type="dxa"/>
            <w:gridSpan w:val="3"/>
            <w:tcBorders>
              <w:top w:val="single" w:sz="18" w:space="0" w:color="auto"/>
              <w:left w:val="nil"/>
            </w:tcBorders>
          </w:tcPr>
          <w:p w14:paraId="004F67CA" w14:textId="77777777" w:rsidR="0054179F" w:rsidRPr="00DC020C" w:rsidRDefault="00BA603D" w:rsidP="00115E8A">
            <w:pPr>
              <w:spacing w:line="16" w:lineRule="atLeast"/>
              <w:jc w:val="left"/>
              <w:rPr>
                <w:rFonts w:asciiTheme="minorEastAsia" w:hAnsiTheme="minorEastAsia"/>
                <w:b/>
                <w:sz w:val="13"/>
                <w:szCs w:val="13"/>
              </w:rPr>
            </w:pPr>
            <w:r w:rsidRPr="00DC020C">
              <w:rPr>
                <w:rFonts w:asciiTheme="minorEastAsia" w:hAnsiTheme="minorEastAsia"/>
                <w:b/>
                <w:sz w:val="13"/>
                <w:szCs w:val="13"/>
              </w:rPr>
              <w:t>材料费（含轮胎）</w:t>
            </w:r>
          </w:p>
        </w:tc>
        <w:tc>
          <w:tcPr>
            <w:tcW w:w="595" w:type="dxa"/>
            <w:gridSpan w:val="2"/>
            <w:tcBorders>
              <w:top w:val="single" w:sz="18" w:space="0" w:color="auto"/>
              <w:left w:val="nil"/>
            </w:tcBorders>
          </w:tcPr>
          <w:p w14:paraId="014D56AD" w14:textId="77777777" w:rsidR="0054179F" w:rsidRPr="00DC020C" w:rsidRDefault="00BA603D" w:rsidP="00115E8A">
            <w:pPr>
              <w:spacing w:line="16" w:lineRule="atLeast"/>
              <w:jc w:val="left"/>
              <w:rPr>
                <w:rFonts w:asciiTheme="minorEastAsia" w:hAnsiTheme="minorEastAsia"/>
                <w:b/>
                <w:sz w:val="13"/>
                <w:szCs w:val="13"/>
              </w:rPr>
            </w:pPr>
            <w:r w:rsidRPr="00DC020C">
              <w:rPr>
                <w:rFonts w:asciiTheme="minorEastAsia" w:hAnsiTheme="minorEastAsia"/>
                <w:b/>
                <w:sz w:val="13"/>
                <w:szCs w:val="13"/>
              </w:rPr>
              <w:t>工艺费</w:t>
            </w:r>
          </w:p>
        </w:tc>
        <w:tc>
          <w:tcPr>
            <w:tcW w:w="443" w:type="dxa"/>
            <w:tcBorders>
              <w:top w:val="single" w:sz="18" w:space="0" w:color="auto"/>
              <w:left w:val="nil"/>
            </w:tcBorders>
          </w:tcPr>
          <w:p w14:paraId="0F02D75C" w14:textId="77777777" w:rsidR="0054179F" w:rsidRPr="00DC020C" w:rsidRDefault="00BA603D" w:rsidP="00115E8A">
            <w:pPr>
              <w:spacing w:line="16" w:lineRule="atLeast"/>
              <w:jc w:val="left"/>
              <w:rPr>
                <w:rFonts w:asciiTheme="minorEastAsia" w:hAnsiTheme="minorEastAsia"/>
                <w:b/>
                <w:sz w:val="13"/>
                <w:szCs w:val="13"/>
              </w:rPr>
            </w:pPr>
            <w:r w:rsidRPr="00DC020C">
              <w:rPr>
                <w:rFonts w:asciiTheme="minorEastAsia" w:hAnsiTheme="minorEastAsia"/>
                <w:b/>
                <w:sz w:val="13"/>
                <w:szCs w:val="13"/>
              </w:rPr>
              <w:t>修理</w:t>
            </w:r>
          </w:p>
        </w:tc>
        <w:tc>
          <w:tcPr>
            <w:tcW w:w="445" w:type="dxa"/>
            <w:tcBorders>
              <w:top w:val="single" w:sz="18" w:space="0" w:color="auto"/>
              <w:left w:val="nil"/>
            </w:tcBorders>
          </w:tcPr>
          <w:p w14:paraId="7B0CA239" w14:textId="77777777" w:rsidR="0054179F" w:rsidRPr="00DC020C" w:rsidRDefault="00BA603D" w:rsidP="00115E8A">
            <w:pPr>
              <w:spacing w:line="16" w:lineRule="atLeast"/>
              <w:jc w:val="left"/>
              <w:rPr>
                <w:rFonts w:asciiTheme="minorEastAsia" w:hAnsiTheme="minorEastAsia"/>
                <w:b/>
                <w:sz w:val="13"/>
                <w:szCs w:val="13"/>
              </w:rPr>
            </w:pPr>
            <w:r w:rsidRPr="00DC020C">
              <w:rPr>
                <w:rFonts w:asciiTheme="minorEastAsia" w:hAnsiTheme="minorEastAsia"/>
                <w:b/>
                <w:sz w:val="13"/>
                <w:szCs w:val="13"/>
              </w:rPr>
              <w:t>折旧</w:t>
            </w:r>
          </w:p>
        </w:tc>
        <w:tc>
          <w:tcPr>
            <w:tcW w:w="736" w:type="dxa"/>
            <w:gridSpan w:val="2"/>
            <w:tcBorders>
              <w:top w:val="single" w:sz="18" w:space="0" w:color="auto"/>
              <w:left w:val="nil"/>
            </w:tcBorders>
          </w:tcPr>
          <w:p w14:paraId="2EB853E7" w14:textId="77777777" w:rsidR="0054179F" w:rsidRPr="00DC020C" w:rsidRDefault="00BA603D" w:rsidP="00115E8A">
            <w:pPr>
              <w:spacing w:line="16" w:lineRule="atLeast"/>
              <w:jc w:val="left"/>
              <w:rPr>
                <w:rFonts w:asciiTheme="minorEastAsia" w:hAnsiTheme="minorEastAsia"/>
                <w:b/>
                <w:sz w:val="13"/>
                <w:szCs w:val="13"/>
              </w:rPr>
            </w:pPr>
            <w:r w:rsidRPr="00DC020C">
              <w:rPr>
                <w:rFonts w:asciiTheme="minorEastAsia" w:hAnsiTheme="minorEastAsia"/>
                <w:b/>
                <w:sz w:val="13"/>
                <w:szCs w:val="13"/>
              </w:rPr>
              <w:t>资产税费</w:t>
            </w:r>
          </w:p>
        </w:tc>
        <w:tc>
          <w:tcPr>
            <w:tcW w:w="667" w:type="dxa"/>
            <w:gridSpan w:val="3"/>
            <w:tcBorders>
              <w:top w:val="single" w:sz="18" w:space="0" w:color="auto"/>
              <w:left w:val="nil"/>
            </w:tcBorders>
          </w:tcPr>
          <w:p w14:paraId="70778DAC" w14:textId="77777777" w:rsidR="0054179F" w:rsidRPr="00DC020C" w:rsidRDefault="00BA603D" w:rsidP="00115E8A">
            <w:pPr>
              <w:spacing w:line="16" w:lineRule="atLeast"/>
              <w:jc w:val="left"/>
              <w:rPr>
                <w:rFonts w:asciiTheme="minorEastAsia" w:hAnsiTheme="minorEastAsia"/>
                <w:b/>
                <w:sz w:val="13"/>
                <w:szCs w:val="13"/>
              </w:rPr>
            </w:pPr>
            <w:r w:rsidRPr="00DC020C">
              <w:rPr>
                <w:rFonts w:asciiTheme="minorEastAsia" w:hAnsiTheme="minorEastAsia"/>
                <w:b/>
                <w:sz w:val="13"/>
                <w:szCs w:val="13"/>
              </w:rPr>
              <w:t>期间管理</w:t>
            </w:r>
          </w:p>
        </w:tc>
        <w:tc>
          <w:tcPr>
            <w:tcW w:w="661" w:type="dxa"/>
            <w:gridSpan w:val="3"/>
            <w:tcBorders>
              <w:top w:val="single" w:sz="18" w:space="0" w:color="auto"/>
              <w:left w:val="nil"/>
            </w:tcBorders>
          </w:tcPr>
          <w:p w14:paraId="3582E7A3" w14:textId="77777777" w:rsidR="0054179F" w:rsidRPr="00DC020C" w:rsidRDefault="00BA603D" w:rsidP="00115E8A">
            <w:pPr>
              <w:spacing w:line="16" w:lineRule="atLeast"/>
              <w:rPr>
                <w:rFonts w:asciiTheme="minorEastAsia" w:hAnsiTheme="minorEastAsia"/>
                <w:b/>
                <w:sz w:val="13"/>
                <w:szCs w:val="13"/>
              </w:rPr>
            </w:pPr>
            <w:r w:rsidRPr="00DC020C">
              <w:rPr>
                <w:rFonts w:asciiTheme="minorEastAsia" w:hAnsiTheme="minorEastAsia"/>
                <w:b/>
                <w:sz w:val="13"/>
                <w:szCs w:val="13"/>
              </w:rPr>
              <w:t>汇总</w:t>
            </w:r>
          </w:p>
        </w:tc>
      </w:tr>
      <w:tr w:rsidR="0054179F" w:rsidRPr="00DC020C" w14:paraId="4EE8D4D6" w14:textId="77777777">
        <w:tc>
          <w:tcPr>
            <w:tcW w:w="1061" w:type="dxa"/>
            <w:tcBorders>
              <w:top w:val="nil"/>
              <w:bottom w:val="single" w:sz="18" w:space="0" w:color="auto"/>
            </w:tcBorders>
          </w:tcPr>
          <w:p w14:paraId="7E7F36E5" w14:textId="77777777" w:rsidR="0054179F" w:rsidRPr="00DC020C" w:rsidRDefault="00BA603D" w:rsidP="00115E8A">
            <w:pPr>
              <w:spacing w:line="16" w:lineRule="atLeast"/>
              <w:rPr>
                <w:rFonts w:asciiTheme="minorEastAsia" w:hAnsiTheme="minorEastAsia"/>
                <w:sz w:val="13"/>
                <w:szCs w:val="13"/>
              </w:rPr>
            </w:pPr>
            <w:r w:rsidRPr="00DC020C">
              <w:rPr>
                <w:rFonts w:asciiTheme="minorEastAsia" w:hAnsiTheme="minorEastAsia" w:hint="eastAsia"/>
                <w:sz w:val="13"/>
                <w:szCs w:val="13"/>
              </w:rPr>
              <w:t>成本（元/吨）</w:t>
            </w:r>
          </w:p>
        </w:tc>
        <w:tc>
          <w:tcPr>
            <w:tcW w:w="1035" w:type="dxa"/>
            <w:gridSpan w:val="2"/>
          </w:tcPr>
          <w:p w14:paraId="7169FCE1" w14:textId="77777777" w:rsidR="0054179F" w:rsidRPr="00DC020C" w:rsidRDefault="00BA603D" w:rsidP="00115E8A">
            <w:pPr>
              <w:spacing w:line="16" w:lineRule="atLeast"/>
              <w:ind w:firstLineChars="100" w:firstLine="130"/>
              <w:jc w:val="left"/>
              <w:rPr>
                <w:rFonts w:asciiTheme="minorEastAsia" w:hAnsiTheme="minorEastAsia"/>
                <w:sz w:val="13"/>
                <w:szCs w:val="13"/>
              </w:rPr>
            </w:pPr>
            <w:r w:rsidRPr="00DC020C">
              <w:rPr>
                <w:rFonts w:asciiTheme="minorEastAsia" w:hAnsiTheme="minorEastAsia" w:hint="eastAsia"/>
                <w:sz w:val="13"/>
                <w:szCs w:val="13"/>
              </w:rPr>
              <w:t>51.4</w:t>
            </w:r>
          </w:p>
        </w:tc>
        <w:tc>
          <w:tcPr>
            <w:tcW w:w="588" w:type="dxa"/>
          </w:tcPr>
          <w:p w14:paraId="0A17302A" w14:textId="77777777" w:rsidR="0054179F" w:rsidRPr="00DC020C" w:rsidRDefault="00BA603D" w:rsidP="00115E8A">
            <w:pPr>
              <w:spacing w:line="16" w:lineRule="atLeast"/>
              <w:jc w:val="left"/>
              <w:rPr>
                <w:rFonts w:asciiTheme="minorEastAsia" w:hAnsiTheme="minorEastAsia"/>
                <w:sz w:val="13"/>
                <w:szCs w:val="13"/>
              </w:rPr>
            </w:pPr>
            <w:r w:rsidRPr="00DC020C">
              <w:rPr>
                <w:rFonts w:asciiTheme="minorEastAsia" w:hAnsiTheme="minorEastAsia" w:hint="eastAsia"/>
                <w:sz w:val="13"/>
                <w:szCs w:val="13"/>
              </w:rPr>
              <w:t>150</w:t>
            </w:r>
          </w:p>
        </w:tc>
        <w:tc>
          <w:tcPr>
            <w:tcW w:w="595" w:type="dxa"/>
            <w:tcBorders>
              <w:right w:val="nil"/>
            </w:tcBorders>
          </w:tcPr>
          <w:p w14:paraId="369F6871" w14:textId="77777777" w:rsidR="0054179F" w:rsidRPr="00DC020C" w:rsidRDefault="00BA603D" w:rsidP="00115E8A">
            <w:pPr>
              <w:spacing w:line="16" w:lineRule="atLeast"/>
              <w:jc w:val="left"/>
              <w:rPr>
                <w:rFonts w:asciiTheme="minorEastAsia" w:hAnsiTheme="minorEastAsia"/>
                <w:sz w:val="13"/>
                <w:szCs w:val="13"/>
              </w:rPr>
            </w:pPr>
            <w:r w:rsidRPr="00DC020C">
              <w:rPr>
                <w:rFonts w:asciiTheme="minorEastAsia" w:hAnsiTheme="minorEastAsia" w:hint="eastAsia"/>
                <w:sz w:val="13"/>
                <w:szCs w:val="13"/>
              </w:rPr>
              <w:t>19.3</w:t>
            </w:r>
          </w:p>
        </w:tc>
        <w:tc>
          <w:tcPr>
            <w:tcW w:w="592" w:type="dxa"/>
            <w:tcBorders>
              <w:left w:val="nil"/>
            </w:tcBorders>
          </w:tcPr>
          <w:p w14:paraId="1C767ED6" w14:textId="77777777" w:rsidR="0054179F" w:rsidRPr="00DC020C" w:rsidRDefault="0054179F" w:rsidP="00115E8A">
            <w:pPr>
              <w:spacing w:line="16" w:lineRule="atLeast"/>
              <w:rPr>
                <w:rFonts w:asciiTheme="minorEastAsia" w:hAnsiTheme="minorEastAsia"/>
                <w:sz w:val="13"/>
                <w:szCs w:val="13"/>
              </w:rPr>
            </w:pPr>
          </w:p>
          <w:p w14:paraId="08EC8BAC" w14:textId="77777777" w:rsidR="0054179F" w:rsidRPr="00DC020C" w:rsidRDefault="00BA603D" w:rsidP="00115E8A">
            <w:pPr>
              <w:spacing w:line="16" w:lineRule="atLeast"/>
              <w:jc w:val="left"/>
              <w:rPr>
                <w:rFonts w:asciiTheme="minorEastAsia" w:hAnsiTheme="minorEastAsia"/>
                <w:sz w:val="13"/>
                <w:szCs w:val="13"/>
              </w:rPr>
            </w:pPr>
            <w:r w:rsidRPr="00DC020C">
              <w:rPr>
                <w:rFonts w:asciiTheme="minorEastAsia" w:hAnsiTheme="minorEastAsia" w:hint="eastAsia"/>
                <w:sz w:val="13"/>
                <w:szCs w:val="13"/>
              </w:rPr>
              <w:t>1.8</w:t>
            </w:r>
          </w:p>
          <w:p w14:paraId="75B6F43D" w14:textId="77777777" w:rsidR="0054179F" w:rsidRPr="00DC020C" w:rsidRDefault="0054179F" w:rsidP="00115E8A">
            <w:pPr>
              <w:spacing w:line="16" w:lineRule="atLeast"/>
              <w:rPr>
                <w:rFonts w:asciiTheme="minorEastAsia" w:hAnsiTheme="minorEastAsia"/>
                <w:sz w:val="13"/>
                <w:szCs w:val="13"/>
              </w:rPr>
            </w:pPr>
          </w:p>
        </w:tc>
        <w:tc>
          <w:tcPr>
            <w:tcW w:w="880" w:type="dxa"/>
            <w:tcBorders>
              <w:left w:val="nil"/>
            </w:tcBorders>
          </w:tcPr>
          <w:p w14:paraId="06C4AF31" w14:textId="77777777" w:rsidR="0054179F" w:rsidRPr="00DC020C" w:rsidRDefault="0054179F" w:rsidP="00115E8A">
            <w:pPr>
              <w:spacing w:line="16" w:lineRule="atLeast"/>
              <w:rPr>
                <w:rFonts w:asciiTheme="minorEastAsia" w:hAnsiTheme="minorEastAsia"/>
                <w:sz w:val="13"/>
                <w:szCs w:val="13"/>
              </w:rPr>
            </w:pPr>
          </w:p>
          <w:p w14:paraId="428194FC" w14:textId="77777777" w:rsidR="0054179F" w:rsidRPr="00DC020C" w:rsidRDefault="00BA603D" w:rsidP="00115E8A">
            <w:pPr>
              <w:spacing w:line="16" w:lineRule="atLeast"/>
              <w:rPr>
                <w:rFonts w:asciiTheme="minorEastAsia" w:hAnsiTheme="minorEastAsia"/>
                <w:sz w:val="13"/>
                <w:szCs w:val="13"/>
              </w:rPr>
            </w:pPr>
            <w:r w:rsidRPr="00DC020C">
              <w:rPr>
                <w:rFonts w:asciiTheme="minorEastAsia" w:hAnsiTheme="minorEastAsia" w:hint="eastAsia"/>
                <w:sz w:val="13"/>
                <w:szCs w:val="13"/>
              </w:rPr>
              <w:t>1.4</w:t>
            </w:r>
          </w:p>
          <w:p w14:paraId="003D6B81" w14:textId="77777777" w:rsidR="0054179F" w:rsidRPr="00DC020C" w:rsidRDefault="0054179F" w:rsidP="00115E8A">
            <w:pPr>
              <w:spacing w:line="16" w:lineRule="atLeast"/>
              <w:rPr>
                <w:rFonts w:asciiTheme="minorEastAsia" w:hAnsiTheme="minorEastAsia"/>
                <w:sz w:val="13"/>
                <w:szCs w:val="13"/>
              </w:rPr>
            </w:pPr>
          </w:p>
        </w:tc>
        <w:tc>
          <w:tcPr>
            <w:tcW w:w="259" w:type="dxa"/>
            <w:tcBorders>
              <w:left w:val="nil"/>
            </w:tcBorders>
          </w:tcPr>
          <w:p w14:paraId="4F51F32D" w14:textId="77777777" w:rsidR="0054179F" w:rsidRPr="00DC020C" w:rsidRDefault="0054179F" w:rsidP="00115E8A">
            <w:pPr>
              <w:spacing w:line="16" w:lineRule="atLeast"/>
              <w:rPr>
                <w:rFonts w:asciiTheme="minorEastAsia" w:hAnsiTheme="minorEastAsia"/>
                <w:sz w:val="13"/>
                <w:szCs w:val="13"/>
              </w:rPr>
            </w:pPr>
          </w:p>
          <w:p w14:paraId="15EAF1D9" w14:textId="77777777" w:rsidR="0054179F" w:rsidRPr="00DC020C" w:rsidRDefault="0054179F" w:rsidP="00115E8A">
            <w:pPr>
              <w:spacing w:line="16" w:lineRule="atLeast"/>
              <w:rPr>
                <w:rFonts w:asciiTheme="minorEastAsia" w:hAnsiTheme="minorEastAsia"/>
                <w:sz w:val="13"/>
                <w:szCs w:val="13"/>
              </w:rPr>
            </w:pPr>
          </w:p>
          <w:p w14:paraId="714CD44A" w14:textId="77777777" w:rsidR="0054179F" w:rsidRPr="00DC020C" w:rsidRDefault="0054179F" w:rsidP="00115E8A">
            <w:pPr>
              <w:spacing w:line="16" w:lineRule="atLeast"/>
              <w:rPr>
                <w:rFonts w:asciiTheme="minorEastAsia" w:hAnsiTheme="minorEastAsia"/>
                <w:sz w:val="13"/>
                <w:szCs w:val="13"/>
              </w:rPr>
            </w:pPr>
          </w:p>
        </w:tc>
        <w:tc>
          <w:tcPr>
            <w:tcW w:w="79" w:type="dxa"/>
            <w:gridSpan w:val="2"/>
            <w:tcBorders>
              <w:left w:val="nil"/>
            </w:tcBorders>
          </w:tcPr>
          <w:p w14:paraId="2B791F82" w14:textId="77777777" w:rsidR="0054179F" w:rsidRPr="00DC020C" w:rsidRDefault="0054179F" w:rsidP="00115E8A">
            <w:pPr>
              <w:spacing w:line="16" w:lineRule="atLeast"/>
              <w:rPr>
                <w:rFonts w:asciiTheme="minorEastAsia" w:hAnsiTheme="minorEastAsia"/>
                <w:sz w:val="13"/>
                <w:szCs w:val="13"/>
              </w:rPr>
            </w:pPr>
          </w:p>
          <w:p w14:paraId="60BA852F" w14:textId="77777777" w:rsidR="0054179F" w:rsidRPr="00DC020C" w:rsidRDefault="0054179F" w:rsidP="00115E8A">
            <w:pPr>
              <w:spacing w:line="16" w:lineRule="atLeast"/>
              <w:rPr>
                <w:rFonts w:asciiTheme="minorEastAsia" w:hAnsiTheme="minorEastAsia"/>
                <w:sz w:val="13"/>
                <w:szCs w:val="13"/>
              </w:rPr>
            </w:pPr>
          </w:p>
          <w:p w14:paraId="6E94366F" w14:textId="77777777" w:rsidR="0054179F" w:rsidRPr="00DC020C" w:rsidRDefault="0054179F" w:rsidP="00115E8A">
            <w:pPr>
              <w:spacing w:line="16" w:lineRule="atLeast"/>
              <w:rPr>
                <w:rFonts w:asciiTheme="minorEastAsia" w:hAnsiTheme="minorEastAsia"/>
                <w:sz w:val="13"/>
                <w:szCs w:val="13"/>
              </w:rPr>
            </w:pPr>
          </w:p>
        </w:tc>
        <w:tc>
          <w:tcPr>
            <w:tcW w:w="557" w:type="dxa"/>
            <w:tcBorders>
              <w:left w:val="nil"/>
            </w:tcBorders>
          </w:tcPr>
          <w:p w14:paraId="46F942C6" w14:textId="77777777" w:rsidR="0054179F" w:rsidRPr="00DC020C" w:rsidRDefault="0054179F" w:rsidP="00115E8A">
            <w:pPr>
              <w:spacing w:line="16" w:lineRule="atLeast"/>
              <w:rPr>
                <w:rFonts w:asciiTheme="minorEastAsia" w:hAnsiTheme="minorEastAsia"/>
                <w:sz w:val="13"/>
                <w:szCs w:val="13"/>
              </w:rPr>
            </w:pPr>
          </w:p>
          <w:p w14:paraId="638388E8" w14:textId="77777777" w:rsidR="0054179F" w:rsidRPr="00DC020C" w:rsidRDefault="00BA603D" w:rsidP="00115E8A">
            <w:pPr>
              <w:spacing w:line="16" w:lineRule="atLeast"/>
              <w:jc w:val="left"/>
              <w:rPr>
                <w:rFonts w:asciiTheme="minorEastAsia" w:hAnsiTheme="minorEastAsia"/>
                <w:sz w:val="13"/>
                <w:szCs w:val="13"/>
              </w:rPr>
            </w:pPr>
            <w:r w:rsidRPr="00DC020C">
              <w:rPr>
                <w:rFonts w:asciiTheme="minorEastAsia" w:hAnsiTheme="minorEastAsia" w:hint="eastAsia"/>
                <w:sz w:val="13"/>
                <w:szCs w:val="13"/>
              </w:rPr>
              <w:t>4.8</w:t>
            </w:r>
          </w:p>
          <w:p w14:paraId="48282A76" w14:textId="77777777" w:rsidR="0054179F" w:rsidRPr="00DC020C" w:rsidRDefault="0054179F" w:rsidP="00115E8A">
            <w:pPr>
              <w:spacing w:line="16" w:lineRule="atLeast"/>
              <w:rPr>
                <w:rFonts w:asciiTheme="minorEastAsia" w:hAnsiTheme="minorEastAsia"/>
                <w:sz w:val="13"/>
                <w:szCs w:val="13"/>
              </w:rPr>
            </w:pPr>
          </w:p>
        </w:tc>
        <w:tc>
          <w:tcPr>
            <w:tcW w:w="443" w:type="dxa"/>
            <w:tcBorders>
              <w:left w:val="nil"/>
            </w:tcBorders>
          </w:tcPr>
          <w:p w14:paraId="47F1C636" w14:textId="77777777" w:rsidR="0054179F" w:rsidRPr="00DC020C" w:rsidRDefault="0054179F" w:rsidP="00115E8A">
            <w:pPr>
              <w:spacing w:line="16" w:lineRule="atLeast"/>
              <w:rPr>
                <w:rFonts w:asciiTheme="minorEastAsia" w:hAnsiTheme="minorEastAsia"/>
                <w:sz w:val="13"/>
                <w:szCs w:val="13"/>
              </w:rPr>
            </w:pPr>
          </w:p>
          <w:p w14:paraId="214DDB30" w14:textId="77777777" w:rsidR="0054179F" w:rsidRPr="00DC020C" w:rsidRDefault="00BA603D" w:rsidP="00115E8A">
            <w:pPr>
              <w:spacing w:line="16" w:lineRule="atLeast"/>
              <w:jc w:val="left"/>
              <w:rPr>
                <w:rFonts w:asciiTheme="minorEastAsia" w:hAnsiTheme="minorEastAsia"/>
                <w:sz w:val="13"/>
                <w:szCs w:val="13"/>
              </w:rPr>
            </w:pPr>
            <w:r w:rsidRPr="00DC020C">
              <w:rPr>
                <w:rFonts w:asciiTheme="minorEastAsia" w:hAnsiTheme="minorEastAsia" w:hint="eastAsia"/>
                <w:sz w:val="13"/>
                <w:szCs w:val="13"/>
              </w:rPr>
              <w:t>4.3</w:t>
            </w:r>
          </w:p>
          <w:p w14:paraId="42DE848C" w14:textId="77777777" w:rsidR="0054179F" w:rsidRPr="00DC020C" w:rsidRDefault="0054179F" w:rsidP="00115E8A">
            <w:pPr>
              <w:spacing w:line="16" w:lineRule="atLeast"/>
              <w:rPr>
                <w:rFonts w:asciiTheme="minorEastAsia" w:hAnsiTheme="minorEastAsia"/>
                <w:sz w:val="13"/>
                <w:szCs w:val="13"/>
              </w:rPr>
            </w:pPr>
          </w:p>
        </w:tc>
        <w:tc>
          <w:tcPr>
            <w:tcW w:w="479" w:type="dxa"/>
            <w:gridSpan w:val="2"/>
            <w:tcBorders>
              <w:left w:val="nil"/>
            </w:tcBorders>
          </w:tcPr>
          <w:p w14:paraId="6D8FCCF8" w14:textId="77777777" w:rsidR="0054179F" w:rsidRPr="00DC020C" w:rsidRDefault="0054179F" w:rsidP="00115E8A">
            <w:pPr>
              <w:spacing w:line="16" w:lineRule="atLeast"/>
              <w:rPr>
                <w:rFonts w:asciiTheme="minorEastAsia" w:hAnsiTheme="minorEastAsia"/>
                <w:sz w:val="13"/>
                <w:szCs w:val="13"/>
              </w:rPr>
            </w:pPr>
          </w:p>
          <w:p w14:paraId="40B72554" w14:textId="77777777" w:rsidR="0054179F" w:rsidRPr="00DC020C" w:rsidRDefault="00BA603D" w:rsidP="00115E8A">
            <w:pPr>
              <w:spacing w:line="16" w:lineRule="atLeast"/>
              <w:jc w:val="left"/>
              <w:rPr>
                <w:rFonts w:asciiTheme="minorEastAsia" w:hAnsiTheme="minorEastAsia"/>
                <w:sz w:val="13"/>
                <w:szCs w:val="13"/>
              </w:rPr>
            </w:pPr>
            <w:r w:rsidRPr="00DC020C">
              <w:rPr>
                <w:rFonts w:asciiTheme="minorEastAsia" w:hAnsiTheme="minorEastAsia" w:hint="eastAsia"/>
                <w:sz w:val="13"/>
                <w:szCs w:val="13"/>
              </w:rPr>
              <w:t>1.7</w:t>
            </w:r>
          </w:p>
          <w:p w14:paraId="4D1FDC42" w14:textId="77777777" w:rsidR="0054179F" w:rsidRPr="00DC020C" w:rsidRDefault="0054179F" w:rsidP="00115E8A">
            <w:pPr>
              <w:spacing w:line="16" w:lineRule="atLeast"/>
              <w:rPr>
                <w:rFonts w:asciiTheme="minorEastAsia" w:hAnsiTheme="minorEastAsia"/>
                <w:sz w:val="13"/>
                <w:szCs w:val="13"/>
              </w:rPr>
            </w:pPr>
          </w:p>
        </w:tc>
        <w:tc>
          <w:tcPr>
            <w:tcW w:w="702" w:type="dxa"/>
            <w:tcBorders>
              <w:left w:val="nil"/>
            </w:tcBorders>
          </w:tcPr>
          <w:p w14:paraId="5A51BA86" w14:textId="77777777" w:rsidR="0054179F" w:rsidRPr="00DC020C" w:rsidRDefault="0054179F" w:rsidP="00115E8A">
            <w:pPr>
              <w:spacing w:line="16" w:lineRule="atLeast"/>
              <w:rPr>
                <w:rFonts w:asciiTheme="minorEastAsia" w:hAnsiTheme="minorEastAsia"/>
                <w:sz w:val="13"/>
                <w:szCs w:val="13"/>
              </w:rPr>
            </w:pPr>
          </w:p>
          <w:p w14:paraId="0C6D8BC3" w14:textId="77777777" w:rsidR="0054179F" w:rsidRPr="00DC020C" w:rsidRDefault="00BA603D" w:rsidP="00115E8A">
            <w:pPr>
              <w:spacing w:line="16" w:lineRule="atLeast"/>
              <w:rPr>
                <w:rFonts w:asciiTheme="minorEastAsia" w:hAnsiTheme="minorEastAsia"/>
                <w:sz w:val="13"/>
                <w:szCs w:val="13"/>
              </w:rPr>
            </w:pPr>
            <w:r w:rsidRPr="00DC020C">
              <w:rPr>
                <w:rFonts w:asciiTheme="minorEastAsia" w:hAnsiTheme="minorEastAsia" w:hint="eastAsia"/>
                <w:sz w:val="13"/>
                <w:szCs w:val="13"/>
              </w:rPr>
              <w:t>1.4</w:t>
            </w:r>
          </w:p>
          <w:p w14:paraId="61976C96" w14:textId="77777777" w:rsidR="0054179F" w:rsidRPr="00DC020C" w:rsidRDefault="0054179F" w:rsidP="00115E8A">
            <w:pPr>
              <w:spacing w:line="16" w:lineRule="atLeast"/>
              <w:rPr>
                <w:rFonts w:asciiTheme="minorEastAsia" w:hAnsiTheme="minorEastAsia"/>
                <w:sz w:val="13"/>
                <w:szCs w:val="13"/>
              </w:rPr>
            </w:pPr>
          </w:p>
        </w:tc>
        <w:tc>
          <w:tcPr>
            <w:tcW w:w="433" w:type="dxa"/>
            <w:tcBorders>
              <w:left w:val="nil"/>
            </w:tcBorders>
          </w:tcPr>
          <w:p w14:paraId="092DB1E7" w14:textId="77777777" w:rsidR="0054179F" w:rsidRPr="00DC020C" w:rsidRDefault="0054179F" w:rsidP="00115E8A">
            <w:pPr>
              <w:spacing w:line="16" w:lineRule="atLeast"/>
              <w:rPr>
                <w:rFonts w:asciiTheme="minorEastAsia" w:hAnsiTheme="minorEastAsia"/>
                <w:sz w:val="13"/>
                <w:szCs w:val="13"/>
              </w:rPr>
            </w:pPr>
          </w:p>
          <w:p w14:paraId="390EA49D" w14:textId="77777777" w:rsidR="0054179F" w:rsidRPr="00DC020C" w:rsidRDefault="00BA603D" w:rsidP="00115E8A">
            <w:pPr>
              <w:spacing w:line="16" w:lineRule="atLeast"/>
              <w:rPr>
                <w:rFonts w:asciiTheme="minorEastAsia" w:hAnsiTheme="minorEastAsia"/>
                <w:sz w:val="13"/>
                <w:szCs w:val="13"/>
              </w:rPr>
            </w:pPr>
            <w:r w:rsidRPr="00DC020C">
              <w:rPr>
                <w:rFonts w:asciiTheme="minorEastAsia" w:hAnsiTheme="minorEastAsia" w:hint="eastAsia"/>
                <w:sz w:val="13"/>
                <w:szCs w:val="13"/>
              </w:rPr>
              <w:t>4.4</w:t>
            </w:r>
          </w:p>
          <w:p w14:paraId="01CDEFA2" w14:textId="77777777" w:rsidR="0054179F" w:rsidRPr="00DC020C" w:rsidRDefault="0054179F" w:rsidP="00115E8A">
            <w:pPr>
              <w:spacing w:line="16" w:lineRule="atLeast"/>
              <w:rPr>
                <w:rFonts w:asciiTheme="minorEastAsia" w:hAnsiTheme="minorEastAsia"/>
                <w:sz w:val="13"/>
                <w:szCs w:val="13"/>
              </w:rPr>
            </w:pPr>
          </w:p>
        </w:tc>
        <w:tc>
          <w:tcPr>
            <w:tcW w:w="79" w:type="dxa"/>
            <w:tcBorders>
              <w:left w:val="nil"/>
            </w:tcBorders>
          </w:tcPr>
          <w:p w14:paraId="546ED019" w14:textId="77777777" w:rsidR="0054179F" w:rsidRPr="00DC020C" w:rsidRDefault="0054179F" w:rsidP="00115E8A">
            <w:pPr>
              <w:spacing w:line="16" w:lineRule="atLeast"/>
              <w:rPr>
                <w:rFonts w:asciiTheme="minorEastAsia" w:hAnsiTheme="minorEastAsia"/>
                <w:sz w:val="13"/>
                <w:szCs w:val="13"/>
              </w:rPr>
            </w:pPr>
          </w:p>
          <w:p w14:paraId="3A323C68" w14:textId="77777777" w:rsidR="0054179F" w:rsidRPr="00DC020C" w:rsidRDefault="0054179F" w:rsidP="00115E8A">
            <w:pPr>
              <w:spacing w:line="16" w:lineRule="atLeast"/>
              <w:rPr>
                <w:rFonts w:asciiTheme="minorEastAsia" w:hAnsiTheme="minorEastAsia"/>
                <w:sz w:val="13"/>
                <w:szCs w:val="13"/>
              </w:rPr>
            </w:pPr>
          </w:p>
          <w:p w14:paraId="34442CC9" w14:textId="77777777" w:rsidR="0054179F" w:rsidRPr="00DC020C" w:rsidRDefault="0054179F" w:rsidP="00115E8A">
            <w:pPr>
              <w:spacing w:line="16" w:lineRule="atLeast"/>
              <w:rPr>
                <w:rFonts w:asciiTheme="minorEastAsia" w:hAnsiTheme="minorEastAsia"/>
                <w:sz w:val="13"/>
                <w:szCs w:val="13"/>
              </w:rPr>
            </w:pPr>
          </w:p>
        </w:tc>
        <w:tc>
          <w:tcPr>
            <w:tcW w:w="193" w:type="dxa"/>
            <w:gridSpan w:val="2"/>
            <w:tcBorders>
              <w:left w:val="nil"/>
            </w:tcBorders>
          </w:tcPr>
          <w:p w14:paraId="3676EE0A" w14:textId="77777777" w:rsidR="0054179F" w:rsidRPr="00DC020C" w:rsidRDefault="0054179F" w:rsidP="00115E8A">
            <w:pPr>
              <w:spacing w:line="16" w:lineRule="atLeast"/>
              <w:rPr>
                <w:rFonts w:asciiTheme="minorEastAsia" w:hAnsiTheme="minorEastAsia"/>
                <w:sz w:val="13"/>
                <w:szCs w:val="13"/>
              </w:rPr>
            </w:pPr>
          </w:p>
          <w:p w14:paraId="0B96D95E" w14:textId="77777777" w:rsidR="0054179F" w:rsidRPr="00DC020C" w:rsidRDefault="0054179F" w:rsidP="00115E8A">
            <w:pPr>
              <w:spacing w:line="16" w:lineRule="atLeast"/>
              <w:rPr>
                <w:rFonts w:asciiTheme="minorEastAsia" w:hAnsiTheme="minorEastAsia"/>
                <w:sz w:val="13"/>
                <w:szCs w:val="13"/>
              </w:rPr>
            </w:pPr>
          </w:p>
          <w:p w14:paraId="351D958F" w14:textId="77777777" w:rsidR="0054179F" w:rsidRPr="00DC020C" w:rsidRDefault="0054179F" w:rsidP="00115E8A">
            <w:pPr>
              <w:spacing w:line="16" w:lineRule="atLeast"/>
              <w:rPr>
                <w:rFonts w:asciiTheme="minorEastAsia" w:hAnsiTheme="minorEastAsia"/>
                <w:sz w:val="13"/>
                <w:szCs w:val="13"/>
              </w:rPr>
            </w:pPr>
          </w:p>
        </w:tc>
        <w:tc>
          <w:tcPr>
            <w:tcW w:w="97" w:type="dxa"/>
            <w:tcBorders>
              <w:left w:val="nil"/>
            </w:tcBorders>
          </w:tcPr>
          <w:p w14:paraId="4AFF6172" w14:textId="77777777" w:rsidR="0054179F" w:rsidRPr="00DC020C" w:rsidRDefault="0054179F" w:rsidP="00115E8A">
            <w:pPr>
              <w:spacing w:line="16" w:lineRule="atLeast"/>
              <w:rPr>
                <w:rFonts w:asciiTheme="minorEastAsia" w:hAnsiTheme="minorEastAsia"/>
                <w:sz w:val="13"/>
                <w:szCs w:val="13"/>
              </w:rPr>
            </w:pPr>
          </w:p>
          <w:p w14:paraId="424A2BBB" w14:textId="77777777" w:rsidR="0054179F" w:rsidRPr="00DC020C" w:rsidRDefault="0054179F" w:rsidP="00115E8A">
            <w:pPr>
              <w:spacing w:line="16" w:lineRule="atLeast"/>
              <w:rPr>
                <w:rFonts w:asciiTheme="minorEastAsia" w:hAnsiTheme="minorEastAsia"/>
                <w:sz w:val="13"/>
                <w:szCs w:val="13"/>
              </w:rPr>
            </w:pPr>
          </w:p>
          <w:p w14:paraId="327C6C31" w14:textId="77777777" w:rsidR="0054179F" w:rsidRPr="00DC020C" w:rsidRDefault="0054179F" w:rsidP="00115E8A">
            <w:pPr>
              <w:spacing w:line="16" w:lineRule="atLeast"/>
              <w:rPr>
                <w:rFonts w:asciiTheme="minorEastAsia" w:hAnsiTheme="minorEastAsia"/>
                <w:sz w:val="13"/>
                <w:szCs w:val="13"/>
              </w:rPr>
            </w:pPr>
          </w:p>
        </w:tc>
        <w:tc>
          <w:tcPr>
            <w:tcW w:w="552" w:type="dxa"/>
            <w:gridSpan w:val="2"/>
            <w:tcBorders>
              <w:left w:val="nil"/>
            </w:tcBorders>
          </w:tcPr>
          <w:p w14:paraId="6A4F63AC" w14:textId="77777777" w:rsidR="0054179F" w:rsidRPr="00DC020C" w:rsidRDefault="0054179F" w:rsidP="00115E8A">
            <w:pPr>
              <w:spacing w:line="16" w:lineRule="atLeast"/>
              <w:rPr>
                <w:rFonts w:asciiTheme="minorEastAsia" w:hAnsiTheme="minorEastAsia"/>
                <w:sz w:val="13"/>
                <w:szCs w:val="13"/>
              </w:rPr>
            </w:pPr>
          </w:p>
          <w:p w14:paraId="02AFAF74" w14:textId="77777777" w:rsidR="0054179F" w:rsidRPr="00DC020C" w:rsidRDefault="00BA603D" w:rsidP="00115E8A">
            <w:pPr>
              <w:spacing w:line="16" w:lineRule="atLeast"/>
              <w:jc w:val="left"/>
              <w:rPr>
                <w:rFonts w:asciiTheme="minorEastAsia" w:hAnsiTheme="minorEastAsia"/>
                <w:sz w:val="13"/>
                <w:szCs w:val="13"/>
              </w:rPr>
            </w:pPr>
            <w:r w:rsidRPr="00DC020C">
              <w:rPr>
                <w:rFonts w:asciiTheme="minorEastAsia" w:hAnsiTheme="minorEastAsia" w:hint="eastAsia"/>
                <w:sz w:val="13"/>
                <w:szCs w:val="13"/>
              </w:rPr>
              <w:t>240.5</w:t>
            </w:r>
          </w:p>
          <w:p w14:paraId="28EAB32F" w14:textId="77777777" w:rsidR="0054179F" w:rsidRPr="00DC020C" w:rsidRDefault="0054179F" w:rsidP="00115E8A">
            <w:pPr>
              <w:spacing w:line="16" w:lineRule="atLeast"/>
              <w:rPr>
                <w:rFonts w:asciiTheme="minorEastAsia" w:hAnsiTheme="minorEastAsia"/>
                <w:sz w:val="13"/>
                <w:szCs w:val="13"/>
              </w:rPr>
            </w:pPr>
          </w:p>
        </w:tc>
      </w:tr>
    </w:tbl>
    <w:p w14:paraId="553A0084" w14:textId="77777777" w:rsidR="0054179F" w:rsidRPr="00DC020C" w:rsidRDefault="0054179F">
      <w:pPr>
        <w:spacing w:line="220" w:lineRule="atLeast"/>
        <w:ind w:firstLineChars="900" w:firstLine="1890"/>
      </w:pPr>
    </w:p>
    <w:p w14:paraId="2D329B93" w14:textId="77777777" w:rsidR="0054179F" w:rsidRPr="00DC020C" w:rsidRDefault="00BA603D">
      <w:pPr>
        <w:pStyle w:val="a3"/>
        <w:keepNext/>
        <w:ind w:firstLineChars="800" w:firstLine="1767"/>
        <w:rPr>
          <w:rFonts w:asciiTheme="minorEastAsia" w:eastAsiaTheme="minorEastAsia" w:hAnsiTheme="minorEastAsia"/>
          <w:sz w:val="28"/>
          <w:szCs w:val="28"/>
        </w:rPr>
      </w:pPr>
      <w:r w:rsidRPr="00DC020C">
        <w:rPr>
          <w:b/>
          <w:sz w:val="22"/>
        </w:rPr>
        <w:t>表</w:t>
      </w:r>
      <w:r w:rsidRPr="00DC020C">
        <w:rPr>
          <w:rFonts w:hint="eastAsia"/>
          <w:b/>
          <w:sz w:val="22"/>
        </w:rPr>
        <w:t xml:space="preserve"> 5-</w:t>
      </w:r>
      <w:r w:rsidR="004F5CF8" w:rsidRPr="00DC020C">
        <w:rPr>
          <w:rFonts w:hint="eastAsia"/>
          <w:b/>
          <w:sz w:val="22"/>
        </w:rPr>
        <w:t>9</w:t>
      </w:r>
      <w:r w:rsidRPr="00DC020C">
        <w:rPr>
          <w:rFonts w:asciiTheme="minorEastAsia" w:eastAsia="宋体" w:hAnsiTheme="minorEastAsia" w:hint="eastAsia"/>
          <w:b/>
          <w:sz w:val="22"/>
          <w:szCs w:val="22"/>
        </w:rPr>
        <w:t>垃圾焚烧成本计算说明与核算结果（单位：万元）</w:t>
      </w:r>
    </w:p>
    <w:tbl>
      <w:tblPr>
        <w:tblStyle w:val="13"/>
        <w:tblW w:w="8702" w:type="dxa"/>
        <w:tblLayout w:type="fixed"/>
        <w:tblLook w:val="04A0" w:firstRow="1" w:lastRow="0" w:firstColumn="1" w:lastColumn="0" w:noHBand="0" w:noVBand="1"/>
      </w:tblPr>
      <w:tblGrid>
        <w:gridCol w:w="521"/>
        <w:gridCol w:w="615"/>
        <w:gridCol w:w="1416"/>
        <w:gridCol w:w="1492"/>
        <w:gridCol w:w="4658"/>
      </w:tblGrid>
      <w:tr w:rsidR="0054179F" w:rsidRPr="00DC020C" w14:paraId="6DDF20B4" w14:textId="77777777">
        <w:trPr>
          <w:trHeight w:val="900"/>
        </w:trPr>
        <w:tc>
          <w:tcPr>
            <w:tcW w:w="521" w:type="dxa"/>
            <w:tcBorders>
              <w:top w:val="single" w:sz="18" w:space="0" w:color="auto"/>
            </w:tcBorders>
          </w:tcPr>
          <w:p w14:paraId="09872528" w14:textId="77777777" w:rsidR="0054179F" w:rsidRPr="00DC020C" w:rsidRDefault="00BA603D" w:rsidP="00115E8A">
            <w:pPr>
              <w:pStyle w:val="ac"/>
              <w:spacing w:line="16" w:lineRule="atLeast"/>
              <w:rPr>
                <w:color w:val="auto"/>
              </w:rPr>
            </w:pPr>
            <w:r w:rsidRPr="00DC020C">
              <w:rPr>
                <w:rFonts w:hint="eastAsia"/>
                <w:color w:val="auto"/>
              </w:rPr>
              <w:t>成本项目</w:t>
            </w:r>
          </w:p>
        </w:tc>
        <w:tc>
          <w:tcPr>
            <w:tcW w:w="2031" w:type="dxa"/>
            <w:gridSpan w:val="2"/>
            <w:tcBorders>
              <w:top w:val="single" w:sz="18" w:space="0" w:color="auto"/>
            </w:tcBorders>
          </w:tcPr>
          <w:p w14:paraId="20A91F56" w14:textId="77777777" w:rsidR="0054179F" w:rsidRPr="00DC020C" w:rsidRDefault="00BA603D" w:rsidP="00115E8A">
            <w:pPr>
              <w:pStyle w:val="ac"/>
              <w:spacing w:line="16" w:lineRule="atLeast"/>
              <w:rPr>
                <w:color w:val="auto"/>
              </w:rPr>
            </w:pPr>
            <w:r w:rsidRPr="00DC020C">
              <w:rPr>
                <w:rFonts w:hint="eastAsia"/>
                <w:color w:val="auto"/>
              </w:rPr>
              <w:t>指标</w:t>
            </w:r>
          </w:p>
        </w:tc>
        <w:tc>
          <w:tcPr>
            <w:tcW w:w="1492" w:type="dxa"/>
            <w:tcBorders>
              <w:top w:val="single" w:sz="18" w:space="0" w:color="auto"/>
            </w:tcBorders>
          </w:tcPr>
          <w:p w14:paraId="1323FBBD" w14:textId="77777777" w:rsidR="0054179F" w:rsidRPr="00DC020C" w:rsidRDefault="00BA603D" w:rsidP="00115E8A">
            <w:pPr>
              <w:pStyle w:val="ac"/>
              <w:spacing w:line="16" w:lineRule="atLeast"/>
              <w:rPr>
                <w:color w:val="auto"/>
              </w:rPr>
            </w:pPr>
            <w:r w:rsidRPr="00DC020C">
              <w:rPr>
                <w:rFonts w:hint="eastAsia"/>
                <w:color w:val="auto"/>
              </w:rPr>
              <w:t>顺义区生活垃圾综合处理厂</w:t>
            </w:r>
          </w:p>
        </w:tc>
        <w:tc>
          <w:tcPr>
            <w:tcW w:w="4658" w:type="dxa"/>
            <w:tcBorders>
              <w:top w:val="single" w:sz="18" w:space="0" w:color="auto"/>
            </w:tcBorders>
          </w:tcPr>
          <w:p w14:paraId="667D3ECD" w14:textId="77777777" w:rsidR="0054179F" w:rsidRPr="00DC020C" w:rsidRDefault="00BA603D" w:rsidP="00115E8A">
            <w:pPr>
              <w:pStyle w:val="ac"/>
              <w:spacing w:line="16" w:lineRule="atLeast"/>
              <w:rPr>
                <w:color w:val="auto"/>
              </w:rPr>
            </w:pPr>
            <w:r w:rsidRPr="00DC020C">
              <w:rPr>
                <w:rFonts w:hint="eastAsia"/>
                <w:color w:val="auto"/>
              </w:rPr>
              <w:t>计算说明</w:t>
            </w:r>
          </w:p>
        </w:tc>
      </w:tr>
      <w:tr w:rsidR="0054179F" w:rsidRPr="00DC020C" w14:paraId="74761CFE" w14:textId="77777777">
        <w:trPr>
          <w:trHeight w:val="439"/>
        </w:trPr>
        <w:tc>
          <w:tcPr>
            <w:tcW w:w="521" w:type="dxa"/>
            <w:vMerge w:val="restart"/>
          </w:tcPr>
          <w:p w14:paraId="23F67840" w14:textId="77777777" w:rsidR="0054179F" w:rsidRPr="00DC020C" w:rsidRDefault="00BA603D" w:rsidP="00115E8A">
            <w:pPr>
              <w:pStyle w:val="ac"/>
              <w:spacing w:line="16" w:lineRule="atLeast"/>
              <w:rPr>
                <w:color w:val="auto"/>
              </w:rPr>
            </w:pPr>
            <w:r w:rsidRPr="00DC020C">
              <w:rPr>
                <w:rFonts w:hint="eastAsia"/>
                <w:color w:val="auto"/>
              </w:rPr>
              <w:t>固定成本</w:t>
            </w:r>
          </w:p>
        </w:tc>
        <w:tc>
          <w:tcPr>
            <w:tcW w:w="2031" w:type="dxa"/>
            <w:gridSpan w:val="2"/>
          </w:tcPr>
          <w:p w14:paraId="41700797" w14:textId="77777777" w:rsidR="0054179F" w:rsidRPr="00DC020C" w:rsidRDefault="00BA603D" w:rsidP="00115E8A">
            <w:pPr>
              <w:pStyle w:val="ac"/>
              <w:spacing w:line="16" w:lineRule="atLeast"/>
              <w:rPr>
                <w:color w:val="auto"/>
              </w:rPr>
            </w:pPr>
            <w:r w:rsidRPr="00DC020C">
              <w:rPr>
                <w:rFonts w:hint="eastAsia"/>
                <w:color w:val="auto"/>
              </w:rPr>
              <w:t>土地补贴</w:t>
            </w:r>
          </w:p>
        </w:tc>
        <w:tc>
          <w:tcPr>
            <w:tcW w:w="1492" w:type="dxa"/>
          </w:tcPr>
          <w:p w14:paraId="01E00B9E" w14:textId="77777777" w:rsidR="0054179F" w:rsidRPr="00DC020C" w:rsidRDefault="00BA603D" w:rsidP="00115E8A">
            <w:pPr>
              <w:pStyle w:val="ac"/>
              <w:spacing w:line="16" w:lineRule="atLeast"/>
              <w:rPr>
                <w:color w:val="auto"/>
              </w:rPr>
            </w:pPr>
            <w:r w:rsidRPr="00DC020C">
              <w:rPr>
                <w:rFonts w:hint="eastAsia"/>
                <w:color w:val="auto"/>
              </w:rPr>
              <w:t>30</w:t>
            </w:r>
            <w:r w:rsidRPr="00DC020C">
              <w:rPr>
                <w:color w:val="auto"/>
              </w:rPr>
              <w:t>.190</w:t>
            </w:r>
          </w:p>
        </w:tc>
        <w:tc>
          <w:tcPr>
            <w:tcW w:w="4658" w:type="dxa"/>
          </w:tcPr>
          <w:p w14:paraId="0B2A651F" w14:textId="77777777" w:rsidR="0054179F" w:rsidRPr="00DC020C" w:rsidRDefault="00BA603D" w:rsidP="00115E8A">
            <w:pPr>
              <w:pStyle w:val="ac"/>
              <w:spacing w:line="16" w:lineRule="atLeast"/>
              <w:rPr>
                <w:color w:val="auto"/>
              </w:rPr>
            </w:pPr>
            <w:r w:rsidRPr="00DC020C">
              <w:rPr>
                <w:rFonts w:hint="eastAsia"/>
                <w:color w:val="auto"/>
              </w:rPr>
              <w:t>厂区2.4公顷，焚烧量占比</w:t>
            </w:r>
            <w:r w:rsidRPr="00DC020C">
              <w:rPr>
                <w:color w:val="auto"/>
              </w:rPr>
              <w:t>45.67%</w:t>
            </w:r>
            <w:r w:rsidRPr="00DC020C">
              <w:rPr>
                <w:rFonts w:hint="eastAsia"/>
                <w:color w:val="auto"/>
              </w:rPr>
              <w:t>，焚烧项目土地分摊</w:t>
            </w:r>
            <w:r w:rsidRPr="00DC020C">
              <w:rPr>
                <w:color w:val="auto"/>
              </w:rPr>
              <w:t>4.564</w:t>
            </w:r>
            <w:r w:rsidRPr="00DC020C">
              <w:rPr>
                <w:rFonts w:hint="eastAsia"/>
                <w:color w:val="auto"/>
              </w:rPr>
              <w:t>亩，折现率</w:t>
            </w:r>
            <w:r w:rsidRPr="00DC020C">
              <w:rPr>
                <w:color w:val="auto"/>
              </w:rPr>
              <w:t>6%</w:t>
            </w:r>
            <w:r w:rsidRPr="00DC020C">
              <w:rPr>
                <w:rFonts w:hint="eastAsia"/>
                <w:color w:val="auto"/>
              </w:rPr>
              <w:t>，基准地价</w:t>
            </w:r>
            <w:r w:rsidRPr="00DC020C">
              <w:rPr>
                <w:color w:val="auto"/>
              </w:rPr>
              <w:t>82.2</w:t>
            </w:r>
            <w:r w:rsidRPr="00DC020C">
              <w:rPr>
                <w:rFonts w:hint="eastAsia"/>
                <w:color w:val="auto"/>
              </w:rPr>
              <w:t>万元</w:t>
            </w:r>
            <w:r w:rsidRPr="00DC020C">
              <w:rPr>
                <w:color w:val="auto"/>
              </w:rPr>
              <w:t>/</w:t>
            </w:r>
            <w:r w:rsidRPr="00DC020C">
              <w:rPr>
                <w:rFonts w:hint="eastAsia"/>
                <w:color w:val="auto"/>
              </w:rPr>
              <w:t>亩</w:t>
            </w:r>
          </w:p>
        </w:tc>
      </w:tr>
      <w:tr w:rsidR="0054179F" w:rsidRPr="00DC020C" w14:paraId="3D998784" w14:textId="77777777">
        <w:trPr>
          <w:trHeight w:val="675"/>
        </w:trPr>
        <w:tc>
          <w:tcPr>
            <w:tcW w:w="521" w:type="dxa"/>
            <w:vMerge/>
          </w:tcPr>
          <w:p w14:paraId="72433F16" w14:textId="77777777" w:rsidR="0054179F" w:rsidRPr="00DC020C" w:rsidRDefault="0054179F" w:rsidP="00115E8A">
            <w:pPr>
              <w:pStyle w:val="ac"/>
              <w:spacing w:line="16" w:lineRule="atLeast"/>
              <w:rPr>
                <w:color w:val="auto"/>
              </w:rPr>
            </w:pPr>
          </w:p>
        </w:tc>
        <w:tc>
          <w:tcPr>
            <w:tcW w:w="2031" w:type="dxa"/>
            <w:gridSpan w:val="2"/>
          </w:tcPr>
          <w:p w14:paraId="18D8259B" w14:textId="77777777" w:rsidR="0054179F" w:rsidRPr="00DC020C" w:rsidRDefault="00BA603D" w:rsidP="00115E8A">
            <w:pPr>
              <w:pStyle w:val="ac"/>
              <w:spacing w:line="16" w:lineRule="atLeast"/>
              <w:rPr>
                <w:color w:val="auto"/>
              </w:rPr>
            </w:pPr>
            <w:r w:rsidRPr="00DC020C">
              <w:rPr>
                <w:rFonts w:hint="eastAsia"/>
                <w:color w:val="auto"/>
              </w:rPr>
              <w:t>建设补贴</w:t>
            </w:r>
          </w:p>
        </w:tc>
        <w:tc>
          <w:tcPr>
            <w:tcW w:w="1492" w:type="dxa"/>
          </w:tcPr>
          <w:p w14:paraId="37277377" w14:textId="77777777" w:rsidR="0054179F" w:rsidRPr="00DC020C" w:rsidRDefault="00BA603D" w:rsidP="00115E8A">
            <w:pPr>
              <w:pStyle w:val="ac"/>
              <w:spacing w:line="16" w:lineRule="atLeast"/>
              <w:rPr>
                <w:color w:val="auto"/>
              </w:rPr>
            </w:pPr>
            <w:r w:rsidRPr="00DC020C">
              <w:rPr>
                <w:rFonts w:hint="eastAsia"/>
                <w:color w:val="auto"/>
              </w:rPr>
              <w:t>17</w:t>
            </w:r>
            <w:r w:rsidRPr="00DC020C">
              <w:rPr>
                <w:color w:val="auto"/>
              </w:rPr>
              <w:t>.641</w:t>
            </w:r>
          </w:p>
        </w:tc>
        <w:tc>
          <w:tcPr>
            <w:tcW w:w="4658" w:type="dxa"/>
          </w:tcPr>
          <w:p w14:paraId="7F8572FE" w14:textId="77777777" w:rsidR="0054179F" w:rsidRPr="00DC020C" w:rsidRDefault="00BA603D" w:rsidP="00115E8A">
            <w:pPr>
              <w:pStyle w:val="ac"/>
              <w:spacing w:line="16" w:lineRule="atLeast"/>
              <w:rPr>
                <w:color w:val="auto"/>
              </w:rPr>
            </w:pPr>
            <w:r w:rsidRPr="00DC020C">
              <w:rPr>
                <w:rFonts w:hint="eastAsia"/>
                <w:color w:val="auto"/>
              </w:rPr>
              <w:t>总投资1</w:t>
            </w:r>
            <w:r w:rsidRPr="00DC020C">
              <w:rPr>
                <w:color w:val="auto"/>
              </w:rPr>
              <w:t>026.76</w:t>
            </w:r>
            <w:r w:rsidRPr="00DC020C">
              <w:rPr>
                <w:rFonts w:hint="eastAsia"/>
                <w:color w:val="auto"/>
              </w:rPr>
              <w:t>，焚烧量占比</w:t>
            </w:r>
            <w:r w:rsidRPr="00DC020C">
              <w:rPr>
                <w:color w:val="auto"/>
              </w:rPr>
              <w:t>45.76%</w:t>
            </w:r>
            <w:r w:rsidRPr="00DC020C">
              <w:rPr>
                <w:rFonts w:hint="eastAsia"/>
                <w:color w:val="auto"/>
              </w:rPr>
              <w:t>，</w:t>
            </w:r>
            <w:r w:rsidRPr="00DC020C">
              <w:rPr>
                <w:color w:val="auto"/>
              </w:rPr>
              <w:t>30</w:t>
            </w:r>
            <w:r w:rsidRPr="00DC020C">
              <w:rPr>
                <w:rFonts w:hint="eastAsia"/>
                <w:color w:val="auto"/>
              </w:rPr>
              <w:t>年设备折旧</w:t>
            </w:r>
          </w:p>
        </w:tc>
      </w:tr>
      <w:tr w:rsidR="0054179F" w:rsidRPr="00DC020C" w14:paraId="2D35FBF1" w14:textId="77777777">
        <w:trPr>
          <w:trHeight w:val="900"/>
        </w:trPr>
        <w:tc>
          <w:tcPr>
            <w:tcW w:w="521" w:type="dxa"/>
            <w:vMerge w:val="restart"/>
          </w:tcPr>
          <w:p w14:paraId="45F09590" w14:textId="77777777" w:rsidR="0054179F" w:rsidRPr="00DC020C" w:rsidRDefault="00BA603D" w:rsidP="00115E8A">
            <w:pPr>
              <w:pStyle w:val="ac"/>
              <w:spacing w:line="16" w:lineRule="atLeast"/>
              <w:rPr>
                <w:color w:val="auto"/>
              </w:rPr>
            </w:pPr>
            <w:r w:rsidRPr="00DC020C">
              <w:rPr>
                <w:rFonts w:hint="eastAsia"/>
                <w:color w:val="auto"/>
              </w:rPr>
              <w:t>可变成本</w:t>
            </w:r>
          </w:p>
        </w:tc>
        <w:tc>
          <w:tcPr>
            <w:tcW w:w="615" w:type="dxa"/>
          </w:tcPr>
          <w:p w14:paraId="39A6A182" w14:textId="77777777" w:rsidR="0054179F" w:rsidRPr="00DC020C" w:rsidRDefault="00BA603D" w:rsidP="00115E8A">
            <w:pPr>
              <w:pStyle w:val="ac"/>
              <w:spacing w:line="16" w:lineRule="atLeast"/>
              <w:rPr>
                <w:color w:val="auto"/>
              </w:rPr>
            </w:pPr>
            <w:r w:rsidRPr="00DC020C">
              <w:rPr>
                <w:rFonts w:hint="eastAsia"/>
                <w:color w:val="auto"/>
              </w:rPr>
              <w:t>垃圾处理费</w:t>
            </w:r>
          </w:p>
        </w:tc>
        <w:tc>
          <w:tcPr>
            <w:tcW w:w="1416" w:type="dxa"/>
          </w:tcPr>
          <w:p w14:paraId="488EDD28" w14:textId="77777777" w:rsidR="0054179F" w:rsidRPr="00DC020C" w:rsidRDefault="00BA603D" w:rsidP="00115E8A">
            <w:pPr>
              <w:pStyle w:val="ac"/>
              <w:spacing w:line="16" w:lineRule="atLeast"/>
              <w:rPr>
                <w:color w:val="auto"/>
              </w:rPr>
            </w:pPr>
            <w:r w:rsidRPr="00DC020C">
              <w:rPr>
                <w:rFonts w:hint="eastAsia"/>
                <w:color w:val="auto"/>
              </w:rPr>
              <w:t>最近一年垃圾处理费用</w:t>
            </w:r>
            <w:r w:rsidRPr="00DC020C">
              <w:rPr>
                <w:color w:val="auto"/>
              </w:rPr>
              <w:br/>
            </w:r>
            <w:r w:rsidRPr="00DC020C">
              <w:rPr>
                <w:rFonts w:hint="eastAsia"/>
                <w:color w:val="auto"/>
              </w:rPr>
              <w:t>（</w:t>
            </w:r>
            <w:r w:rsidRPr="00DC020C">
              <w:rPr>
                <w:color w:val="auto"/>
              </w:rPr>
              <w:t>2015</w:t>
            </w:r>
            <w:r w:rsidRPr="00DC020C">
              <w:rPr>
                <w:rFonts w:hint="eastAsia"/>
                <w:color w:val="auto"/>
              </w:rPr>
              <w:t>）</w:t>
            </w:r>
          </w:p>
        </w:tc>
        <w:tc>
          <w:tcPr>
            <w:tcW w:w="1492" w:type="dxa"/>
          </w:tcPr>
          <w:p w14:paraId="2BC714B5" w14:textId="77777777" w:rsidR="0054179F" w:rsidRPr="00DC020C" w:rsidRDefault="00BA603D" w:rsidP="00115E8A">
            <w:pPr>
              <w:pStyle w:val="ac"/>
              <w:spacing w:line="16" w:lineRule="atLeast"/>
              <w:rPr>
                <w:color w:val="auto"/>
              </w:rPr>
            </w:pPr>
            <w:r w:rsidRPr="00DC020C">
              <w:rPr>
                <w:rFonts w:hint="eastAsia"/>
                <w:color w:val="auto"/>
              </w:rPr>
              <w:t>500</w:t>
            </w:r>
            <w:r w:rsidRPr="00DC020C">
              <w:rPr>
                <w:color w:val="auto"/>
              </w:rPr>
              <w:t>.150</w:t>
            </w:r>
          </w:p>
        </w:tc>
        <w:tc>
          <w:tcPr>
            <w:tcW w:w="4658" w:type="dxa"/>
          </w:tcPr>
          <w:p w14:paraId="0F72410B" w14:textId="77777777" w:rsidR="0054179F" w:rsidRPr="00DC020C" w:rsidRDefault="00BA603D" w:rsidP="00115E8A">
            <w:pPr>
              <w:pStyle w:val="ac"/>
              <w:spacing w:line="16" w:lineRule="atLeast"/>
              <w:rPr>
                <w:color w:val="auto"/>
              </w:rPr>
            </w:pPr>
            <w:r w:rsidRPr="00DC020C">
              <w:rPr>
                <w:rFonts w:hint="eastAsia"/>
                <w:color w:val="auto"/>
              </w:rPr>
              <w:t>每吨</w:t>
            </w:r>
            <w:r w:rsidRPr="00DC020C">
              <w:rPr>
                <w:color w:val="auto"/>
              </w:rPr>
              <w:t>150</w:t>
            </w:r>
            <w:r w:rsidRPr="00DC020C">
              <w:rPr>
                <w:rFonts w:hint="eastAsia"/>
                <w:color w:val="auto"/>
              </w:rPr>
              <w:t>元处理费，3万</w:t>
            </w:r>
            <w:r w:rsidRPr="00DC020C">
              <w:rPr>
                <w:color w:val="auto"/>
              </w:rPr>
              <w:t>t</w:t>
            </w:r>
            <w:r w:rsidRPr="00DC020C">
              <w:rPr>
                <w:rFonts w:hint="eastAsia"/>
                <w:color w:val="auto"/>
              </w:rPr>
              <w:t>，实际拨付</w:t>
            </w:r>
            <w:r w:rsidRPr="00DC020C">
              <w:rPr>
                <w:color w:val="auto"/>
              </w:rPr>
              <w:t>4912.2</w:t>
            </w:r>
            <w:r w:rsidRPr="00DC020C">
              <w:rPr>
                <w:rFonts w:hint="eastAsia"/>
                <w:color w:val="auto"/>
              </w:rPr>
              <w:t>万元</w:t>
            </w:r>
          </w:p>
        </w:tc>
      </w:tr>
      <w:tr w:rsidR="0054179F" w:rsidRPr="00DC020C" w14:paraId="00223557" w14:textId="77777777">
        <w:trPr>
          <w:trHeight w:val="675"/>
        </w:trPr>
        <w:tc>
          <w:tcPr>
            <w:tcW w:w="521" w:type="dxa"/>
            <w:vMerge/>
          </w:tcPr>
          <w:p w14:paraId="0B0F2831" w14:textId="77777777" w:rsidR="0054179F" w:rsidRPr="00DC020C" w:rsidRDefault="0054179F" w:rsidP="00115E8A">
            <w:pPr>
              <w:pStyle w:val="ac"/>
              <w:spacing w:line="16" w:lineRule="atLeast"/>
              <w:rPr>
                <w:color w:val="auto"/>
              </w:rPr>
            </w:pPr>
          </w:p>
        </w:tc>
        <w:tc>
          <w:tcPr>
            <w:tcW w:w="615" w:type="dxa"/>
            <w:vMerge w:val="restart"/>
          </w:tcPr>
          <w:p w14:paraId="5F8598E5" w14:textId="77777777" w:rsidR="0054179F" w:rsidRPr="00DC020C" w:rsidRDefault="00BA603D" w:rsidP="00115E8A">
            <w:pPr>
              <w:pStyle w:val="ac"/>
              <w:spacing w:line="16" w:lineRule="atLeast"/>
              <w:rPr>
                <w:color w:val="auto"/>
              </w:rPr>
            </w:pPr>
            <w:r w:rsidRPr="00DC020C">
              <w:rPr>
                <w:rFonts w:hint="eastAsia"/>
                <w:color w:val="auto"/>
              </w:rPr>
              <w:t>电价补贴</w:t>
            </w:r>
          </w:p>
        </w:tc>
        <w:tc>
          <w:tcPr>
            <w:tcW w:w="1416" w:type="dxa"/>
          </w:tcPr>
          <w:p w14:paraId="234772C4" w14:textId="77777777" w:rsidR="0054179F" w:rsidRPr="00DC020C" w:rsidRDefault="00BA603D" w:rsidP="00115E8A">
            <w:pPr>
              <w:pStyle w:val="ac"/>
              <w:spacing w:line="16" w:lineRule="atLeast"/>
              <w:rPr>
                <w:color w:val="auto"/>
              </w:rPr>
            </w:pPr>
            <w:r w:rsidRPr="00DC020C">
              <w:rPr>
                <w:color w:val="auto"/>
              </w:rPr>
              <w:t>280</w:t>
            </w:r>
            <w:r w:rsidRPr="00DC020C">
              <w:rPr>
                <w:rFonts w:hint="eastAsia"/>
                <w:color w:val="auto"/>
              </w:rPr>
              <w:t>度以内上网电价补贴</w:t>
            </w:r>
          </w:p>
        </w:tc>
        <w:tc>
          <w:tcPr>
            <w:tcW w:w="1492" w:type="dxa"/>
          </w:tcPr>
          <w:p w14:paraId="070AA06C" w14:textId="77777777" w:rsidR="0054179F" w:rsidRPr="00DC020C" w:rsidRDefault="00BA603D" w:rsidP="00115E8A">
            <w:pPr>
              <w:pStyle w:val="ac"/>
              <w:spacing w:line="16" w:lineRule="atLeast"/>
              <w:rPr>
                <w:color w:val="auto"/>
              </w:rPr>
            </w:pPr>
            <w:r w:rsidRPr="00DC020C">
              <w:rPr>
                <w:color w:val="auto"/>
              </w:rPr>
              <w:t>0.000</w:t>
            </w:r>
          </w:p>
        </w:tc>
        <w:tc>
          <w:tcPr>
            <w:tcW w:w="4658" w:type="dxa"/>
          </w:tcPr>
          <w:p w14:paraId="3DB91332" w14:textId="77777777" w:rsidR="0054179F" w:rsidRPr="00DC020C" w:rsidRDefault="00BA603D" w:rsidP="00115E8A">
            <w:pPr>
              <w:pStyle w:val="ac"/>
              <w:spacing w:line="16" w:lineRule="atLeast"/>
              <w:rPr>
                <w:color w:val="auto"/>
              </w:rPr>
            </w:pPr>
            <w:r w:rsidRPr="00DC020C">
              <w:rPr>
                <w:rFonts w:hint="eastAsia"/>
                <w:color w:val="auto"/>
              </w:rPr>
              <w:t>无上网电量</w:t>
            </w:r>
          </w:p>
        </w:tc>
      </w:tr>
      <w:tr w:rsidR="0054179F" w:rsidRPr="00DC020C" w14:paraId="7DA85259" w14:textId="77777777">
        <w:trPr>
          <w:trHeight w:val="675"/>
        </w:trPr>
        <w:tc>
          <w:tcPr>
            <w:tcW w:w="521" w:type="dxa"/>
            <w:vMerge/>
          </w:tcPr>
          <w:p w14:paraId="3B650BB8" w14:textId="77777777" w:rsidR="0054179F" w:rsidRPr="00DC020C" w:rsidRDefault="0054179F" w:rsidP="00115E8A">
            <w:pPr>
              <w:pStyle w:val="ac"/>
              <w:spacing w:line="16" w:lineRule="atLeast"/>
              <w:rPr>
                <w:color w:val="auto"/>
              </w:rPr>
            </w:pPr>
          </w:p>
        </w:tc>
        <w:tc>
          <w:tcPr>
            <w:tcW w:w="615" w:type="dxa"/>
            <w:vMerge/>
          </w:tcPr>
          <w:p w14:paraId="2E7F65C4" w14:textId="77777777" w:rsidR="0054179F" w:rsidRPr="00DC020C" w:rsidRDefault="0054179F" w:rsidP="00115E8A">
            <w:pPr>
              <w:pStyle w:val="ac"/>
              <w:spacing w:line="16" w:lineRule="atLeast"/>
              <w:rPr>
                <w:color w:val="auto"/>
              </w:rPr>
            </w:pPr>
          </w:p>
        </w:tc>
        <w:tc>
          <w:tcPr>
            <w:tcW w:w="1416" w:type="dxa"/>
          </w:tcPr>
          <w:p w14:paraId="686FE2D9" w14:textId="77777777" w:rsidR="0054179F" w:rsidRPr="00DC020C" w:rsidRDefault="00BA603D" w:rsidP="00115E8A">
            <w:pPr>
              <w:pStyle w:val="ac"/>
              <w:spacing w:line="16" w:lineRule="atLeast"/>
              <w:rPr>
                <w:color w:val="auto"/>
              </w:rPr>
            </w:pPr>
            <w:r w:rsidRPr="00DC020C">
              <w:rPr>
                <w:color w:val="auto"/>
              </w:rPr>
              <w:t>280</w:t>
            </w:r>
            <w:r w:rsidRPr="00DC020C">
              <w:rPr>
                <w:rFonts w:hint="eastAsia"/>
                <w:color w:val="auto"/>
              </w:rPr>
              <w:t>度以外上网电价补贴</w:t>
            </w:r>
          </w:p>
        </w:tc>
        <w:tc>
          <w:tcPr>
            <w:tcW w:w="1492" w:type="dxa"/>
          </w:tcPr>
          <w:p w14:paraId="275E8616" w14:textId="77777777" w:rsidR="0054179F" w:rsidRPr="00DC020C" w:rsidRDefault="00BA603D" w:rsidP="00115E8A">
            <w:pPr>
              <w:pStyle w:val="ac"/>
              <w:spacing w:line="16" w:lineRule="atLeast"/>
              <w:rPr>
                <w:color w:val="auto"/>
              </w:rPr>
            </w:pPr>
            <w:r w:rsidRPr="00DC020C">
              <w:rPr>
                <w:color w:val="auto"/>
              </w:rPr>
              <w:t>0.000</w:t>
            </w:r>
          </w:p>
        </w:tc>
        <w:tc>
          <w:tcPr>
            <w:tcW w:w="4658" w:type="dxa"/>
          </w:tcPr>
          <w:p w14:paraId="704AB901" w14:textId="77777777" w:rsidR="0054179F" w:rsidRPr="00DC020C" w:rsidRDefault="00BA603D" w:rsidP="00115E8A">
            <w:pPr>
              <w:pStyle w:val="ac"/>
              <w:spacing w:line="16" w:lineRule="atLeast"/>
              <w:rPr>
                <w:color w:val="auto"/>
              </w:rPr>
            </w:pPr>
            <w:r w:rsidRPr="00DC020C">
              <w:rPr>
                <w:rFonts w:hint="eastAsia"/>
                <w:color w:val="auto"/>
              </w:rPr>
              <w:t>无上网电量</w:t>
            </w:r>
          </w:p>
        </w:tc>
      </w:tr>
      <w:tr w:rsidR="0054179F" w:rsidRPr="00DC020C" w14:paraId="1A342D0F" w14:textId="77777777">
        <w:trPr>
          <w:trHeight w:val="450"/>
        </w:trPr>
        <w:tc>
          <w:tcPr>
            <w:tcW w:w="521" w:type="dxa"/>
            <w:vMerge/>
          </w:tcPr>
          <w:p w14:paraId="3D6C0B41" w14:textId="77777777" w:rsidR="0054179F" w:rsidRPr="00DC020C" w:rsidRDefault="0054179F" w:rsidP="00115E8A">
            <w:pPr>
              <w:pStyle w:val="ac"/>
              <w:spacing w:line="16" w:lineRule="atLeast"/>
              <w:rPr>
                <w:color w:val="auto"/>
              </w:rPr>
            </w:pPr>
          </w:p>
        </w:tc>
        <w:tc>
          <w:tcPr>
            <w:tcW w:w="615" w:type="dxa"/>
            <w:vMerge/>
          </w:tcPr>
          <w:p w14:paraId="74F89E3E" w14:textId="77777777" w:rsidR="0054179F" w:rsidRPr="00DC020C" w:rsidRDefault="0054179F" w:rsidP="00115E8A">
            <w:pPr>
              <w:pStyle w:val="ac"/>
              <w:spacing w:line="16" w:lineRule="atLeast"/>
              <w:rPr>
                <w:color w:val="auto"/>
              </w:rPr>
            </w:pPr>
          </w:p>
        </w:tc>
        <w:tc>
          <w:tcPr>
            <w:tcW w:w="1416" w:type="dxa"/>
          </w:tcPr>
          <w:p w14:paraId="00DBA45E" w14:textId="77777777" w:rsidR="0054179F" w:rsidRPr="00DC020C" w:rsidRDefault="00BA603D" w:rsidP="00115E8A">
            <w:pPr>
              <w:pStyle w:val="ac"/>
              <w:spacing w:line="16" w:lineRule="atLeast"/>
              <w:rPr>
                <w:color w:val="auto"/>
              </w:rPr>
            </w:pPr>
            <w:r w:rsidRPr="00DC020C">
              <w:rPr>
                <w:rFonts w:hint="eastAsia"/>
                <w:color w:val="auto"/>
              </w:rPr>
              <w:t>沼气发电补贴</w:t>
            </w:r>
          </w:p>
        </w:tc>
        <w:tc>
          <w:tcPr>
            <w:tcW w:w="1492" w:type="dxa"/>
          </w:tcPr>
          <w:p w14:paraId="053D56BC" w14:textId="77777777" w:rsidR="0054179F" w:rsidRPr="00DC020C" w:rsidRDefault="00BA603D" w:rsidP="00115E8A">
            <w:pPr>
              <w:pStyle w:val="ac"/>
              <w:spacing w:line="16" w:lineRule="atLeast"/>
              <w:rPr>
                <w:color w:val="auto"/>
              </w:rPr>
            </w:pPr>
            <w:r w:rsidRPr="00DC020C">
              <w:rPr>
                <w:color w:val="auto"/>
              </w:rPr>
              <w:t>0.000</w:t>
            </w:r>
          </w:p>
        </w:tc>
        <w:tc>
          <w:tcPr>
            <w:tcW w:w="4658" w:type="dxa"/>
          </w:tcPr>
          <w:p w14:paraId="1D3520B3" w14:textId="77777777" w:rsidR="0054179F" w:rsidRPr="00DC020C" w:rsidRDefault="00BA603D" w:rsidP="00115E8A">
            <w:pPr>
              <w:pStyle w:val="ac"/>
              <w:spacing w:line="16" w:lineRule="atLeast"/>
              <w:rPr>
                <w:color w:val="auto"/>
              </w:rPr>
            </w:pPr>
            <w:r w:rsidRPr="00DC020C">
              <w:rPr>
                <w:rFonts w:hint="eastAsia"/>
                <w:color w:val="auto"/>
              </w:rPr>
              <w:t>无上网电量</w:t>
            </w:r>
          </w:p>
        </w:tc>
      </w:tr>
      <w:tr w:rsidR="0054179F" w:rsidRPr="00DC020C" w14:paraId="68EADD20" w14:textId="77777777">
        <w:trPr>
          <w:trHeight w:val="675"/>
        </w:trPr>
        <w:tc>
          <w:tcPr>
            <w:tcW w:w="521" w:type="dxa"/>
            <w:vMerge/>
          </w:tcPr>
          <w:p w14:paraId="5EB14B36" w14:textId="77777777" w:rsidR="0054179F" w:rsidRPr="00DC020C" w:rsidRDefault="0054179F" w:rsidP="00115E8A">
            <w:pPr>
              <w:pStyle w:val="ac"/>
              <w:spacing w:line="16" w:lineRule="atLeast"/>
              <w:rPr>
                <w:color w:val="auto"/>
              </w:rPr>
            </w:pPr>
          </w:p>
        </w:tc>
        <w:tc>
          <w:tcPr>
            <w:tcW w:w="2031" w:type="dxa"/>
            <w:gridSpan w:val="2"/>
          </w:tcPr>
          <w:p w14:paraId="529F45FF" w14:textId="77777777" w:rsidR="0054179F" w:rsidRPr="00DC020C" w:rsidRDefault="00BA603D" w:rsidP="00115E8A">
            <w:pPr>
              <w:pStyle w:val="ac"/>
              <w:spacing w:line="16" w:lineRule="atLeast"/>
              <w:rPr>
                <w:color w:val="auto"/>
              </w:rPr>
            </w:pPr>
            <w:r w:rsidRPr="00DC020C">
              <w:rPr>
                <w:rFonts w:hint="eastAsia"/>
                <w:color w:val="auto"/>
              </w:rPr>
              <w:t>渗沥液补贴</w:t>
            </w:r>
          </w:p>
        </w:tc>
        <w:tc>
          <w:tcPr>
            <w:tcW w:w="1492" w:type="dxa"/>
          </w:tcPr>
          <w:p w14:paraId="434D3508" w14:textId="77777777" w:rsidR="0054179F" w:rsidRPr="00DC020C" w:rsidRDefault="00BA603D" w:rsidP="00115E8A">
            <w:pPr>
              <w:pStyle w:val="ac"/>
              <w:spacing w:line="16" w:lineRule="atLeast"/>
              <w:rPr>
                <w:color w:val="auto"/>
              </w:rPr>
            </w:pPr>
            <w:r w:rsidRPr="00DC020C">
              <w:rPr>
                <w:color w:val="auto"/>
              </w:rPr>
              <w:t>7.795</w:t>
            </w:r>
          </w:p>
        </w:tc>
        <w:tc>
          <w:tcPr>
            <w:tcW w:w="4658" w:type="dxa"/>
          </w:tcPr>
          <w:p w14:paraId="03F8553E" w14:textId="77777777" w:rsidR="0054179F" w:rsidRPr="00DC020C" w:rsidRDefault="00BA603D" w:rsidP="00115E8A">
            <w:pPr>
              <w:pStyle w:val="ac"/>
              <w:spacing w:line="16" w:lineRule="atLeast"/>
              <w:rPr>
                <w:color w:val="auto"/>
              </w:rPr>
            </w:pPr>
            <w:r w:rsidRPr="00DC020C">
              <w:rPr>
                <w:rFonts w:hint="eastAsia"/>
                <w:color w:val="auto"/>
              </w:rPr>
              <w:t>进入填埋区处理，年产生</w:t>
            </w:r>
            <w:r w:rsidRPr="00DC020C">
              <w:rPr>
                <w:color w:val="auto"/>
              </w:rPr>
              <w:t>0.6</w:t>
            </w:r>
            <w:r w:rsidRPr="00DC020C">
              <w:rPr>
                <w:rFonts w:hint="eastAsia"/>
                <w:color w:val="auto"/>
              </w:rPr>
              <w:t>万</w:t>
            </w:r>
            <w:r w:rsidRPr="00DC020C">
              <w:rPr>
                <w:color w:val="auto"/>
              </w:rPr>
              <w:t>t</w:t>
            </w:r>
            <w:r w:rsidRPr="00DC020C">
              <w:rPr>
                <w:rFonts w:hint="eastAsia"/>
                <w:color w:val="auto"/>
              </w:rPr>
              <w:t>渗沥液，渗沥液处理市场价</w:t>
            </w:r>
            <w:r w:rsidRPr="00DC020C">
              <w:rPr>
                <w:color w:val="auto"/>
              </w:rPr>
              <w:t>124.2</w:t>
            </w:r>
            <w:r w:rsidRPr="00DC020C">
              <w:rPr>
                <w:rFonts w:hint="eastAsia"/>
                <w:color w:val="auto"/>
              </w:rPr>
              <w:t>元</w:t>
            </w:r>
            <w:r w:rsidRPr="00DC020C">
              <w:rPr>
                <w:color w:val="auto"/>
              </w:rPr>
              <w:t>/t</w:t>
            </w:r>
          </w:p>
        </w:tc>
      </w:tr>
      <w:tr w:rsidR="0054179F" w:rsidRPr="00DC020C" w14:paraId="7A93DF57" w14:textId="77777777">
        <w:trPr>
          <w:trHeight w:val="900"/>
        </w:trPr>
        <w:tc>
          <w:tcPr>
            <w:tcW w:w="521" w:type="dxa"/>
            <w:vMerge/>
          </w:tcPr>
          <w:p w14:paraId="1531F7E8" w14:textId="77777777" w:rsidR="0054179F" w:rsidRPr="00DC020C" w:rsidRDefault="0054179F" w:rsidP="00115E8A">
            <w:pPr>
              <w:pStyle w:val="ac"/>
              <w:spacing w:line="16" w:lineRule="atLeast"/>
              <w:rPr>
                <w:color w:val="auto"/>
              </w:rPr>
            </w:pPr>
          </w:p>
        </w:tc>
        <w:tc>
          <w:tcPr>
            <w:tcW w:w="2031" w:type="dxa"/>
            <w:gridSpan w:val="2"/>
          </w:tcPr>
          <w:p w14:paraId="39004C9C" w14:textId="77777777" w:rsidR="0054179F" w:rsidRPr="00DC020C" w:rsidRDefault="00BA603D" w:rsidP="00115E8A">
            <w:pPr>
              <w:pStyle w:val="ac"/>
              <w:spacing w:line="16" w:lineRule="atLeast"/>
              <w:rPr>
                <w:color w:val="auto"/>
              </w:rPr>
            </w:pPr>
            <w:r w:rsidRPr="00DC020C">
              <w:rPr>
                <w:rFonts w:hint="eastAsia"/>
                <w:color w:val="auto"/>
              </w:rPr>
              <w:t>底灰补贴</w:t>
            </w:r>
          </w:p>
        </w:tc>
        <w:tc>
          <w:tcPr>
            <w:tcW w:w="1492" w:type="dxa"/>
          </w:tcPr>
          <w:p w14:paraId="5B87C188" w14:textId="77777777" w:rsidR="0054179F" w:rsidRPr="00DC020C" w:rsidRDefault="00BA603D" w:rsidP="00115E8A">
            <w:pPr>
              <w:pStyle w:val="ac"/>
              <w:spacing w:line="16" w:lineRule="atLeast"/>
              <w:rPr>
                <w:color w:val="auto"/>
              </w:rPr>
            </w:pPr>
            <w:r w:rsidRPr="00DC020C">
              <w:rPr>
                <w:rFonts w:hint="eastAsia"/>
                <w:color w:val="auto"/>
              </w:rPr>
              <w:t>92</w:t>
            </w:r>
            <w:r w:rsidRPr="00DC020C">
              <w:rPr>
                <w:color w:val="auto"/>
              </w:rPr>
              <w:t>.739</w:t>
            </w:r>
          </w:p>
        </w:tc>
        <w:tc>
          <w:tcPr>
            <w:tcW w:w="4658" w:type="dxa"/>
          </w:tcPr>
          <w:p w14:paraId="0218557A" w14:textId="77777777" w:rsidR="0054179F" w:rsidRPr="00DC020C" w:rsidRDefault="00BA603D" w:rsidP="00115E8A">
            <w:pPr>
              <w:pStyle w:val="ac"/>
              <w:spacing w:line="16" w:lineRule="atLeast"/>
              <w:rPr>
                <w:color w:val="auto"/>
              </w:rPr>
            </w:pPr>
            <w:r w:rsidRPr="00DC020C">
              <w:rPr>
                <w:rFonts w:hint="eastAsia"/>
                <w:color w:val="auto"/>
              </w:rPr>
              <w:t>底灰在厂内填埋区处理，年产底灰</w:t>
            </w:r>
            <w:r w:rsidRPr="00DC020C">
              <w:rPr>
                <w:color w:val="auto"/>
              </w:rPr>
              <w:t>2.79</w:t>
            </w:r>
            <w:r w:rsidRPr="00DC020C">
              <w:rPr>
                <w:rFonts w:hint="eastAsia"/>
                <w:color w:val="auto"/>
              </w:rPr>
              <w:t>万</w:t>
            </w:r>
            <w:r w:rsidRPr="00DC020C">
              <w:rPr>
                <w:color w:val="auto"/>
              </w:rPr>
              <w:t>t</w:t>
            </w:r>
            <w:r w:rsidRPr="00DC020C">
              <w:rPr>
                <w:rFonts w:hint="eastAsia"/>
                <w:color w:val="auto"/>
              </w:rPr>
              <w:t>，填埋成本</w:t>
            </w:r>
            <w:r w:rsidRPr="00DC020C">
              <w:rPr>
                <w:color w:val="auto"/>
              </w:rPr>
              <w:t>456.16</w:t>
            </w:r>
            <w:r w:rsidRPr="00DC020C">
              <w:rPr>
                <w:rFonts w:hint="eastAsia"/>
                <w:color w:val="auto"/>
              </w:rPr>
              <w:t>元</w:t>
            </w:r>
            <w:r w:rsidRPr="00DC020C">
              <w:rPr>
                <w:color w:val="auto"/>
              </w:rPr>
              <w:t>/t</w:t>
            </w:r>
          </w:p>
        </w:tc>
      </w:tr>
      <w:tr w:rsidR="0054179F" w:rsidRPr="00DC020C" w14:paraId="62728F22" w14:textId="77777777">
        <w:trPr>
          <w:trHeight w:val="450"/>
        </w:trPr>
        <w:tc>
          <w:tcPr>
            <w:tcW w:w="521" w:type="dxa"/>
            <w:vMerge/>
          </w:tcPr>
          <w:p w14:paraId="15EC0B64" w14:textId="77777777" w:rsidR="0054179F" w:rsidRPr="00DC020C" w:rsidRDefault="0054179F" w:rsidP="00115E8A">
            <w:pPr>
              <w:pStyle w:val="ac"/>
              <w:spacing w:line="16" w:lineRule="atLeast"/>
              <w:rPr>
                <w:color w:val="auto"/>
              </w:rPr>
            </w:pPr>
          </w:p>
        </w:tc>
        <w:tc>
          <w:tcPr>
            <w:tcW w:w="2031" w:type="dxa"/>
            <w:gridSpan w:val="2"/>
          </w:tcPr>
          <w:p w14:paraId="1B7DAC69" w14:textId="77777777" w:rsidR="0054179F" w:rsidRPr="00DC020C" w:rsidRDefault="00BA603D" w:rsidP="00115E8A">
            <w:pPr>
              <w:pStyle w:val="ac"/>
              <w:spacing w:line="16" w:lineRule="atLeast"/>
              <w:rPr>
                <w:color w:val="auto"/>
              </w:rPr>
            </w:pPr>
            <w:r w:rsidRPr="00DC020C">
              <w:rPr>
                <w:rFonts w:hint="eastAsia"/>
                <w:color w:val="auto"/>
              </w:rPr>
              <w:t>飞灰补贴</w:t>
            </w:r>
          </w:p>
        </w:tc>
        <w:tc>
          <w:tcPr>
            <w:tcW w:w="1492" w:type="dxa"/>
          </w:tcPr>
          <w:p w14:paraId="3F4BEAA6" w14:textId="77777777" w:rsidR="0054179F" w:rsidRPr="00DC020C" w:rsidRDefault="0054179F" w:rsidP="00115E8A">
            <w:pPr>
              <w:pStyle w:val="ac"/>
              <w:spacing w:line="16" w:lineRule="atLeast"/>
              <w:rPr>
                <w:color w:val="auto"/>
              </w:rPr>
            </w:pPr>
          </w:p>
        </w:tc>
        <w:tc>
          <w:tcPr>
            <w:tcW w:w="4658" w:type="dxa"/>
          </w:tcPr>
          <w:p w14:paraId="5E75A61D" w14:textId="77777777" w:rsidR="0054179F" w:rsidRPr="00DC020C" w:rsidRDefault="00BA603D" w:rsidP="00115E8A">
            <w:pPr>
              <w:pStyle w:val="ac"/>
              <w:spacing w:line="16" w:lineRule="atLeast"/>
              <w:rPr>
                <w:color w:val="auto"/>
              </w:rPr>
            </w:pPr>
            <w:r w:rsidRPr="00DC020C">
              <w:rPr>
                <w:rFonts w:hint="eastAsia"/>
                <w:color w:val="auto"/>
              </w:rPr>
              <w:t>年飞灰量</w:t>
            </w:r>
            <w:r w:rsidRPr="00DC020C">
              <w:rPr>
                <w:color w:val="auto"/>
              </w:rPr>
              <w:t>0.0263</w:t>
            </w:r>
            <w:r w:rsidRPr="00DC020C">
              <w:rPr>
                <w:rFonts w:hint="eastAsia"/>
                <w:color w:val="auto"/>
              </w:rPr>
              <w:t>万</w:t>
            </w:r>
            <w:r w:rsidRPr="00DC020C">
              <w:rPr>
                <w:color w:val="auto"/>
              </w:rPr>
              <w:t>t</w:t>
            </w:r>
            <w:r w:rsidRPr="00DC020C">
              <w:rPr>
                <w:rFonts w:hint="eastAsia"/>
                <w:color w:val="auto"/>
              </w:rPr>
              <w:t>，外运处置，费用焚烧厂承担</w:t>
            </w:r>
          </w:p>
        </w:tc>
      </w:tr>
      <w:tr w:rsidR="0054179F" w:rsidRPr="00DC020C" w14:paraId="3A27700D" w14:textId="77777777">
        <w:trPr>
          <w:trHeight w:val="450"/>
        </w:trPr>
        <w:tc>
          <w:tcPr>
            <w:tcW w:w="521" w:type="dxa"/>
            <w:vMerge/>
          </w:tcPr>
          <w:p w14:paraId="5FE9FB11" w14:textId="77777777" w:rsidR="0054179F" w:rsidRPr="00DC020C" w:rsidRDefault="0054179F" w:rsidP="00115E8A">
            <w:pPr>
              <w:pStyle w:val="ac"/>
              <w:spacing w:line="16" w:lineRule="atLeast"/>
              <w:rPr>
                <w:color w:val="auto"/>
              </w:rPr>
            </w:pPr>
          </w:p>
        </w:tc>
        <w:tc>
          <w:tcPr>
            <w:tcW w:w="615" w:type="dxa"/>
          </w:tcPr>
          <w:p w14:paraId="2E51B4B6" w14:textId="77777777" w:rsidR="0054179F" w:rsidRPr="00DC020C" w:rsidRDefault="00BA603D" w:rsidP="00115E8A">
            <w:pPr>
              <w:pStyle w:val="ac"/>
              <w:spacing w:line="16" w:lineRule="atLeast"/>
              <w:rPr>
                <w:color w:val="auto"/>
              </w:rPr>
            </w:pPr>
            <w:r w:rsidRPr="00DC020C">
              <w:rPr>
                <w:rFonts w:hint="eastAsia"/>
                <w:color w:val="auto"/>
              </w:rPr>
              <w:t>其他</w:t>
            </w:r>
          </w:p>
        </w:tc>
        <w:tc>
          <w:tcPr>
            <w:tcW w:w="1416" w:type="dxa"/>
          </w:tcPr>
          <w:p w14:paraId="0F8E756C" w14:textId="77777777" w:rsidR="0054179F" w:rsidRPr="00DC020C" w:rsidRDefault="00BA603D" w:rsidP="00115E8A">
            <w:pPr>
              <w:pStyle w:val="ac"/>
              <w:spacing w:line="16" w:lineRule="atLeast"/>
              <w:rPr>
                <w:color w:val="auto"/>
              </w:rPr>
            </w:pPr>
            <w:r w:rsidRPr="00DC020C">
              <w:rPr>
                <w:rFonts w:hint="eastAsia"/>
                <w:color w:val="auto"/>
              </w:rPr>
              <w:t>清洁生产补贴</w:t>
            </w:r>
          </w:p>
        </w:tc>
        <w:tc>
          <w:tcPr>
            <w:tcW w:w="1492" w:type="dxa"/>
          </w:tcPr>
          <w:p w14:paraId="673B78C3" w14:textId="77777777" w:rsidR="0054179F" w:rsidRPr="00DC020C" w:rsidRDefault="00BA603D" w:rsidP="00115E8A">
            <w:pPr>
              <w:pStyle w:val="ac"/>
              <w:spacing w:line="16" w:lineRule="atLeast"/>
              <w:rPr>
                <w:color w:val="auto"/>
              </w:rPr>
            </w:pPr>
            <w:r w:rsidRPr="00DC020C">
              <w:rPr>
                <w:rFonts w:hint="eastAsia"/>
                <w:color w:val="auto"/>
              </w:rPr>
              <w:t>5</w:t>
            </w:r>
            <w:r w:rsidRPr="00DC020C">
              <w:rPr>
                <w:color w:val="auto"/>
              </w:rPr>
              <w:t>.300</w:t>
            </w:r>
          </w:p>
        </w:tc>
        <w:tc>
          <w:tcPr>
            <w:tcW w:w="4658" w:type="dxa"/>
          </w:tcPr>
          <w:p w14:paraId="6F94CA72" w14:textId="77777777" w:rsidR="0054179F" w:rsidRPr="00DC020C" w:rsidRDefault="00BA603D" w:rsidP="00115E8A">
            <w:pPr>
              <w:pStyle w:val="ac"/>
              <w:spacing w:line="16" w:lineRule="atLeast"/>
              <w:rPr>
                <w:color w:val="auto"/>
              </w:rPr>
            </w:pPr>
            <w:r w:rsidRPr="00DC020C">
              <w:rPr>
                <w:color w:val="auto"/>
              </w:rPr>
              <w:t>2015</w:t>
            </w:r>
            <w:r w:rsidRPr="00DC020C">
              <w:rPr>
                <w:rFonts w:hint="eastAsia"/>
                <w:color w:val="auto"/>
              </w:rPr>
              <w:t>获得</w:t>
            </w:r>
            <w:r w:rsidRPr="00DC020C">
              <w:rPr>
                <w:color w:val="auto"/>
              </w:rPr>
              <w:t>10.3</w:t>
            </w:r>
            <w:r w:rsidRPr="00DC020C">
              <w:rPr>
                <w:rFonts w:hint="eastAsia"/>
                <w:color w:val="auto"/>
              </w:rPr>
              <w:t>万元</w:t>
            </w:r>
          </w:p>
        </w:tc>
      </w:tr>
      <w:tr w:rsidR="0054179F" w:rsidRPr="00DC020C" w14:paraId="67D736C7" w14:textId="77777777">
        <w:trPr>
          <w:trHeight w:val="450"/>
        </w:trPr>
        <w:tc>
          <w:tcPr>
            <w:tcW w:w="521" w:type="dxa"/>
            <w:vMerge w:val="restart"/>
          </w:tcPr>
          <w:p w14:paraId="16026749" w14:textId="77777777" w:rsidR="0054179F" w:rsidRPr="00DC020C" w:rsidRDefault="00BA603D" w:rsidP="00115E8A">
            <w:pPr>
              <w:pStyle w:val="ac"/>
              <w:spacing w:line="16" w:lineRule="atLeast"/>
              <w:rPr>
                <w:color w:val="auto"/>
              </w:rPr>
            </w:pPr>
            <w:r w:rsidRPr="00DC020C">
              <w:rPr>
                <w:rFonts w:hint="eastAsia"/>
                <w:color w:val="auto"/>
              </w:rPr>
              <w:lastRenderedPageBreak/>
              <w:t>税收减免</w:t>
            </w:r>
          </w:p>
        </w:tc>
        <w:tc>
          <w:tcPr>
            <w:tcW w:w="615" w:type="dxa"/>
            <w:vMerge w:val="restart"/>
          </w:tcPr>
          <w:p w14:paraId="754116B6" w14:textId="77777777" w:rsidR="0054179F" w:rsidRPr="00DC020C" w:rsidRDefault="00BA603D" w:rsidP="00115E8A">
            <w:pPr>
              <w:pStyle w:val="ac"/>
              <w:spacing w:line="16" w:lineRule="atLeast"/>
              <w:rPr>
                <w:color w:val="auto"/>
              </w:rPr>
            </w:pPr>
            <w:r w:rsidRPr="00DC020C">
              <w:rPr>
                <w:rFonts w:hint="eastAsia"/>
                <w:color w:val="auto"/>
              </w:rPr>
              <w:t>税收</w:t>
            </w:r>
          </w:p>
        </w:tc>
        <w:tc>
          <w:tcPr>
            <w:tcW w:w="1416" w:type="dxa"/>
          </w:tcPr>
          <w:p w14:paraId="5D1130FD" w14:textId="77777777" w:rsidR="0054179F" w:rsidRPr="00DC020C" w:rsidRDefault="00BA603D" w:rsidP="00115E8A">
            <w:pPr>
              <w:pStyle w:val="ac"/>
              <w:spacing w:line="16" w:lineRule="atLeast"/>
              <w:rPr>
                <w:color w:val="auto"/>
              </w:rPr>
            </w:pPr>
            <w:r w:rsidRPr="00DC020C">
              <w:rPr>
                <w:rFonts w:hint="eastAsia"/>
                <w:color w:val="auto"/>
              </w:rPr>
              <w:t>营业税</w:t>
            </w:r>
          </w:p>
        </w:tc>
        <w:tc>
          <w:tcPr>
            <w:tcW w:w="1492" w:type="dxa"/>
          </w:tcPr>
          <w:p w14:paraId="779130E6" w14:textId="77777777" w:rsidR="0054179F" w:rsidRPr="00DC020C" w:rsidRDefault="00BA603D" w:rsidP="00115E8A">
            <w:pPr>
              <w:pStyle w:val="ac"/>
              <w:spacing w:line="16" w:lineRule="atLeast"/>
              <w:rPr>
                <w:color w:val="auto"/>
              </w:rPr>
            </w:pPr>
            <w:r w:rsidRPr="00DC020C">
              <w:rPr>
                <w:rFonts w:hint="eastAsia"/>
                <w:color w:val="auto"/>
              </w:rPr>
              <w:t>20</w:t>
            </w:r>
            <w:r w:rsidRPr="00DC020C">
              <w:rPr>
                <w:color w:val="auto"/>
              </w:rPr>
              <w:t>.008</w:t>
            </w:r>
          </w:p>
        </w:tc>
        <w:tc>
          <w:tcPr>
            <w:tcW w:w="4658" w:type="dxa"/>
          </w:tcPr>
          <w:p w14:paraId="180DE357" w14:textId="77777777" w:rsidR="0054179F" w:rsidRPr="00DC020C" w:rsidRDefault="00BA603D" w:rsidP="00115E8A">
            <w:pPr>
              <w:pStyle w:val="ac"/>
              <w:spacing w:line="16" w:lineRule="atLeast"/>
              <w:rPr>
                <w:color w:val="auto"/>
              </w:rPr>
            </w:pPr>
            <w:r w:rsidRPr="00DC020C">
              <w:rPr>
                <w:color w:val="auto"/>
              </w:rPr>
              <w:t>5%</w:t>
            </w:r>
            <w:r w:rsidRPr="00DC020C">
              <w:rPr>
                <w:rFonts w:hint="eastAsia"/>
                <w:color w:val="auto"/>
              </w:rPr>
              <w:t>的税率，垃圾处理服务费免除税额</w:t>
            </w:r>
          </w:p>
        </w:tc>
      </w:tr>
      <w:tr w:rsidR="0054179F" w:rsidRPr="00DC020C" w14:paraId="43FC3402" w14:textId="77777777">
        <w:trPr>
          <w:trHeight w:val="450"/>
        </w:trPr>
        <w:tc>
          <w:tcPr>
            <w:tcW w:w="521" w:type="dxa"/>
            <w:vMerge/>
          </w:tcPr>
          <w:p w14:paraId="465D56A5" w14:textId="77777777" w:rsidR="0054179F" w:rsidRPr="00DC020C" w:rsidRDefault="0054179F" w:rsidP="00115E8A">
            <w:pPr>
              <w:pStyle w:val="ac"/>
              <w:spacing w:line="16" w:lineRule="atLeast"/>
              <w:rPr>
                <w:color w:val="auto"/>
              </w:rPr>
            </w:pPr>
          </w:p>
        </w:tc>
        <w:tc>
          <w:tcPr>
            <w:tcW w:w="615" w:type="dxa"/>
            <w:vMerge/>
          </w:tcPr>
          <w:p w14:paraId="05D1D66E" w14:textId="77777777" w:rsidR="0054179F" w:rsidRPr="00DC020C" w:rsidRDefault="0054179F" w:rsidP="00115E8A">
            <w:pPr>
              <w:pStyle w:val="ac"/>
              <w:spacing w:line="16" w:lineRule="atLeast"/>
              <w:rPr>
                <w:color w:val="auto"/>
              </w:rPr>
            </w:pPr>
          </w:p>
        </w:tc>
        <w:tc>
          <w:tcPr>
            <w:tcW w:w="1416" w:type="dxa"/>
          </w:tcPr>
          <w:p w14:paraId="5E1BEF4F" w14:textId="77777777" w:rsidR="0054179F" w:rsidRPr="00DC020C" w:rsidRDefault="00BA603D" w:rsidP="00115E8A">
            <w:pPr>
              <w:pStyle w:val="ac"/>
              <w:spacing w:line="16" w:lineRule="atLeast"/>
              <w:rPr>
                <w:color w:val="auto"/>
              </w:rPr>
            </w:pPr>
            <w:r w:rsidRPr="00DC020C">
              <w:rPr>
                <w:rFonts w:hint="eastAsia"/>
                <w:color w:val="auto"/>
              </w:rPr>
              <w:t>发电增值税</w:t>
            </w:r>
          </w:p>
        </w:tc>
        <w:tc>
          <w:tcPr>
            <w:tcW w:w="1492" w:type="dxa"/>
          </w:tcPr>
          <w:p w14:paraId="70B89020" w14:textId="77777777" w:rsidR="0054179F" w:rsidRPr="00DC020C" w:rsidRDefault="00BA603D" w:rsidP="00115E8A">
            <w:pPr>
              <w:pStyle w:val="ac"/>
              <w:spacing w:line="16" w:lineRule="atLeast"/>
              <w:rPr>
                <w:color w:val="auto"/>
              </w:rPr>
            </w:pPr>
            <w:r w:rsidRPr="00DC020C">
              <w:rPr>
                <w:color w:val="auto"/>
              </w:rPr>
              <w:t>0.000</w:t>
            </w:r>
          </w:p>
        </w:tc>
        <w:tc>
          <w:tcPr>
            <w:tcW w:w="4658" w:type="dxa"/>
          </w:tcPr>
          <w:p w14:paraId="737E0113" w14:textId="77777777" w:rsidR="0054179F" w:rsidRPr="00DC020C" w:rsidRDefault="00BA603D" w:rsidP="00115E8A">
            <w:pPr>
              <w:pStyle w:val="ac"/>
              <w:spacing w:line="16" w:lineRule="atLeast"/>
              <w:rPr>
                <w:color w:val="auto"/>
              </w:rPr>
            </w:pPr>
            <w:r w:rsidRPr="00DC020C">
              <w:rPr>
                <w:rFonts w:hint="eastAsia"/>
                <w:color w:val="auto"/>
              </w:rPr>
              <w:t>无发电收入</w:t>
            </w:r>
          </w:p>
        </w:tc>
      </w:tr>
      <w:tr w:rsidR="0054179F" w:rsidRPr="00DC020C" w14:paraId="2D927F77" w14:textId="77777777">
        <w:trPr>
          <w:trHeight w:val="675"/>
        </w:trPr>
        <w:tc>
          <w:tcPr>
            <w:tcW w:w="521" w:type="dxa"/>
            <w:vMerge/>
          </w:tcPr>
          <w:p w14:paraId="3D63FF2D" w14:textId="77777777" w:rsidR="0054179F" w:rsidRPr="00DC020C" w:rsidRDefault="0054179F" w:rsidP="00115E8A">
            <w:pPr>
              <w:pStyle w:val="ac"/>
              <w:spacing w:line="16" w:lineRule="atLeast"/>
              <w:rPr>
                <w:color w:val="auto"/>
              </w:rPr>
            </w:pPr>
          </w:p>
        </w:tc>
        <w:tc>
          <w:tcPr>
            <w:tcW w:w="615" w:type="dxa"/>
            <w:vMerge/>
          </w:tcPr>
          <w:p w14:paraId="40414201" w14:textId="77777777" w:rsidR="0054179F" w:rsidRPr="00DC020C" w:rsidRDefault="0054179F" w:rsidP="00115E8A">
            <w:pPr>
              <w:pStyle w:val="ac"/>
              <w:spacing w:line="16" w:lineRule="atLeast"/>
              <w:rPr>
                <w:color w:val="auto"/>
              </w:rPr>
            </w:pPr>
          </w:p>
        </w:tc>
        <w:tc>
          <w:tcPr>
            <w:tcW w:w="1416" w:type="dxa"/>
          </w:tcPr>
          <w:p w14:paraId="228E0658" w14:textId="77777777" w:rsidR="0054179F" w:rsidRPr="00DC020C" w:rsidRDefault="00BA603D" w:rsidP="00115E8A">
            <w:pPr>
              <w:pStyle w:val="ac"/>
              <w:spacing w:line="16" w:lineRule="atLeast"/>
              <w:rPr>
                <w:color w:val="auto"/>
              </w:rPr>
            </w:pPr>
            <w:r w:rsidRPr="00DC020C">
              <w:rPr>
                <w:rFonts w:hint="eastAsia"/>
                <w:color w:val="auto"/>
              </w:rPr>
              <w:t>企业所得税</w:t>
            </w:r>
          </w:p>
        </w:tc>
        <w:tc>
          <w:tcPr>
            <w:tcW w:w="1492" w:type="dxa"/>
          </w:tcPr>
          <w:p w14:paraId="3D96199D" w14:textId="77777777" w:rsidR="0054179F" w:rsidRPr="00DC020C" w:rsidRDefault="00BA603D" w:rsidP="00115E8A">
            <w:pPr>
              <w:pStyle w:val="ac"/>
              <w:spacing w:line="16" w:lineRule="atLeast"/>
              <w:rPr>
                <w:color w:val="auto"/>
              </w:rPr>
            </w:pPr>
            <w:r w:rsidRPr="00DC020C">
              <w:rPr>
                <w:rFonts w:hint="eastAsia"/>
                <w:color w:val="auto"/>
              </w:rPr>
              <w:t>19</w:t>
            </w:r>
            <w:r w:rsidRPr="00DC020C">
              <w:rPr>
                <w:color w:val="auto"/>
              </w:rPr>
              <w:t>.470</w:t>
            </w:r>
          </w:p>
        </w:tc>
        <w:tc>
          <w:tcPr>
            <w:tcW w:w="4658" w:type="dxa"/>
          </w:tcPr>
          <w:p w14:paraId="426165FD" w14:textId="77777777" w:rsidR="0054179F" w:rsidRPr="00DC020C" w:rsidRDefault="00BA603D" w:rsidP="00115E8A">
            <w:pPr>
              <w:pStyle w:val="ac"/>
              <w:spacing w:line="16" w:lineRule="atLeast"/>
              <w:rPr>
                <w:color w:val="auto"/>
              </w:rPr>
            </w:pPr>
            <w:r w:rsidRPr="00DC020C">
              <w:rPr>
                <w:rFonts w:hint="eastAsia"/>
                <w:color w:val="auto"/>
              </w:rPr>
              <w:t>垃圾处理费为主要收入，垃圾处理成本</w:t>
            </w:r>
            <w:r w:rsidRPr="00DC020C">
              <w:rPr>
                <w:color w:val="auto"/>
              </w:rPr>
              <w:t>109.82</w:t>
            </w:r>
            <w:r w:rsidRPr="00DC020C">
              <w:rPr>
                <w:rFonts w:hint="eastAsia"/>
                <w:color w:val="auto"/>
              </w:rPr>
              <w:t>元</w:t>
            </w:r>
            <w:r w:rsidRPr="00DC020C">
              <w:rPr>
                <w:color w:val="auto"/>
              </w:rPr>
              <w:t>/t</w:t>
            </w:r>
          </w:p>
        </w:tc>
      </w:tr>
      <w:tr w:rsidR="0054179F" w:rsidRPr="00DC020C" w14:paraId="274E6A61" w14:textId="77777777">
        <w:trPr>
          <w:trHeight w:val="450"/>
        </w:trPr>
        <w:tc>
          <w:tcPr>
            <w:tcW w:w="521" w:type="dxa"/>
          </w:tcPr>
          <w:p w14:paraId="6830C8ED" w14:textId="77777777" w:rsidR="0054179F" w:rsidRPr="00DC020C" w:rsidRDefault="00BA603D" w:rsidP="00115E8A">
            <w:pPr>
              <w:pStyle w:val="ac"/>
              <w:spacing w:line="16" w:lineRule="atLeast"/>
              <w:rPr>
                <w:color w:val="auto"/>
              </w:rPr>
            </w:pPr>
            <w:r w:rsidRPr="00DC020C">
              <w:rPr>
                <w:rFonts w:hint="eastAsia"/>
                <w:color w:val="auto"/>
              </w:rPr>
              <w:t>健康损失</w:t>
            </w:r>
          </w:p>
        </w:tc>
        <w:tc>
          <w:tcPr>
            <w:tcW w:w="2031" w:type="dxa"/>
            <w:gridSpan w:val="2"/>
          </w:tcPr>
          <w:p w14:paraId="32991DFD" w14:textId="77777777" w:rsidR="0054179F" w:rsidRPr="00DC020C" w:rsidRDefault="00BA603D" w:rsidP="00115E8A">
            <w:pPr>
              <w:pStyle w:val="ac"/>
              <w:spacing w:line="16" w:lineRule="atLeast"/>
              <w:rPr>
                <w:color w:val="auto"/>
              </w:rPr>
            </w:pPr>
            <w:r w:rsidRPr="00DC020C">
              <w:rPr>
                <w:rFonts w:hint="eastAsia"/>
                <w:color w:val="auto"/>
              </w:rPr>
              <w:t>致癌健康损失</w:t>
            </w:r>
          </w:p>
        </w:tc>
        <w:tc>
          <w:tcPr>
            <w:tcW w:w="1492" w:type="dxa"/>
          </w:tcPr>
          <w:p w14:paraId="37205059" w14:textId="77777777" w:rsidR="0054179F" w:rsidRPr="00DC020C" w:rsidRDefault="00BA603D" w:rsidP="00115E8A">
            <w:pPr>
              <w:pStyle w:val="ac"/>
              <w:spacing w:line="16" w:lineRule="atLeast"/>
              <w:rPr>
                <w:color w:val="auto"/>
              </w:rPr>
            </w:pPr>
            <w:r w:rsidRPr="00DC020C">
              <w:rPr>
                <w:color w:val="auto"/>
              </w:rPr>
              <w:t>—</w:t>
            </w:r>
          </w:p>
        </w:tc>
        <w:tc>
          <w:tcPr>
            <w:tcW w:w="4658" w:type="dxa"/>
          </w:tcPr>
          <w:p w14:paraId="6DB72D36" w14:textId="77777777" w:rsidR="0054179F" w:rsidRPr="00DC020C" w:rsidRDefault="00BA603D" w:rsidP="00115E8A">
            <w:pPr>
              <w:pStyle w:val="ac"/>
              <w:spacing w:line="16" w:lineRule="atLeast"/>
              <w:rPr>
                <w:color w:val="auto"/>
              </w:rPr>
            </w:pPr>
            <w:r w:rsidRPr="00DC020C">
              <w:rPr>
                <w:rFonts w:hint="eastAsia"/>
                <w:color w:val="auto"/>
              </w:rPr>
              <w:t>由于存在风险叠加，焚烧厂合并计算</w:t>
            </w:r>
          </w:p>
        </w:tc>
      </w:tr>
      <w:tr w:rsidR="0054179F" w:rsidRPr="00DC020C" w14:paraId="10D6FCD6" w14:textId="77777777">
        <w:trPr>
          <w:trHeight w:val="225"/>
        </w:trPr>
        <w:tc>
          <w:tcPr>
            <w:tcW w:w="521" w:type="dxa"/>
            <w:vMerge w:val="restart"/>
          </w:tcPr>
          <w:p w14:paraId="0653C529" w14:textId="77777777" w:rsidR="0054179F" w:rsidRPr="00DC020C" w:rsidRDefault="00BA603D" w:rsidP="00115E8A">
            <w:pPr>
              <w:pStyle w:val="ac"/>
              <w:spacing w:line="16" w:lineRule="atLeast"/>
              <w:rPr>
                <w:color w:val="auto"/>
              </w:rPr>
            </w:pPr>
            <w:r w:rsidRPr="00DC020C">
              <w:rPr>
                <w:rFonts w:hint="eastAsia"/>
                <w:color w:val="auto"/>
              </w:rPr>
              <w:t>计算结果</w:t>
            </w:r>
          </w:p>
        </w:tc>
        <w:tc>
          <w:tcPr>
            <w:tcW w:w="2031" w:type="dxa"/>
            <w:gridSpan w:val="2"/>
          </w:tcPr>
          <w:p w14:paraId="56BF7907" w14:textId="77777777" w:rsidR="0054179F" w:rsidRPr="00DC020C" w:rsidRDefault="00BA603D" w:rsidP="00115E8A">
            <w:pPr>
              <w:pStyle w:val="ac"/>
              <w:spacing w:line="16" w:lineRule="atLeast"/>
              <w:rPr>
                <w:color w:val="auto"/>
              </w:rPr>
            </w:pPr>
            <w:r w:rsidRPr="00DC020C">
              <w:rPr>
                <w:rFonts w:hint="eastAsia"/>
                <w:color w:val="auto"/>
              </w:rPr>
              <w:t>年社会成本</w:t>
            </w:r>
          </w:p>
        </w:tc>
        <w:tc>
          <w:tcPr>
            <w:tcW w:w="1492" w:type="dxa"/>
          </w:tcPr>
          <w:p w14:paraId="0A92F828" w14:textId="77777777" w:rsidR="0054179F" w:rsidRPr="00DC020C" w:rsidRDefault="00BA603D" w:rsidP="00115E8A">
            <w:pPr>
              <w:pStyle w:val="ac"/>
              <w:spacing w:line="16" w:lineRule="atLeast"/>
              <w:rPr>
                <w:color w:val="auto"/>
              </w:rPr>
            </w:pPr>
            <w:r w:rsidRPr="00DC020C">
              <w:rPr>
                <w:rFonts w:hint="eastAsia"/>
                <w:color w:val="auto"/>
              </w:rPr>
              <w:t>693.292</w:t>
            </w:r>
          </w:p>
        </w:tc>
        <w:tc>
          <w:tcPr>
            <w:tcW w:w="4658" w:type="dxa"/>
          </w:tcPr>
          <w:p w14:paraId="4346DE9D" w14:textId="77777777" w:rsidR="0054179F" w:rsidRPr="00DC020C" w:rsidRDefault="00BA603D" w:rsidP="00115E8A">
            <w:pPr>
              <w:pStyle w:val="ac"/>
              <w:spacing w:line="16" w:lineRule="atLeast"/>
              <w:rPr>
                <w:color w:val="auto"/>
              </w:rPr>
            </w:pPr>
            <w:r w:rsidRPr="00DC020C">
              <w:rPr>
                <w:rFonts w:hint="eastAsia"/>
                <w:color w:val="auto"/>
              </w:rPr>
              <w:t xml:space="preserve">　</w:t>
            </w:r>
          </w:p>
        </w:tc>
      </w:tr>
      <w:tr w:rsidR="0054179F" w:rsidRPr="00DC020C" w14:paraId="0432CCEC" w14:textId="77777777">
        <w:trPr>
          <w:trHeight w:val="450"/>
        </w:trPr>
        <w:tc>
          <w:tcPr>
            <w:tcW w:w="521" w:type="dxa"/>
            <w:vMerge/>
            <w:tcBorders>
              <w:bottom w:val="single" w:sz="18" w:space="0" w:color="auto"/>
            </w:tcBorders>
          </w:tcPr>
          <w:p w14:paraId="22AE6261" w14:textId="77777777" w:rsidR="0054179F" w:rsidRPr="00DC020C" w:rsidRDefault="0054179F" w:rsidP="00115E8A">
            <w:pPr>
              <w:pStyle w:val="ac"/>
              <w:spacing w:line="16" w:lineRule="atLeast"/>
              <w:rPr>
                <w:color w:val="auto"/>
              </w:rPr>
            </w:pPr>
          </w:p>
        </w:tc>
        <w:tc>
          <w:tcPr>
            <w:tcW w:w="2031" w:type="dxa"/>
            <w:gridSpan w:val="2"/>
            <w:tcBorders>
              <w:bottom w:val="single" w:sz="18" w:space="0" w:color="auto"/>
            </w:tcBorders>
          </w:tcPr>
          <w:p w14:paraId="1700E567" w14:textId="77777777" w:rsidR="0054179F" w:rsidRPr="00DC020C" w:rsidRDefault="00BA603D" w:rsidP="00115E8A">
            <w:pPr>
              <w:pStyle w:val="ac"/>
              <w:spacing w:line="16" w:lineRule="atLeast"/>
              <w:rPr>
                <w:color w:val="auto"/>
              </w:rPr>
            </w:pPr>
            <w:r w:rsidRPr="00DC020C">
              <w:rPr>
                <w:rFonts w:hint="eastAsia"/>
                <w:color w:val="auto"/>
              </w:rPr>
              <w:t>单位垃圾社会成本（元）</w:t>
            </w:r>
          </w:p>
        </w:tc>
        <w:tc>
          <w:tcPr>
            <w:tcW w:w="1492" w:type="dxa"/>
            <w:tcBorders>
              <w:bottom w:val="single" w:sz="18" w:space="0" w:color="auto"/>
            </w:tcBorders>
          </w:tcPr>
          <w:p w14:paraId="186D62CF" w14:textId="77777777" w:rsidR="0054179F" w:rsidRPr="00DC020C" w:rsidRDefault="00BA603D" w:rsidP="00115E8A">
            <w:pPr>
              <w:pStyle w:val="ac"/>
              <w:spacing w:line="16" w:lineRule="atLeast"/>
              <w:rPr>
                <w:color w:val="auto"/>
              </w:rPr>
            </w:pPr>
            <w:r w:rsidRPr="00DC020C">
              <w:rPr>
                <w:rFonts w:hint="eastAsia"/>
                <w:color w:val="auto"/>
              </w:rPr>
              <w:t>231.097</w:t>
            </w:r>
          </w:p>
        </w:tc>
        <w:tc>
          <w:tcPr>
            <w:tcW w:w="4658" w:type="dxa"/>
            <w:tcBorders>
              <w:bottom w:val="single" w:sz="18" w:space="0" w:color="auto"/>
            </w:tcBorders>
          </w:tcPr>
          <w:p w14:paraId="37745021" w14:textId="77777777" w:rsidR="0054179F" w:rsidRPr="00DC020C" w:rsidRDefault="00BA603D" w:rsidP="00115E8A">
            <w:pPr>
              <w:pStyle w:val="ac"/>
              <w:spacing w:line="16" w:lineRule="atLeast"/>
              <w:rPr>
                <w:color w:val="auto"/>
              </w:rPr>
            </w:pPr>
            <w:r w:rsidRPr="00DC020C">
              <w:rPr>
                <w:rFonts w:hint="eastAsia"/>
                <w:color w:val="auto"/>
              </w:rPr>
              <w:t xml:space="preserve">　</w:t>
            </w:r>
          </w:p>
        </w:tc>
      </w:tr>
    </w:tbl>
    <w:p w14:paraId="2BEC1F6D" w14:textId="77777777" w:rsidR="0054179F" w:rsidRPr="00DC020C" w:rsidRDefault="0054179F">
      <w:pPr>
        <w:spacing w:line="220" w:lineRule="atLeast"/>
      </w:pPr>
    </w:p>
    <w:p w14:paraId="1C7E5A16" w14:textId="77777777" w:rsidR="0054179F" w:rsidRPr="00DC020C" w:rsidRDefault="00BA603D">
      <w:pPr>
        <w:spacing w:line="220" w:lineRule="atLeast"/>
        <w:rPr>
          <w:sz w:val="28"/>
          <w:szCs w:val="28"/>
        </w:rPr>
      </w:pPr>
      <w:r w:rsidRPr="00DC020C">
        <w:rPr>
          <w:rFonts w:hint="eastAsia"/>
          <w:sz w:val="28"/>
          <w:szCs w:val="28"/>
        </w:rPr>
        <w:t>湿垃圾处理成本计算说明与核算结果</w:t>
      </w:r>
    </w:p>
    <w:p w14:paraId="3652CE64" w14:textId="77777777" w:rsidR="0054179F" w:rsidRPr="00DC020C" w:rsidRDefault="00BA603D">
      <w:pPr>
        <w:pStyle w:val="a3"/>
        <w:keepNext/>
        <w:ind w:firstLineChars="1300" w:firstLine="2871"/>
        <w:rPr>
          <w:rFonts w:eastAsiaTheme="minorEastAsia"/>
          <w:sz w:val="28"/>
          <w:szCs w:val="28"/>
        </w:rPr>
      </w:pPr>
      <w:r w:rsidRPr="00DC020C">
        <w:rPr>
          <w:b/>
          <w:sz w:val="22"/>
        </w:rPr>
        <w:t>表</w:t>
      </w:r>
      <w:r w:rsidRPr="00DC020C">
        <w:rPr>
          <w:rFonts w:hint="eastAsia"/>
          <w:b/>
          <w:sz w:val="22"/>
        </w:rPr>
        <w:t xml:space="preserve"> 5-</w:t>
      </w:r>
      <w:r w:rsidR="004F5CF8" w:rsidRPr="00DC020C">
        <w:rPr>
          <w:rFonts w:hint="eastAsia"/>
          <w:b/>
          <w:sz w:val="22"/>
        </w:rPr>
        <w:t>10</w:t>
      </w:r>
      <w:r w:rsidRPr="00DC020C">
        <w:rPr>
          <w:rFonts w:asciiTheme="minorEastAsia" w:eastAsia="宋体" w:hAnsiTheme="minorEastAsia" w:hint="eastAsia"/>
          <w:b/>
          <w:sz w:val="22"/>
          <w:szCs w:val="22"/>
        </w:rPr>
        <w:t>湿垃圾处理厂成本</w:t>
      </w:r>
    </w:p>
    <w:tbl>
      <w:tblPr>
        <w:tblStyle w:val="13"/>
        <w:tblW w:w="8817" w:type="dxa"/>
        <w:tblLayout w:type="fixed"/>
        <w:tblLook w:val="04A0" w:firstRow="1" w:lastRow="0" w:firstColumn="1" w:lastColumn="0" w:noHBand="0" w:noVBand="1"/>
      </w:tblPr>
      <w:tblGrid>
        <w:gridCol w:w="1210"/>
        <w:gridCol w:w="1624"/>
        <w:gridCol w:w="1163"/>
        <w:gridCol w:w="1276"/>
        <w:gridCol w:w="1418"/>
        <w:gridCol w:w="1984"/>
        <w:gridCol w:w="142"/>
      </w:tblGrid>
      <w:tr w:rsidR="00115E8A" w:rsidRPr="00DC020C" w14:paraId="54941EDB" w14:textId="77777777" w:rsidTr="00115E8A">
        <w:trPr>
          <w:tblHeader/>
        </w:trPr>
        <w:tc>
          <w:tcPr>
            <w:tcW w:w="1210" w:type="dxa"/>
            <w:tcBorders>
              <w:top w:val="single" w:sz="18" w:space="0" w:color="auto"/>
            </w:tcBorders>
          </w:tcPr>
          <w:p w14:paraId="21C4A859" w14:textId="77777777" w:rsidR="00115E8A" w:rsidRPr="00DC020C" w:rsidRDefault="00115E8A">
            <w:pPr>
              <w:spacing w:line="240" w:lineRule="atLeast"/>
              <w:rPr>
                <w:rFonts w:asciiTheme="minorEastAsia" w:hAnsiTheme="minorEastAsia"/>
                <w:b/>
                <w:szCs w:val="18"/>
              </w:rPr>
            </w:pPr>
            <w:r w:rsidRPr="00DC020C">
              <w:rPr>
                <w:rFonts w:asciiTheme="minorEastAsia" w:hAnsiTheme="minorEastAsia" w:hint="eastAsia"/>
                <w:b/>
                <w:szCs w:val="18"/>
              </w:rPr>
              <w:t>项目</w:t>
            </w:r>
          </w:p>
        </w:tc>
        <w:tc>
          <w:tcPr>
            <w:tcW w:w="1624" w:type="dxa"/>
            <w:tcBorders>
              <w:top w:val="single" w:sz="18" w:space="0" w:color="auto"/>
            </w:tcBorders>
          </w:tcPr>
          <w:p w14:paraId="107B25E4" w14:textId="77777777" w:rsidR="00115E8A" w:rsidRPr="00DC020C" w:rsidRDefault="00115E8A">
            <w:pPr>
              <w:spacing w:line="240" w:lineRule="atLeast"/>
              <w:jc w:val="left"/>
              <w:rPr>
                <w:rFonts w:asciiTheme="minorEastAsia" w:hAnsiTheme="minorEastAsia"/>
                <w:b/>
                <w:szCs w:val="18"/>
              </w:rPr>
            </w:pPr>
            <w:r w:rsidRPr="00DC020C">
              <w:rPr>
                <w:rFonts w:asciiTheme="minorEastAsia" w:hAnsiTheme="minorEastAsia" w:hint="eastAsia"/>
                <w:b/>
                <w:szCs w:val="18"/>
              </w:rPr>
              <w:t>发酵、仪器设备投资</w:t>
            </w:r>
          </w:p>
        </w:tc>
        <w:tc>
          <w:tcPr>
            <w:tcW w:w="1163" w:type="dxa"/>
            <w:tcBorders>
              <w:top w:val="single" w:sz="18" w:space="0" w:color="auto"/>
            </w:tcBorders>
          </w:tcPr>
          <w:p w14:paraId="5F696136" w14:textId="77777777" w:rsidR="00115E8A" w:rsidRPr="00DC020C" w:rsidRDefault="00115E8A" w:rsidP="00115E8A">
            <w:pPr>
              <w:spacing w:line="240" w:lineRule="atLeast"/>
              <w:ind w:firstLineChars="100" w:firstLine="211"/>
              <w:jc w:val="left"/>
              <w:rPr>
                <w:rFonts w:asciiTheme="minorEastAsia" w:hAnsiTheme="minorEastAsia"/>
                <w:b/>
                <w:szCs w:val="18"/>
              </w:rPr>
            </w:pPr>
            <w:r w:rsidRPr="00DC020C">
              <w:rPr>
                <w:rFonts w:asciiTheme="minorEastAsia" w:hAnsiTheme="minorEastAsia" w:hint="eastAsia"/>
                <w:b/>
                <w:szCs w:val="18"/>
              </w:rPr>
              <w:t>实验室设备</w:t>
            </w:r>
          </w:p>
        </w:tc>
        <w:tc>
          <w:tcPr>
            <w:tcW w:w="1276" w:type="dxa"/>
            <w:tcBorders>
              <w:top w:val="single" w:sz="18" w:space="0" w:color="auto"/>
              <w:right w:val="nil"/>
            </w:tcBorders>
          </w:tcPr>
          <w:p w14:paraId="68C33619" w14:textId="77777777" w:rsidR="00115E8A" w:rsidRPr="00DC020C" w:rsidRDefault="00115E8A" w:rsidP="00115E8A">
            <w:pPr>
              <w:spacing w:line="240" w:lineRule="atLeast"/>
              <w:ind w:firstLineChars="200" w:firstLine="422"/>
              <w:jc w:val="left"/>
              <w:rPr>
                <w:rFonts w:asciiTheme="minorEastAsia" w:hAnsiTheme="minorEastAsia"/>
                <w:b/>
                <w:szCs w:val="18"/>
              </w:rPr>
            </w:pPr>
            <w:r w:rsidRPr="00DC020C">
              <w:rPr>
                <w:rFonts w:asciiTheme="minorEastAsia" w:hAnsiTheme="minorEastAsia" w:hint="eastAsia"/>
                <w:b/>
                <w:szCs w:val="18"/>
              </w:rPr>
              <w:t>土建投资</w:t>
            </w:r>
          </w:p>
        </w:tc>
        <w:tc>
          <w:tcPr>
            <w:tcW w:w="1418" w:type="dxa"/>
            <w:tcBorders>
              <w:top w:val="single" w:sz="18" w:space="0" w:color="auto"/>
              <w:left w:val="nil"/>
            </w:tcBorders>
          </w:tcPr>
          <w:p w14:paraId="23FF42FD" w14:textId="77777777" w:rsidR="00115E8A" w:rsidRPr="00DC020C" w:rsidRDefault="00115E8A" w:rsidP="00115E8A">
            <w:pPr>
              <w:spacing w:line="240" w:lineRule="atLeast"/>
              <w:ind w:firstLineChars="300" w:firstLine="632"/>
              <w:jc w:val="left"/>
              <w:rPr>
                <w:rFonts w:asciiTheme="minorEastAsia" w:hAnsiTheme="minorEastAsia"/>
                <w:b/>
                <w:szCs w:val="18"/>
              </w:rPr>
            </w:pPr>
            <w:r w:rsidRPr="00DC020C">
              <w:rPr>
                <w:rFonts w:asciiTheme="minorEastAsia" w:hAnsiTheme="minorEastAsia"/>
                <w:b/>
                <w:szCs w:val="18"/>
              </w:rPr>
              <w:t>其他费用</w:t>
            </w:r>
            <w:r w:rsidRPr="00DC020C">
              <w:rPr>
                <w:rFonts w:asciiTheme="minorEastAsia" w:hAnsiTheme="minorEastAsia" w:hint="eastAsia"/>
                <w:b/>
                <w:szCs w:val="18"/>
              </w:rPr>
              <w:t xml:space="preserve"> </w:t>
            </w:r>
          </w:p>
        </w:tc>
        <w:tc>
          <w:tcPr>
            <w:tcW w:w="1984" w:type="dxa"/>
            <w:tcBorders>
              <w:top w:val="single" w:sz="18" w:space="0" w:color="auto"/>
              <w:left w:val="nil"/>
            </w:tcBorders>
          </w:tcPr>
          <w:p w14:paraId="12B99896" w14:textId="77777777" w:rsidR="00115E8A" w:rsidRPr="00DC020C" w:rsidRDefault="00115E8A" w:rsidP="00115E8A">
            <w:pPr>
              <w:spacing w:line="240" w:lineRule="atLeast"/>
              <w:ind w:firstLineChars="200" w:firstLine="422"/>
              <w:jc w:val="left"/>
              <w:rPr>
                <w:rFonts w:asciiTheme="minorEastAsia" w:hAnsiTheme="minorEastAsia"/>
                <w:b/>
                <w:szCs w:val="18"/>
              </w:rPr>
            </w:pPr>
            <w:r w:rsidRPr="00DC020C">
              <w:rPr>
                <w:rFonts w:asciiTheme="minorEastAsia" w:hAnsiTheme="minorEastAsia"/>
                <w:b/>
                <w:szCs w:val="18"/>
              </w:rPr>
              <w:t>合计</w:t>
            </w:r>
          </w:p>
        </w:tc>
        <w:tc>
          <w:tcPr>
            <w:tcW w:w="142" w:type="dxa"/>
            <w:tcBorders>
              <w:top w:val="single" w:sz="18" w:space="0" w:color="auto"/>
              <w:left w:val="nil"/>
            </w:tcBorders>
          </w:tcPr>
          <w:p w14:paraId="751F8091" w14:textId="77777777" w:rsidR="00115E8A" w:rsidRPr="00DC020C" w:rsidRDefault="00115E8A">
            <w:pPr>
              <w:spacing w:line="240" w:lineRule="atLeast"/>
              <w:jc w:val="left"/>
              <w:rPr>
                <w:rFonts w:asciiTheme="minorEastAsia" w:hAnsiTheme="minorEastAsia"/>
                <w:b/>
                <w:szCs w:val="18"/>
              </w:rPr>
            </w:pPr>
          </w:p>
        </w:tc>
      </w:tr>
      <w:tr w:rsidR="00115E8A" w:rsidRPr="00DC020C" w14:paraId="65EE5B0D" w14:textId="77777777" w:rsidTr="00115E8A">
        <w:tc>
          <w:tcPr>
            <w:tcW w:w="1210" w:type="dxa"/>
            <w:tcBorders>
              <w:top w:val="nil"/>
              <w:bottom w:val="single" w:sz="18" w:space="0" w:color="auto"/>
            </w:tcBorders>
          </w:tcPr>
          <w:p w14:paraId="51708BDA" w14:textId="77777777" w:rsidR="00115E8A" w:rsidRPr="00DC020C" w:rsidRDefault="00115E8A">
            <w:pPr>
              <w:spacing w:line="240" w:lineRule="atLeast"/>
              <w:rPr>
                <w:rFonts w:asciiTheme="minorEastAsia" w:hAnsiTheme="minorEastAsia"/>
                <w:szCs w:val="18"/>
              </w:rPr>
            </w:pPr>
            <w:r w:rsidRPr="00DC020C">
              <w:rPr>
                <w:rFonts w:asciiTheme="minorEastAsia" w:hAnsiTheme="minorEastAsia" w:hint="eastAsia"/>
                <w:szCs w:val="18"/>
              </w:rPr>
              <w:t>成本（元/吨）</w:t>
            </w:r>
          </w:p>
        </w:tc>
        <w:tc>
          <w:tcPr>
            <w:tcW w:w="1624" w:type="dxa"/>
          </w:tcPr>
          <w:p w14:paraId="65B2114B" w14:textId="77777777" w:rsidR="00115E8A" w:rsidRPr="00DC020C" w:rsidRDefault="00115E8A">
            <w:pPr>
              <w:spacing w:line="240" w:lineRule="atLeast"/>
              <w:ind w:firstLineChars="100" w:firstLine="210"/>
              <w:jc w:val="left"/>
              <w:rPr>
                <w:rFonts w:asciiTheme="minorEastAsia" w:hAnsiTheme="minorEastAsia"/>
                <w:szCs w:val="18"/>
              </w:rPr>
            </w:pPr>
            <w:r w:rsidRPr="00DC020C">
              <w:rPr>
                <w:rFonts w:asciiTheme="minorEastAsia" w:hAnsiTheme="minorEastAsia" w:hint="eastAsia"/>
                <w:szCs w:val="18"/>
              </w:rPr>
              <w:t>2</w:t>
            </w:r>
          </w:p>
        </w:tc>
        <w:tc>
          <w:tcPr>
            <w:tcW w:w="1163" w:type="dxa"/>
          </w:tcPr>
          <w:p w14:paraId="7B4E680C" w14:textId="77777777" w:rsidR="00115E8A" w:rsidRPr="00DC020C" w:rsidRDefault="00115E8A" w:rsidP="00115E8A">
            <w:pPr>
              <w:spacing w:line="240" w:lineRule="atLeast"/>
              <w:ind w:firstLineChars="100" w:firstLine="210"/>
              <w:jc w:val="left"/>
              <w:rPr>
                <w:rFonts w:asciiTheme="minorEastAsia" w:hAnsiTheme="minorEastAsia"/>
                <w:szCs w:val="18"/>
              </w:rPr>
            </w:pPr>
            <w:r w:rsidRPr="00DC020C">
              <w:rPr>
                <w:rFonts w:asciiTheme="minorEastAsia" w:hAnsiTheme="minorEastAsia" w:hint="eastAsia"/>
                <w:szCs w:val="18"/>
              </w:rPr>
              <w:t>2.14</w:t>
            </w:r>
          </w:p>
        </w:tc>
        <w:tc>
          <w:tcPr>
            <w:tcW w:w="1276" w:type="dxa"/>
            <w:tcBorders>
              <w:right w:val="nil"/>
            </w:tcBorders>
          </w:tcPr>
          <w:p w14:paraId="09FA9397" w14:textId="77777777" w:rsidR="00115E8A" w:rsidRPr="00DC020C" w:rsidRDefault="00115E8A" w:rsidP="00115E8A">
            <w:pPr>
              <w:spacing w:line="240" w:lineRule="atLeast"/>
              <w:ind w:firstLineChars="200" w:firstLine="420"/>
              <w:jc w:val="left"/>
              <w:rPr>
                <w:rFonts w:asciiTheme="minorEastAsia" w:hAnsiTheme="minorEastAsia"/>
                <w:szCs w:val="18"/>
              </w:rPr>
            </w:pPr>
            <w:r w:rsidRPr="00DC020C">
              <w:rPr>
                <w:rFonts w:asciiTheme="minorEastAsia" w:hAnsiTheme="minorEastAsia" w:hint="eastAsia"/>
                <w:szCs w:val="18"/>
              </w:rPr>
              <w:t>6.97</w:t>
            </w:r>
          </w:p>
        </w:tc>
        <w:tc>
          <w:tcPr>
            <w:tcW w:w="1418" w:type="dxa"/>
            <w:tcBorders>
              <w:left w:val="nil"/>
            </w:tcBorders>
          </w:tcPr>
          <w:p w14:paraId="6CFCCBD0" w14:textId="77777777" w:rsidR="00115E8A" w:rsidRPr="00DC020C" w:rsidRDefault="00115E8A">
            <w:pPr>
              <w:spacing w:line="220" w:lineRule="atLeast"/>
              <w:rPr>
                <w:rFonts w:asciiTheme="minorEastAsia" w:hAnsiTheme="minorEastAsia"/>
                <w:szCs w:val="18"/>
              </w:rPr>
            </w:pPr>
          </w:p>
          <w:p w14:paraId="3923E11A" w14:textId="77777777" w:rsidR="00115E8A" w:rsidRPr="00DC020C" w:rsidRDefault="00115E8A" w:rsidP="00115E8A">
            <w:pPr>
              <w:spacing w:line="220" w:lineRule="atLeast"/>
              <w:ind w:firstLineChars="400" w:firstLine="840"/>
              <w:jc w:val="left"/>
              <w:rPr>
                <w:rFonts w:asciiTheme="minorEastAsia" w:hAnsiTheme="minorEastAsia"/>
                <w:szCs w:val="18"/>
              </w:rPr>
            </w:pPr>
            <w:r w:rsidRPr="00DC020C">
              <w:rPr>
                <w:rFonts w:asciiTheme="minorEastAsia" w:hAnsiTheme="minorEastAsia" w:hint="eastAsia"/>
                <w:szCs w:val="18"/>
              </w:rPr>
              <w:t>0.25</w:t>
            </w:r>
          </w:p>
          <w:p w14:paraId="307F63B6" w14:textId="77777777" w:rsidR="00115E8A" w:rsidRPr="00DC020C" w:rsidRDefault="00115E8A">
            <w:pPr>
              <w:spacing w:line="240" w:lineRule="atLeast"/>
              <w:rPr>
                <w:rFonts w:asciiTheme="minorEastAsia" w:hAnsiTheme="minorEastAsia"/>
                <w:szCs w:val="18"/>
              </w:rPr>
            </w:pPr>
          </w:p>
        </w:tc>
        <w:tc>
          <w:tcPr>
            <w:tcW w:w="2126" w:type="dxa"/>
            <w:gridSpan w:val="2"/>
            <w:tcBorders>
              <w:left w:val="nil"/>
            </w:tcBorders>
          </w:tcPr>
          <w:p w14:paraId="2220F89D" w14:textId="77777777" w:rsidR="00115E8A" w:rsidRPr="00DC020C" w:rsidRDefault="00115E8A">
            <w:pPr>
              <w:spacing w:line="240" w:lineRule="atLeast"/>
              <w:jc w:val="left"/>
              <w:rPr>
                <w:rFonts w:asciiTheme="minorEastAsia" w:hAnsiTheme="minorEastAsia"/>
                <w:szCs w:val="18"/>
              </w:rPr>
            </w:pPr>
            <w:r w:rsidRPr="00DC020C">
              <w:rPr>
                <w:rFonts w:asciiTheme="minorEastAsia" w:hAnsiTheme="minorEastAsia" w:hint="eastAsia"/>
                <w:szCs w:val="18"/>
              </w:rPr>
              <w:t xml:space="preserve">   11.36</w:t>
            </w:r>
          </w:p>
        </w:tc>
      </w:tr>
    </w:tbl>
    <w:p w14:paraId="0427EE86" w14:textId="77777777" w:rsidR="004F5CF8" w:rsidRPr="00DC020C" w:rsidRDefault="004F5CF8" w:rsidP="004F5CF8">
      <w:pPr>
        <w:pStyle w:val="a3"/>
        <w:keepNext/>
        <w:ind w:firstLineChars="1300" w:firstLine="2871"/>
        <w:rPr>
          <w:b/>
          <w:sz w:val="22"/>
        </w:rPr>
      </w:pPr>
    </w:p>
    <w:p w14:paraId="0AF63445" w14:textId="77777777" w:rsidR="004F5CF8" w:rsidRPr="00DC020C" w:rsidRDefault="004F5CF8" w:rsidP="004F5CF8">
      <w:pPr>
        <w:pStyle w:val="a3"/>
        <w:keepNext/>
        <w:ind w:firstLineChars="1300" w:firstLine="2871"/>
        <w:rPr>
          <w:rFonts w:eastAsiaTheme="minorEastAsia"/>
          <w:sz w:val="28"/>
          <w:szCs w:val="28"/>
        </w:rPr>
      </w:pPr>
      <w:r w:rsidRPr="00DC020C">
        <w:rPr>
          <w:b/>
          <w:sz w:val="22"/>
        </w:rPr>
        <w:t>表</w:t>
      </w:r>
      <w:r w:rsidRPr="00DC020C">
        <w:rPr>
          <w:rFonts w:hint="eastAsia"/>
          <w:b/>
          <w:sz w:val="22"/>
        </w:rPr>
        <w:t xml:space="preserve"> 5-11 </w:t>
      </w:r>
      <w:r w:rsidRPr="00DC020C">
        <w:rPr>
          <w:rFonts w:asciiTheme="minorEastAsia" w:eastAsia="宋体" w:hAnsiTheme="minorEastAsia" w:hint="eastAsia"/>
          <w:b/>
          <w:sz w:val="22"/>
          <w:szCs w:val="22"/>
        </w:rPr>
        <w:t>湿垃圾处理厂收益</w:t>
      </w:r>
    </w:p>
    <w:tbl>
      <w:tblPr>
        <w:tblStyle w:val="13"/>
        <w:tblW w:w="8647" w:type="dxa"/>
        <w:tblLayout w:type="fixed"/>
        <w:tblLook w:val="04A0" w:firstRow="1" w:lastRow="0" w:firstColumn="1" w:lastColumn="0" w:noHBand="0" w:noVBand="1"/>
      </w:tblPr>
      <w:tblGrid>
        <w:gridCol w:w="4678"/>
        <w:gridCol w:w="3969"/>
      </w:tblGrid>
      <w:tr w:rsidR="004F5CF8" w:rsidRPr="00DC020C" w14:paraId="552A579E" w14:textId="77777777" w:rsidTr="00E57BF4">
        <w:trPr>
          <w:tblHeader/>
        </w:trPr>
        <w:tc>
          <w:tcPr>
            <w:tcW w:w="4678" w:type="dxa"/>
            <w:tcBorders>
              <w:top w:val="single" w:sz="18" w:space="0" w:color="auto"/>
            </w:tcBorders>
          </w:tcPr>
          <w:p w14:paraId="223FE747" w14:textId="77777777" w:rsidR="004F5CF8" w:rsidRPr="00DC020C" w:rsidRDefault="004F5CF8" w:rsidP="00E57BF4">
            <w:pPr>
              <w:spacing w:line="240" w:lineRule="atLeast"/>
              <w:rPr>
                <w:rFonts w:asciiTheme="minorEastAsia" w:hAnsiTheme="minorEastAsia"/>
                <w:b/>
                <w:szCs w:val="18"/>
              </w:rPr>
            </w:pPr>
            <w:r w:rsidRPr="00DC020C">
              <w:rPr>
                <w:rFonts w:asciiTheme="minorEastAsia" w:hAnsiTheme="minorEastAsia" w:hint="eastAsia"/>
                <w:b/>
                <w:szCs w:val="18"/>
              </w:rPr>
              <w:t>项目</w:t>
            </w:r>
          </w:p>
        </w:tc>
        <w:tc>
          <w:tcPr>
            <w:tcW w:w="3969" w:type="dxa"/>
            <w:tcBorders>
              <w:top w:val="single" w:sz="18" w:space="0" w:color="auto"/>
            </w:tcBorders>
          </w:tcPr>
          <w:p w14:paraId="089848B7" w14:textId="77777777" w:rsidR="004F5CF8" w:rsidRPr="00DC020C" w:rsidRDefault="004F5CF8" w:rsidP="00E57BF4">
            <w:pPr>
              <w:spacing w:line="240" w:lineRule="atLeast"/>
              <w:jc w:val="left"/>
              <w:rPr>
                <w:rFonts w:asciiTheme="minorEastAsia" w:hAnsiTheme="minorEastAsia"/>
                <w:b/>
                <w:szCs w:val="18"/>
              </w:rPr>
            </w:pPr>
            <w:r w:rsidRPr="00DC020C">
              <w:rPr>
                <w:rFonts w:asciiTheme="minorEastAsia" w:hAnsiTheme="minorEastAsia" w:hint="eastAsia"/>
                <w:b/>
                <w:szCs w:val="18"/>
              </w:rPr>
              <w:t>沼气及肥料收益</w:t>
            </w:r>
          </w:p>
        </w:tc>
      </w:tr>
      <w:tr w:rsidR="004F5CF8" w:rsidRPr="00DC020C" w14:paraId="047485C4" w14:textId="77777777" w:rsidTr="00E57BF4">
        <w:tc>
          <w:tcPr>
            <w:tcW w:w="4678" w:type="dxa"/>
            <w:tcBorders>
              <w:top w:val="nil"/>
              <w:bottom w:val="single" w:sz="18" w:space="0" w:color="auto"/>
            </w:tcBorders>
          </w:tcPr>
          <w:p w14:paraId="547018A5" w14:textId="77777777" w:rsidR="004F5CF8" w:rsidRPr="00DC020C" w:rsidRDefault="004F5CF8" w:rsidP="00E57BF4">
            <w:pPr>
              <w:spacing w:line="240" w:lineRule="atLeast"/>
              <w:rPr>
                <w:rFonts w:asciiTheme="minorEastAsia" w:hAnsiTheme="minorEastAsia"/>
                <w:szCs w:val="18"/>
              </w:rPr>
            </w:pPr>
            <w:r w:rsidRPr="00DC020C">
              <w:rPr>
                <w:rFonts w:asciiTheme="minorEastAsia" w:hAnsiTheme="minorEastAsia" w:hint="eastAsia"/>
                <w:szCs w:val="18"/>
              </w:rPr>
              <w:t>收益（元/吨）</w:t>
            </w:r>
          </w:p>
        </w:tc>
        <w:tc>
          <w:tcPr>
            <w:tcW w:w="3969" w:type="dxa"/>
          </w:tcPr>
          <w:p w14:paraId="6B6E6062" w14:textId="77777777" w:rsidR="004F5CF8" w:rsidRPr="00DC020C" w:rsidRDefault="004F5CF8" w:rsidP="00E57BF4">
            <w:pPr>
              <w:spacing w:line="240" w:lineRule="atLeast"/>
              <w:ind w:firstLineChars="300" w:firstLine="630"/>
              <w:jc w:val="left"/>
              <w:rPr>
                <w:rFonts w:asciiTheme="minorEastAsia" w:hAnsiTheme="minorEastAsia"/>
                <w:szCs w:val="18"/>
              </w:rPr>
            </w:pPr>
            <w:r w:rsidRPr="00DC020C">
              <w:rPr>
                <w:rFonts w:asciiTheme="minorEastAsia" w:hAnsiTheme="minorEastAsia" w:hint="eastAsia"/>
                <w:szCs w:val="18"/>
              </w:rPr>
              <w:t>46</w:t>
            </w:r>
          </w:p>
        </w:tc>
      </w:tr>
    </w:tbl>
    <w:p w14:paraId="053C74EB" w14:textId="77777777" w:rsidR="004F5CF8" w:rsidRPr="00DC020C" w:rsidRDefault="004F5CF8" w:rsidP="004F5CF8">
      <w:pPr>
        <w:pStyle w:val="14"/>
        <w:rPr>
          <w:rFonts w:eastAsiaTheme="minorEastAsia"/>
          <w:sz w:val="18"/>
          <w:szCs w:val="18"/>
        </w:rPr>
      </w:pPr>
      <w:r w:rsidRPr="00DC020C">
        <w:rPr>
          <w:rFonts w:eastAsiaTheme="minorEastAsia"/>
          <w:sz w:val="18"/>
          <w:szCs w:val="18"/>
        </w:rPr>
        <w:t>（缺少填埋的成本核算）</w:t>
      </w:r>
    </w:p>
    <w:p w14:paraId="7B5DFE22" w14:textId="77777777" w:rsidR="0054179F" w:rsidRPr="00DC020C" w:rsidRDefault="00BA603D">
      <w:pPr>
        <w:widowControl/>
        <w:jc w:val="left"/>
        <w:rPr>
          <w:b/>
          <w:sz w:val="28"/>
          <w:szCs w:val="28"/>
        </w:rPr>
      </w:pPr>
      <w:r w:rsidRPr="00DC020C">
        <w:rPr>
          <w:b/>
          <w:sz w:val="28"/>
          <w:szCs w:val="28"/>
        </w:rPr>
        <w:t>（二）、现状模式下当期社会总成本计算说明和核算结果：</w:t>
      </w:r>
    </w:p>
    <w:p w14:paraId="5FEB6958" w14:textId="77777777" w:rsidR="0054179F" w:rsidRPr="00DC020C" w:rsidRDefault="00BA603D" w:rsidP="004F5CF8">
      <w:pPr>
        <w:pStyle w:val="a3"/>
        <w:keepNext/>
        <w:ind w:firstLineChars="700" w:firstLine="1546"/>
        <w:rPr>
          <w:rFonts w:eastAsiaTheme="minorEastAsia"/>
          <w:sz w:val="28"/>
          <w:szCs w:val="28"/>
        </w:rPr>
      </w:pPr>
      <w:r w:rsidRPr="00DC020C">
        <w:rPr>
          <w:b/>
          <w:sz w:val="22"/>
        </w:rPr>
        <w:t>表</w:t>
      </w:r>
      <w:r w:rsidRPr="00DC020C">
        <w:rPr>
          <w:rFonts w:hint="eastAsia"/>
          <w:b/>
          <w:sz w:val="22"/>
        </w:rPr>
        <w:t xml:space="preserve"> 5-</w:t>
      </w:r>
      <w:r w:rsidR="004F5CF8" w:rsidRPr="00DC020C">
        <w:rPr>
          <w:rFonts w:hint="eastAsia"/>
          <w:b/>
          <w:sz w:val="22"/>
        </w:rPr>
        <w:t>12</w:t>
      </w:r>
      <w:r w:rsidRPr="00DC020C">
        <w:rPr>
          <w:rFonts w:hint="eastAsia"/>
          <w:b/>
          <w:sz w:val="22"/>
        </w:rPr>
        <w:t xml:space="preserve">  </w:t>
      </w:r>
      <w:r w:rsidRPr="00DC020C">
        <w:rPr>
          <w:rFonts w:asciiTheme="minorEastAsia" w:eastAsia="宋体" w:hAnsiTheme="minorEastAsia" w:hint="eastAsia"/>
          <w:b/>
          <w:sz w:val="22"/>
          <w:szCs w:val="22"/>
        </w:rPr>
        <w:t>16年深圳市各模式垃圾处理社会总成本（单位/万元）</w:t>
      </w:r>
    </w:p>
    <w:tbl>
      <w:tblPr>
        <w:tblStyle w:val="ab"/>
        <w:tblW w:w="8343" w:type="dxa"/>
        <w:tblInd w:w="317" w:type="dxa"/>
        <w:tblLayout w:type="fixed"/>
        <w:tblLook w:val="04A0" w:firstRow="1" w:lastRow="0" w:firstColumn="1" w:lastColumn="0" w:noHBand="0" w:noVBand="1"/>
      </w:tblPr>
      <w:tblGrid>
        <w:gridCol w:w="1242"/>
        <w:gridCol w:w="1327"/>
        <w:gridCol w:w="262"/>
        <w:gridCol w:w="1295"/>
        <w:gridCol w:w="1200"/>
        <w:gridCol w:w="190"/>
        <w:gridCol w:w="46"/>
        <w:gridCol w:w="1032"/>
        <w:gridCol w:w="312"/>
        <w:gridCol w:w="46"/>
        <w:gridCol w:w="1345"/>
        <w:gridCol w:w="46"/>
      </w:tblGrid>
      <w:tr w:rsidR="0054179F" w:rsidRPr="00DC020C" w14:paraId="127AFD44" w14:textId="77777777" w:rsidTr="004F5CF8">
        <w:trPr>
          <w:gridAfter w:val="1"/>
          <w:wAfter w:w="46" w:type="dxa"/>
          <w:trHeight w:val="454"/>
        </w:trPr>
        <w:tc>
          <w:tcPr>
            <w:tcW w:w="2831" w:type="dxa"/>
            <w:gridSpan w:val="3"/>
            <w:tcBorders>
              <w:top w:val="single" w:sz="18" w:space="0" w:color="auto"/>
              <w:left w:val="nil"/>
              <w:bottom w:val="single" w:sz="4" w:space="0" w:color="auto"/>
              <w:right w:val="nil"/>
            </w:tcBorders>
          </w:tcPr>
          <w:p w14:paraId="65352CB5" w14:textId="77777777" w:rsidR="0054179F" w:rsidRPr="00DC020C" w:rsidRDefault="00BA603D">
            <w:pPr>
              <w:pStyle w:val="ac"/>
              <w:spacing w:line="240" w:lineRule="auto"/>
              <w:rPr>
                <w:color w:val="auto"/>
              </w:rPr>
            </w:pPr>
            <w:r w:rsidRPr="00DC020C">
              <w:rPr>
                <w:rFonts w:hint="eastAsia"/>
                <w:color w:val="auto"/>
              </w:rPr>
              <w:t>垃圾处理厂</w:t>
            </w:r>
          </w:p>
        </w:tc>
        <w:tc>
          <w:tcPr>
            <w:tcW w:w="1295" w:type="dxa"/>
            <w:tcBorders>
              <w:top w:val="single" w:sz="18" w:space="0" w:color="auto"/>
              <w:left w:val="nil"/>
              <w:bottom w:val="single" w:sz="4" w:space="0" w:color="auto"/>
              <w:right w:val="nil"/>
            </w:tcBorders>
          </w:tcPr>
          <w:p w14:paraId="4401107E" w14:textId="77777777" w:rsidR="0054179F" w:rsidRPr="00DC020C" w:rsidRDefault="00BA603D">
            <w:pPr>
              <w:pStyle w:val="ac"/>
              <w:spacing w:line="240" w:lineRule="auto"/>
              <w:rPr>
                <w:color w:val="auto"/>
              </w:rPr>
            </w:pPr>
            <w:r w:rsidRPr="00DC020C">
              <w:rPr>
                <w:rFonts w:hint="eastAsia"/>
                <w:color w:val="auto"/>
              </w:rPr>
              <w:t>现状模式</w:t>
            </w:r>
          </w:p>
        </w:tc>
        <w:tc>
          <w:tcPr>
            <w:tcW w:w="1390" w:type="dxa"/>
            <w:gridSpan w:val="2"/>
            <w:tcBorders>
              <w:top w:val="single" w:sz="18" w:space="0" w:color="auto"/>
              <w:left w:val="nil"/>
              <w:bottom w:val="single" w:sz="4" w:space="0" w:color="auto"/>
              <w:right w:val="nil"/>
            </w:tcBorders>
          </w:tcPr>
          <w:p w14:paraId="77E28B76" w14:textId="77777777" w:rsidR="0054179F" w:rsidRPr="00DC020C" w:rsidRDefault="00BA603D">
            <w:pPr>
              <w:pStyle w:val="ac"/>
              <w:spacing w:line="240" w:lineRule="auto"/>
              <w:rPr>
                <w:color w:val="auto"/>
              </w:rPr>
            </w:pPr>
            <w:r w:rsidRPr="00DC020C">
              <w:rPr>
                <w:rFonts w:hint="eastAsia"/>
                <w:color w:val="auto"/>
              </w:rPr>
              <w:t>模式</w:t>
            </w:r>
            <w:proofErr w:type="gramStart"/>
            <w:r w:rsidRPr="00DC020C">
              <w:rPr>
                <w:rFonts w:hint="eastAsia"/>
                <w:color w:val="auto"/>
              </w:rPr>
              <w:t>一</w:t>
            </w:r>
            <w:proofErr w:type="gramEnd"/>
          </w:p>
        </w:tc>
        <w:tc>
          <w:tcPr>
            <w:tcW w:w="1390" w:type="dxa"/>
            <w:gridSpan w:val="3"/>
            <w:tcBorders>
              <w:top w:val="single" w:sz="18" w:space="0" w:color="auto"/>
              <w:left w:val="nil"/>
              <w:bottom w:val="single" w:sz="4" w:space="0" w:color="auto"/>
              <w:right w:val="nil"/>
            </w:tcBorders>
          </w:tcPr>
          <w:p w14:paraId="490D17F7" w14:textId="77777777" w:rsidR="0054179F" w:rsidRPr="00DC020C" w:rsidRDefault="00BA603D">
            <w:pPr>
              <w:pStyle w:val="ac"/>
              <w:spacing w:line="240" w:lineRule="auto"/>
              <w:rPr>
                <w:color w:val="auto"/>
              </w:rPr>
            </w:pPr>
            <w:r w:rsidRPr="00DC020C">
              <w:rPr>
                <w:rFonts w:hint="eastAsia"/>
                <w:color w:val="auto"/>
              </w:rPr>
              <w:t>模式二</w:t>
            </w:r>
          </w:p>
        </w:tc>
        <w:tc>
          <w:tcPr>
            <w:tcW w:w="1391" w:type="dxa"/>
            <w:gridSpan w:val="2"/>
            <w:tcBorders>
              <w:top w:val="single" w:sz="18" w:space="0" w:color="auto"/>
              <w:left w:val="nil"/>
              <w:bottom w:val="single" w:sz="4" w:space="0" w:color="auto"/>
              <w:right w:val="nil"/>
            </w:tcBorders>
          </w:tcPr>
          <w:p w14:paraId="165D405D" w14:textId="77777777" w:rsidR="0054179F" w:rsidRPr="00DC020C" w:rsidRDefault="00BA603D">
            <w:pPr>
              <w:pStyle w:val="ac"/>
              <w:spacing w:line="240" w:lineRule="auto"/>
              <w:rPr>
                <w:color w:val="auto"/>
              </w:rPr>
            </w:pPr>
            <w:r w:rsidRPr="00DC020C">
              <w:rPr>
                <w:rFonts w:hint="eastAsia"/>
                <w:color w:val="auto"/>
              </w:rPr>
              <w:t>模式三</w:t>
            </w:r>
          </w:p>
        </w:tc>
      </w:tr>
      <w:tr w:rsidR="0054179F" w:rsidRPr="00DC020C" w14:paraId="6A6A8D8F" w14:textId="77777777" w:rsidTr="004F5CF8">
        <w:trPr>
          <w:gridAfter w:val="1"/>
          <w:wAfter w:w="46" w:type="dxa"/>
          <w:trHeight w:val="454"/>
        </w:trPr>
        <w:tc>
          <w:tcPr>
            <w:tcW w:w="2831" w:type="dxa"/>
            <w:gridSpan w:val="3"/>
            <w:tcBorders>
              <w:top w:val="single" w:sz="4" w:space="0" w:color="auto"/>
              <w:left w:val="nil"/>
              <w:bottom w:val="single" w:sz="4" w:space="0" w:color="auto"/>
              <w:right w:val="nil"/>
            </w:tcBorders>
          </w:tcPr>
          <w:p w14:paraId="1352C623" w14:textId="77777777" w:rsidR="0054179F" w:rsidRPr="00DC020C" w:rsidRDefault="00BA603D">
            <w:pPr>
              <w:pStyle w:val="ac"/>
              <w:spacing w:line="240" w:lineRule="auto"/>
              <w:rPr>
                <w:color w:val="auto"/>
              </w:rPr>
            </w:pPr>
            <w:r w:rsidRPr="00DC020C">
              <w:rPr>
                <w:rFonts w:hint="eastAsia"/>
                <w:color w:val="auto"/>
              </w:rPr>
              <w:t>老虎坑垃圾焚烧厂</w:t>
            </w:r>
          </w:p>
        </w:tc>
        <w:tc>
          <w:tcPr>
            <w:tcW w:w="1295" w:type="dxa"/>
            <w:tcBorders>
              <w:top w:val="single" w:sz="4" w:space="0" w:color="auto"/>
              <w:left w:val="nil"/>
              <w:bottom w:val="single" w:sz="4" w:space="0" w:color="auto"/>
              <w:right w:val="nil"/>
            </w:tcBorders>
          </w:tcPr>
          <w:p w14:paraId="6987FB8A" w14:textId="77777777" w:rsidR="0054179F" w:rsidRPr="00DC020C" w:rsidRDefault="00BA603D">
            <w:pPr>
              <w:pStyle w:val="ac"/>
              <w:spacing w:line="240" w:lineRule="auto"/>
              <w:rPr>
                <w:color w:val="auto"/>
              </w:rPr>
            </w:pPr>
            <w:r w:rsidRPr="00DC020C">
              <w:rPr>
                <w:rFonts w:hint="eastAsia"/>
                <w:color w:val="auto"/>
              </w:rPr>
              <w:t>11260.5</w:t>
            </w:r>
          </w:p>
        </w:tc>
        <w:tc>
          <w:tcPr>
            <w:tcW w:w="1390" w:type="dxa"/>
            <w:gridSpan w:val="2"/>
            <w:tcBorders>
              <w:top w:val="single" w:sz="4" w:space="0" w:color="auto"/>
              <w:left w:val="nil"/>
              <w:bottom w:val="single" w:sz="4" w:space="0" w:color="auto"/>
              <w:right w:val="nil"/>
            </w:tcBorders>
          </w:tcPr>
          <w:p w14:paraId="20C9BA45" w14:textId="77777777" w:rsidR="0054179F" w:rsidRPr="00DC020C" w:rsidRDefault="00BA603D">
            <w:pPr>
              <w:pStyle w:val="ac"/>
              <w:spacing w:line="240" w:lineRule="auto"/>
              <w:rPr>
                <w:color w:val="auto"/>
              </w:rPr>
            </w:pPr>
            <w:r w:rsidRPr="00DC020C">
              <w:rPr>
                <w:rFonts w:hint="eastAsia"/>
                <w:color w:val="auto"/>
              </w:rPr>
              <w:t>22521.94</w:t>
            </w:r>
          </w:p>
          <w:p w14:paraId="75FBBA70" w14:textId="77777777" w:rsidR="0054179F" w:rsidRPr="00DC020C" w:rsidRDefault="0054179F">
            <w:pPr>
              <w:pStyle w:val="ac"/>
              <w:spacing w:line="240" w:lineRule="auto"/>
              <w:rPr>
                <w:color w:val="auto"/>
              </w:rPr>
            </w:pPr>
          </w:p>
        </w:tc>
        <w:tc>
          <w:tcPr>
            <w:tcW w:w="1390" w:type="dxa"/>
            <w:gridSpan w:val="3"/>
            <w:tcBorders>
              <w:top w:val="single" w:sz="4" w:space="0" w:color="auto"/>
              <w:left w:val="nil"/>
              <w:bottom w:val="single" w:sz="4" w:space="0" w:color="auto"/>
              <w:right w:val="nil"/>
            </w:tcBorders>
          </w:tcPr>
          <w:p w14:paraId="552C3E91" w14:textId="77777777" w:rsidR="0054179F" w:rsidRPr="00DC020C" w:rsidRDefault="00BA603D">
            <w:pPr>
              <w:pStyle w:val="ac"/>
              <w:spacing w:line="240" w:lineRule="auto"/>
              <w:rPr>
                <w:color w:val="auto"/>
              </w:rPr>
            </w:pPr>
            <w:r w:rsidRPr="00DC020C">
              <w:rPr>
                <w:rFonts w:hint="eastAsia"/>
                <w:color w:val="auto"/>
              </w:rPr>
              <w:t>9008.777</w:t>
            </w:r>
          </w:p>
          <w:p w14:paraId="1D691F76" w14:textId="77777777" w:rsidR="0054179F" w:rsidRPr="00DC020C" w:rsidRDefault="0054179F">
            <w:pPr>
              <w:pStyle w:val="ac"/>
              <w:spacing w:line="240" w:lineRule="auto"/>
              <w:rPr>
                <w:color w:val="auto"/>
              </w:rPr>
            </w:pPr>
          </w:p>
        </w:tc>
        <w:tc>
          <w:tcPr>
            <w:tcW w:w="1391" w:type="dxa"/>
            <w:gridSpan w:val="2"/>
            <w:tcBorders>
              <w:top w:val="single" w:sz="4" w:space="0" w:color="auto"/>
              <w:left w:val="nil"/>
              <w:bottom w:val="single" w:sz="4" w:space="0" w:color="auto"/>
              <w:right w:val="nil"/>
            </w:tcBorders>
          </w:tcPr>
          <w:p w14:paraId="64E8C316" w14:textId="77777777" w:rsidR="0054179F" w:rsidRPr="00DC020C" w:rsidRDefault="00BA603D">
            <w:pPr>
              <w:pStyle w:val="ac"/>
              <w:spacing w:line="240" w:lineRule="auto"/>
              <w:rPr>
                <w:color w:val="auto"/>
              </w:rPr>
            </w:pPr>
            <w:r w:rsidRPr="00DC020C">
              <w:rPr>
                <w:rFonts w:hint="eastAsia"/>
                <w:color w:val="auto"/>
              </w:rPr>
              <w:t>9008.777</w:t>
            </w:r>
          </w:p>
          <w:p w14:paraId="50911F4C" w14:textId="77777777" w:rsidR="0054179F" w:rsidRPr="00DC020C" w:rsidRDefault="0054179F">
            <w:pPr>
              <w:pStyle w:val="ac"/>
              <w:spacing w:line="240" w:lineRule="auto"/>
              <w:rPr>
                <w:color w:val="auto"/>
              </w:rPr>
            </w:pPr>
          </w:p>
        </w:tc>
      </w:tr>
      <w:tr w:rsidR="0054179F" w:rsidRPr="00DC020C" w14:paraId="67F769F8" w14:textId="77777777" w:rsidTr="004F5CF8">
        <w:trPr>
          <w:gridAfter w:val="1"/>
          <w:wAfter w:w="46" w:type="dxa"/>
          <w:trHeight w:val="454"/>
        </w:trPr>
        <w:tc>
          <w:tcPr>
            <w:tcW w:w="2831" w:type="dxa"/>
            <w:gridSpan w:val="3"/>
            <w:tcBorders>
              <w:top w:val="single" w:sz="4" w:space="0" w:color="auto"/>
              <w:left w:val="nil"/>
              <w:bottom w:val="single" w:sz="4" w:space="0" w:color="auto"/>
              <w:right w:val="nil"/>
            </w:tcBorders>
          </w:tcPr>
          <w:p w14:paraId="14C596D2" w14:textId="77777777" w:rsidR="0054179F" w:rsidRPr="00DC020C" w:rsidRDefault="00BA603D">
            <w:pPr>
              <w:pStyle w:val="ac"/>
              <w:spacing w:line="240" w:lineRule="auto"/>
              <w:rPr>
                <w:color w:val="auto"/>
              </w:rPr>
            </w:pPr>
            <w:r w:rsidRPr="00DC020C">
              <w:rPr>
                <w:rFonts w:hint="eastAsia"/>
                <w:color w:val="auto"/>
              </w:rPr>
              <w:t>南山垃圾焚烧厂</w:t>
            </w:r>
          </w:p>
        </w:tc>
        <w:tc>
          <w:tcPr>
            <w:tcW w:w="1295" w:type="dxa"/>
            <w:tcBorders>
              <w:top w:val="single" w:sz="4" w:space="0" w:color="auto"/>
              <w:left w:val="nil"/>
              <w:bottom w:val="single" w:sz="4" w:space="0" w:color="auto"/>
              <w:right w:val="nil"/>
            </w:tcBorders>
          </w:tcPr>
          <w:p w14:paraId="7B37B108" w14:textId="77777777" w:rsidR="0054179F" w:rsidRPr="00DC020C" w:rsidRDefault="00BA603D">
            <w:pPr>
              <w:pStyle w:val="ac"/>
              <w:spacing w:line="240" w:lineRule="auto"/>
              <w:rPr>
                <w:color w:val="auto"/>
              </w:rPr>
            </w:pPr>
            <w:r w:rsidRPr="00DC020C">
              <w:rPr>
                <w:rFonts w:hint="eastAsia"/>
                <w:color w:val="auto"/>
              </w:rPr>
              <w:t>5630.25</w:t>
            </w:r>
          </w:p>
          <w:p w14:paraId="228F6955" w14:textId="77777777" w:rsidR="0054179F" w:rsidRPr="00DC020C" w:rsidRDefault="0054179F">
            <w:pPr>
              <w:pStyle w:val="ac"/>
              <w:spacing w:line="240" w:lineRule="auto"/>
              <w:rPr>
                <w:color w:val="auto"/>
              </w:rPr>
            </w:pPr>
          </w:p>
        </w:tc>
        <w:tc>
          <w:tcPr>
            <w:tcW w:w="1390" w:type="dxa"/>
            <w:gridSpan w:val="2"/>
            <w:tcBorders>
              <w:top w:val="single" w:sz="4" w:space="0" w:color="auto"/>
              <w:left w:val="nil"/>
              <w:bottom w:val="single" w:sz="4" w:space="0" w:color="auto"/>
              <w:right w:val="nil"/>
            </w:tcBorders>
          </w:tcPr>
          <w:p w14:paraId="72C8AB3B" w14:textId="77777777" w:rsidR="0054179F" w:rsidRPr="00DC020C" w:rsidRDefault="00BA603D">
            <w:pPr>
              <w:pStyle w:val="ac"/>
              <w:spacing w:line="240" w:lineRule="auto"/>
              <w:rPr>
                <w:color w:val="auto"/>
              </w:rPr>
            </w:pPr>
            <w:r w:rsidRPr="00DC020C">
              <w:rPr>
                <w:rFonts w:hint="eastAsia"/>
                <w:color w:val="auto"/>
              </w:rPr>
              <w:t>11260.97</w:t>
            </w:r>
          </w:p>
          <w:p w14:paraId="175DEFF8" w14:textId="77777777" w:rsidR="0054179F" w:rsidRPr="00DC020C" w:rsidRDefault="0054179F">
            <w:pPr>
              <w:pStyle w:val="ac"/>
              <w:spacing w:line="240" w:lineRule="auto"/>
              <w:rPr>
                <w:color w:val="auto"/>
              </w:rPr>
            </w:pPr>
          </w:p>
        </w:tc>
        <w:tc>
          <w:tcPr>
            <w:tcW w:w="1390" w:type="dxa"/>
            <w:gridSpan w:val="3"/>
            <w:tcBorders>
              <w:top w:val="single" w:sz="4" w:space="0" w:color="auto"/>
              <w:left w:val="nil"/>
              <w:bottom w:val="single" w:sz="4" w:space="0" w:color="auto"/>
              <w:right w:val="nil"/>
            </w:tcBorders>
          </w:tcPr>
          <w:p w14:paraId="09CBC88D" w14:textId="77777777" w:rsidR="0054179F" w:rsidRPr="00DC020C" w:rsidRDefault="00BA603D">
            <w:pPr>
              <w:pStyle w:val="ac"/>
              <w:spacing w:line="240" w:lineRule="auto"/>
              <w:rPr>
                <w:color w:val="auto"/>
              </w:rPr>
            </w:pPr>
            <w:r w:rsidRPr="00DC020C">
              <w:rPr>
                <w:rFonts w:hint="eastAsia"/>
                <w:color w:val="auto"/>
              </w:rPr>
              <w:t>4504.389</w:t>
            </w:r>
          </w:p>
          <w:p w14:paraId="69D97953" w14:textId="77777777" w:rsidR="0054179F" w:rsidRPr="00DC020C" w:rsidRDefault="0054179F">
            <w:pPr>
              <w:pStyle w:val="ac"/>
              <w:spacing w:line="240" w:lineRule="auto"/>
              <w:rPr>
                <w:color w:val="auto"/>
              </w:rPr>
            </w:pPr>
          </w:p>
        </w:tc>
        <w:tc>
          <w:tcPr>
            <w:tcW w:w="1391" w:type="dxa"/>
            <w:gridSpan w:val="2"/>
            <w:tcBorders>
              <w:top w:val="single" w:sz="4" w:space="0" w:color="auto"/>
              <w:left w:val="nil"/>
              <w:bottom w:val="single" w:sz="4" w:space="0" w:color="auto"/>
              <w:right w:val="nil"/>
            </w:tcBorders>
          </w:tcPr>
          <w:p w14:paraId="57105685" w14:textId="77777777" w:rsidR="0054179F" w:rsidRPr="00DC020C" w:rsidRDefault="00BA603D">
            <w:pPr>
              <w:pStyle w:val="ac"/>
              <w:spacing w:line="240" w:lineRule="auto"/>
              <w:rPr>
                <w:color w:val="auto"/>
              </w:rPr>
            </w:pPr>
            <w:r w:rsidRPr="00DC020C">
              <w:rPr>
                <w:rFonts w:hint="eastAsia"/>
                <w:color w:val="auto"/>
              </w:rPr>
              <w:t>4504.389</w:t>
            </w:r>
          </w:p>
          <w:p w14:paraId="28D3FF57" w14:textId="77777777" w:rsidR="0054179F" w:rsidRPr="00DC020C" w:rsidRDefault="0054179F">
            <w:pPr>
              <w:pStyle w:val="ac"/>
              <w:spacing w:line="240" w:lineRule="auto"/>
              <w:rPr>
                <w:color w:val="auto"/>
              </w:rPr>
            </w:pPr>
          </w:p>
        </w:tc>
      </w:tr>
      <w:tr w:rsidR="0054179F" w:rsidRPr="00DC020C" w14:paraId="10C2A4EA" w14:textId="77777777" w:rsidTr="004F5CF8">
        <w:trPr>
          <w:gridAfter w:val="1"/>
          <w:wAfter w:w="46" w:type="dxa"/>
          <w:trHeight w:val="454"/>
        </w:trPr>
        <w:tc>
          <w:tcPr>
            <w:tcW w:w="2831" w:type="dxa"/>
            <w:gridSpan w:val="3"/>
            <w:tcBorders>
              <w:top w:val="single" w:sz="4" w:space="0" w:color="auto"/>
              <w:left w:val="nil"/>
              <w:bottom w:val="single" w:sz="4" w:space="0" w:color="auto"/>
              <w:right w:val="nil"/>
            </w:tcBorders>
          </w:tcPr>
          <w:p w14:paraId="19A9463B" w14:textId="77777777" w:rsidR="0054179F" w:rsidRPr="00DC020C" w:rsidRDefault="00BA603D">
            <w:pPr>
              <w:pStyle w:val="ac"/>
              <w:tabs>
                <w:tab w:val="right" w:pos="2614"/>
              </w:tabs>
              <w:spacing w:line="240" w:lineRule="auto"/>
              <w:rPr>
                <w:color w:val="auto"/>
              </w:rPr>
            </w:pPr>
            <w:r w:rsidRPr="00DC020C">
              <w:rPr>
                <w:rFonts w:hint="eastAsia"/>
                <w:color w:val="auto"/>
              </w:rPr>
              <w:t>盐田垃圾焚烧厂</w:t>
            </w:r>
            <w:r w:rsidRPr="00DC020C">
              <w:rPr>
                <w:color w:val="auto"/>
              </w:rPr>
              <w:tab/>
            </w:r>
          </w:p>
        </w:tc>
        <w:tc>
          <w:tcPr>
            <w:tcW w:w="1295" w:type="dxa"/>
            <w:tcBorders>
              <w:top w:val="single" w:sz="4" w:space="0" w:color="auto"/>
              <w:left w:val="nil"/>
              <w:bottom w:val="single" w:sz="4" w:space="0" w:color="auto"/>
              <w:right w:val="nil"/>
            </w:tcBorders>
          </w:tcPr>
          <w:p w14:paraId="0DF817EF" w14:textId="77777777" w:rsidR="0054179F" w:rsidRPr="00DC020C" w:rsidRDefault="00BA603D">
            <w:pPr>
              <w:pStyle w:val="ac"/>
              <w:spacing w:line="240" w:lineRule="auto"/>
              <w:rPr>
                <w:color w:val="auto"/>
              </w:rPr>
            </w:pPr>
            <w:r w:rsidRPr="00DC020C">
              <w:rPr>
                <w:rFonts w:hint="eastAsia"/>
                <w:color w:val="auto"/>
              </w:rPr>
              <w:t>16891.6</w:t>
            </w:r>
          </w:p>
          <w:p w14:paraId="01BADEC8" w14:textId="77777777" w:rsidR="0054179F" w:rsidRPr="00DC020C" w:rsidRDefault="0054179F">
            <w:pPr>
              <w:pStyle w:val="ac"/>
              <w:spacing w:line="240" w:lineRule="auto"/>
              <w:rPr>
                <w:color w:val="auto"/>
              </w:rPr>
            </w:pPr>
          </w:p>
        </w:tc>
        <w:tc>
          <w:tcPr>
            <w:tcW w:w="1390" w:type="dxa"/>
            <w:gridSpan w:val="2"/>
            <w:tcBorders>
              <w:top w:val="single" w:sz="4" w:space="0" w:color="auto"/>
              <w:left w:val="nil"/>
              <w:bottom w:val="single" w:sz="4" w:space="0" w:color="auto"/>
              <w:right w:val="nil"/>
            </w:tcBorders>
          </w:tcPr>
          <w:p w14:paraId="79013F8C" w14:textId="77777777" w:rsidR="0054179F" w:rsidRPr="00DC020C" w:rsidRDefault="00BA603D">
            <w:pPr>
              <w:pStyle w:val="ac"/>
              <w:spacing w:line="240" w:lineRule="auto"/>
              <w:rPr>
                <w:color w:val="auto"/>
              </w:rPr>
            </w:pPr>
            <w:r w:rsidRPr="00DC020C">
              <w:rPr>
                <w:rFonts w:hint="eastAsia"/>
                <w:color w:val="auto"/>
              </w:rPr>
              <w:t>33782.91</w:t>
            </w:r>
          </w:p>
          <w:p w14:paraId="3FEFD419" w14:textId="77777777" w:rsidR="0054179F" w:rsidRPr="00DC020C" w:rsidRDefault="0054179F">
            <w:pPr>
              <w:pStyle w:val="ac"/>
              <w:spacing w:line="240" w:lineRule="auto"/>
              <w:rPr>
                <w:color w:val="auto"/>
              </w:rPr>
            </w:pPr>
          </w:p>
        </w:tc>
        <w:tc>
          <w:tcPr>
            <w:tcW w:w="1390" w:type="dxa"/>
            <w:gridSpan w:val="3"/>
            <w:tcBorders>
              <w:top w:val="single" w:sz="4" w:space="0" w:color="auto"/>
              <w:left w:val="nil"/>
              <w:bottom w:val="single" w:sz="4" w:space="0" w:color="auto"/>
              <w:right w:val="nil"/>
            </w:tcBorders>
          </w:tcPr>
          <w:p w14:paraId="6EA8A5C3" w14:textId="77777777" w:rsidR="0054179F" w:rsidRPr="00DC020C" w:rsidRDefault="00BA603D">
            <w:pPr>
              <w:pStyle w:val="ac"/>
              <w:spacing w:line="240" w:lineRule="auto"/>
              <w:rPr>
                <w:color w:val="auto"/>
              </w:rPr>
            </w:pPr>
            <w:r w:rsidRPr="00DC020C">
              <w:rPr>
                <w:rFonts w:hint="eastAsia"/>
                <w:color w:val="auto"/>
              </w:rPr>
              <w:t>13513.17</w:t>
            </w:r>
          </w:p>
          <w:p w14:paraId="56EC0C25" w14:textId="77777777" w:rsidR="0054179F" w:rsidRPr="00DC020C" w:rsidRDefault="0054179F">
            <w:pPr>
              <w:pStyle w:val="ac"/>
              <w:spacing w:line="240" w:lineRule="auto"/>
              <w:rPr>
                <w:color w:val="auto"/>
              </w:rPr>
            </w:pPr>
          </w:p>
        </w:tc>
        <w:tc>
          <w:tcPr>
            <w:tcW w:w="1391" w:type="dxa"/>
            <w:gridSpan w:val="2"/>
            <w:tcBorders>
              <w:top w:val="single" w:sz="4" w:space="0" w:color="auto"/>
              <w:left w:val="nil"/>
              <w:bottom w:val="single" w:sz="4" w:space="0" w:color="auto"/>
              <w:right w:val="nil"/>
            </w:tcBorders>
          </w:tcPr>
          <w:p w14:paraId="389ACD45" w14:textId="77777777" w:rsidR="0054179F" w:rsidRPr="00DC020C" w:rsidRDefault="00BA603D">
            <w:pPr>
              <w:pStyle w:val="ac"/>
              <w:spacing w:line="240" w:lineRule="auto"/>
              <w:rPr>
                <w:color w:val="auto"/>
              </w:rPr>
            </w:pPr>
            <w:r w:rsidRPr="00DC020C">
              <w:rPr>
                <w:rFonts w:hint="eastAsia"/>
                <w:color w:val="auto"/>
              </w:rPr>
              <w:t>13513.17</w:t>
            </w:r>
          </w:p>
          <w:p w14:paraId="25C1A423" w14:textId="77777777" w:rsidR="0054179F" w:rsidRPr="00DC020C" w:rsidRDefault="0054179F">
            <w:pPr>
              <w:pStyle w:val="ac"/>
              <w:spacing w:line="240" w:lineRule="auto"/>
              <w:rPr>
                <w:color w:val="auto"/>
              </w:rPr>
            </w:pPr>
          </w:p>
        </w:tc>
      </w:tr>
      <w:tr w:rsidR="0054179F" w:rsidRPr="00DC020C" w14:paraId="5E216473" w14:textId="77777777" w:rsidTr="004F5CF8">
        <w:trPr>
          <w:gridAfter w:val="1"/>
          <w:wAfter w:w="46" w:type="dxa"/>
          <w:trHeight w:val="454"/>
        </w:trPr>
        <w:tc>
          <w:tcPr>
            <w:tcW w:w="2831" w:type="dxa"/>
            <w:gridSpan w:val="3"/>
            <w:tcBorders>
              <w:top w:val="single" w:sz="4" w:space="0" w:color="auto"/>
              <w:left w:val="nil"/>
              <w:bottom w:val="single" w:sz="4" w:space="0" w:color="auto"/>
              <w:right w:val="nil"/>
            </w:tcBorders>
          </w:tcPr>
          <w:p w14:paraId="163D6274" w14:textId="77777777" w:rsidR="0054179F" w:rsidRPr="00DC020C" w:rsidRDefault="00BA603D">
            <w:pPr>
              <w:pStyle w:val="ac"/>
              <w:spacing w:line="240" w:lineRule="auto"/>
              <w:rPr>
                <w:color w:val="auto"/>
              </w:rPr>
            </w:pPr>
            <w:r w:rsidRPr="00DC020C">
              <w:rPr>
                <w:rFonts w:hint="eastAsia"/>
                <w:color w:val="auto"/>
              </w:rPr>
              <w:t>龙岗中心城垃圾焚烧厂</w:t>
            </w:r>
          </w:p>
        </w:tc>
        <w:tc>
          <w:tcPr>
            <w:tcW w:w="1295" w:type="dxa"/>
            <w:tcBorders>
              <w:top w:val="single" w:sz="4" w:space="0" w:color="auto"/>
              <w:left w:val="nil"/>
              <w:bottom w:val="single" w:sz="4" w:space="0" w:color="auto"/>
              <w:right w:val="nil"/>
            </w:tcBorders>
          </w:tcPr>
          <w:p w14:paraId="4BF6AD85" w14:textId="77777777" w:rsidR="0054179F" w:rsidRPr="00DC020C" w:rsidRDefault="00BA603D">
            <w:pPr>
              <w:pStyle w:val="ac"/>
              <w:spacing w:line="240" w:lineRule="auto"/>
              <w:rPr>
                <w:color w:val="auto"/>
              </w:rPr>
            </w:pPr>
            <w:r w:rsidRPr="00DC020C">
              <w:rPr>
                <w:rFonts w:hint="eastAsia"/>
                <w:color w:val="auto"/>
              </w:rPr>
              <w:t>14076.3</w:t>
            </w:r>
          </w:p>
          <w:p w14:paraId="516B95B1" w14:textId="77777777" w:rsidR="0054179F" w:rsidRPr="00DC020C" w:rsidRDefault="0054179F">
            <w:pPr>
              <w:pStyle w:val="ac"/>
              <w:spacing w:line="240" w:lineRule="auto"/>
              <w:rPr>
                <w:color w:val="auto"/>
              </w:rPr>
            </w:pPr>
          </w:p>
        </w:tc>
        <w:tc>
          <w:tcPr>
            <w:tcW w:w="1390" w:type="dxa"/>
            <w:gridSpan w:val="2"/>
            <w:tcBorders>
              <w:top w:val="single" w:sz="4" w:space="0" w:color="auto"/>
              <w:left w:val="nil"/>
              <w:bottom w:val="single" w:sz="4" w:space="0" w:color="auto"/>
              <w:right w:val="nil"/>
            </w:tcBorders>
          </w:tcPr>
          <w:p w14:paraId="275A80FE" w14:textId="77777777" w:rsidR="0054179F" w:rsidRPr="00DC020C" w:rsidRDefault="00BA603D">
            <w:pPr>
              <w:pStyle w:val="ac"/>
              <w:spacing w:line="240" w:lineRule="auto"/>
              <w:rPr>
                <w:color w:val="auto"/>
              </w:rPr>
            </w:pPr>
            <w:r w:rsidRPr="00DC020C">
              <w:rPr>
                <w:rFonts w:hint="eastAsia"/>
                <w:color w:val="auto"/>
              </w:rPr>
              <w:t>28152.43</w:t>
            </w:r>
          </w:p>
          <w:p w14:paraId="56135402" w14:textId="77777777" w:rsidR="0054179F" w:rsidRPr="00DC020C" w:rsidRDefault="0054179F">
            <w:pPr>
              <w:pStyle w:val="ac"/>
              <w:spacing w:line="240" w:lineRule="auto"/>
              <w:rPr>
                <w:color w:val="auto"/>
              </w:rPr>
            </w:pPr>
          </w:p>
        </w:tc>
        <w:tc>
          <w:tcPr>
            <w:tcW w:w="1390" w:type="dxa"/>
            <w:gridSpan w:val="3"/>
            <w:tcBorders>
              <w:top w:val="single" w:sz="4" w:space="0" w:color="auto"/>
              <w:left w:val="nil"/>
              <w:bottom w:val="single" w:sz="4" w:space="0" w:color="auto"/>
              <w:right w:val="nil"/>
            </w:tcBorders>
          </w:tcPr>
          <w:p w14:paraId="3E8AB25C" w14:textId="77777777" w:rsidR="0054179F" w:rsidRPr="00DC020C" w:rsidRDefault="00BA603D">
            <w:pPr>
              <w:pStyle w:val="ac"/>
              <w:spacing w:line="240" w:lineRule="auto"/>
              <w:rPr>
                <w:color w:val="auto"/>
              </w:rPr>
            </w:pPr>
            <w:r w:rsidRPr="00DC020C">
              <w:rPr>
                <w:rFonts w:hint="eastAsia"/>
                <w:color w:val="auto"/>
              </w:rPr>
              <w:t>11260.97</w:t>
            </w:r>
          </w:p>
          <w:p w14:paraId="69E940E5" w14:textId="77777777" w:rsidR="0054179F" w:rsidRPr="00DC020C" w:rsidRDefault="0054179F">
            <w:pPr>
              <w:pStyle w:val="ac"/>
              <w:spacing w:line="240" w:lineRule="auto"/>
              <w:rPr>
                <w:color w:val="auto"/>
              </w:rPr>
            </w:pPr>
          </w:p>
        </w:tc>
        <w:tc>
          <w:tcPr>
            <w:tcW w:w="1391" w:type="dxa"/>
            <w:gridSpan w:val="2"/>
            <w:tcBorders>
              <w:top w:val="single" w:sz="4" w:space="0" w:color="auto"/>
              <w:left w:val="nil"/>
              <w:bottom w:val="single" w:sz="4" w:space="0" w:color="auto"/>
              <w:right w:val="nil"/>
            </w:tcBorders>
          </w:tcPr>
          <w:p w14:paraId="346B8A5A" w14:textId="77777777" w:rsidR="0054179F" w:rsidRPr="00DC020C" w:rsidRDefault="00BA603D">
            <w:pPr>
              <w:pStyle w:val="ac"/>
              <w:spacing w:line="240" w:lineRule="auto"/>
              <w:rPr>
                <w:color w:val="auto"/>
              </w:rPr>
            </w:pPr>
            <w:r w:rsidRPr="00DC020C">
              <w:rPr>
                <w:rFonts w:hint="eastAsia"/>
                <w:color w:val="auto"/>
              </w:rPr>
              <w:t>11260.97</w:t>
            </w:r>
          </w:p>
          <w:p w14:paraId="1CA76D86" w14:textId="77777777" w:rsidR="0054179F" w:rsidRPr="00DC020C" w:rsidRDefault="0054179F">
            <w:pPr>
              <w:pStyle w:val="ac"/>
              <w:spacing w:line="240" w:lineRule="auto"/>
              <w:rPr>
                <w:color w:val="auto"/>
              </w:rPr>
            </w:pPr>
          </w:p>
        </w:tc>
      </w:tr>
      <w:tr w:rsidR="0054179F" w:rsidRPr="00DC020C" w14:paraId="2C206884" w14:textId="77777777" w:rsidTr="004F5CF8">
        <w:trPr>
          <w:gridAfter w:val="1"/>
          <w:wAfter w:w="46" w:type="dxa"/>
          <w:trHeight w:val="454"/>
        </w:trPr>
        <w:tc>
          <w:tcPr>
            <w:tcW w:w="2831" w:type="dxa"/>
            <w:gridSpan w:val="3"/>
            <w:tcBorders>
              <w:top w:val="single" w:sz="4" w:space="0" w:color="auto"/>
              <w:left w:val="nil"/>
              <w:bottom w:val="single" w:sz="4" w:space="0" w:color="auto"/>
              <w:right w:val="nil"/>
            </w:tcBorders>
          </w:tcPr>
          <w:p w14:paraId="42178783" w14:textId="77777777" w:rsidR="0054179F" w:rsidRPr="00DC020C" w:rsidRDefault="00BA603D">
            <w:pPr>
              <w:pStyle w:val="ac"/>
              <w:spacing w:line="240" w:lineRule="auto"/>
              <w:rPr>
                <w:color w:val="auto"/>
              </w:rPr>
            </w:pPr>
            <w:r w:rsidRPr="00DC020C">
              <w:rPr>
                <w:rFonts w:hint="eastAsia"/>
                <w:color w:val="auto"/>
              </w:rPr>
              <w:t>平湖坑垃圾焚烧厂</w:t>
            </w:r>
          </w:p>
        </w:tc>
        <w:tc>
          <w:tcPr>
            <w:tcW w:w="1295" w:type="dxa"/>
            <w:tcBorders>
              <w:top w:val="single" w:sz="4" w:space="0" w:color="auto"/>
              <w:left w:val="nil"/>
              <w:bottom w:val="single" w:sz="4" w:space="0" w:color="auto"/>
              <w:right w:val="nil"/>
            </w:tcBorders>
          </w:tcPr>
          <w:p w14:paraId="1BB69079" w14:textId="77777777" w:rsidR="0054179F" w:rsidRPr="00DC020C" w:rsidRDefault="00BA603D">
            <w:pPr>
              <w:pStyle w:val="ac"/>
              <w:spacing w:line="240" w:lineRule="auto"/>
              <w:rPr>
                <w:color w:val="auto"/>
              </w:rPr>
            </w:pPr>
            <w:r w:rsidRPr="00DC020C">
              <w:rPr>
                <w:rFonts w:hint="eastAsia"/>
                <w:color w:val="auto"/>
              </w:rPr>
              <w:t>10557.4</w:t>
            </w:r>
          </w:p>
          <w:p w14:paraId="45D12A4E" w14:textId="77777777" w:rsidR="0054179F" w:rsidRPr="00DC020C" w:rsidRDefault="0054179F">
            <w:pPr>
              <w:pStyle w:val="ac"/>
              <w:spacing w:line="240" w:lineRule="auto"/>
              <w:rPr>
                <w:color w:val="auto"/>
              </w:rPr>
            </w:pPr>
          </w:p>
        </w:tc>
        <w:tc>
          <w:tcPr>
            <w:tcW w:w="1390" w:type="dxa"/>
            <w:gridSpan w:val="2"/>
            <w:tcBorders>
              <w:top w:val="single" w:sz="4" w:space="0" w:color="auto"/>
              <w:left w:val="nil"/>
              <w:bottom w:val="single" w:sz="4" w:space="0" w:color="auto"/>
              <w:right w:val="nil"/>
            </w:tcBorders>
          </w:tcPr>
          <w:p w14:paraId="0450BC98" w14:textId="77777777" w:rsidR="0054179F" w:rsidRPr="00DC020C" w:rsidRDefault="00BA603D">
            <w:pPr>
              <w:pStyle w:val="ac"/>
              <w:spacing w:line="240" w:lineRule="auto"/>
              <w:rPr>
                <w:color w:val="auto"/>
              </w:rPr>
            </w:pPr>
            <w:r w:rsidRPr="00DC020C">
              <w:rPr>
                <w:rFonts w:hint="eastAsia"/>
                <w:color w:val="auto"/>
              </w:rPr>
              <w:t>21114.322</w:t>
            </w:r>
          </w:p>
          <w:p w14:paraId="285FC6EC" w14:textId="77777777" w:rsidR="0054179F" w:rsidRPr="00DC020C" w:rsidRDefault="0054179F">
            <w:pPr>
              <w:pStyle w:val="ac"/>
              <w:spacing w:line="240" w:lineRule="auto"/>
              <w:rPr>
                <w:color w:val="auto"/>
              </w:rPr>
            </w:pPr>
          </w:p>
        </w:tc>
        <w:tc>
          <w:tcPr>
            <w:tcW w:w="1390" w:type="dxa"/>
            <w:gridSpan w:val="3"/>
            <w:tcBorders>
              <w:top w:val="single" w:sz="4" w:space="0" w:color="auto"/>
              <w:left w:val="nil"/>
              <w:bottom w:val="single" w:sz="4" w:space="0" w:color="auto"/>
              <w:right w:val="nil"/>
            </w:tcBorders>
          </w:tcPr>
          <w:p w14:paraId="7D5F0BF2" w14:textId="77777777" w:rsidR="0054179F" w:rsidRPr="00DC020C" w:rsidRDefault="00BA603D">
            <w:pPr>
              <w:pStyle w:val="ac"/>
              <w:spacing w:line="240" w:lineRule="auto"/>
              <w:rPr>
                <w:color w:val="auto"/>
              </w:rPr>
            </w:pPr>
            <w:r w:rsidRPr="00DC020C">
              <w:rPr>
                <w:rFonts w:hint="eastAsia"/>
                <w:color w:val="auto"/>
              </w:rPr>
              <w:t>8445.7287</w:t>
            </w:r>
          </w:p>
          <w:p w14:paraId="425A364E" w14:textId="77777777" w:rsidR="0054179F" w:rsidRPr="00DC020C" w:rsidRDefault="0054179F">
            <w:pPr>
              <w:pStyle w:val="ac"/>
              <w:spacing w:line="240" w:lineRule="auto"/>
              <w:rPr>
                <w:color w:val="auto"/>
              </w:rPr>
            </w:pPr>
          </w:p>
        </w:tc>
        <w:tc>
          <w:tcPr>
            <w:tcW w:w="1391" w:type="dxa"/>
            <w:gridSpan w:val="2"/>
            <w:tcBorders>
              <w:top w:val="single" w:sz="4" w:space="0" w:color="auto"/>
              <w:left w:val="nil"/>
              <w:bottom w:val="single" w:sz="4" w:space="0" w:color="auto"/>
              <w:right w:val="nil"/>
            </w:tcBorders>
          </w:tcPr>
          <w:p w14:paraId="19E21DB0" w14:textId="77777777" w:rsidR="0054179F" w:rsidRPr="00DC020C" w:rsidRDefault="00BA603D">
            <w:pPr>
              <w:pStyle w:val="ac"/>
              <w:spacing w:line="240" w:lineRule="auto"/>
              <w:rPr>
                <w:color w:val="auto"/>
              </w:rPr>
            </w:pPr>
            <w:r w:rsidRPr="00DC020C">
              <w:rPr>
                <w:rFonts w:hint="eastAsia"/>
                <w:color w:val="auto"/>
              </w:rPr>
              <w:t>8445.7287</w:t>
            </w:r>
          </w:p>
          <w:p w14:paraId="1299AA21" w14:textId="77777777" w:rsidR="0054179F" w:rsidRPr="00DC020C" w:rsidRDefault="0054179F">
            <w:pPr>
              <w:pStyle w:val="ac"/>
              <w:spacing w:line="240" w:lineRule="auto"/>
              <w:rPr>
                <w:color w:val="auto"/>
              </w:rPr>
            </w:pPr>
          </w:p>
        </w:tc>
      </w:tr>
      <w:tr w:rsidR="0054179F" w:rsidRPr="00DC020C" w14:paraId="260B4B03" w14:textId="77777777" w:rsidTr="004F5CF8">
        <w:trPr>
          <w:gridAfter w:val="1"/>
          <w:wAfter w:w="46" w:type="dxa"/>
          <w:trHeight w:val="454"/>
        </w:trPr>
        <w:tc>
          <w:tcPr>
            <w:tcW w:w="2831" w:type="dxa"/>
            <w:gridSpan w:val="3"/>
            <w:tcBorders>
              <w:top w:val="single" w:sz="4" w:space="0" w:color="auto"/>
              <w:left w:val="nil"/>
              <w:bottom w:val="single" w:sz="4" w:space="0" w:color="auto"/>
              <w:right w:val="nil"/>
            </w:tcBorders>
          </w:tcPr>
          <w:p w14:paraId="72565017" w14:textId="77777777" w:rsidR="0054179F" w:rsidRPr="00DC020C" w:rsidRDefault="00BA603D">
            <w:pPr>
              <w:pStyle w:val="ac"/>
              <w:spacing w:line="240" w:lineRule="auto"/>
              <w:rPr>
                <w:color w:val="auto"/>
              </w:rPr>
            </w:pPr>
            <w:r w:rsidRPr="00DC020C">
              <w:rPr>
                <w:rFonts w:hint="eastAsia"/>
                <w:color w:val="auto"/>
              </w:rPr>
              <w:t>市政环卫综合处理厂</w:t>
            </w:r>
          </w:p>
        </w:tc>
        <w:tc>
          <w:tcPr>
            <w:tcW w:w="1295" w:type="dxa"/>
            <w:tcBorders>
              <w:top w:val="single" w:sz="4" w:space="0" w:color="auto"/>
              <w:left w:val="nil"/>
              <w:bottom w:val="single" w:sz="4" w:space="0" w:color="auto"/>
              <w:right w:val="nil"/>
            </w:tcBorders>
          </w:tcPr>
          <w:p w14:paraId="744B6EC6" w14:textId="77777777" w:rsidR="0054179F" w:rsidRPr="00DC020C" w:rsidRDefault="00BA603D">
            <w:pPr>
              <w:pStyle w:val="ac"/>
              <w:spacing w:line="240" w:lineRule="auto"/>
              <w:rPr>
                <w:color w:val="auto"/>
              </w:rPr>
            </w:pPr>
            <w:r w:rsidRPr="00DC020C">
              <w:rPr>
                <w:rFonts w:hint="eastAsia"/>
                <w:color w:val="auto"/>
              </w:rPr>
              <w:t>9149.5</w:t>
            </w:r>
          </w:p>
          <w:p w14:paraId="0CE59BD7" w14:textId="77777777" w:rsidR="0054179F" w:rsidRPr="00DC020C" w:rsidRDefault="0054179F">
            <w:pPr>
              <w:pStyle w:val="ac"/>
              <w:spacing w:line="240" w:lineRule="auto"/>
              <w:rPr>
                <w:color w:val="auto"/>
              </w:rPr>
            </w:pPr>
          </w:p>
        </w:tc>
        <w:tc>
          <w:tcPr>
            <w:tcW w:w="1390" w:type="dxa"/>
            <w:gridSpan w:val="2"/>
            <w:tcBorders>
              <w:top w:val="single" w:sz="4" w:space="0" w:color="auto"/>
              <w:left w:val="nil"/>
              <w:bottom w:val="single" w:sz="4" w:space="0" w:color="auto"/>
              <w:right w:val="nil"/>
            </w:tcBorders>
          </w:tcPr>
          <w:p w14:paraId="5F984EF6" w14:textId="77777777" w:rsidR="0054179F" w:rsidRPr="00DC020C" w:rsidRDefault="00BA603D">
            <w:pPr>
              <w:pStyle w:val="ac"/>
              <w:spacing w:line="240" w:lineRule="auto"/>
              <w:rPr>
                <w:color w:val="auto"/>
              </w:rPr>
            </w:pPr>
            <w:r w:rsidRPr="00DC020C">
              <w:rPr>
                <w:rFonts w:hint="eastAsia"/>
                <w:color w:val="auto"/>
              </w:rPr>
              <w:t>18299.079</w:t>
            </w:r>
          </w:p>
          <w:p w14:paraId="711A149F" w14:textId="77777777" w:rsidR="0054179F" w:rsidRPr="00DC020C" w:rsidRDefault="0054179F">
            <w:pPr>
              <w:pStyle w:val="ac"/>
              <w:spacing w:line="240" w:lineRule="auto"/>
              <w:rPr>
                <w:color w:val="auto"/>
              </w:rPr>
            </w:pPr>
          </w:p>
        </w:tc>
        <w:tc>
          <w:tcPr>
            <w:tcW w:w="1390" w:type="dxa"/>
            <w:gridSpan w:val="3"/>
            <w:tcBorders>
              <w:top w:val="single" w:sz="4" w:space="0" w:color="auto"/>
              <w:left w:val="nil"/>
              <w:bottom w:val="single" w:sz="4" w:space="0" w:color="auto"/>
              <w:right w:val="nil"/>
            </w:tcBorders>
          </w:tcPr>
          <w:p w14:paraId="10960F20" w14:textId="77777777" w:rsidR="0054179F" w:rsidRPr="00DC020C" w:rsidRDefault="00BA603D">
            <w:pPr>
              <w:pStyle w:val="ac"/>
              <w:spacing w:line="240" w:lineRule="auto"/>
              <w:rPr>
                <w:color w:val="auto"/>
              </w:rPr>
            </w:pPr>
            <w:r w:rsidRPr="00DC020C">
              <w:rPr>
                <w:rFonts w:hint="eastAsia"/>
                <w:color w:val="auto"/>
              </w:rPr>
              <w:t>7319.6316</w:t>
            </w:r>
          </w:p>
          <w:p w14:paraId="67CEFFBC" w14:textId="77777777" w:rsidR="0054179F" w:rsidRPr="00DC020C" w:rsidRDefault="0054179F">
            <w:pPr>
              <w:pStyle w:val="ac"/>
              <w:spacing w:line="240" w:lineRule="auto"/>
              <w:rPr>
                <w:color w:val="auto"/>
              </w:rPr>
            </w:pPr>
          </w:p>
        </w:tc>
        <w:tc>
          <w:tcPr>
            <w:tcW w:w="1391" w:type="dxa"/>
            <w:gridSpan w:val="2"/>
            <w:tcBorders>
              <w:top w:val="single" w:sz="4" w:space="0" w:color="auto"/>
              <w:left w:val="nil"/>
              <w:bottom w:val="single" w:sz="4" w:space="0" w:color="auto"/>
              <w:right w:val="nil"/>
            </w:tcBorders>
          </w:tcPr>
          <w:p w14:paraId="0B35C995" w14:textId="77777777" w:rsidR="0054179F" w:rsidRPr="00DC020C" w:rsidRDefault="00BA603D">
            <w:pPr>
              <w:pStyle w:val="ac"/>
              <w:spacing w:line="240" w:lineRule="auto"/>
              <w:rPr>
                <w:color w:val="auto"/>
              </w:rPr>
            </w:pPr>
            <w:r w:rsidRPr="00DC020C">
              <w:rPr>
                <w:rFonts w:hint="eastAsia"/>
                <w:color w:val="auto"/>
              </w:rPr>
              <w:t>7319.6316</w:t>
            </w:r>
          </w:p>
          <w:p w14:paraId="29831D64" w14:textId="77777777" w:rsidR="0054179F" w:rsidRPr="00DC020C" w:rsidRDefault="0054179F">
            <w:pPr>
              <w:pStyle w:val="ac"/>
              <w:spacing w:line="240" w:lineRule="auto"/>
              <w:rPr>
                <w:color w:val="auto"/>
              </w:rPr>
            </w:pPr>
          </w:p>
        </w:tc>
      </w:tr>
      <w:tr w:rsidR="0054179F" w:rsidRPr="00DC020C" w14:paraId="00D119A4" w14:textId="77777777" w:rsidTr="004F5CF8">
        <w:trPr>
          <w:gridAfter w:val="1"/>
          <w:wAfter w:w="46" w:type="dxa"/>
          <w:trHeight w:val="454"/>
        </w:trPr>
        <w:tc>
          <w:tcPr>
            <w:tcW w:w="2831" w:type="dxa"/>
            <w:gridSpan w:val="3"/>
            <w:tcBorders>
              <w:top w:val="single" w:sz="4" w:space="0" w:color="auto"/>
              <w:left w:val="nil"/>
              <w:bottom w:val="single" w:sz="4" w:space="0" w:color="auto"/>
              <w:right w:val="nil"/>
            </w:tcBorders>
          </w:tcPr>
          <w:p w14:paraId="1A498916" w14:textId="77777777" w:rsidR="0054179F" w:rsidRPr="00DC020C" w:rsidRDefault="00BA603D">
            <w:pPr>
              <w:pStyle w:val="ac"/>
              <w:spacing w:line="240" w:lineRule="auto"/>
              <w:rPr>
                <w:color w:val="auto"/>
              </w:rPr>
            </w:pPr>
            <w:r w:rsidRPr="00DC020C">
              <w:rPr>
                <w:rFonts w:hint="eastAsia"/>
                <w:color w:val="auto"/>
              </w:rPr>
              <w:t>下坪固体废弃物填埋场（包含部分简易堆填）</w:t>
            </w:r>
          </w:p>
        </w:tc>
        <w:tc>
          <w:tcPr>
            <w:tcW w:w="1295" w:type="dxa"/>
            <w:tcBorders>
              <w:top w:val="single" w:sz="4" w:space="0" w:color="auto"/>
              <w:left w:val="nil"/>
              <w:bottom w:val="single" w:sz="4" w:space="0" w:color="auto"/>
              <w:right w:val="nil"/>
            </w:tcBorders>
          </w:tcPr>
          <w:p w14:paraId="121CC00D" w14:textId="77777777" w:rsidR="0054179F" w:rsidRPr="00DC020C" w:rsidRDefault="00BA603D">
            <w:pPr>
              <w:pStyle w:val="ac"/>
              <w:spacing w:line="240" w:lineRule="auto"/>
              <w:rPr>
                <w:color w:val="auto"/>
              </w:rPr>
            </w:pPr>
            <w:r w:rsidRPr="00DC020C">
              <w:rPr>
                <w:color w:val="auto"/>
              </w:rPr>
              <w:t>19065.4438</w:t>
            </w:r>
          </w:p>
        </w:tc>
        <w:tc>
          <w:tcPr>
            <w:tcW w:w="1390" w:type="dxa"/>
            <w:gridSpan w:val="2"/>
            <w:tcBorders>
              <w:top w:val="single" w:sz="4" w:space="0" w:color="auto"/>
              <w:left w:val="nil"/>
              <w:bottom w:val="single" w:sz="4" w:space="0" w:color="auto"/>
              <w:right w:val="nil"/>
            </w:tcBorders>
          </w:tcPr>
          <w:p w14:paraId="740068E5" w14:textId="77777777" w:rsidR="0054179F" w:rsidRPr="00DC020C" w:rsidRDefault="00BA603D">
            <w:pPr>
              <w:pStyle w:val="ac"/>
              <w:spacing w:line="240" w:lineRule="auto"/>
              <w:rPr>
                <w:rFonts w:ascii="Times New Roman" w:hAnsi="Times New Roman" w:cs="Times New Roman"/>
                <w:color w:val="auto"/>
                <w:vertAlign w:val="superscript"/>
              </w:rPr>
            </w:pPr>
            <w:r w:rsidRPr="00DC020C">
              <w:rPr>
                <w:rFonts w:hint="eastAsia"/>
                <w:color w:val="auto"/>
              </w:rPr>
              <w:t>1032.19</w:t>
            </w:r>
            <w:r w:rsidRPr="00DC020C">
              <w:rPr>
                <w:rFonts w:hint="eastAsia"/>
                <w:color w:val="auto"/>
                <w:vertAlign w:val="superscript"/>
              </w:rPr>
              <w:t>[</w:t>
            </w:r>
            <w:r w:rsidRPr="00DC020C">
              <w:rPr>
                <w:color w:val="auto"/>
                <w:vertAlign w:val="superscript"/>
              </w:rPr>
              <w:t>1</w:t>
            </w:r>
            <w:r w:rsidRPr="00DC020C">
              <w:rPr>
                <w:rFonts w:hint="eastAsia"/>
                <w:color w:val="auto"/>
                <w:vertAlign w:val="superscript"/>
              </w:rPr>
              <w:t>]</w:t>
            </w:r>
          </w:p>
        </w:tc>
        <w:tc>
          <w:tcPr>
            <w:tcW w:w="1390" w:type="dxa"/>
            <w:gridSpan w:val="3"/>
            <w:tcBorders>
              <w:top w:val="single" w:sz="4" w:space="0" w:color="auto"/>
              <w:left w:val="nil"/>
              <w:bottom w:val="single" w:sz="4" w:space="0" w:color="auto"/>
              <w:right w:val="nil"/>
            </w:tcBorders>
          </w:tcPr>
          <w:p w14:paraId="4EC4FF8B" w14:textId="77777777" w:rsidR="0054179F" w:rsidRPr="00DC020C" w:rsidRDefault="00BA603D">
            <w:pPr>
              <w:pStyle w:val="ac"/>
              <w:spacing w:line="240" w:lineRule="auto"/>
              <w:rPr>
                <w:color w:val="auto"/>
              </w:rPr>
            </w:pPr>
            <w:r w:rsidRPr="00DC020C">
              <w:rPr>
                <w:rFonts w:hint="eastAsia"/>
                <w:color w:val="auto"/>
              </w:rPr>
              <w:t>0</w:t>
            </w:r>
          </w:p>
        </w:tc>
        <w:tc>
          <w:tcPr>
            <w:tcW w:w="1391" w:type="dxa"/>
            <w:gridSpan w:val="2"/>
            <w:tcBorders>
              <w:top w:val="single" w:sz="4" w:space="0" w:color="auto"/>
              <w:left w:val="nil"/>
              <w:bottom w:val="single" w:sz="4" w:space="0" w:color="auto"/>
              <w:right w:val="nil"/>
            </w:tcBorders>
          </w:tcPr>
          <w:p w14:paraId="768C5621" w14:textId="77777777" w:rsidR="0054179F" w:rsidRPr="00DC020C" w:rsidRDefault="00BA603D">
            <w:pPr>
              <w:pStyle w:val="ac"/>
              <w:spacing w:line="240" w:lineRule="auto"/>
              <w:rPr>
                <w:color w:val="auto"/>
              </w:rPr>
            </w:pPr>
            <w:r w:rsidRPr="00DC020C">
              <w:rPr>
                <w:rFonts w:hint="eastAsia"/>
                <w:color w:val="auto"/>
              </w:rPr>
              <w:t>0</w:t>
            </w:r>
          </w:p>
        </w:tc>
      </w:tr>
      <w:tr w:rsidR="0054179F" w:rsidRPr="00DC020C" w14:paraId="222C6395" w14:textId="77777777" w:rsidTr="004F5CF8">
        <w:trPr>
          <w:gridAfter w:val="1"/>
          <w:wAfter w:w="46" w:type="dxa"/>
          <w:trHeight w:val="454"/>
        </w:trPr>
        <w:tc>
          <w:tcPr>
            <w:tcW w:w="2831" w:type="dxa"/>
            <w:gridSpan w:val="3"/>
            <w:tcBorders>
              <w:top w:val="single" w:sz="4" w:space="0" w:color="auto"/>
              <w:left w:val="nil"/>
              <w:bottom w:val="single" w:sz="4" w:space="0" w:color="auto"/>
              <w:right w:val="nil"/>
            </w:tcBorders>
          </w:tcPr>
          <w:p w14:paraId="70D1608C" w14:textId="77777777" w:rsidR="0054179F" w:rsidRPr="00DC020C" w:rsidRDefault="00BA603D">
            <w:pPr>
              <w:pStyle w:val="ac"/>
              <w:spacing w:line="240" w:lineRule="auto"/>
              <w:rPr>
                <w:color w:val="auto"/>
              </w:rPr>
            </w:pPr>
            <w:r w:rsidRPr="00DC020C">
              <w:rPr>
                <w:rFonts w:hint="eastAsia"/>
                <w:color w:val="auto"/>
              </w:rPr>
              <w:t>宝安老虎</w:t>
            </w:r>
            <w:proofErr w:type="gramStart"/>
            <w:r w:rsidRPr="00DC020C">
              <w:rPr>
                <w:rFonts w:hint="eastAsia"/>
                <w:color w:val="auto"/>
              </w:rPr>
              <w:t>坑卫生</w:t>
            </w:r>
            <w:proofErr w:type="gramEnd"/>
            <w:r w:rsidRPr="00DC020C">
              <w:rPr>
                <w:rFonts w:hint="eastAsia"/>
                <w:color w:val="auto"/>
              </w:rPr>
              <w:t>填埋场</w:t>
            </w:r>
          </w:p>
        </w:tc>
        <w:tc>
          <w:tcPr>
            <w:tcW w:w="1295" w:type="dxa"/>
            <w:tcBorders>
              <w:top w:val="single" w:sz="4" w:space="0" w:color="auto"/>
              <w:left w:val="nil"/>
              <w:bottom w:val="single" w:sz="4" w:space="0" w:color="auto"/>
              <w:right w:val="nil"/>
            </w:tcBorders>
            <w:vAlign w:val="center"/>
          </w:tcPr>
          <w:p w14:paraId="2B71CF00" w14:textId="77777777" w:rsidR="0054179F" w:rsidRPr="00DC020C" w:rsidRDefault="00BA603D">
            <w:pPr>
              <w:pStyle w:val="ac"/>
              <w:spacing w:line="240" w:lineRule="auto"/>
              <w:rPr>
                <w:color w:val="auto"/>
              </w:rPr>
            </w:pPr>
            <w:r w:rsidRPr="00DC020C">
              <w:rPr>
                <w:color w:val="auto"/>
              </w:rPr>
              <w:t>5732.23</w:t>
            </w:r>
          </w:p>
        </w:tc>
        <w:tc>
          <w:tcPr>
            <w:tcW w:w="1390" w:type="dxa"/>
            <w:gridSpan w:val="2"/>
            <w:tcBorders>
              <w:top w:val="single" w:sz="4" w:space="0" w:color="auto"/>
              <w:left w:val="nil"/>
              <w:bottom w:val="single" w:sz="4" w:space="0" w:color="auto"/>
              <w:right w:val="nil"/>
            </w:tcBorders>
          </w:tcPr>
          <w:p w14:paraId="481F06D8" w14:textId="77777777" w:rsidR="0054179F" w:rsidRPr="00DC020C" w:rsidRDefault="00BA603D">
            <w:pPr>
              <w:pStyle w:val="ac"/>
              <w:spacing w:line="240" w:lineRule="auto"/>
              <w:rPr>
                <w:color w:val="auto"/>
              </w:rPr>
            </w:pPr>
            <w:r w:rsidRPr="00DC020C">
              <w:rPr>
                <w:rFonts w:hint="eastAsia"/>
                <w:color w:val="auto"/>
              </w:rPr>
              <w:t>0</w:t>
            </w:r>
          </w:p>
        </w:tc>
        <w:tc>
          <w:tcPr>
            <w:tcW w:w="1390" w:type="dxa"/>
            <w:gridSpan w:val="3"/>
            <w:tcBorders>
              <w:top w:val="single" w:sz="4" w:space="0" w:color="auto"/>
              <w:left w:val="nil"/>
              <w:bottom w:val="single" w:sz="4" w:space="0" w:color="auto"/>
              <w:right w:val="nil"/>
            </w:tcBorders>
          </w:tcPr>
          <w:p w14:paraId="6956701F" w14:textId="77777777" w:rsidR="0054179F" w:rsidRPr="00DC020C" w:rsidRDefault="00BA603D">
            <w:pPr>
              <w:pStyle w:val="ac"/>
              <w:spacing w:line="240" w:lineRule="auto"/>
              <w:rPr>
                <w:color w:val="auto"/>
              </w:rPr>
            </w:pPr>
            <w:r w:rsidRPr="00DC020C">
              <w:rPr>
                <w:rFonts w:hint="eastAsia"/>
                <w:color w:val="auto"/>
              </w:rPr>
              <w:t>0</w:t>
            </w:r>
          </w:p>
        </w:tc>
        <w:tc>
          <w:tcPr>
            <w:tcW w:w="1391" w:type="dxa"/>
            <w:gridSpan w:val="2"/>
            <w:tcBorders>
              <w:top w:val="single" w:sz="4" w:space="0" w:color="auto"/>
              <w:left w:val="nil"/>
              <w:bottom w:val="single" w:sz="4" w:space="0" w:color="auto"/>
              <w:right w:val="nil"/>
            </w:tcBorders>
          </w:tcPr>
          <w:p w14:paraId="3418456E" w14:textId="77777777" w:rsidR="0054179F" w:rsidRPr="00DC020C" w:rsidRDefault="00BA603D">
            <w:pPr>
              <w:pStyle w:val="ac"/>
              <w:spacing w:line="240" w:lineRule="auto"/>
              <w:rPr>
                <w:color w:val="auto"/>
              </w:rPr>
            </w:pPr>
            <w:r w:rsidRPr="00DC020C">
              <w:rPr>
                <w:rFonts w:hint="eastAsia"/>
                <w:color w:val="auto"/>
              </w:rPr>
              <w:t>0</w:t>
            </w:r>
          </w:p>
        </w:tc>
      </w:tr>
      <w:tr w:rsidR="0054179F" w:rsidRPr="00DC020C" w14:paraId="2DB45BA0" w14:textId="77777777" w:rsidTr="004F5CF8">
        <w:trPr>
          <w:gridAfter w:val="1"/>
          <w:wAfter w:w="46" w:type="dxa"/>
          <w:trHeight w:val="454"/>
        </w:trPr>
        <w:tc>
          <w:tcPr>
            <w:tcW w:w="2831" w:type="dxa"/>
            <w:gridSpan w:val="3"/>
            <w:tcBorders>
              <w:top w:val="single" w:sz="4" w:space="0" w:color="auto"/>
              <w:left w:val="nil"/>
              <w:bottom w:val="single" w:sz="4" w:space="0" w:color="auto"/>
              <w:right w:val="nil"/>
            </w:tcBorders>
          </w:tcPr>
          <w:p w14:paraId="1BF4FDB5" w14:textId="77777777" w:rsidR="0054179F" w:rsidRPr="00DC020C" w:rsidRDefault="00BA603D">
            <w:pPr>
              <w:pStyle w:val="ac"/>
              <w:spacing w:line="240" w:lineRule="auto"/>
              <w:rPr>
                <w:color w:val="auto"/>
              </w:rPr>
            </w:pPr>
            <w:r w:rsidRPr="00DC020C">
              <w:rPr>
                <w:rFonts w:hint="eastAsia"/>
                <w:color w:val="auto"/>
              </w:rPr>
              <w:t>龙岗坪西垃圾卫生填埋场</w:t>
            </w:r>
          </w:p>
        </w:tc>
        <w:tc>
          <w:tcPr>
            <w:tcW w:w="1295" w:type="dxa"/>
            <w:tcBorders>
              <w:top w:val="single" w:sz="4" w:space="0" w:color="auto"/>
              <w:left w:val="nil"/>
              <w:bottom w:val="single" w:sz="4" w:space="0" w:color="auto"/>
              <w:right w:val="nil"/>
            </w:tcBorders>
          </w:tcPr>
          <w:p w14:paraId="20B5D389" w14:textId="77777777" w:rsidR="0054179F" w:rsidRPr="00DC020C" w:rsidRDefault="00BA603D">
            <w:pPr>
              <w:pStyle w:val="ac"/>
              <w:spacing w:line="240" w:lineRule="auto"/>
              <w:rPr>
                <w:color w:val="auto"/>
              </w:rPr>
            </w:pPr>
            <w:r w:rsidRPr="00DC020C">
              <w:rPr>
                <w:rFonts w:hint="eastAsia"/>
                <w:color w:val="auto"/>
              </w:rPr>
              <w:t>1910.67</w:t>
            </w:r>
          </w:p>
        </w:tc>
        <w:tc>
          <w:tcPr>
            <w:tcW w:w="1390" w:type="dxa"/>
            <w:gridSpan w:val="2"/>
            <w:tcBorders>
              <w:top w:val="single" w:sz="4" w:space="0" w:color="auto"/>
              <w:left w:val="nil"/>
              <w:bottom w:val="single" w:sz="4" w:space="0" w:color="auto"/>
              <w:right w:val="nil"/>
            </w:tcBorders>
          </w:tcPr>
          <w:p w14:paraId="7A80ECE2" w14:textId="77777777" w:rsidR="0054179F" w:rsidRPr="00DC020C" w:rsidRDefault="00BA603D">
            <w:pPr>
              <w:pStyle w:val="ac"/>
              <w:spacing w:line="240" w:lineRule="auto"/>
              <w:rPr>
                <w:color w:val="auto"/>
              </w:rPr>
            </w:pPr>
            <w:r w:rsidRPr="00DC020C">
              <w:rPr>
                <w:rFonts w:hint="eastAsia"/>
                <w:color w:val="auto"/>
              </w:rPr>
              <w:t>0</w:t>
            </w:r>
          </w:p>
        </w:tc>
        <w:tc>
          <w:tcPr>
            <w:tcW w:w="1390" w:type="dxa"/>
            <w:gridSpan w:val="3"/>
            <w:tcBorders>
              <w:top w:val="single" w:sz="4" w:space="0" w:color="auto"/>
              <w:left w:val="nil"/>
              <w:bottom w:val="single" w:sz="4" w:space="0" w:color="auto"/>
              <w:right w:val="nil"/>
            </w:tcBorders>
          </w:tcPr>
          <w:p w14:paraId="3F0C8A32" w14:textId="77777777" w:rsidR="0054179F" w:rsidRPr="00DC020C" w:rsidRDefault="00BA603D">
            <w:pPr>
              <w:pStyle w:val="ac"/>
              <w:spacing w:line="240" w:lineRule="auto"/>
              <w:rPr>
                <w:color w:val="auto"/>
              </w:rPr>
            </w:pPr>
            <w:r w:rsidRPr="00DC020C">
              <w:rPr>
                <w:rFonts w:hint="eastAsia"/>
                <w:color w:val="auto"/>
              </w:rPr>
              <w:t>0</w:t>
            </w:r>
          </w:p>
        </w:tc>
        <w:tc>
          <w:tcPr>
            <w:tcW w:w="1391" w:type="dxa"/>
            <w:gridSpan w:val="2"/>
            <w:tcBorders>
              <w:top w:val="single" w:sz="4" w:space="0" w:color="auto"/>
              <w:left w:val="nil"/>
              <w:bottom w:val="single" w:sz="4" w:space="0" w:color="auto"/>
              <w:right w:val="nil"/>
            </w:tcBorders>
          </w:tcPr>
          <w:p w14:paraId="5F1E6FD0" w14:textId="77777777" w:rsidR="0054179F" w:rsidRPr="00DC020C" w:rsidRDefault="00BA603D">
            <w:pPr>
              <w:pStyle w:val="ac"/>
              <w:spacing w:line="240" w:lineRule="auto"/>
              <w:rPr>
                <w:color w:val="auto"/>
              </w:rPr>
            </w:pPr>
            <w:r w:rsidRPr="00DC020C">
              <w:rPr>
                <w:rFonts w:hint="eastAsia"/>
                <w:color w:val="auto"/>
              </w:rPr>
              <w:t>0</w:t>
            </w:r>
          </w:p>
        </w:tc>
      </w:tr>
      <w:tr w:rsidR="0054179F" w:rsidRPr="00DC020C" w14:paraId="2242FF6A" w14:textId="77777777" w:rsidTr="004F5CF8">
        <w:trPr>
          <w:gridAfter w:val="1"/>
          <w:wAfter w:w="46" w:type="dxa"/>
          <w:trHeight w:val="454"/>
        </w:trPr>
        <w:tc>
          <w:tcPr>
            <w:tcW w:w="1242" w:type="dxa"/>
            <w:vMerge w:val="restart"/>
            <w:tcBorders>
              <w:top w:val="single" w:sz="4" w:space="0" w:color="auto"/>
              <w:left w:val="nil"/>
              <w:bottom w:val="nil"/>
              <w:right w:val="nil"/>
            </w:tcBorders>
          </w:tcPr>
          <w:p w14:paraId="7B2BD387" w14:textId="77777777" w:rsidR="0054179F" w:rsidRPr="00DC020C" w:rsidRDefault="0054179F">
            <w:pPr>
              <w:pStyle w:val="ac"/>
              <w:spacing w:line="240" w:lineRule="auto"/>
              <w:rPr>
                <w:color w:val="auto"/>
              </w:rPr>
            </w:pPr>
          </w:p>
          <w:p w14:paraId="5B5ECA0B" w14:textId="77777777" w:rsidR="0054179F" w:rsidRPr="00DC020C" w:rsidRDefault="00BA603D">
            <w:pPr>
              <w:pStyle w:val="ac"/>
              <w:spacing w:line="240" w:lineRule="auto"/>
              <w:rPr>
                <w:color w:val="auto"/>
              </w:rPr>
            </w:pPr>
            <w:r w:rsidRPr="00DC020C">
              <w:rPr>
                <w:rFonts w:hint="eastAsia"/>
                <w:color w:val="auto"/>
              </w:rPr>
              <w:t>垃圾收集</w:t>
            </w:r>
          </w:p>
          <w:p w14:paraId="5E79E654" w14:textId="77777777" w:rsidR="0054179F" w:rsidRPr="00DC020C" w:rsidRDefault="0054179F">
            <w:pPr>
              <w:pStyle w:val="ac"/>
              <w:spacing w:line="240" w:lineRule="auto"/>
              <w:rPr>
                <w:color w:val="auto"/>
              </w:rPr>
            </w:pPr>
          </w:p>
        </w:tc>
        <w:tc>
          <w:tcPr>
            <w:tcW w:w="1589" w:type="dxa"/>
            <w:gridSpan w:val="2"/>
            <w:tcBorders>
              <w:top w:val="single" w:sz="4" w:space="0" w:color="auto"/>
              <w:left w:val="nil"/>
              <w:bottom w:val="single" w:sz="4" w:space="0" w:color="auto"/>
              <w:right w:val="nil"/>
            </w:tcBorders>
          </w:tcPr>
          <w:p w14:paraId="058618A9" w14:textId="77777777" w:rsidR="0054179F" w:rsidRPr="00DC020C" w:rsidRDefault="00BA603D">
            <w:pPr>
              <w:pStyle w:val="ac"/>
              <w:spacing w:line="240" w:lineRule="auto"/>
              <w:rPr>
                <w:color w:val="auto"/>
              </w:rPr>
            </w:pPr>
            <w:r w:rsidRPr="00DC020C">
              <w:rPr>
                <w:rFonts w:hint="eastAsia"/>
                <w:color w:val="auto"/>
              </w:rPr>
              <w:t>混合收集</w:t>
            </w:r>
          </w:p>
        </w:tc>
        <w:tc>
          <w:tcPr>
            <w:tcW w:w="1295" w:type="dxa"/>
            <w:tcBorders>
              <w:top w:val="single" w:sz="4" w:space="0" w:color="auto"/>
              <w:left w:val="nil"/>
              <w:bottom w:val="single" w:sz="4" w:space="0" w:color="auto"/>
              <w:right w:val="nil"/>
            </w:tcBorders>
          </w:tcPr>
          <w:p w14:paraId="046CAD57" w14:textId="77777777" w:rsidR="0054179F" w:rsidRPr="00DC020C" w:rsidRDefault="00BA603D">
            <w:pPr>
              <w:pStyle w:val="ac"/>
              <w:spacing w:line="240" w:lineRule="auto"/>
              <w:rPr>
                <w:color w:val="auto"/>
              </w:rPr>
            </w:pPr>
            <w:r w:rsidRPr="00DC020C">
              <w:rPr>
                <w:rFonts w:hint="eastAsia"/>
                <w:color w:val="auto"/>
              </w:rPr>
              <w:t>42522.92</w:t>
            </w:r>
          </w:p>
        </w:tc>
        <w:tc>
          <w:tcPr>
            <w:tcW w:w="1390" w:type="dxa"/>
            <w:gridSpan w:val="2"/>
            <w:tcBorders>
              <w:top w:val="single" w:sz="4" w:space="0" w:color="auto"/>
              <w:left w:val="nil"/>
              <w:bottom w:val="single" w:sz="4" w:space="0" w:color="auto"/>
              <w:right w:val="nil"/>
            </w:tcBorders>
          </w:tcPr>
          <w:p w14:paraId="5842A0F2" w14:textId="77777777" w:rsidR="0054179F" w:rsidRPr="00DC020C" w:rsidRDefault="00BA603D">
            <w:pPr>
              <w:pStyle w:val="ac"/>
              <w:spacing w:line="240" w:lineRule="auto"/>
              <w:rPr>
                <w:color w:val="auto"/>
              </w:rPr>
            </w:pPr>
            <w:r w:rsidRPr="00DC020C">
              <w:rPr>
                <w:rFonts w:hint="eastAsia"/>
                <w:color w:val="auto"/>
              </w:rPr>
              <w:t>42677.92</w:t>
            </w:r>
          </w:p>
        </w:tc>
        <w:tc>
          <w:tcPr>
            <w:tcW w:w="1390" w:type="dxa"/>
            <w:gridSpan w:val="3"/>
            <w:tcBorders>
              <w:top w:val="single" w:sz="4" w:space="0" w:color="auto"/>
              <w:left w:val="nil"/>
              <w:bottom w:val="single" w:sz="4" w:space="0" w:color="auto"/>
              <w:right w:val="nil"/>
            </w:tcBorders>
          </w:tcPr>
          <w:p w14:paraId="0F25428D" w14:textId="77777777" w:rsidR="0054179F" w:rsidRPr="00DC020C" w:rsidRDefault="00BA603D">
            <w:pPr>
              <w:pStyle w:val="ac"/>
              <w:spacing w:line="240" w:lineRule="auto"/>
              <w:rPr>
                <w:color w:val="auto"/>
              </w:rPr>
            </w:pPr>
            <w:r w:rsidRPr="00DC020C">
              <w:rPr>
                <w:rFonts w:hint="eastAsia"/>
                <w:color w:val="auto"/>
              </w:rPr>
              <w:t>0</w:t>
            </w:r>
          </w:p>
        </w:tc>
        <w:tc>
          <w:tcPr>
            <w:tcW w:w="1391" w:type="dxa"/>
            <w:gridSpan w:val="2"/>
            <w:tcBorders>
              <w:top w:val="single" w:sz="4" w:space="0" w:color="auto"/>
              <w:left w:val="nil"/>
              <w:bottom w:val="single" w:sz="4" w:space="0" w:color="auto"/>
              <w:right w:val="nil"/>
            </w:tcBorders>
          </w:tcPr>
          <w:p w14:paraId="2376DE83" w14:textId="77777777" w:rsidR="0054179F" w:rsidRPr="00DC020C" w:rsidRDefault="00BA603D">
            <w:pPr>
              <w:pStyle w:val="ac"/>
              <w:spacing w:line="240" w:lineRule="auto"/>
              <w:rPr>
                <w:color w:val="auto"/>
              </w:rPr>
            </w:pPr>
            <w:r w:rsidRPr="00DC020C">
              <w:rPr>
                <w:rFonts w:hint="eastAsia"/>
                <w:color w:val="auto"/>
              </w:rPr>
              <w:t>0</w:t>
            </w:r>
          </w:p>
        </w:tc>
      </w:tr>
      <w:tr w:rsidR="0054179F" w:rsidRPr="00DC020C" w14:paraId="1E9709B6" w14:textId="77777777" w:rsidTr="004F5CF8">
        <w:trPr>
          <w:gridAfter w:val="1"/>
          <w:wAfter w:w="46" w:type="dxa"/>
          <w:trHeight w:val="454"/>
        </w:trPr>
        <w:tc>
          <w:tcPr>
            <w:tcW w:w="1242" w:type="dxa"/>
            <w:vMerge/>
            <w:tcBorders>
              <w:top w:val="nil"/>
              <w:left w:val="nil"/>
              <w:bottom w:val="single" w:sz="4" w:space="0" w:color="auto"/>
              <w:right w:val="nil"/>
            </w:tcBorders>
          </w:tcPr>
          <w:p w14:paraId="7F4D4558" w14:textId="77777777" w:rsidR="0054179F" w:rsidRPr="00DC020C" w:rsidRDefault="0054179F">
            <w:pPr>
              <w:pStyle w:val="ac"/>
              <w:spacing w:line="240" w:lineRule="auto"/>
              <w:rPr>
                <w:color w:val="auto"/>
              </w:rPr>
            </w:pPr>
          </w:p>
        </w:tc>
        <w:tc>
          <w:tcPr>
            <w:tcW w:w="1589" w:type="dxa"/>
            <w:gridSpan w:val="2"/>
            <w:tcBorders>
              <w:top w:val="single" w:sz="4" w:space="0" w:color="auto"/>
              <w:left w:val="nil"/>
              <w:bottom w:val="single" w:sz="4" w:space="0" w:color="auto"/>
              <w:right w:val="nil"/>
            </w:tcBorders>
          </w:tcPr>
          <w:p w14:paraId="526A37E1" w14:textId="77777777" w:rsidR="0054179F" w:rsidRPr="00DC020C" w:rsidRDefault="00BA603D">
            <w:pPr>
              <w:pStyle w:val="ac"/>
              <w:spacing w:line="240" w:lineRule="auto"/>
              <w:rPr>
                <w:color w:val="auto"/>
              </w:rPr>
            </w:pPr>
            <w:r w:rsidRPr="00DC020C">
              <w:rPr>
                <w:rFonts w:hint="eastAsia"/>
                <w:color w:val="auto"/>
              </w:rPr>
              <w:t>源头分类收集</w:t>
            </w:r>
          </w:p>
        </w:tc>
        <w:tc>
          <w:tcPr>
            <w:tcW w:w="1295" w:type="dxa"/>
            <w:tcBorders>
              <w:top w:val="single" w:sz="4" w:space="0" w:color="auto"/>
              <w:left w:val="nil"/>
              <w:bottom w:val="single" w:sz="4" w:space="0" w:color="auto"/>
              <w:right w:val="nil"/>
            </w:tcBorders>
          </w:tcPr>
          <w:p w14:paraId="4FEE96C4" w14:textId="77777777" w:rsidR="0054179F" w:rsidRPr="00DC020C" w:rsidRDefault="00BA603D">
            <w:pPr>
              <w:pStyle w:val="ac"/>
              <w:spacing w:line="240" w:lineRule="auto"/>
              <w:rPr>
                <w:color w:val="auto"/>
              </w:rPr>
            </w:pPr>
            <w:r w:rsidRPr="00DC020C">
              <w:rPr>
                <w:rFonts w:hint="eastAsia"/>
                <w:color w:val="auto"/>
              </w:rPr>
              <w:t>0</w:t>
            </w:r>
          </w:p>
        </w:tc>
        <w:tc>
          <w:tcPr>
            <w:tcW w:w="1390" w:type="dxa"/>
            <w:gridSpan w:val="2"/>
            <w:tcBorders>
              <w:top w:val="single" w:sz="4" w:space="0" w:color="auto"/>
              <w:left w:val="nil"/>
              <w:bottom w:val="single" w:sz="4" w:space="0" w:color="auto"/>
              <w:right w:val="nil"/>
            </w:tcBorders>
          </w:tcPr>
          <w:p w14:paraId="0F1AC9DA" w14:textId="77777777" w:rsidR="0054179F" w:rsidRPr="00DC020C" w:rsidRDefault="00BA603D">
            <w:pPr>
              <w:pStyle w:val="ac"/>
              <w:spacing w:line="240" w:lineRule="auto"/>
              <w:rPr>
                <w:color w:val="auto"/>
              </w:rPr>
            </w:pPr>
            <w:r w:rsidRPr="00DC020C">
              <w:rPr>
                <w:rFonts w:hint="eastAsia"/>
                <w:color w:val="auto"/>
              </w:rPr>
              <w:t>0</w:t>
            </w:r>
          </w:p>
        </w:tc>
        <w:tc>
          <w:tcPr>
            <w:tcW w:w="1390" w:type="dxa"/>
            <w:gridSpan w:val="3"/>
            <w:tcBorders>
              <w:top w:val="single" w:sz="4" w:space="0" w:color="auto"/>
              <w:left w:val="nil"/>
              <w:bottom w:val="single" w:sz="4" w:space="0" w:color="auto"/>
              <w:right w:val="nil"/>
            </w:tcBorders>
          </w:tcPr>
          <w:p w14:paraId="11BE7236" w14:textId="77777777" w:rsidR="0054179F" w:rsidRPr="00DC020C" w:rsidRDefault="00BA603D">
            <w:pPr>
              <w:pStyle w:val="ac"/>
              <w:spacing w:line="240" w:lineRule="auto"/>
              <w:rPr>
                <w:color w:val="auto"/>
              </w:rPr>
            </w:pPr>
            <w:r w:rsidRPr="00DC020C">
              <w:rPr>
                <w:rFonts w:hint="eastAsia"/>
                <w:color w:val="auto"/>
              </w:rPr>
              <w:t>85644.38</w:t>
            </w:r>
          </w:p>
        </w:tc>
        <w:tc>
          <w:tcPr>
            <w:tcW w:w="1391" w:type="dxa"/>
            <w:gridSpan w:val="2"/>
            <w:tcBorders>
              <w:top w:val="single" w:sz="4" w:space="0" w:color="auto"/>
              <w:left w:val="nil"/>
              <w:bottom w:val="single" w:sz="4" w:space="0" w:color="auto"/>
              <w:right w:val="nil"/>
            </w:tcBorders>
          </w:tcPr>
          <w:p w14:paraId="52303611" w14:textId="77777777" w:rsidR="0054179F" w:rsidRPr="00DC020C" w:rsidRDefault="00BA603D">
            <w:pPr>
              <w:pStyle w:val="ac"/>
              <w:spacing w:line="240" w:lineRule="auto"/>
              <w:rPr>
                <w:color w:val="auto"/>
              </w:rPr>
            </w:pPr>
            <w:r w:rsidRPr="00DC020C">
              <w:rPr>
                <w:rFonts w:hint="eastAsia"/>
                <w:color w:val="auto"/>
              </w:rPr>
              <w:t>0</w:t>
            </w:r>
          </w:p>
        </w:tc>
      </w:tr>
      <w:tr w:rsidR="0054179F" w:rsidRPr="00DC020C" w14:paraId="653813E3" w14:textId="77777777" w:rsidTr="004F5CF8">
        <w:trPr>
          <w:gridAfter w:val="1"/>
          <w:wAfter w:w="46" w:type="dxa"/>
          <w:trHeight w:val="454"/>
        </w:trPr>
        <w:tc>
          <w:tcPr>
            <w:tcW w:w="1242" w:type="dxa"/>
            <w:vMerge/>
            <w:tcBorders>
              <w:top w:val="single" w:sz="4" w:space="0" w:color="auto"/>
              <w:left w:val="nil"/>
              <w:bottom w:val="single" w:sz="4" w:space="0" w:color="auto"/>
              <w:right w:val="nil"/>
            </w:tcBorders>
          </w:tcPr>
          <w:p w14:paraId="235C554C" w14:textId="77777777" w:rsidR="0054179F" w:rsidRPr="00DC020C" w:rsidRDefault="0054179F">
            <w:pPr>
              <w:pStyle w:val="ac"/>
              <w:spacing w:line="240" w:lineRule="auto"/>
              <w:rPr>
                <w:color w:val="auto"/>
              </w:rPr>
            </w:pPr>
          </w:p>
        </w:tc>
        <w:tc>
          <w:tcPr>
            <w:tcW w:w="1589" w:type="dxa"/>
            <w:gridSpan w:val="2"/>
            <w:tcBorders>
              <w:top w:val="single" w:sz="4" w:space="0" w:color="auto"/>
              <w:left w:val="nil"/>
              <w:bottom w:val="single" w:sz="4" w:space="0" w:color="auto"/>
              <w:right w:val="nil"/>
            </w:tcBorders>
          </w:tcPr>
          <w:p w14:paraId="284117B5" w14:textId="77777777" w:rsidR="0054179F" w:rsidRPr="00DC020C" w:rsidRDefault="00BA603D">
            <w:pPr>
              <w:pStyle w:val="ac"/>
              <w:spacing w:line="240" w:lineRule="auto"/>
              <w:rPr>
                <w:color w:val="auto"/>
              </w:rPr>
            </w:pPr>
            <w:r w:rsidRPr="00DC020C">
              <w:rPr>
                <w:rFonts w:hint="eastAsia"/>
                <w:color w:val="auto"/>
              </w:rPr>
              <w:t>末端分类</w:t>
            </w:r>
          </w:p>
        </w:tc>
        <w:tc>
          <w:tcPr>
            <w:tcW w:w="1295" w:type="dxa"/>
            <w:tcBorders>
              <w:top w:val="single" w:sz="4" w:space="0" w:color="auto"/>
              <w:left w:val="nil"/>
              <w:bottom w:val="single" w:sz="4" w:space="0" w:color="auto"/>
              <w:right w:val="nil"/>
            </w:tcBorders>
          </w:tcPr>
          <w:p w14:paraId="64373F16" w14:textId="77777777" w:rsidR="0054179F" w:rsidRPr="00DC020C" w:rsidRDefault="00BA603D">
            <w:pPr>
              <w:pStyle w:val="ac"/>
              <w:spacing w:line="240" w:lineRule="auto"/>
              <w:rPr>
                <w:color w:val="auto"/>
              </w:rPr>
            </w:pPr>
            <w:r w:rsidRPr="00DC020C">
              <w:rPr>
                <w:rFonts w:hint="eastAsia"/>
                <w:color w:val="auto"/>
              </w:rPr>
              <w:t>0</w:t>
            </w:r>
          </w:p>
        </w:tc>
        <w:tc>
          <w:tcPr>
            <w:tcW w:w="1390" w:type="dxa"/>
            <w:gridSpan w:val="2"/>
            <w:tcBorders>
              <w:top w:val="single" w:sz="4" w:space="0" w:color="auto"/>
              <w:left w:val="nil"/>
              <w:bottom w:val="single" w:sz="4" w:space="0" w:color="auto"/>
              <w:right w:val="nil"/>
            </w:tcBorders>
          </w:tcPr>
          <w:p w14:paraId="367C2202" w14:textId="77777777" w:rsidR="0054179F" w:rsidRPr="00DC020C" w:rsidRDefault="00BA603D">
            <w:pPr>
              <w:pStyle w:val="ac"/>
              <w:spacing w:line="240" w:lineRule="auto"/>
              <w:rPr>
                <w:color w:val="auto"/>
              </w:rPr>
            </w:pPr>
            <w:r w:rsidRPr="00DC020C">
              <w:rPr>
                <w:rFonts w:hint="eastAsia"/>
                <w:color w:val="auto"/>
              </w:rPr>
              <w:t>0</w:t>
            </w:r>
          </w:p>
        </w:tc>
        <w:tc>
          <w:tcPr>
            <w:tcW w:w="1390" w:type="dxa"/>
            <w:gridSpan w:val="3"/>
            <w:tcBorders>
              <w:top w:val="single" w:sz="4" w:space="0" w:color="auto"/>
              <w:left w:val="nil"/>
              <w:bottom w:val="single" w:sz="4" w:space="0" w:color="auto"/>
              <w:right w:val="nil"/>
            </w:tcBorders>
          </w:tcPr>
          <w:p w14:paraId="53317999" w14:textId="77777777" w:rsidR="0054179F" w:rsidRPr="00DC020C" w:rsidRDefault="00BA603D">
            <w:pPr>
              <w:pStyle w:val="ac"/>
              <w:spacing w:line="240" w:lineRule="auto"/>
              <w:rPr>
                <w:color w:val="auto"/>
              </w:rPr>
            </w:pPr>
            <w:r w:rsidRPr="00DC020C">
              <w:rPr>
                <w:rFonts w:hint="eastAsia"/>
                <w:color w:val="auto"/>
              </w:rPr>
              <w:t>0</w:t>
            </w:r>
          </w:p>
        </w:tc>
        <w:tc>
          <w:tcPr>
            <w:tcW w:w="1391" w:type="dxa"/>
            <w:gridSpan w:val="2"/>
            <w:tcBorders>
              <w:top w:val="single" w:sz="4" w:space="0" w:color="auto"/>
              <w:left w:val="nil"/>
              <w:bottom w:val="single" w:sz="4" w:space="0" w:color="auto"/>
              <w:right w:val="nil"/>
            </w:tcBorders>
          </w:tcPr>
          <w:p w14:paraId="2C12B860" w14:textId="77777777" w:rsidR="0054179F" w:rsidRPr="00DC020C" w:rsidRDefault="00BA603D">
            <w:pPr>
              <w:pStyle w:val="ac"/>
              <w:spacing w:line="240" w:lineRule="auto"/>
              <w:rPr>
                <w:color w:val="auto"/>
              </w:rPr>
            </w:pPr>
            <w:r w:rsidRPr="00DC020C">
              <w:rPr>
                <w:rFonts w:hint="eastAsia"/>
                <w:color w:val="auto"/>
              </w:rPr>
              <w:t>95340.54</w:t>
            </w:r>
          </w:p>
        </w:tc>
      </w:tr>
      <w:tr w:rsidR="0054179F" w:rsidRPr="00DC020C" w14:paraId="295F1F8E" w14:textId="77777777" w:rsidTr="004F5CF8">
        <w:trPr>
          <w:trHeight w:val="108"/>
        </w:trPr>
        <w:tc>
          <w:tcPr>
            <w:tcW w:w="1242" w:type="dxa"/>
            <w:vMerge w:val="restart"/>
            <w:tcBorders>
              <w:top w:val="single" w:sz="4" w:space="0" w:color="auto"/>
              <w:left w:val="nil"/>
              <w:right w:val="nil"/>
            </w:tcBorders>
          </w:tcPr>
          <w:p w14:paraId="335FE393" w14:textId="77777777" w:rsidR="0054179F" w:rsidRPr="00DC020C" w:rsidRDefault="0054179F">
            <w:pPr>
              <w:pStyle w:val="ac"/>
              <w:spacing w:line="240" w:lineRule="auto"/>
              <w:rPr>
                <w:color w:val="auto"/>
              </w:rPr>
            </w:pPr>
          </w:p>
          <w:p w14:paraId="00AA5EC4" w14:textId="77777777" w:rsidR="0054179F" w:rsidRPr="00DC020C" w:rsidRDefault="0054179F">
            <w:pPr>
              <w:pStyle w:val="ac"/>
              <w:spacing w:line="240" w:lineRule="auto"/>
              <w:rPr>
                <w:color w:val="auto"/>
              </w:rPr>
            </w:pPr>
          </w:p>
          <w:p w14:paraId="230228F2" w14:textId="77777777" w:rsidR="0054179F" w:rsidRPr="00DC020C" w:rsidRDefault="00BA603D">
            <w:pPr>
              <w:pStyle w:val="ac"/>
              <w:spacing w:line="240" w:lineRule="auto"/>
              <w:rPr>
                <w:color w:val="auto"/>
              </w:rPr>
            </w:pPr>
            <w:r w:rsidRPr="00DC020C">
              <w:rPr>
                <w:rFonts w:hint="eastAsia"/>
                <w:color w:val="auto"/>
              </w:rPr>
              <w:t>垃圾转运</w:t>
            </w:r>
          </w:p>
        </w:tc>
        <w:tc>
          <w:tcPr>
            <w:tcW w:w="1327" w:type="dxa"/>
            <w:tcBorders>
              <w:top w:val="single" w:sz="4" w:space="0" w:color="auto"/>
              <w:left w:val="nil"/>
              <w:bottom w:val="single" w:sz="4" w:space="0" w:color="auto"/>
              <w:right w:val="nil"/>
            </w:tcBorders>
          </w:tcPr>
          <w:p w14:paraId="24E9980B" w14:textId="77777777" w:rsidR="0054179F" w:rsidRPr="00DC020C" w:rsidRDefault="00BA603D">
            <w:pPr>
              <w:pStyle w:val="ac"/>
              <w:spacing w:line="240" w:lineRule="auto"/>
              <w:rPr>
                <w:color w:val="auto"/>
              </w:rPr>
            </w:pPr>
            <w:r w:rsidRPr="00DC020C">
              <w:rPr>
                <w:color w:val="auto"/>
              </w:rPr>
              <w:t>普通转运</w:t>
            </w:r>
          </w:p>
        </w:tc>
        <w:tc>
          <w:tcPr>
            <w:tcW w:w="262" w:type="dxa"/>
            <w:tcBorders>
              <w:top w:val="single" w:sz="4" w:space="0" w:color="auto"/>
              <w:left w:val="nil"/>
              <w:bottom w:val="single" w:sz="4" w:space="0" w:color="auto"/>
              <w:right w:val="nil"/>
            </w:tcBorders>
          </w:tcPr>
          <w:p w14:paraId="307AB1F4" w14:textId="77777777" w:rsidR="0054179F" w:rsidRPr="00DC020C" w:rsidRDefault="0054179F">
            <w:pPr>
              <w:pStyle w:val="ac"/>
              <w:spacing w:line="240" w:lineRule="auto"/>
              <w:rPr>
                <w:color w:val="auto"/>
              </w:rPr>
            </w:pPr>
          </w:p>
        </w:tc>
        <w:tc>
          <w:tcPr>
            <w:tcW w:w="1295" w:type="dxa"/>
            <w:tcBorders>
              <w:top w:val="single" w:sz="4" w:space="0" w:color="auto"/>
              <w:left w:val="nil"/>
              <w:bottom w:val="single" w:sz="4" w:space="0" w:color="auto"/>
              <w:right w:val="nil"/>
            </w:tcBorders>
          </w:tcPr>
          <w:p w14:paraId="6E09B890" w14:textId="77777777" w:rsidR="0054179F" w:rsidRPr="00DC020C" w:rsidRDefault="00BA603D">
            <w:pPr>
              <w:pStyle w:val="ac"/>
              <w:spacing w:line="240" w:lineRule="auto"/>
              <w:rPr>
                <w:color w:val="auto"/>
              </w:rPr>
            </w:pPr>
            <w:r w:rsidRPr="00DC020C">
              <w:rPr>
                <w:rFonts w:hint="eastAsia"/>
                <w:color w:val="auto"/>
              </w:rPr>
              <w:t>30055.63</w:t>
            </w:r>
          </w:p>
        </w:tc>
        <w:tc>
          <w:tcPr>
            <w:tcW w:w="1200" w:type="dxa"/>
            <w:tcBorders>
              <w:top w:val="single" w:sz="4" w:space="0" w:color="auto"/>
              <w:left w:val="nil"/>
              <w:bottom w:val="single" w:sz="4" w:space="0" w:color="auto"/>
              <w:right w:val="nil"/>
            </w:tcBorders>
          </w:tcPr>
          <w:p w14:paraId="05FA697C" w14:textId="77777777" w:rsidR="0054179F" w:rsidRPr="00DC020C" w:rsidRDefault="00BA603D">
            <w:pPr>
              <w:pStyle w:val="ac"/>
              <w:spacing w:line="240" w:lineRule="auto"/>
              <w:rPr>
                <w:color w:val="auto"/>
              </w:rPr>
            </w:pPr>
            <w:r w:rsidRPr="00DC020C">
              <w:rPr>
                <w:rFonts w:hint="eastAsia"/>
                <w:color w:val="auto"/>
              </w:rPr>
              <w:t>0</w:t>
            </w:r>
          </w:p>
        </w:tc>
        <w:tc>
          <w:tcPr>
            <w:tcW w:w="236" w:type="dxa"/>
            <w:gridSpan w:val="2"/>
            <w:tcBorders>
              <w:top w:val="single" w:sz="4" w:space="0" w:color="auto"/>
              <w:left w:val="nil"/>
              <w:bottom w:val="single" w:sz="4" w:space="0" w:color="auto"/>
              <w:right w:val="nil"/>
            </w:tcBorders>
          </w:tcPr>
          <w:p w14:paraId="72AD6AF9" w14:textId="77777777" w:rsidR="0054179F" w:rsidRPr="00DC020C" w:rsidRDefault="0054179F">
            <w:pPr>
              <w:pStyle w:val="ac"/>
              <w:spacing w:line="240" w:lineRule="auto"/>
              <w:rPr>
                <w:color w:val="auto"/>
              </w:rPr>
            </w:pPr>
          </w:p>
        </w:tc>
        <w:tc>
          <w:tcPr>
            <w:tcW w:w="1032" w:type="dxa"/>
            <w:tcBorders>
              <w:top w:val="single" w:sz="4" w:space="0" w:color="auto"/>
              <w:left w:val="nil"/>
              <w:bottom w:val="single" w:sz="4" w:space="0" w:color="auto"/>
              <w:right w:val="nil"/>
            </w:tcBorders>
          </w:tcPr>
          <w:p w14:paraId="01EDC3C1" w14:textId="77777777" w:rsidR="0054179F" w:rsidRPr="00DC020C" w:rsidRDefault="00BA603D">
            <w:pPr>
              <w:pStyle w:val="ac"/>
              <w:spacing w:line="240" w:lineRule="auto"/>
              <w:rPr>
                <w:color w:val="auto"/>
              </w:rPr>
            </w:pPr>
            <w:r w:rsidRPr="00DC020C">
              <w:rPr>
                <w:rFonts w:hint="eastAsia"/>
                <w:color w:val="auto"/>
              </w:rPr>
              <w:t>0</w:t>
            </w:r>
          </w:p>
        </w:tc>
        <w:tc>
          <w:tcPr>
            <w:tcW w:w="358" w:type="dxa"/>
            <w:gridSpan w:val="2"/>
            <w:tcBorders>
              <w:top w:val="single" w:sz="4" w:space="0" w:color="auto"/>
              <w:left w:val="nil"/>
              <w:bottom w:val="single" w:sz="4" w:space="0" w:color="auto"/>
              <w:right w:val="nil"/>
            </w:tcBorders>
          </w:tcPr>
          <w:p w14:paraId="197B68CE" w14:textId="77777777" w:rsidR="0054179F" w:rsidRPr="00DC020C" w:rsidRDefault="0054179F">
            <w:pPr>
              <w:pStyle w:val="ac"/>
              <w:spacing w:line="240" w:lineRule="auto"/>
              <w:rPr>
                <w:color w:val="auto"/>
              </w:rPr>
            </w:pPr>
          </w:p>
        </w:tc>
        <w:tc>
          <w:tcPr>
            <w:tcW w:w="1391" w:type="dxa"/>
            <w:gridSpan w:val="2"/>
            <w:tcBorders>
              <w:top w:val="single" w:sz="4" w:space="0" w:color="auto"/>
              <w:left w:val="nil"/>
              <w:bottom w:val="single" w:sz="4" w:space="0" w:color="auto"/>
              <w:right w:val="nil"/>
            </w:tcBorders>
          </w:tcPr>
          <w:p w14:paraId="2E706854" w14:textId="77777777" w:rsidR="0054179F" w:rsidRPr="00DC020C" w:rsidRDefault="00BA603D">
            <w:pPr>
              <w:pStyle w:val="ac"/>
              <w:spacing w:line="240" w:lineRule="auto"/>
              <w:rPr>
                <w:color w:val="auto"/>
              </w:rPr>
            </w:pPr>
            <w:r w:rsidRPr="00DC020C">
              <w:rPr>
                <w:rFonts w:hint="eastAsia"/>
                <w:color w:val="auto"/>
              </w:rPr>
              <w:t>0</w:t>
            </w:r>
          </w:p>
        </w:tc>
      </w:tr>
      <w:tr w:rsidR="0054179F" w:rsidRPr="00DC020C" w14:paraId="0AD3B422" w14:textId="77777777" w:rsidTr="004F5CF8">
        <w:trPr>
          <w:trHeight w:val="252"/>
        </w:trPr>
        <w:tc>
          <w:tcPr>
            <w:tcW w:w="1242" w:type="dxa"/>
            <w:vMerge/>
            <w:tcBorders>
              <w:left w:val="nil"/>
              <w:right w:val="nil"/>
            </w:tcBorders>
          </w:tcPr>
          <w:p w14:paraId="414A578A" w14:textId="77777777" w:rsidR="0054179F" w:rsidRPr="00DC020C" w:rsidRDefault="0054179F">
            <w:pPr>
              <w:pStyle w:val="ac"/>
              <w:spacing w:line="240" w:lineRule="auto"/>
              <w:rPr>
                <w:color w:val="auto"/>
              </w:rPr>
            </w:pPr>
          </w:p>
        </w:tc>
        <w:tc>
          <w:tcPr>
            <w:tcW w:w="1327" w:type="dxa"/>
            <w:tcBorders>
              <w:top w:val="single" w:sz="4" w:space="0" w:color="auto"/>
              <w:left w:val="nil"/>
              <w:bottom w:val="single" w:sz="4" w:space="0" w:color="auto"/>
              <w:right w:val="nil"/>
            </w:tcBorders>
          </w:tcPr>
          <w:p w14:paraId="5C0D1183" w14:textId="77777777" w:rsidR="0054179F" w:rsidRPr="00DC020C" w:rsidRDefault="00BA603D">
            <w:pPr>
              <w:pStyle w:val="ac"/>
              <w:spacing w:line="240" w:lineRule="auto"/>
              <w:rPr>
                <w:color w:val="auto"/>
              </w:rPr>
            </w:pPr>
            <w:r w:rsidRPr="00DC020C">
              <w:rPr>
                <w:rFonts w:hint="eastAsia"/>
                <w:color w:val="auto"/>
              </w:rPr>
              <w:t>中心城区全量转运</w:t>
            </w:r>
          </w:p>
        </w:tc>
        <w:tc>
          <w:tcPr>
            <w:tcW w:w="262" w:type="dxa"/>
            <w:tcBorders>
              <w:top w:val="single" w:sz="4" w:space="0" w:color="auto"/>
              <w:left w:val="nil"/>
              <w:bottom w:val="single" w:sz="4" w:space="0" w:color="auto"/>
              <w:right w:val="nil"/>
            </w:tcBorders>
          </w:tcPr>
          <w:p w14:paraId="7C65BA42" w14:textId="77777777" w:rsidR="0054179F" w:rsidRPr="00DC020C" w:rsidRDefault="0054179F">
            <w:pPr>
              <w:pStyle w:val="ac"/>
              <w:spacing w:line="240" w:lineRule="auto"/>
              <w:rPr>
                <w:color w:val="auto"/>
              </w:rPr>
            </w:pPr>
          </w:p>
        </w:tc>
        <w:tc>
          <w:tcPr>
            <w:tcW w:w="1295" w:type="dxa"/>
            <w:tcBorders>
              <w:top w:val="single" w:sz="4" w:space="0" w:color="auto"/>
              <w:left w:val="nil"/>
              <w:bottom w:val="single" w:sz="4" w:space="0" w:color="auto"/>
              <w:right w:val="nil"/>
            </w:tcBorders>
          </w:tcPr>
          <w:p w14:paraId="65A776DA" w14:textId="77777777" w:rsidR="0054179F" w:rsidRPr="00DC020C" w:rsidRDefault="00BA603D">
            <w:pPr>
              <w:pStyle w:val="ac"/>
              <w:spacing w:line="240" w:lineRule="auto"/>
              <w:rPr>
                <w:color w:val="auto"/>
              </w:rPr>
            </w:pPr>
            <w:r w:rsidRPr="00DC020C">
              <w:rPr>
                <w:rFonts w:hint="eastAsia"/>
                <w:color w:val="auto"/>
              </w:rPr>
              <w:t>0</w:t>
            </w:r>
          </w:p>
        </w:tc>
        <w:tc>
          <w:tcPr>
            <w:tcW w:w="1200" w:type="dxa"/>
            <w:tcBorders>
              <w:top w:val="single" w:sz="4" w:space="0" w:color="auto"/>
              <w:left w:val="nil"/>
              <w:bottom w:val="single" w:sz="4" w:space="0" w:color="auto"/>
              <w:right w:val="nil"/>
            </w:tcBorders>
          </w:tcPr>
          <w:p w14:paraId="64877338" w14:textId="77777777" w:rsidR="0054179F" w:rsidRPr="00DC020C" w:rsidRDefault="00BA603D">
            <w:pPr>
              <w:pStyle w:val="ac"/>
              <w:spacing w:line="240" w:lineRule="auto"/>
              <w:rPr>
                <w:color w:val="auto"/>
              </w:rPr>
            </w:pPr>
            <w:r w:rsidRPr="00DC020C">
              <w:rPr>
                <w:rFonts w:hint="eastAsia"/>
                <w:color w:val="auto"/>
              </w:rPr>
              <w:t>28251.74</w:t>
            </w:r>
          </w:p>
        </w:tc>
        <w:tc>
          <w:tcPr>
            <w:tcW w:w="236" w:type="dxa"/>
            <w:gridSpan w:val="2"/>
            <w:tcBorders>
              <w:top w:val="single" w:sz="4" w:space="0" w:color="auto"/>
              <w:left w:val="nil"/>
              <w:bottom w:val="single" w:sz="4" w:space="0" w:color="auto"/>
              <w:right w:val="nil"/>
            </w:tcBorders>
          </w:tcPr>
          <w:p w14:paraId="3B5C0602" w14:textId="77777777" w:rsidR="0054179F" w:rsidRPr="00DC020C" w:rsidRDefault="0054179F">
            <w:pPr>
              <w:pStyle w:val="ac"/>
              <w:spacing w:line="240" w:lineRule="auto"/>
              <w:rPr>
                <w:color w:val="auto"/>
              </w:rPr>
            </w:pPr>
          </w:p>
        </w:tc>
        <w:tc>
          <w:tcPr>
            <w:tcW w:w="1032" w:type="dxa"/>
            <w:tcBorders>
              <w:top w:val="single" w:sz="4" w:space="0" w:color="auto"/>
              <w:left w:val="nil"/>
              <w:bottom w:val="single" w:sz="4" w:space="0" w:color="auto"/>
              <w:right w:val="nil"/>
            </w:tcBorders>
          </w:tcPr>
          <w:p w14:paraId="545F4C53" w14:textId="77777777" w:rsidR="0054179F" w:rsidRPr="00DC020C" w:rsidRDefault="00BA603D">
            <w:pPr>
              <w:pStyle w:val="ac"/>
              <w:spacing w:line="240" w:lineRule="auto"/>
              <w:rPr>
                <w:color w:val="auto"/>
              </w:rPr>
            </w:pPr>
            <w:r w:rsidRPr="00DC020C">
              <w:rPr>
                <w:rFonts w:hint="eastAsia"/>
                <w:color w:val="auto"/>
              </w:rPr>
              <w:t>0</w:t>
            </w:r>
          </w:p>
        </w:tc>
        <w:tc>
          <w:tcPr>
            <w:tcW w:w="358" w:type="dxa"/>
            <w:gridSpan w:val="2"/>
            <w:tcBorders>
              <w:top w:val="single" w:sz="4" w:space="0" w:color="auto"/>
              <w:left w:val="nil"/>
              <w:bottom w:val="single" w:sz="4" w:space="0" w:color="auto"/>
              <w:right w:val="nil"/>
            </w:tcBorders>
          </w:tcPr>
          <w:p w14:paraId="66FFDE92" w14:textId="77777777" w:rsidR="0054179F" w:rsidRPr="00DC020C" w:rsidRDefault="0054179F">
            <w:pPr>
              <w:pStyle w:val="ac"/>
              <w:spacing w:line="240" w:lineRule="auto"/>
              <w:rPr>
                <w:color w:val="auto"/>
              </w:rPr>
            </w:pPr>
          </w:p>
        </w:tc>
        <w:tc>
          <w:tcPr>
            <w:tcW w:w="1391" w:type="dxa"/>
            <w:gridSpan w:val="2"/>
            <w:tcBorders>
              <w:top w:val="single" w:sz="4" w:space="0" w:color="auto"/>
              <w:left w:val="nil"/>
              <w:bottom w:val="single" w:sz="4" w:space="0" w:color="auto"/>
              <w:right w:val="nil"/>
            </w:tcBorders>
          </w:tcPr>
          <w:p w14:paraId="010A7FC1" w14:textId="77777777" w:rsidR="0054179F" w:rsidRPr="00DC020C" w:rsidRDefault="00BA603D">
            <w:pPr>
              <w:pStyle w:val="ac"/>
              <w:spacing w:line="240" w:lineRule="auto"/>
              <w:rPr>
                <w:color w:val="auto"/>
              </w:rPr>
            </w:pPr>
            <w:r w:rsidRPr="00DC020C">
              <w:rPr>
                <w:rFonts w:hint="eastAsia"/>
                <w:color w:val="auto"/>
              </w:rPr>
              <w:t>0</w:t>
            </w:r>
          </w:p>
        </w:tc>
      </w:tr>
      <w:tr w:rsidR="0054179F" w:rsidRPr="00DC020C" w14:paraId="4E2D7BE6" w14:textId="77777777" w:rsidTr="004F5CF8">
        <w:trPr>
          <w:trHeight w:val="288"/>
        </w:trPr>
        <w:tc>
          <w:tcPr>
            <w:tcW w:w="1242" w:type="dxa"/>
            <w:vMerge/>
            <w:tcBorders>
              <w:left w:val="nil"/>
              <w:bottom w:val="single" w:sz="4" w:space="0" w:color="auto"/>
              <w:right w:val="nil"/>
            </w:tcBorders>
          </w:tcPr>
          <w:p w14:paraId="76B2257C" w14:textId="77777777" w:rsidR="0054179F" w:rsidRPr="00DC020C" w:rsidRDefault="0054179F">
            <w:pPr>
              <w:pStyle w:val="ac"/>
              <w:spacing w:line="240" w:lineRule="auto"/>
              <w:rPr>
                <w:color w:val="auto"/>
              </w:rPr>
            </w:pPr>
          </w:p>
        </w:tc>
        <w:tc>
          <w:tcPr>
            <w:tcW w:w="1327" w:type="dxa"/>
            <w:tcBorders>
              <w:top w:val="single" w:sz="4" w:space="0" w:color="auto"/>
              <w:left w:val="nil"/>
              <w:bottom w:val="single" w:sz="4" w:space="0" w:color="auto"/>
              <w:right w:val="nil"/>
            </w:tcBorders>
          </w:tcPr>
          <w:p w14:paraId="2B55070A" w14:textId="77777777" w:rsidR="0054179F" w:rsidRPr="00DC020C" w:rsidRDefault="00BA603D">
            <w:pPr>
              <w:pStyle w:val="ac"/>
              <w:spacing w:line="240" w:lineRule="auto"/>
              <w:rPr>
                <w:color w:val="auto"/>
              </w:rPr>
            </w:pPr>
            <w:r w:rsidRPr="00DC020C">
              <w:rPr>
                <w:rFonts w:hint="eastAsia"/>
                <w:color w:val="auto"/>
              </w:rPr>
              <w:t>中心城区干垃圾转运</w:t>
            </w:r>
          </w:p>
        </w:tc>
        <w:tc>
          <w:tcPr>
            <w:tcW w:w="262" w:type="dxa"/>
            <w:tcBorders>
              <w:top w:val="single" w:sz="4" w:space="0" w:color="auto"/>
              <w:left w:val="nil"/>
              <w:bottom w:val="single" w:sz="4" w:space="0" w:color="auto"/>
              <w:right w:val="nil"/>
            </w:tcBorders>
          </w:tcPr>
          <w:p w14:paraId="77FBC599" w14:textId="77777777" w:rsidR="0054179F" w:rsidRPr="00DC020C" w:rsidRDefault="0054179F">
            <w:pPr>
              <w:pStyle w:val="ac"/>
              <w:spacing w:line="240" w:lineRule="auto"/>
              <w:rPr>
                <w:color w:val="auto"/>
              </w:rPr>
            </w:pPr>
          </w:p>
        </w:tc>
        <w:tc>
          <w:tcPr>
            <w:tcW w:w="1295" w:type="dxa"/>
            <w:tcBorders>
              <w:top w:val="single" w:sz="4" w:space="0" w:color="auto"/>
              <w:left w:val="nil"/>
              <w:bottom w:val="single" w:sz="4" w:space="0" w:color="auto"/>
              <w:right w:val="nil"/>
            </w:tcBorders>
          </w:tcPr>
          <w:p w14:paraId="10D87CEA" w14:textId="77777777" w:rsidR="0054179F" w:rsidRPr="00DC020C" w:rsidRDefault="00BA603D">
            <w:pPr>
              <w:pStyle w:val="ac"/>
              <w:spacing w:line="240" w:lineRule="auto"/>
              <w:rPr>
                <w:color w:val="auto"/>
              </w:rPr>
            </w:pPr>
            <w:r w:rsidRPr="00DC020C">
              <w:rPr>
                <w:rFonts w:hint="eastAsia"/>
                <w:color w:val="auto"/>
              </w:rPr>
              <w:t>0</w:t>
            </w:r>
          </w:p>
        </w:tc>
        <w:tc>
          <w:tcPr>
            <w:tcW w:w="1200" w:type="dxa"/>
            <w:tcBorders>
              <w:top w:val="single" w:sz="4" w:space="0" w:color="auto"/>
              <w:left w:val="nil"/>
              <w:bottom w:val="single" w:sz="4" w:space="0" w:color="auto"/>
              <w:right w:val="nil"/>
            </w:tcBorders>
          </w:tcPr>
          <w:p w14:paraId="5C3CDA13" w14:textId="77777777" w:rsidR="0054179F" w:rsidRPr="00DC020C" w:rsidRDefault="00BA603D">
            <w:pPr>
              <w:pStyle w:val="ac"/>
              <w:spacing w:line="240" w:lineRule="auto"/>
              <w:rPr>
                <w:color w:val="auto"/>
              </w:rPr>
            </w:pPr>
            <w:r w:rsidRPr="00DC020C">
              <w:rPr>
                <w:rFonts w:hint="eastAsia"/>
                <w:color w:val="auto"/>
              </w:rPr>
              <w:t>0</w:t>
            </w:r>
          </w:p>
        </w:tc>
        <w:tc>
          <w:tcPr>
            <w:tcW w:w="236" w:type="dxa"/>
            <w:gridSpan w:val="2"/>
            <w:tcBorders>
              <w:top w:val="single" w:sz="4" w:space="0" w:color="auto"/>
              <w:left w:val="nil"/>
              <w:bottom w:val="single" w:sz="4" w:space="0" w:color="auto"/>
              <w:right w:val="nil"/>
            </w:tcBorders>
          </w:tcPr>
          <w:p w14:paraId="2586E62B" w14:textId="77777777" w:rsidR="0054179F" w:rsidRPr="00DC020C" w:rsidRDefault="0054179F">
            <w:pPr>
              <w:pStyle w:val="ac"/>
              <w:spacing w:line="240" w:lineRule="auto"/>
              <w:rPr>
                <w:color w:val="auto"/>
              </w:rPr>
            </w:pPr>
          </w:p>
        </w:tc>
        <w:tc>
          <w:tcPr>
            <w:tcW w:w="1032" w:type="dxa"/>
            <w:tcBorders>
              <w:top w:val="single" w:sz="4" w:space="0" w:color="auto"/>
              <w:left w:val="nil"/>
              <w:bottom w:val="single" w:sz="4" w:space="0" w:color="auto"/>
              <w:right w:val="nil"/>
            </w:tcBorders>
          </w:tcPr>
          <w:p w14:paraId="4338BC3D" w14:textId="77777777" w:rsidR="0054179F" w:rsidRPr="00DC020C" w:rsidRDefault="00BA603D">
            <w:pPr>
              <w:pStyle w:val="ac"/>
              <w:spacing w:line="240" w:lineRule="auto"/>
              <w:rPr>
                <w:color w:val="auto"/>
              </w:rPr>
            </w:pPr>
            <w:r w:rsidRPr="00DC020C">
              <w:rPr>
                <w:rFonts w:hint="eastAsia"/>
                <w:color w:val="auto"/>
              </w:rPr>
              <w:t>11300.70</w:t>
            </w:r>
          </w:p>
        </w:tc>
        <w:tc>
          <w:tcPr>
            <w:tcW w:w="358" w:type="dxa"/>
            <w:gridSpan w:val="2"/>
            <w:tcBorders>
              <w:top w:val="single" w:sz="4" w:space="0" w:color="auto"/>
              <w:left w:val="nil"/>
              <w:bottom w:val="single" w:sz="4" w:space="0" w:color="auto"/>
              <w:right w:val="nil"/>
            </w:tcBorders>
          </w:tcPr>
          <w:p w14:paraId="729A47F9" w14:textId="77777777" w:rsidR="0054179F" w:rsidRPr="00DC020C" w:rsidRDefault="0054179F">
            <w:pPr>
              <w:pStyle w:val="ac"/>
              <w:spacing w:line="240" w:lineRule="auto"/>
              <w:rPr>
                <w:color w:val="auto"/>
              </w:rPr>
            </w:pPr>
          </w:p>
        </w:tc>
        <w:tc>
          <w:tcPr>
            <w:tcW w:w="1391" w:type="dxa"/>
            <w:gridSpan w:val="2"/>
            <w:tcBorders>
              <w:top w:val="single" w:sz="4" w:space="0" w:color="auto"/>
              <w:left w:val="nil"/>
              <w:bottom w:val="single" w:sz="4" w:space="0" w:color="auto"/>
              <w:right w:val="nil"/>
            </w:tcBorders>
          </w:tcPr>
          <w:p w14:paraId="23C8172A" w14:textId="77777777" w:rsidR="0054179F" w:rsidRPr="00DC020C" w:rsidRDefault="00BA603D">
            <w:pPr>
              <w:pStyle w:val="ac"/>
              <w:spacing w:line="240" w:lineRule="auto"/>
              <w:rPr>
                <w:color w:val="auto"/>
              </w:rPr>
            </w:pPr>
            <w:r w:rsidRPr="00DC020C">
              <w:rPr>
                <w:rFonts w:hint="eastAsia"/>
                <w:color w:val="auto"/>
              </w:rPr>
              <w:t>11300.70</w:t>
            </w:r>
          </w:p>
        </w:tc>
      </w:tr>
      <w:tr w:rsidR="0054179F" w:rsidRPr="00DC020C" w14:paraId="40E75AA7" w14:textId="77777777" w:rsidTr="004F5CF8">
        <w:trPr>
          <w:trHeight w:val="180"/>
        </w:trPr>
        <w:tc>
          <w:tcPr>
            <w:tcW w:w="1242" w:type="dxa"/>
            <w:tcBorders>
              <w:top w:val="single" w:sz="4" w:space="0" w:color="auto"/>
              <w:left w:val="nil"/>
              <w:bottom w:val="single" w:sz="18" w:space="0" w:color="auto"/>
              <w:right w:val="nil"/>
            </w:tcBorders>
          </w:tcPr>
          <w:p w14:paraId="41F717FF" w14:textId="77777777" w:rsidR="0054179F" w:rsidRPr="00DC020C" w:rsidRDefault="00BA603D">
            <w:pPr>
              <w:pStyle w:val="ac"/>
              <w:spacing w:line="240" w:lineRule="auto"/>
              <w:rPr>
                <w:color w:val="auto"/>
              </w:rPr>
            </w:pPr>
            <w:r w:rsidRPr="00DC020C">
              <w:rPr>
                <w:rFonts w:hint="eastAsia"/>
                <w:color w:val="auto"/>
              </w:rPr>
              <w:t>合计</w:t>
            </w:r>
          </w:p>
        </w:tc>
        <w:tc>
          <w:tcPr>
            <w:tcW w:w="1327" w:type="dxa"/>
            <w:tcBorders>
              <w:top w:val="single" w:sz="4" w:space="0" w:color="auto"/>
              <w:left w:val="nil"/>
              <w:bottom w:val="single" w:sz="18" w:space="0" w:color="auto"/>
              <w:right w:val="nil"/>
            </w:tcBorders>
          </w:tcPr>
          <w:p w14:paraId="3F606BA0" w14:textId="77777777" w:rsidR="0054179F" w:rsidRPr="00DC020C" w:rsidRDefault="0054179F">
            <w:pPr>
              <w:pStyle w:val="ac"/>
              <w:spacing w:line="240" w:lineRule="auto"/>
              <w:rPr>
                <w:color w:val="auto"/>
              </w:rPr>
            </w:pPr>
          </w:p>
        </w:tc>
        <w:tc>
          <w:tcPr>
            <w:tcW w:w="262" w:type="dxa"/>
            <w:tcBorders>
              <w:top w:val="single" w:sz="4" w:space="0" w:color="auto"/>
              <w:left w:val="nil"/>
              <w:bottom w:val="single" w:sz="18" w:space="0" w:color="auto"/>
              <w:right w:val="nil"/>
            </w:tcBorders>
          </w:tcPr>
          <w:p w14:paraId="710DB8BB" w14:textId="77777777" w:rsidR="0054179F" w:rsidRPr="00DC020C" w:rsidRDefault="0054179F">
            <w:pPr>
              <w:pStyle w:val="ac"/>
              <w:spacing w:line="240" w:lineRule="auto"/>
              <w:rPr>
                <w:color w:val="auto"/>
              </w:rPr>
            </w:pPr>
          </w:p>
        </w:tc>
        <w:tc>
          <w:tcPr>
            <w:tcW w:w="1295" w:type="dxa"/>
            <w:tcBorders>
              <w:top w:val="single" w:sz="4" w:space="0" w:color="auto"/>
              <w:left w:val="nil"/>
              <w:bottom w:val="single" w:sz="18" w:space="0" w:color="auto"/>
              <w:right w:val="nil"/>
            </w:tcBorders>
          </w:tcPr>
          <w:p w14:paraId="3674D572" w14:textId="77777777" w:rsidR="0054179F" w:rsidRPr="00DC020C" w:rsidRDefault="00BA603D">
            <w:pPr>
              <w:pStyle w:val="ac"/>
              <w:spacing w:line="240" w:lineRule="auto"/>
              <w:rPr>
                <w:color w:val="auto"/>
              </w:rPr>
            </w:pPr>
            <w:r w:rsidRPr="00DC020C">
              <w:rPr>
                <w:rFonts w:hint="eastAsia"/>
                <w:color w:val="auto"/>
              </w:rPr>
              <w:t>308742.87</w:t>
            </w:r>
          </w:p>
        </w:tc>
        <w:tc>
          <w:tcPr>
            <w:tcW w:w="1200" w:type="dxa"/>
            <w:tcBorders>
              <w:top w:val="single" w:sz="4" w:space="0" w:color="auto"/>
              <w:left w:val="nil"/>
              <w:bottom w:val="single" w:sz="18" w:space="0" w:color="auto"/>
              <w:right w:val="nil"/>
            </w:tcBorders>
          </w:tcPr>
          <w:p w14:paraId="3B2D4577" w14:textId="77777777" w:rsidR="0054179F" w:rsidRPr="00DC020C" w:rsidRDefault="00BA603D">
            <w:pPr>
              <w:pStyle w:val="ac"/>
              <w:spacing w:line="240" w:lineRule="auto"/>
              <w:rPr>
                <w:color w:val="auto"/>
              </w:rPr>
            </w:pPr>
            <w:r w:rsidRPr="00DC020C">
              <w:rPr>
                <w:rFonts w:hint="eastAsia"/>
                <w:color w:val="auto"/>
              </w:rPr>
              <w:t>357092.85</w:t>
            </w:r>
          </w:p>
        </w:tc>
        <w:tc>
          <w:tcPr>
            <w:tcW w:w="236" w:type="dxa"/>
            <w:gridSpan w:val="2"/>
            <w:tcBorders>
              <w:top w:val="single" w:sz="4" w:space="0" w:color="auto"/>
              <w:left w:val="nil"/>
              <w:bottom w:val="single" w:sz="18" w:space="0" w:color="auto"/>
              <w:right w:val="nil"/>
            </w:tcBorders>
          </w:tcPr>
          <w:p w14:paraId="52CEB1E8" w14:textId="77777777" w:rsidR="0054179F" w:rsidRPr="00DC020C" w:rsidRDefault="0054179F">
            <w:pPr>
              <w:pStyle w:val="ac"/>
              <w:spacing w:line="240" w:lineRule="auto"/>
              <w:rPr>
                <w:color w:val="auto"/>
              </w:rPr>
            </w:pPr>
          </w:p>
        </w:tc>
        <w:tc>
          <w:tcPr>
            <w:tcW w:w="1032" w:type="dxa"/>
            <w:tcBorders>
              <w:top w:val="single" w:sz="4" w:space="0" w:color="auto"/>
              <w:left w:val="nil"/>
              <w:bottom w:val="single" w:sz="18" w:space="0" w:color="auto"/>
              <w:right w:val="nil"/>
            </w:tcBorders>
          </w:tcPr>
          <w:p w14:paraId="5E8BFCA7" w14:textId="77777777" w:rsidR="0054179F" w:rsidRPr="00DC020C" w:rsidRDefault="00BA603D">
            <w:pPr>
              <w:pStyle w:val="ac"/>
              <w:spacing w:line="240" w:lineRule="auto"/>
              <w:rPr>
                <w:color w:val="auto"/>
              </w:rPr>
            </w:pPr>
            <w:r w:rsidRPr="00DC020C">
              <w:rPr>
                <w:rFonts w:hint="eastAsia"/>
                <w:color w:val="auto"/>
              </w:rPr>
              <w:t>414230.56</w:t>
            </w:r>
          </w:p>
        </w:tc>
        <w:tc>
          <w:tcPr>
            <w:tcW w:w="358" w:type="dxa"/>
            <w:gridSpan w:val="2"/>
            <w:tcBorders>
              <w:top w:val="single" w:sz="4" w:space="0" w:color="auto"/>
              <w:left w:val="nil"/>
              <w:bottom w:val="single" w:sz="18" w:space="0" w:color="auto"/>
              <w:right w:val="nil"/>
            </w:tcBorders>
          </w:tcPr>
          <w:p w14:paraId="3B6877AC" w14:textId="77777777" w:rsidR="0054179F" w:rsidRPr="00DC020C" w:rsidRDefault="0054179F">
            <w:pPr>
              <w:pStyle w:val="ac"/>
              <w:spacing w:line="240" w:lineRule="auto"/>
              <w:rPr>
                <w:color w:val="auto"/>
              </w:rPr>
            </w:pPr>
          </w:p>
        </w:tc>
        <w:tc>
          <w:tcPr>
            <w:tcW w:w="1391" w:type="dxa"/>
            <w:gridSpan w:val="2"/>
            <w:tcBorders>
              <w:top w:val="single" w:sz="4" w:space="0" w:color="auto"/>
              <w:left w:val="nil"/>
              <w:bottom w:val="single" w:sz="18" w:space="0" w:color="auto"/>
              <w:right w:val="nil"/>
            </w:tcBorders>
          </w:tcPr>
          <w:p w14:paraId="31C3D5A1" w14:textId="77777777" w:rsidR="0054179F" w:rsidRPr="00DC020C" w:rsidRDefault="00BA603D">
            <w:pPr>
              <w:pStyle w:val="ac"/>
              <w:spacing w:line="240" w:lineRule="auto"/>
              <w:rPr>
                <w:color w:val="auto"/>
              </w:rPr>
            </w:pPr>
            <w:r w:rsidRPr="00DC020C">
              <w:rPr>
                <w:rFonts w:hint="eastAsia"/>
                <w:color w:val="auto"/>
              </w:rPr>
              <w:t>384828.15</w:t>
            </w:r>
          </w:p>
        </w:tc>
      </w:tr>
    </w:tbl>
    <w:p w14:paraId="068D985B" w14:textId="77777777" w:rsidR="0054179F" w:rsidRPr="00DC020C" w:rsidRDefault="00BA603D">
      <w:pPr>
        <w:widowControl/>
        <w:jc w:val="left"/>
        <w:rPr>
          <w:szCs w:val="21"/>
        </w:rPr>
      </w:pPr>
      <w:r w:rsidRPr="00DC020C">
        <w:rPr>
          <w:rFonts w:hint="eastAsia"/>
          <w:szCs w:val="21"/>
        </w:rPr>
        <w:t>[</w:t>
      </w:r>
      <w:r w:rsidRPr="00DC020C">
        <w:rPr>
          <w:szCs w:val="21"/>
        </w:rPr>
        <w:t>1</w:t>
      </w:r>
      <w:r w:rsidRPr="00DC020C">
        <w:rPr>
          <w:rFonts w:hint="eastAsia"/>
          <w:szCs w:val="21"/>
        </w:rPr>
        <w:t>]</w:t>
      </w:r>
      <w:r w:rsidRPr="00DC020C">
        <w:rPr>
          <w:szCs w:val="21"/>
        </w:rPr>
        <w:t>由于焚烧灰渣的体积仅为原来的</w:t>
      </w:r>
      <w:r w:rsidRPr="00DC020C">
        <w:rPr>
          <w:rFonts w:hint="eastAsia"/>
          <w:szCs w:val="21"/>
        </w:rPr>
        <w:t>10~</w:t>
      </w:r>
      <w:r w:rsidRPr="00DC020C">
        <w:rPr>
          <w:szCs w:val="21"/>
        </w:rPr>
        <w:t>15</w:t>
      </w:r>
      <w:r w:rsidRPr="00DC020C">
        <w:rPr>
          <w:rFonts w:hint="eastAsia"/>
          <w:szCs w:val="21"/>
        </w:rPr>
        <w:t>%</w:t>
      </w:r>
      <w:r w:rsidRPr="00DC020C">
        <w:rPr>
          <w:rFonts w:hint="eastAsia"/>
          <w:szCs w:val="21"/>
        </w:rPr>
        <w:t>，</w:t>
      </w:r>
      <w:r w:rsidRPr="00DC020C">
        <w:rPr>
          <w:szCs w:val="21"/>
        </w:rPr>
        <w:t>因此根据</w:t>
      </w:r>
      <w:r w:rsidRPr="00DC020C">
        <w:rPr>
          <w:rFonts w:hint="eastAsia"/>
          <w:szCs w:val="21"/>
        </w:rPr>
        <w:t>2016</w:t>
      </w:r>
      <w:r w:rsidRPr="00DC020C">
        <w:rPr>
          <w:rFonts w:hint="eastAsia"/>
          <w:szCs w:val="21"/>
        </w:rPr>
        <w:t>年深圳市垃圾清运量为</w:t>
      </w:r>
      <w:r w:rsidRPr="00DC020C">
        <w:rPr>
          <w:rFonts w:hint="eastAsia"/>
          <w:szCs w:val="21"/>
        </w:rPr>
        <w:t>584.7</w:t>
      </w:r>
      <w:r w:rsidRPr="00DC020C">
        <w:rPr>
          <w:rFonts w:hint="eastAsia"/>
          <w:szCs w:val="21"/>
        </w:rPr>
        <w:t>万吨，得灰</w:t>
      </w:r>
      <w:proofErr w:type="gramStart"/>
      <w:r w:rsidRPr="00DC020C">
        <w:rPr>
          <w:rFonts w:hint="eastAsia"/>
          <w:szCs w:val="21"/>
        </w:rPr>
        <w:t>渣产生</w:t>
      </w:r>
      <w:proofErr w:type="gramEnd"/>
      <w:r w:rsidRPr="00DC020C">
        <w:rPr>
          <w:rFonts w:hint="eastAsia"/>
          <w:szCs w:val="21"/>
        </w:rPr>
        <w:t>量为</w:t>
      </w:r>
      <w:r w:rsidRPr="00DC020C">
        <w:rPr>
          <w:rFonts w:hint="eastAsia"/>
          <w:szCs w:val="21"/>
        </w:rPr>
        <w:t>87.71</w:t>
      </w:r>
      <w:r w:rsidRPr="00DC020C">
        <w:rPr>
          <w:rFonts w:hint="eastAsia"/>
          <w:szCs w:val="21"/>
        </w:rPr>
        <w:t>万吨，故采取就近运输原则，首选下坪固体废弃物填埋场进行填埋即可满足填埋需求。</w:t>
      </w:r>
    </w:p>
    <w:p w14:paraId="011A8CD1" w14:textId="77777777" w:rsidR="00381F8C" w:rsidRDefault="008045FF" w:rsidP="00381F8C">
      <w:pPr>
        <w:pStyle w:val="3"/>
        <w:spacing w:line="240" w:lineRule="auto"/>
      </w:pPr>
      <w:bookmarkStart w:id="118" w:name="_Toc483950667"/>
      <w:r>
        <w:rPr>
          <w:rFonts w:hint="eastAsia"/>
        </w:rPr>
        <w:t>5.2.2</w:t>
      </w:r>
      <w:r w:rsidR="00BA603D" w:rsidRPr="00DC020C">
        <w:rPr>
          <w:rFonts w:hint="eastAsia"/>
        </w:rPr>
        <w:t>未来十年深圳市垃圾请运量的预测</w:t>
      </w:r>
      <w:bookmarkEnd w:id="118"/>
    </w:p>
    <w:p w14:paraId="7298D26A" w14:textId="77777777" w:rsidR="0054179F" w:rsidRPr="00381F8C" w:rsidRDefault="00BA603D" w:rsidP="00381F8C">
      <w:pPr>
        <w:rPr>
          <w:b/>
          <w:sz w:val="28"/>
          <w:szCs w:val="28"/>
        </w:rPr>
      </w:pPr>
      <w:r w:rsidRPr="00381F8C">
        <w:rPr>
          <w:rFonts w:hint="eastAsia"/>
          <w:b/>
          <w:sz w:val="28"/>
          <w:szCs w:val="28"/>
        </w:rPr>
        <w:t>（一）、影响因素分析</w:t>
      </w:r>
    </w:p>
    <w:p w14:paraId="6BCD17F4" w14:textId="77777777" w:rsidR="0054179F" w:rsidRPr="00DC020C" w:rsidRDefault="00BA603D">
      <w:pPr>
        <w:ind w:firstLineChars="200" w:firstLine="560"/>
        <w:rPr>
          <w:sz w:val="28"/>
          <w:szCs w:val="28"/>
        </w:rPr>
      </w:pPr>
      <w:r w:rsidRPr="00DC020C">
        <w:rPr>
          <w:rFonts w:hint="eastAsia"/>
          <w:sz w:val="28"/>
          <w:szCs w:val="28"/>
        </w:rPr>
        <w:t>城市生活</w:t>
      </w:r>
      <w:commentRangeStart w:id="119"/>
      <w:r w:rsidRPr="00DC020C">
        <w:rPr>
          <w:rFonts w:hint="eastAsia"/>
          <w:sz w:val="28"/>
          <w:szCs w:val="28"/>
        </w:rPr>
        <w:t>垃圾</w:t>
      </w:r>
      <w:commentRangeEnd w:id="119"/>
      <w:r w:rsidR="002C0966">
        <w:rPr>
          <w:rStyle w:val="af1"/>
        </w:rPr>
        <w:commentReference w:id="119"/>
      </w:r>
      <w:r w:rsidRPr="00DC020C">
        <w:rPr>
          <w:rFonts w:hint="eastAsia"/>
          <w:sz w:val="28"/>
          <w:szCs w:val="28"/>
        </w:rPr>
        <w:t>产生量的影响因素主要分为四类：内在因素、自然因素、个体因素和社会因素</w:t>
      </w:r>
      <w:r w:rsidR="00B12F72" w:rsidRPr="0081525E">
        <w:rPr>
          <w:rFonts w:hint="eastAsia"/>
          <w:sz w:val="28"/>
          <w:szCs w:val="28"/>
          <w:vertAlign w:val="superscript"/>
        </w:rPr>
        <w:t>[</w:t>
      </w:r>
      <w:r w:rsidR="0081525E" w:rsidRPr="0081525E">
        <w:rPr>
          <w:sz w:val="28"/>
          <w:szCs w:val="28"/>
          <w:vertAlign w:val="superscript"/>
        </w:rPr>
        <w:t>4</w:t>
      </w:r>
      <w:r w:rsidR="00B12F72" w:rsidRPr="0081525E">
        <w:rPr>
          <w:rFonts w:hint="eastAsia"/>
          <w:sz w:val="28"/>
          <w:szCs w:val="28"/>
          <w:vertAlign w:val="superscript"/>
        </w:rPr>
        <w:t>]</w:t>
      </w:r>
      <w:r w:rsidRPr="00DC020C">
        <w:rPr>
          <w:rFonts w:hint="eastAsia"/>
          <w:sz w:val="28"/>
          <w:szCs w:val="28"/>
        </w:rPr>
        <w:t>。内在因素是与垃圾产生量直接相关的因素，其变化对生活垃圾产生量的影响直接而迅速，如人口、经济发展水平、居民消费水平等。自然因素的影响主要指地域或季节造成生活垃圾产生量的差异，主要与城市能源结构有关。个体因素指垃圾产生个体间的生活习惯、环保意识等差异造成生活垃圾产生量不同。社会因素主要指与垃圾减量、回收利用相关的法律法规及制度等对垃圾产生系统产生约束从而影响垃圾产生量。在这四类影响因素中，内在因素对生活垃圾产生量的影响占主导地位。</w:t>
      </w:r>
    </w:p>
    <w:p w14:paraId="361CE327" w14:textId="77777777" w:rsidR="0054179F" w:rsidRPr="00DC020C" w:rsidRDefault="00BA603D">
      <w:pPr>
        <w:ind w:firstLineChars="200" w:firstLine="560"/>
        <w:rPr>
          <w:sz w:val="28"/>
          <w:szCs w:val="28"/>
        </w:rPr>
      </w:pPr>
      <w:r w:rsidRPr="00DC020C">
        <w:rPr>
          <w:rFonts w:hint="eastAsia"/>
          <w:sz w:val="28"/>
          <w:szCs w:val="28"/>
        </w:rPr>
        <w:t>综合考虑各社会经济因素对生活垃圾产量的影响程度、深圳市实际情况、统计数据的获取难度以及建模困难程度等因素，选取人口、经济发展水平、居民生活水平和垃圾收费情况等四大类社会经济因素作为生活垃圾产量模型的主要影响因素。</w:t>
      </w:r>
    </w:p>
    <w:p w14:paraId="0D431E39" w14:textId="77777777" w:rsidR="0054179F" w:rsidRPr="00DC020C" w:rsidRDefault="00BA603D">
      <w:pPr>
        <w:ind w:firstLineChars="200" w:firstLine="560"/>
        <w:rPr>
          <w:sz w:val="28"/>
          <w:szCs w:val="28"/>
        </w:rPr>
      </w:pPr>
      <w:r w:rsidRPr="00DC020C">
        <w:rPr>
          <w:rFonts w:hint="eastAsia"/>
          <w:sz w:val="28"/>
          <w:szCs w:val="28"/>
        </w:rPr>
        <w:t>一般来说，城市规模越大，聚居人口越多，产生的垃圾量也越多。但就人口系统内部而言</w:t>
      </w:r>
      <w:r w:rsidRPr="00DC020C">
        <w:rPr>
          <w:rFonts w:hint="eastAsia"/>
          <w:sz w:val="28"/>
          <w:szCs w:val="28"/>
        </w:rPr>
        <w:t xml:space="preserve">, </w:t>
      </w:r>
      <w:r w:rsidRPr="00DC020C">
        <w:rPr>
          <w:rFonts w:hint="eastAsia"/>
          <w:sz w:val="28"/>
          <w:szCs w:val="28"/>
        </w:rPr>
        <w:t>随着人口数量增加，人口密度也快速增长，当人口密度增加至一定程度，人均资源占有量下降，必然会对人口增长起到制约作用。</w:t>
      </w:r>
    </w:p>
    <w:p w14:paraId="62EB1605" w14:textId="77777777" w:rsidR="0054179F" w:rsidRPr="00DC020C" w:rsidRDefault="00BA603D">
      <w:pPr>
        <w:ind w:firstLineChars="200" w:firstLine="560"/>
        <w:rPr>
          <w:sz w:val="28"/>
          <w:szCs w:val="28"/>
        </w:rPr>
      </w:pPr>
      <w:r w:rsidRPr="00DC020C">
        <w:rPr>
          <w:rFonts w:hint="eastAsia"/>
          <w:sz w:val="28"/>
          <w:szCs w:val="28"/>
        </w:rPr>
        <w:t>经济发展水平对生活垃圾产量也有较大影响。经济越发达的地区，其工商业、制造业、贸易业等行业发展程度均较高，随之也会产生更多的生活垃圾。统计显示，美国等发达国家和地区早在</w:t>
      </w:r>
      <w:r w:rsidRPr="00DC020C">
        <w:rPr>
          <w:rFonts w:hint="eastAsia"/>
          <w:sz w:val="28"/>
          <w:szCs w:val="28"/>
        </w:rPr>
        <w:t>20</w:t>
      </w:r>
      <w:r w:rsidRPr="00DC020C">
        <w:rPr>
          <w:rFonts w:hint="eastAsia"/>
          <w:sz w:val="28"/>
          <w:szCs w:val="28"/>
        </w:rPr>
        <w:t>世纪</w:t>
      </w:r>
      <w:r w:rsidRPr="00DC020C">
        <w:rPr>
          <w:rFonts w:hint="eastAsia"/>
          <w:sz w:val="28"/>
          <w:szCs w:val="28"/>
        </w:rPr>
        <w:t>90</w:t>
      </w:r>
      <w:r w:rsidRPr="00DC020C">
        <w:rPr>
          <w:rFonts w:hint="eastAsia"/>
          <w:sz w:val="28"/>
          <w:szCs w:val="28"/>
        </w:rPr>
        <w:t>年代人均垃圾日产量就超过</w:t>
      </w:r>
      <w:r w:rsidRPr="00DC020C">
        <w:rPr>
          <w:rFonts w:hint="eastAsia"/>
          <w:sz w:val="28"/>
          <w:szCs w:val="28"/>
        </w:rPr>
        <w:t>2</w:t>
      </w:r>
      <w:r w:rsidRPr="00DC020C">
        <w:rPr>
          <w:rFonts w:hint="eastAsia"/>
          <w:sz w:val="28"/>
          <w:szCs w:val="28"/>
        </w:rPr>
        <w:t>千克，而当时中国人均垃圾日产量仅为</w:t>
      </w:r>
      <w:r w:rsidRPr="00DC020C">
        <w:rPr>
          <w:rFonts w:hint="eastAsia"/>
          <w:sz w:val="28"/>
          <w:szCs w:val="28"/>
        </w:rPr>
        <w:t>0.6</w:t>
      </w:r>
      <w:r w:rsidRPr="00DC020C">
        <w:rPr>
          <w:rFonts w:hint="eastAsia"/>
          <w:sz w:val="28"/>
          <w:szCs w:val="28"/>
        </w:rPr>
        <w:t>千克。</w:t>
      </w:r>
      <w:r w:rsidRPr="00DC020C">
        <w:rPr>
          <w:rFonts w:hint="eastAsia"/>
          <w:sz w:val="28"/>
          <w:szCs w:val="28"/>
        </w:rPr>
        <w:lastRenderedPageBreak/>
        <w:t>另外，经济发展水平直接影响居民生活水平，也会对生活垃圾产量产生较大影响。</w:t>
      </w:r>
    </w:p>
    <w:p w14:paraId="6FB8A930" w14:textId="77777777" w:rsidR="0054179F" w:rsidRPr="00DC020C" w:rsidRDefault="00BA603D">
      <w:pPr>
        <w:ind w:firstLineChars="200" w:firstLine="560"/>
        <w:rPr>
          <w:sz w:val="28"/>
          <w:szCs w:val="28"/>
        </w:rPr>
      </w:pPr>
      <w:r w:rsidRPr="00DC020C">
        <w:rPr>
          <w:rFonts w:hint="eastAsia"/>
          <w:sz w:val="28"/>
          <w:szCs w:val="28"/>
        </w:rPr>
        <w:t>居民生活水平，既包括城市居民的生活消费水平，也包括市场商品的品种和供应方式。例如，随着居民生活水平提高，市场上居民日常消费品包装也越来越复杂，随之引起了生活垃圾产生量的增加和组分的变化。另外，居民生活水平提高，其生活习惯必然会发生相应的变化，可能会产生更多的瓜果皮、剩菜剩饭</w:t>
      </w:r>
      <w:proofErr w:type="gramStart"/>
      <w:r w:rsidRPr="00DC020C">
        <w:rPr>
          <w:rFonts w:hint="eastAsia"/>
          <w:sz w:val="28"/>
          <w:szCs w:val="28"/>
        </w:rPr>
        <w:t>等厨余垃圾</w:t>
      </w:r>
      <w:proofErr w:type="gramEnd"/>
      <w:r w:rsidRPr="00DC020C">
        <w:rPr>
          <w:rFonts w:hint="eastAsia"/>
          <w:sz w:val="28"/>
          <w:szCs w:val="28"/>
        </w:rPr>
        <w:t>，生活垃圾产量也随之显著上升。但当居民生活水平提高到一定程度后，居民消费中几乎不产生垃圾的服务性消费或精神层面消费比重逐渐上升，此时，生活水平的提高对垃圾产量的影响又变得不十分显著。因此，居民生活水平提升，会使生活垃圾产量发生较复杂的变化，并使生活垃圾物理组成发生一定的改变。另一方面，有研究表明随着居民生活水平提高，居民的环保意识也会增强，在平时生活中会投入更多时间精力进行垃圾回收再利用，相反会导致生活垃圾产量下降。</w:t>
      </w:r>
    </w:p>
    <w:p w14:paraId="1A3F7B72" w14:textId="77777777" w:rsidR="00E57BF4" w:rsidRPr="00DC020C" w:rsidRDefault="00BA603D" w:rsidP="006C4EAB">
      <w:pPr>
        <w:ind w:firstLineChars="200" w:firstLine="560"/>
        <w:rPr>
          <w:sz w:val="28"/>
          <w:szCs w:val="28"/>
        </w:rPr>
      </w:pPr>
      <w:r w:rsidRPr="00DC020C">
        <w:rPr>
          <w:rFonts w:hint="eastAsia"/>
          <w:sz w:val="28"/>
          <w:szCs w:val="28"/>
        </w:rPr>
        <w:t>垃圾收费能增强居民的垃圾减量意识，但由于长期养成的生活习惯具有一定的惯，影响具有滞后性。不同的垃圾收费方式对垃圾减量的效果也有较大的差别。定额收费的依据是排放行为，即只要有垃圾排放这种行为，就要交费，且缴纳费并不会随着排放量的增加而增加，因此定额收费对垃圾减量的效果并不明显。相反，从</w:t>
      </w:r>
      <w:proofErr w:type="gramStart"/>
      <w:r w:rsidRPr="00DC020C">
        <w:rPr>
          <w:rFonts w:hint="eastAsia"/>
          <w:sz w:val="28"/>
          <w:szCs w:val="28"/>
        </w:rPr>
        <w:t>量收费</w:t>
      </w:r>
      <w:proofErr w:type="gramEnd"/>
      <w:r w:rsidRPr="00DC020C">
        <w:rPr>
          <w:rFonts w:hint="eastAsia"/>
          <w:sz w:val="28"/>
          <w:szCs w:val="28"/>
        </w:rPr>
        <w:t>可以在较大范围内调整人们的行为方式，减少垃圾的排放量，减少的数量取决于生活用品的种类和它们的可替代性、生活垃圾的总量、人们的收入水平和单位垃圾收费定额。</w:t>
      </w:r>
    </w:p>
    <w:p w14:paraId="106F7233" w14:textId="77777777" w:rsidR="0054179F" w:rsidRPr="00DC020C" w:rsidRDefault="00BA603D">
      <w:pPr>
        <w:widowControl/>
        <w:snapToGrid w:val="0"/>
        <w:spacing w:line="312" w:lineRule="auto"/>
        <w:rPr>
          <w:b/>
          <w:sz w:val="28"/>
          <w:szCs w:val="28"/>
        </w:rPr>
      </w:pPr>
      <w:r w:rsidRPr="00DC020C">
        <w:rPr>
          <w:rFonts w:hint="eastAsia"/>
          <w:b/>
          <w:sz w:val="28"/>
          <w:szCs w:val="28"/>
        </w:rPr>
        <w:t>（</w:t>
      </w:r>
      <w:r w:rsidR="006C4EAB" w:rsidRPr="00DC020C">
        <w:rPr>
          <w:rFonts w:hint="eastAsia"/>
          <w:b/>
          <w:sz w:val="28"/>
          <w:szCs w:val="28"/>
        </w:rPr>
        <w:t>二</w:t>
      </w:r>
      <w:r w:rsidRPr="00DC020C">
        <w:rPr>
          <w:rFonts w:hint="eastAsia"/>
          <w:b/>
          <w:sz w:val="28"/>
          <w:szCs w:val="28"/>
        </w:rPr>
        <w:t>）、</w:t>
      </w:r>
      <w:r w:rsidR="00AB74AA" w:rsidRPr="00DC020C">
        <w:rPr>
          <w:rFonts w:hint="eastAsia"/>
          <w:b/>
          <w:sz w:val="28"/>
          <w:szCs w:val="28"/>
        </w:rPr>
        <w:t>运用</w:t>
      </w:r>
      <w:r w:rsidRPr="00DC020C">
        <w:rPr>
          <w:rFonts w:hint="eastAsia"/>
          <w:b/>
          <w:sz w:val="28"/>
          <w:szCs w:val="28"/>
        </w:rPr>
        <w:t>时间序列算法对于未来十年内</w:t>
      </w:r>
      <w:r w:rsidR="00AB74AA" w:rsidRPr="00DC020C">
        <w:rPr>
          <w:rFonts w:hint="eastAsia"/>
          <w:b/>
          <w:sz w:val="28"/>
          <w:szCs w:val="28"/>
        </w:rPr>
        <w:t>影响垃圾清运量变化的各个因素进行</w:t>
      </w:r>
      <w:r w:rsidRPr="00DC020C">
        <w:rPr>
          <w:rFonts w:hint="eastAsia"/>
          <w:b/>
          <w:sz w:val="28"/>
          <w:szCs w:val="28"/>
        </w:rPr>
        <w:t>预测</w:t>
      </w:r>
    </w:p>
    <w:p w14:paraId="1E7CC155" w14:textId="77777777" w:rsidR="0054179F" w:rsidRPr="00DC020C" w:rsidRDefault="00BA603D">
      <w:pPr>
        <w:widowControl/>
        <w:snapToGrid w:val="0"/>
        <w:spacing w:line="312" w:lineRule="auto"/>
        <w:rPr>
          <w:rFonts w:ascii="宋体" w:hAnsi="宋体"/>
          <w:b/>
          <w:sz w:val="28"/>
          <w:szCs w:val="28"/>
        </w:rPr>
      </w:pPr>
      <w:r w:rsidRPr="00DC020C">
        <w:rPr>
          <w:rFonts w:hint="eastAsia"/>
          <w:b/>
          <w:sz w:val="28"/>
          <w:szCs w:val="28"/>
        </w:rPr>
        <w:t>（</w:t>
      </w:r>
      <w:r w:rsidRPr="00DC020C">
        <w:rPr>
          <w:rFonts w:hint="eastAsia"/>
          <w:b/>
          <w:sz w:val="28"/>
          <w:szCs w:val="28"/>
        </w:rPr>
        <w:t>1</w:t>
      </w:r>
      <w:r w:rsidRPr="00DC020C">
        <w:rPr>
          <w:rFonts w:hint="eastAsia"/>
          <w:b/>
          <w:sz w:val="28"/>
          <w:szCs w:val="28"/>
        </w:rPr>
        <w:t>）、</w:t>
      </w:r>
      <w:r w:rsidRPr="00DC020C">
        <w:rPr>
          <w:rFonts w:ascii="宋体" w:hAnsi="宋体" w:hint="eastAsia"/>
          <w:b/>
          <w:sz w:val="28"/>
          <w:szCs w:val="28"/>
        </w:rPr>
        <w:t>时间</w:t>
      </w:r>
      <w:r w:rsidRPr="00DC020C">
        <w:rPr>
          <w:rFonts w:ascii="宋体" w:hAnsi="宋体"/>
          <w:b/>
          <w:sz w:val="28"/>
          <w:szCs w:val="28"/>
        </w:rPr>
        <w:t>序列介绍</w:t>
      </w:r>
    </w:p>
    <w:p w14:paraId="33119333" w14:textId="77777777" w:rsidR="00C06E79" w:rsidRPr="00DC020C" w:rsidRDefault="00BA603D" w:rsidP="00C06E79">
      <w:pPr>
        <w:ind w:firstLineChars="200" w:firstLine="562"/>
        <w:rPr>
          <w:b/>
          <w:sz w:val="28"/>
          <w:szCs w:val="28"/>
        </w:rPr>
      </w:pPr>
      <w:r w:rsidRPr="00DC020C">
        <w:rPr>
          <w:rFonts w:hint="eastAsia"/>
          <w:b/>
          <w:sz w:val="28"/>
          <w:szCs w:val="28"/>
        </w:rPr>
        <w:t>时间</w:t>
      </w:r>
      <w:r w:rsidRPr="00DC020C">
        <w:rPr>
          <w:b/>
          <w:sz w:val="28"/>
          <w:szCs w:val="28"/>
        </w:rPr>
        <w:t>序列方法原理</w:t>
      </w:r>
    </w:p>
    <w:p w14:paraId="4448E3A5" w14:textId="77777777" w:rsidR="0054179F" w:rsidRPr="00DC020C" w:rsidRDefault="00BA603D" w:rsidP="00C06E79">
      <w:pPr>
        <w:ind w:firstLineChars="200" w:firstLine="560"/>
        <w:rPr>
          <w:sz w:val="28"/>
          <w:szCs w:val="28"/>
        </w:rPr>
      </w:pPr>
      <w:commentRangeStart w:id="120"/>
      <w:r w:rsidRPr="00DC020C">
        <w:rPr>
          <w:rFonts w:hint="eastAsia"/>
          <w:sz w:val="28"/>
          <w:szCs w:val="28"/>
        </w:rPr>
        <w:t>时间序列</w:t>
      </w:r>
      <w:r w:rsidRPr="00DC020C">
        <w:rPr>
          <w:sz w:val="28"/>
          <w:szCs w:val="28"/>
        </w:rPr>
        <w:t>预测技术就是通过对预测目标自身时间序列的处理，来研究其变化趋势。</w:t>
      </w:r>
      <w:r w:rsidRPr="00DC020C">
        <w:rPr>
          <w:rFonts w:hint="eastAsia"/>
          <w:sz w:val="28"/>
          <w:szCs w:val="28"/>
        </w:rPr>
        <w:t>而</w:t>
      </w:r>
      <w:r w:rsidRPr="00DC020C">
        <w:rPr>
          <w:sz w:val="28"/>
          <w:szCs w:val="28"/>
        </w:rPr>
        <w:t>在时间序列方法中</w:t>
      </w:r>
      <w:r w:rsidRPr="00DC020C">
        <w:rPr>
          <w:rFonts w:hint="eastAsia"/>
          <w:sz w:val="28"/>
          <w:szCs w:val="28"/>
        </w:rPr>
        <w:t>，</w:t>
      </w:r>
      <w:r w:rsidRPr="00DC020C">
        <w:rPr>
          <w:sz w:val="28"/>
          <w:szCs w:val="28"/>
        </w:rPr>
        <w:t>当时间序列的表现为二次曲线趋势时，则需要用三次指数平</w:t>
      </w:r>
      <w:r w:rsidRPr="00DC020C">
        <w:rPr>
          <w:rFonts w:hint="eastAsia"/>
          <w:sz w:val="28"/>
          <w:szCs w:val="28"/>
        </w:rPr>
        <w:t>滑</w:t>
      </w:r>
      <w:r w:rsidRPr="00DC020C">
        <w:rPr>
          <w:sz w:val="28"/>
          <w:szCs w:val="28"/>
        </w:rPr>
        <w:t>法。其</w:t>
      </w:r>
      <w:r w:rsidRPr="00DC020C">
        <w:rPr>
          <w:rFonts w:hint="eastAsia"/>
          <w:sz w:val="28"/>
          <w:szCs w:val="28"/>
        </w:rPr>
        <w:t>计算</w:t>
      </w:r>
      <w:r w:rsidRPr="00DC020C">
        <w:rPr>
          <w:sz w:val="28"/>
          <w:szCs w:val="28"/>
        </w:rPr>
        <w:t>公式为</w:t>
      </w:r>
      <w:r w:rsidRPr="00DC020C">
        <w:rPr>
          <w:rFonts w:hint="eastAsia"/>
          <w:sz w:val="28"/>
          <w:szCs w:val="28"/>
        </w:rPr>
        <w:t>：</w:t>
      </w:r>
    </w:p>
    <w:p w14:paraId="3B51FBCC" w14:textId="77777777" w:rsidR="0054179F" w:rsidRPr="00DC020C" w:rsidRDefault="00BA603D">
      <w:pPr>
        <w:ind w:firstLineChars="200" w:firstLine="560"/>
        <w:rPr>
          <w:sz w:val="28"/>
          <w:szCs w:val="28"/>
        </w:rPr>
      </w:pPr>
      <w:commentRangeStart w:id="121"/>
      <w:commentRangeStart w:id="122"/>
      <w:r w:rsidRPr="00DC020C">
        <w:rPr>
          <w:rFonts w:hint="eastAsia"/>
          <w:sz w:val="28"/>
          <w:szCs w:val="28"/>
        </w:rPr>
        <w:t>设时间</w:t>
      </w:r>
      <w:r w:rsidRPr="00DC020C">
        <w:rPr>
          <w:sz w:val="28"/>
          <w:szCs w:val="28"/>
        </w:rPr>
        <w:t>序列为</w:t>
      </w:r>
      <w:r w:rsidRPr="00DC020C">
        <w:rPr>
          <w:sz w:val="28"/>
          <w:szCs w:val="28"/>
        </w:rPr>
        <w:object w:dxaOrig="1920" w:dyaOrig="375" w14:anchorId="51CA198D">
          <v:shape id="_x0000_i1027" type="#_x0000_t75" style="width:96pt;height:19pt" o:ole="">
            <v:imagedata r:id="rId33" o:title=""/>
          </v:shape>
          <o:OLEObject Type="Embed" ProgID="Equation.DSMT4" ShapeID="_x0000_i1027" DrawAspect="Content" ObjectID="_1561937214" r:id="rId34"/>
        </w:object>
      </w:r>
      <w:r w:rsidRPr="00DC020C">
        <w:rPr>
          <w:rFonts w:hint="eastAsia"/>
          <w:sz w:val="28"/>
          <w:szCs w:val="28"/>
        </w:rPr>
        <w:t>为</w:t>
      </w:r>
      <w:r w:rsidRPr="00DC020C">
        <w:rPr>
          <w:sz w:val="28"/>
          <w:szCs w:val="28"/>
        </w:rPr>
        <w:t>加权</w:t>
      </w:r>
      <w:r w:rsidRPr="00DC020C">
        <w:rPr>
          <w:rFonts w:hint="eastAsia"/>
          <w:sz w:val="28"/>
          <w:szCs w:val="28"/>
        </w:rPr>
        <w:t>系数</w:t>
      </w:r>
      <w:r w:rsidRPr="00DC020C">
        <w:rPr>
          <w:sz w:val="28"/>
          <w:szCs w:val="28"/>
        </w:rPr>
        <w:t>，</w:t>
      </w:r>
      <w:r w:rsidRPr="00DC020C">
        <w:rPr>
          <w:rFonts w:hint="eastAsia"/>
          <w:sz w:val="28"/>
          <w:szCs w:val="28"/>
        </w:rPr>
        <w:t>0</w:t>
      </w:r>
      <w:r w:rsidRPr="00DC020C">
        <w:rPr>
          <w:sz w:val="28"/>
          <w:szCs w:val="28"/>
        </w:rPr>
        <w:t>&lt;∝&lt;1,</w:t>
      </w:r>
      <w:commentRangeEnd w:id="121"/>
      <w:r w:rsidR="005828FC">
        <w:rPr>
          <w:rStyle w:val="af1"/>
        </w:rPr>
        <w:commentReference w:id="121"/>
      </w:r>
      <w:commentRangeEnd w:id="122"/>
      <w:r w:rsidR="005828FC">
        <w:rPr>
          <w:rStyle w:val="af1"/>
        </w:rPr>
        <w:commentReference w:id="122"/>
      </w:r>
      <w:r w:rsidRPr="00DC020C">
        <w:rPr>
          <w:rFonts w:hint="eastAsia"/>
          <w:sz w:val="28"/>
          <w:szCs w:val="28"/>
        </w:rPr>
        <w:t>一次</w:t>
      </w:r>
      <w:r w:rsidRPr="00DC020C">
        <w:rPr>
          <w:sz w:val="28"/>
          <w:szCs w:val="28"/>
        </w:rPr>
        <w:t>指数平滑公式为</w:t>
      </w:r>
    </w:p>
    <w:p w14:paraId="53358631" w14:textId="77777777" w:rsidR="0054179F" w:rsidRPr="00DC020C" w:rsidRDefault="00BA603D">
      <w:pPr>
        <w:ind w:firstLineChars="200" w:firstLine="560"/>
        <w:rPr>
          <w:sz w:val="28"/>
          <w:szCs w:val="28"/>
        </w:rPr>
      </w:pPr>
      <w:r w:rsidRPr="00DC020C">
        <w:rPr>
          <w:sz w:val="28"/>
          <w:szCs w:val="28"/>
        </w:rPr>
        <w:object w:dxaOrig="5655" w:dyaOrig="390" w14:anchorId="51430AE4">
          <v:shape id="_x0000_i1028" type="#_x0000_t75" style="width:283pt;height:19.5pt" o:ole="">
            <v:imagedata r:id="rId35" o:title=""/>
          </v:shape>
          <o:OLEObject Type="Embed" ProgID="Equation.DSMT4" ShapeID="_x0000_i1028" DrawAspect="Content" ObjectID="_1561937215" r:id="rId36"/>
        </w:object>
      </w:r>
      <w:r w:rsidRPr="00DC020C">
        <w:rPr>
          <w:sz w:val="28"/>
          <w:szCs w:val="28"/>
        </w:rPr>
        <w:t xml:space="preserve">   </w:t>
      </w:r>
      <w:r w:rsidR="00C06E79" w:rsidRPr="00DC020C">
        <w:rPr>
          <w:rFonts w:hint="eastAsia"/>
          <w:sz w:val="28"/>
          <w:szCs w:val="28"/>
        </w:rPr>
        <w:t xml:space="preserve"> </w:t>
      </w:r>
      <w:r w:rsidRPr="00DC020C">
        <w:rPr>
          <w:sz w:val="28"/>
          <w:szCs w:val="28"/>
        </w:rPr>
        <w:t xml:space="preserve"> </w:t>
      </w:r>
      <w:r w:rsidRPr="00DC020C">
        <w:rPr>
          <w:rFonts w:hint="eastAsia"/>
          <w:sz w:val="28"/>
          <w:szCs w:val="28"/>
        </w:rPr>
        <w:t>（</w:t>
      </w:r>
      <w:r w:rsidRPr="00DC020C">
        <w:rPr>
          <w:rFonts w:hint="eastAsia"/>
          <w:sz w:val="28"/>
          <w:szCs w:val="28"/>
        </w:rPr>
        <w:t>1</w:t>
      </w:r>
      <w:r w:rsidRPr="00DC020C">
        <w:rPr>
          <w:sz w:val="28"/>
          <w:szCs w:val="28"/>
        </w:rPr>
        <w:t>-1</w:t>
      </w:r>
      <w:r w:rsidRPr="00DC020C">
        <w:rPr>
          <w:rFonts w:hint="eastAsia"/>
          <w:sz w:val="28"/>
          <w:szCs w:val="28"/>
        </w:rPr>
        <w:t>）</w:t>
      </w:r>
    </w:p>
    <w:p w14:paraId="4769F1C6" w14:textId="77777777" w:rsidR="0054179F" w:rsidRPr="00DC020C" w:rsidRDefault="00BA603D">
      <w:pPr>
        <w:ind w:firstLineChars="200" w:firstLine="560"/>
        <w:rPr>
          <w:sz w:val="28"/>
          <w:szCs w:val="28"/>
        </w:rPr>
      </w:pPr>
      <w:r w:rsidRPr="00DC020C">
        <w:rPr>
          <w:rFonts w:hint="eastAsia"/>
          <w:sz w:val="28"/>
          <w:szCs w:val="28"/>
        </w:rPr>
        <w:t>移动</w:t>
      </w:r>
      <w:r w:rsidRPr="00DC020C">
        <w:rPr>
          <w:sz w:val="28"/>
          <w:szCs w:val="28"/>
        </w:rPr>
        <w:t>平均数的</w:t>
      </w:r>
      <w:r w:rsidRPr="00DC020C">
        <w:rPr>
          <w:rFonts w:hint="eastAsia"/>
          <w:sz w:val="28"/>
          <w:szCs w:val="28"/>
        </w:rPr>
        <w:t>递推</w:t>
      </w:r>
      <w:r w:rsidRPr="00DC020C">
        <w:rPr>
          <w:sz w:val="28"/>
          <w:szCs w:val="28"/>
        </w:rPr>
        <w:t>公式为</w:t>
      </w:r>
      <w:r w:rsidRPr="00DC020C">
        <w:rPr>
          <w:sz w:val="28"/>
          <w:szCs w:val="28"/>
        </w:rPr>
        <w:object w:dxaOrig="2670" w:dyaOrig="660" w14:anchorId="1405B069">
          <v:shape id="_x0000_i1029" type="#_x0000_t75" style="width:133.5pt;height:33pt" o:ole="">
            <v:imagedata r:id="rId37" o:title=""/>
          </v:shape>
          <o:OLEObject Type="Embed" ProgID="Equation.DSMT4" ShapeID="_x0000_i1029" DrawAspect="Content" ObjectID="_1561937216" r:id="rId38"/>
        </w:object>
      </w:r>
      <w:r w:rsidRPr="00DC020C">
        <w:rPr>
          <w:rFonts w:hint="eastAsia"/>
          <w:sz w:val="28"/>
          <w:szCs w:val="28"/>
        </w:rPr>
        <w:t>以</w:t>
      </w:r>
      <w:r w:rsidRPr="00DC020C">
        <w:rPr>
          <w:sz w:val="28"/>
          <w:szCs w:val="28"/>
        </w:rPr>
        <w:object w:dxaOrig="465" w:dyaOrig="390" w14:anchorId="394D6EFB">
          <v:shape id="_x0000_i1030" type="#_x0000_t75" style="width:23.5pt;height:19.5pt" o:ole="">
            <v:imagedata r:id="rId39" o:title=""/>
          </v:shape>
          <o:OLEObject Type="Embed" ProgID="Equation.DSMT4" ShapeID="_x0000_i1030" DrawAspect="Content" ObjectID="_1561937217" r:id="rId40"/>
        </w:object>
      </w:r>
      <w:r w:rsidRPr="00DC020C">
        <w:rPr>
          <w:rFonts w:hint="eastAsia"/>
          <w:sz w:val="28"/>
          <w:szCs w:val="28"/>
        </w:rPr>
        <w:t>作为</w:t>
      </w:r>
      <w:r w:rsidRPr="00DC020C">
        <w:rPr>
          <w:sz w:val="28"/>
          <w:szCs w:val="28"/>
        </w:rPr>
        <w:object w:dxaOrig="495" w:dyaOrig="375" w14:anchorId="6AA76DEB">
          <v:shape id="_x0000_i1031" type="#_x0000_t75" style="width:25pt;height:19pt" o:ole="">
            <v:imagedata r:id="rId41" o:title=""/>
          </v:shape>
          <o:OLEObject Type="Embed" ProgID="Equation.DSMT4" ShapeID="_x0000_i1031" DrawAspect="Content" ObjectID="_1561937218" r:id="rId42"/>
        </w:object>
      </w:r>
      <w:r w:rsidRPr="00DC020C">
        <w:rPr>
          <w:rFonts w:hint="eastAsia"/>
          <w:sz w:val="28"/>
          <w:szCs w:val="28"/>
        </w:rPr>
        <w:t>的</w:t>
      </w:r>
      <w:r w:rsidRPr="00DC020C">
        <w:rPr>
          <w:sz w:val="28"/>
          <w:szCs w:val="28"/>
        </w:rPr>
        <w:lastRenderedPageBreak/>
        <w:t>最佳估计，则有</w:t>
      </w:r>
    </w:p>
    <w:p w14:paraId="466D08F4" w14:textId="77777777" w:rsidR="0054179F" w:rsidRPr="00DC020C" w:rsidRDefault="00BA603D">
      <w:pPr>
        <w:ind w:firstLineChars="200" w:firstLine="560"/>
        <w:rPr>
          <w:sz w:val="28"/>
          <w:szCs w:val="28"/>
        </w:rPr>
      </w:pPr>
      <w:r w:rsidRPr="00DC020C">
        <w:rPr>
          <w:sz w:val="28"/>
          <w:szCs w:val="28"/>
        </w:rPr>
        <w:object w:dxaOrig="4680" w:dyaOrig="720" w14:anchorId="3430CF4D">
          <v:shape id="_x0000_i1032" type="#_x0000_t75" style="width:234pt;height:36pt" o:ole="">
            <v:imagedata r:id="rId43" o:title=""/>
          </v:shape>
          <o:OLEObject Type="Embed" ProgID="Equation.DSMT4" ShapeID="_x0000_i1032" DrawAspect="Content" ObjectID="_1561937219" r:id="rId44"/>
        </w:object>
      </w:r>
      <w:r w:rsidRPr="00DC020C">
        <w:rPr>
          <w:rFonts w:hint="eastAsia"/>
          <w:sz w:val="28"/>
          <w:szCs w:val="28"/>
        </w:rPr>
        <w:t>，</w:t>
      </w:r>
      <w:r w:rsidRPr="00DC020C">
        <w:rPr>
          <w:rFonts w:hint="eastAsia"/>
          <w:sz w:val="28"/>
          <w:szCs w:val="28"/>
        </w:rPr>
        <w:t xml:space="preserve">         </w:t>
      </w:r>
      <w:r w:rsidR="00C06E79" w:rsidRPr="00DC020C">
        <w:rPr>
          <w:rFonts w:hint="eastAsia"/>
          <w:sz w:val="28"/>
          <w:szCs w:val="28"/>
        </w:rPr>
        <w:t xml:space="preserve"> </w:t>
      </w:r>
      <w:r w:rsidRPr="00DC020C">
        <w:rPr>
          <w:rFonts w:hint="eastAsia"/>
          <w:sz w:val="28"/>
          <w:szCs w:val="28"/>
        </w:rPr>
        <w:t>（</w:t>
      </w:r>
      <w:r w:rsidRPr="00DC020C">
        <w:rPr>
          <w:rFonts w:hint="eastAsia"/>
          <w:sz w:val="28"/>
          <w:szCs w:val="28"/>
        </w:rPr>
        <w:t>1</w:t>
      </w:r>
      <w:r w:rsidRPr="00DC020C">
        <w:rPr>
          <w:sz w:val="28"/>
          <w:szCs w:val="28"/>
        </w:rPr>
        <w:t>-2</w:t>
      </w:r>
      <w:r w:rsidRPr="00DC020C">
        <w:rPr>
          <w:rFonts w:hint="eastAsia"/>
          <w:sz w:val="28"/>
          <w:szCs w:val="28"/>
        </w:rPr>
        <w:t>）</w:t>
      </w:r>
    </w:p>
    <w:p w14:paraId="5FFD522E" w14:textId="77777777" w:rsidR="0054179F" w:rsidRPr="00DC020C" w:rsidRDefault="00BA603D">
      <w:pPr>
        <w:ind w:firstLineChars="200" w:firstLine="560"/>
        <w:rPr>
          <w:sz w:val="28"/>
          <w:szCs w:val="28"/>
        </w:rPr>
      </w:pPr>
      <w:r w:rsidRPr="00DC020C">
        <w:rPr>
          <w:rFonts w:hint="eastAsia"/>
          <w:sz w:val="28"/>
          <w:szCs w:val="28"/>
        </w:rPr>
        <w:t>令</w:t>
      </w:r>
      <w:r w:rsidRPr="00DC020C">
        <w:rPr>
          <w:sz w:val="28"/>
          <w:szCs w:val="28"/>
        </w:rPr>
        <w:object w:dxaOrig="840" w:dyaOrig="630" w14:anchorId="4F8D8B46">
          <v:shape id="_x0000_i1033" type="#_x0000_t75" style="width:42pt;height:31.5pt" o:ole="">
            <v:imagedata r:id="rId45" o:title=""/>
          </v:shape>
          <o:OLEObject Type="Embed" ProgID="Equation.DSMT4" ShapeID="_x0000_i1033" DrawAspect="Content" ObjectID="_1561937220" r:id="rId46"/>
        </w:object>
      </w:r>
      <w:r w:rsidRPr="00DC020C">
        <w:rPr>
          <w:rFonts w:hint="eastAsia"/>
          <w:sz w:val="28"/>
          <w:szCs w:val="28"/>
        </w:rPr>
        <w:t>，</w:t>
      </w:r>
      <w:r w:rsidRPr="00DC020C">
        <w:rPr>
          <w:sz w:val="28"/>
          <w:szCs w:val="28"/>
        </w:rPr>
        <w:t>以</w:t>
      </w:r>
      <w:r w:rsidRPr="00DC020C">
        <w:rPr>
          <w:sz w:val="28"/>
          <w:szCs w:val="28"/>
        </w:rPr>
        <w:object w:dxaOrig="270" w:dyaOrig="375" w14:anchorId="0424CF28">
          <v:shape id="_x0000_i1034" type="#_x0000_t75" style="width:13.5pt;height:19pt" o:ole="">
            <v:imagedata r:id="rId47" o:title=""/>
          </v:shape>
          <o:OLEObject Type="Embed" ProgID="Equation.DSMT4" ShapeID="_x0000_i1034" DrawAspect="Content" ObjectID="_1561937221" r:id="rId48"/>
        </w:object>
      </w:r>
      <w:r w:rsidRPr="00DC020C">
        <w:rPr>
          <w:rFonts w:hint="eastAsia"/>
          <w:sz w:val="28"/>
          <w:szCs w:val="28"/>
        </w:rPr>
        <w:t>代替</w:t>
      </w:r>
      <w:r w:rsidRPr="00DC020C">
        <w:rPr>
          <w:sz w:val="28"/>
          <w:szCs w:val="28"/>
        </w:rPr>
        <w:object w:dxaOrig="420" w:dyaOrig="390" w14:anchorId="132BD307">
          <v:shape id="_x0000_i1035" type="#_x0000_t75" style="width:21pt;height:19.5pt" o:ole="">
            <v:imagedata r:id="rId49" o:title=""/>
          </v:shape>
          <o:OLEObject Type="Embed" ProgID="Equation.DSMT4" ShapeID="_x0000_i1035" DrawAspect="Content" ObjectID="_1561937222" r:id="rId50"/>
        </w:object>
      </w:r>
      <w:r w:rsidRPr="00DC020C">
        <w:rPr>
          <w:rFonts w:hint="eastAsia"/>
          <w:sz w:val="28"/>
          <w:szCs w:val="28"/>
        </w:rPr>
        <w:t>，</w:t>
      </w:r>
      <w:r w:rsidRPr="00DC020C">
        <w:rPr>
          <w:sz w:val="28"/>
          <w:szCs w:val="28"/>
        </w:rPr>
        <w:t>即</w:t>
      </w:r>
    </w:p>
    <w:p w14:paraId="14468AE0" w14:textId="77777777" w:rsidR="0054179F" w:rsidRPr="00DC020C" w:rsidRDefault="00BA603D">
      <w:pPr>
        <w:ind w:firstLineChars="400" w:firstLine="1120"/>
        <w:rPr>
          <w:sz w:val="28"/>
          <w:szCs w:val="28"/>
        </w:rPr>
      </w:pPr>
      <w:r w:rsidRPr="00DC020C">
        <w:rPr>
          <w:sz w:val="28"/>
          <w:szCs w:val="28"/>
        </w:rPr>
        <w:object w:dxaOrig="2640" w:dyaOrig="390" w14:anchorId="134B6E71">
          <v:shape id="_x0000_i1036" type="#_x0000_t75" style="width:132pt;height:19.5pt" o:ole="">
            <v:imagedata r:id="rId51" o:title=""/>
          </v:shape>
          <o:OLEObject Type="Embed" ProgID="Equation.DSMT4" ShapeID="_x0000_i1036" DrawAspect="Content" ObjectID="_1561937223" r:id="rId52"/>
        </w:object>
      </w:r>
      <w:r w:rsidRPr="00DC020C">
        <w:rPr>
          <w:sz w:val="28"/>
          <w:szCs w:val="28"/>
        </w:rPr>
        <w:t xml:space="preserve">                       </w:t>
      </w:r>
      <w:r w:rsidRPr="00DC020C">
        <w:rPr>
          <w:rFonts w:hint="eastAsia"/>
          <w:sz w:val="28"/>
          <w:szCs w:val="28"/>
        </w:rPr>
        <w:t>（</w:t>
      </w:r>
      <w:r w:rsidRPr="00DC020C">
        <w:rPr>
          <w:rFonts w:hint="eastAsia"/>
          <w:sz w:val="28"/>
          <w:szCs w:val="28"/>
        </w:rPr>
        <w:t>1</w:t>
      </w:r>
      <w:r w:rsidRPr="00DC020C">
        <w:rPr>
          <w:sz w:val="28"/>
          <w:szCs w:val="28"/>
        </w:rPr>
        <w:t>-3</w:t>
      </w:r>
      <w:r w:rsidRPr="00DC020C">
        <w:rPr>
          <w:rFonts w:hint="eastAsia"/>
          <w:sz w:val="28"/>
          <w:szCs w:val="28"/>
        </w:rPr>
        <w:t>）</w:t>
      </w:r>
    </w:p>
    <w:p w14:paraId="714A76E2" w14:textId="77777777" w:rsidR="0054179F" w:rsidRPr="00DC020C" w:rsidRDefault="00BA603D">
      <w:pPr>
        <w:ind w:firstLineChars="200" w:firstLine="560"/>
        <w:rPr>
          <w:sz w:val="28"/>
          <w:szCs w:val="28"/>
        </w:rPr>
      </w:pPr>
      <w:r w:rsidRPr="00DC020C">
        <w:rPr>
          <w:rFonts w:hint="eastAsia"/>
          <w:sz w:val="28"/>
          <w:szCs w:val="28"/>
        </w:rPr>
        <w:t>为</w:t>
      </w:r>
      <w:r w:rsidRPr="00DC020C">
        <w:rPr>
          <w:sz w:val="28"/>
          <w:szCs w:val="28"/>
        </w:rPr>
        <w:t>进一步理解</w:t>
      </w:r>
      <w:r w:rsidRPr="00DC020C">
        <w:rPr>
          <w:rFonts w:hint="eastAsia"/>
          <w:sz w:val="28"/>
          <w:szCs w:val="28"/>
        </w:rPr>
        <w:t>指数</w:t>
      </w:r>
      <w:r w:rsidRPr="00DC020C">
        <w:rPr>
          <w:sz w:val="28"/>
          <w:szCs w:val="28"/>
        </w:rPr>
        <w:t>平滑的实</w:t>
      </w:r>
      <w:r w:rsidRPr="00DC020C">
        <w:rPr>
          <w:rFonts w:hint="eastAsia"/>
          <w:sz w:val="28"/>
          <w:szCs w:val="28"/>
        </w:rPr>
        <w:t>质</w:t>
      </w:r>
      <w:r w:rsidRPr="00DC020C">
        <w:rPr>
          <w:sz w:val="28"/>
          <w:szCs w:val="28"/>
        </w:rPr>
        <w:t>，把式（</w:t>
      </w:r>
      <w:r w:rsidRPr="00DC020C">
        <w:rPr>
          <w:rFonts w:hint="eastAsia"/>
          <w:sz w:val="28"/>
          <w:szCs w:val="28"/>
        </w:rPr>
        <w:t>1</w:t>
      </w:r>
      <w:r w:rsidRPr="00DC020C">
        <w:rPr>
          <w:sz w:val="28"/>
          <w:szCs w:val="28"/>
        </w:rPr>
        <w:t>-1</w:t>
      </w:r>
      <w:r w:rsidRPr="00DC020C">
        <w:rPr>
          <w:sz w:val="28"/>
          <w:szCs w:val="28"/>
        </w:rPr>
        <w:t>）</w:t>
      </w:r>
      <w:r w:rsidRPr="00DC020C">
        <w:rPr>
          <w:rFonts w:hint="eastAsia"/>
          <w:sz w:val="28"/>
          <w:szCs w:val="28"/>
        </w:rPr>
        <w:t>依次</w:t>
      </w:r>
      <w:r w:rsidRPr="00DC020C">
        <w:rPr>
          <w:sz w:val="28"/>
          <w:szCs w:val="28"/>
        </w:rPr>
        <w:t>展开，有</w:t>
      </w:r>
    </w:p>
    <w:p w14:paraId="50BFAF31" w14:textId="77777777" w:rsidR="0054179F" w:rsidRPr="00DC020C" w:rsidRDefault="00BA603D">
      <w:pPr>
        <w:ind w:firstLineChars="100" w:firstLine="280"/>
        <w:rPr>
          <w:sz w:val="28"/>
          <w:szCs w:val="28"/>
        </w:rPr>
      </w:pPr>
      <w:r w:rsidRPr="00DC020C">
        <w:rPr>
          <w:sz w:val="28"/>
          <w:szCs w:val="28"/>
        </w:rPr>
        <w:object w:dxaOrig="6285" w:dyaOrig="720" w14:anchorId="4FD88FAF">
          <v:shape id="_x0000_i1037" type="#_x0000_t75" style="width:314.5pt;height:36pt" o:ole="">
            <v:imagedata r:id="rId53" o:title=""/>
          </v:shape>
          <o:OLEObject Type="Embed" ProgID="Equation.DSMT4" ShapeID="_x0000_i1037" DrawAspect="Content" ObjectID="_1561937224" r:id="rId54"/>
        </w:object>
      </w:r>
      <w:r w:rsidRPr="00DC020C">
        <w:rPr>
          <w:rFonts w:hint="eastAsia"/>
          <w:sz w:val="28"/>
          <w:szCs w:val="28"/>
        </w:rPr>
        <w:t xml:space="preserve">   </w:t>
      </w:r>
      <w:r w:rsidRPr="00DC020C">
        <w:rPr>
          <w:rFonts w:hint="eastAsia"/>
          <w:sz w:val="28"/>
          <w:szCs w:val="28"/>
        </w:rPr>
        <w:t>（</w:t>
      </w:r>
      <w:r w:rsidRPr="00DC020C">
        <w:rPr>
          <w:rFonts w:hint="eastAsia"/>
          <w:sz w:val="28"/>
          <w:szCs w:val="28"/>
        </w:rPr>
        <w:t>1</w:t>
      </w:r>
      <w:r w:rsidRPr="00DC020C">
        <w:rPr>
          <w:sz w:val="28"/>
          <w:szCs w:val="28"/>
        </w:rPr>
        <w:t>-4</w:t>
      </w:r>
      <w:r w:rsidRPr="00DC020C">
        <w:rPr>
          <w:rFonts w:hint="eastAsia"/>
          <w:sz w:val="28"/>
          <w:szCs w:val="28"/>
        </w:rPr>
        <w:t>）</w:t>
      </w:r>
    </w:p>
    <w:p w14:paraId="64B0C4A3" w14:textId="77777777" w:rsidR="0054179F" w:rsidRPr="00DC020C" w:rsidRDefault="00BA603D">
      <w:pPr>
        <w:ind w:firstLineChars="200" w:firstLine="560"/>
        <w:rPr>
          <w:sz w:val="28"/>
          <w:szCs w:val="28"/>
        </w:rPr>
      </w:pPr>
      <w:r w:rsidRPr="00DC020C">
        <w:rPr>
          <w:rFonts w:hint="eastAsia"/>
          <w:sz w:val="28"/>
          <w:szCs w:val="28"/>
        </w:rPr>
        <w:t>式（</w:t>
      </w:r>
      <w:r w:rsidRPr="00DC020C">
        <w:rPr>
          <w:rFonts w:hint="eastAsia"/>
          <w:sz w:val="28"/>
          <w:szCs w:val="28"/>
        </w:rPr>
        <w:t>1</w:t>
      </w:r>
      <w:r w:rsidRPr="00DC020C">
        <w:rPr>
          <w:sz w:val="28"/>
          <w:szCs w:val="28"/>
        </w:rPr>
        <w:t>-4</w:t>
      </w:r>
      <w:r w:rsidRPr="00DC020C">
        <w:rPr>
          <w:rFonts w:hint="eastAsia"/>
          <w:sz w:val="28"/>
          <w:szCs w:val="28"/>
        </w:rPr>
        <w:t>）表明</w:t>
      </w:r>
      <w:r w:rsidRPr="00DC020C">
        <w:rPr>
          <w:sz w:val="28"/>
          <w:szCs w:val="28"/>
        </w:rPr>
        <w:object w:dxaOrig="390" w:dyaOrig="465" w14:anchorId="420D13FA">
          <v:shape id="_x0000_i1038" type="#_x0000_t75" style="width:19.5pt;height:23.5pt" o:ole="">
            <v:imagedata r:id="rId55" o:title=""/>
          </v:shape>
          <o:OLEObject Type="Embed" ProgID="Equation.DSMT4" ShapeID="_x0000_i1038" DrawAspect="Content" ObjectID="_1561937225" r:id="rId56"/>
        </w:object>
      </w:r>
      <w:r w:rsidRPr="00DC020C">
        <w:rPr>
          <w:rFonts w:hint="eastAsia"/>
          <w:sz w:val="28"/>
          <w:szCs w:val="28"/>
        </w:rPr>
        <w:t>是</w:t>
      </w:r>
      <w:r w:rsidRPr="00DC020C">
        <w:rPr>
          <w:sz w:val="28"/>
          <w:szCs w:val="28"/>
        </w:rPr>
        <w:t>全部历史数据的加权平均，加权系数分别为</w:t>
      </w:r>
      <w:r w:rsidRPr="00DC020C">
        <w:rPr>
          <w:sz w:val="28"/>
          <w:szCs w:val="28"/>
        </w:rPr>
        <w:object w:dxaOrig="2910" w:dyaOrig="360" w14:anchorId="0AC42AC6">
          <v:shape id="_x0000_i1039" type="#_x0000_t75" style="width:145.5pt;height:18pt" o:ole="">
            <v:imagedata r:id="rId57" o:title=""/>
          </v:shape>
          <o:OLEObject Type="Embed" ProgID="Equation.DSMT4" ShapeID="_x0000_i1039" DrawAspect="Content" ObjectID="_1561937226" r:id="rId58"/>
        </w:object>
      </w:r>
      <w:r w:rsidRPr="00DC020C">
        <w:rPr>
          <w:rFonts w:hint="eastAsia"/>
          <w:sz w:val="28"/>
          <w:szCs w:val="28"/>
        </w:rPr>
        <w:t>显然有</w:t>
      </w:r>
    </w:p>
    <w:p w14:paraId="6C74993F" w14:textId="77777777" w:rsidR="0054179F" w:rsidRPr="00DC020C" w:rsidRDefault="00BA603D">
      <w:pPr>
        <w:ind w:firstLineChars="200" w:firstLine="560"/>
        <w:rPr>
          <w:sz w:val="28"/>
          <w:szCs w:val="28"/>
        </w:rPr>
      </w:pPr>
      <w:r w:rsidRPr="00DC020C">
        <w:rPr>
          <w:sz w:val="28"/>
          <w:szCs w:val="28"/>
        </w:rPr>
        <w:object w:dxaOrig="3450" w:dyaOrig="720" w14:anchorId="22A9B650">
          <v:shape id="_x0000_i1040" type="#_x0000_t75" style="width:172.5pt;height:36pt" o:ole="">
            <v:imagedata r:id="rId59" o:title=""/>
          </v:shape>
          <o:OLEObject Type="Embed" ProgID="Equation.DSMT4" ShapeID="_x0000_i1040" DrawAspect="Content" ObjectID="_1561937227" r:id="rId60"/>
        </w:object>
      </w:r>
      <w:r w:rsidRPr="00DC020C">
        <w:rPr>
          <w:sz w:val="28"/>
          <w:szCs w:val="28"/>
        </w:rPr>
        <w:t xml:space="preserve">                 </w:t>
      </w:r>
      <w:r w:rsidRPr="00DC020C">
        <w:rPr>
          <w:rFonts w:hint="eastAsia"/>
          <w:sz w:val="28"/>
          <w:szCs w:val="28"/>
        </w:rPr>
        <w:t xml:space="preserve">    </w:t>
      </w:r>
      <w:r w:rsidRPr="00DC020C">
        <w:rPr>
          <w:rFonts w:hint="eastAsia"/>
          <w:sz w:val="28"/>
          <w:szCs w:val="28"/>
        </w:rPr>
        <w:t>（</w:t>
      </w:r>
      <w:r w:rsidRPr="00DC020C">
        <w:rPr>
          <w:rFonts w:hint="eastAsia"/>
          <w:sz w:val="28"/>
          <w:szCs w:val="28"/>
        </w:rPr>
        <w:t>1</w:t>
      </w:r>
      <w:r w:rsidRPr="00DC020C">
        <w:rPr>
          <w:sz w:val="28"/>
          <w:szCs w:val="28"/>
        </w:rPr>
        <w:t>-5</w:t>
      </w:r>
      <w:r w:rsidRPr="00DC020C">
        <w:rPr>
          <w:rFonts w:hint="eastAsia"/>
          <w:sz w:val="28"/>
          <w:szCs w:val="28"/>
        </w:rPr>
        <w:t>）</w:t>
      </w:r>
      <w:commentRangeEnd w:id="120"/>
      <w:r w:rsidR="005828FC">
        <w:rPr>
          <w:rStyle w:val="af1"/>
        </w:rPr>
        <w:commentReference w:id="120"/>
      </w:r>
    </w:p>
    <w:p w14:paraId="502805A4" w14:textId="77777777" w:rsidR="0054179F" w:rsidRPr="00DC020C" w:rsidRDefault="00BA603D">
      <w:pPr>
        <w:ind w:firstLineChars="200" w:firstLine="560"/>
        <w:rPr>
          <w:sz w:val="28"/>
          <w:szCs w:val="28"/>
        </w:rPr>
      </w:pPr>
      <w:r w:rsidRPr="00DC020C">
        <w:rPr>
          <w:rFonts w:hint="eastAsia"/>
          <w:sz w:val="28"/>
          <w:szCs w:val="28"/>
        </w:rPr>
        <w:t>由于加权</w:t>
      </w:r>
      <w:r w:rsidRPr="00DC020C">
        <w:rPr>
          <w:sz w:val="28"/>
          <w:szCs w:val="28"/>
        </w:rPr>
        <w:t>系数符</w:t>
      </w:r>
      <w:r w:rsidRPr="00DC020C">
        <w:rPr>
          <w:rFonts w:hint="eastAsia"/>
          <w:sz w:val="28"/>
          <w:szCs w:val="28"/>
        </w:rPr>
        <w:t>合</w:t>
      </w:r>
      <w:r w:rsidRPr="00DC020C">
        <w:rPr>
          <w:sz w:val="28"/>
          <w:szCs w:val="28"/>
        </w:rPr>
        <w:t>指数规律，又具有平滑数据的功能，故称之为指数平滑</w:t>
      </w:r>
      <w:r w:rsidRPr="00DC020C">
        <w:rPr>
          <w:rFonts w:hint="eastAsia"/>
          <w:sz w:val="28"/>
          <w:szCs w:val="28"/>
        </w:rPr>
        <w:t>。</w:t>
      </w:r>
    </w:p>
    <w:p w14:paraId="2A6D32E1" w14:textId="77777777" w:rsidR="0054179F" w:rsidRPr="00DC020C" w:rsidRDefault="00BA603D">
      <w:pPr>
        <w:ind w:firstLineChars="200" w:firstLine="560"/>
        <w:rPr>
          <w:sz w:val="28"/>
          <w:szCs w:val="28"/>
        </w:rPr>
      </w:pPr>
      <w:r w:rsidRPr="00DC020C">
        <w:rPr>
          <w:rFonts w:hint="eastAsia"/>
          <w:sz w:val="28"/>
          <w:szCs w:val="28"/>
        </w:rPr>
        <w:t>以</w:t>
      </w:r>
      <w:r w:rsidRPr="00DC020C">
        <w:rPr>
          <w:sz w:val="28"/>
          <w:szCs w:val="28"/>
        </w:rPr>
        <w:t>这种平滑值进行预测，就是一次指数平滑法。</w:t>
      </w:r>
    </w:p>
    <w:p w14:paraId="3A45B476" w14:textId="77777777" w:rsidR="0054179F" w:rsidRPr="00DC020C" w:rsidRDefault="00BA603D">
      <w:pPr>
        <w:ind w:firstLineChars="200" w:firstLine="560"/>
        <w:rPr>
          <w:sz w:val="28"/>
          <w:szCs w:val="28"/>
        </w:rPr>
      </w:pPr>
      <w:r w:rsidRPr="00DC020C">
        <w:rPr>
          <w:rFonts w:hint="eastAsia"/>
          <w:sz w:val="28"/>
          <w:szCs w:val="28"/>
        </w:rPr>
        <w:t>故三</w:t>
      </w:r>
      <w:r w:rsidRPr="00DC020C">
        <w:rPr>
          <w:sz w:val="28"/>
          <w:szCs w:val="28"/>
        </w:rPr>
        <w:t>次平滑公式为</w:t>
      </w:r>
      <w:r w:rsidRPr="00DC020C">
        <w:rPr>
          <w:sz w:val="28"/>
          <w:szCs w:val="28"/>
        </w:rPr>
        <w:object w:dxaOrig="3930" w:dyaOrig="390" w14:anchorId="63C3E05F">
          <v:shape id="_x0000_i1041" type="#_x0000_t75" style="width:195.5pt;height:19.5pt" o:ole="">
            <v:imagedata r:id="rId61" o:title=""/>
          </v:shape>
          <o:OLEObject Type="Embed" ProgID="Equation.DSMT4" ShapeID="_x0000_i1041" DrawAspect="Content" ObjectID="_1561937228" r:id="rId62"/>
        </w:object>
      </w:r>
    </w:p>
    <w:p w14:paraId="1F28DABA" w14:textId="77777777" w:rsidR="0054179F" w:rsidRPr="00DC020C" w:rsidRDefault="00BA603D">
      <w:pPr>
        <w:ind w:firstLineChars="200" w:firstLine="560"/>
        <w:rPr>
          <w:rFonts w:ascii="宋体" w:hAnsi="宋体"/>
          <w:b/>
          <w:sz w:val="28"/>
          <w:szCs w:val="28"/>
        </w:rPr>
      </w:pPr>
      <w:r w:rsidRPr="00DC020C">
        <w:rPr>
          <w:rFonts w:hint="eastAsia"/>
          <w:sz w:val="28"/>
          <w:szCs w:val="28"/>
        </w:rPr>
        <w:t>其中</w:t>
      </w:r>
      <w:r w:rsidRPr="00DC020C">
        <w:rPr>
          <w:sz w:val="28"/>
          <w:szCs w:val="28"/>
        </w:rPr>
        <w:object w:dxaOrig="6480" w:dyaOrig="2070" w14:anchorId="6C837706">
          <v:shape id="_x0000_i1042" type="#_x0000_t75" style="width:324pt;height:103.5pt" o:ole="">
            <v:imagedata r:id="rId63" o:title=""/>
          </v:shape>
          <o:OLEObject Type="Embed" ProgID="Equation.DSMT4" ShapeID="_x0000_i1042" DrawAspect="Content" ObjectID="_1561937229" r:id="rId64"/>
        </w:object>
      </w:r>
    </w:p>
    <w:p w14:paraId="7D5BCC76" w14:textId="77777777" w:rsidR="0054179F" w:rsidRPr="00381F8C" w:rsidRDefault="00BA603D" w:rsidP="00381F8C">
      <w:pPr>
        <w:spacing w:line="312" w:lineRule="auto"/>
        <w:rPr>
          <w:b/>
          <w:sz w:val="28"/>
          <w:szCs w:val="28"/>
        </w:rPr>
      </w:pPr>
      <w:r w:rsidRPr="00381F8C">
        <w:rPr>
          <w:b/>
          <w:sz w:val="28"/>
          <w:szCs w:val="28"/>
        </w:rPr>
        <w:t>时间序列方法</w:t>
      </w:r>
      <w:r w:rsidRPr="00381F8C">
        <w:rPr>
          <w:rFonts w:hint="eastAsia"/>
          <w:b/>
          <w:sz w:val="28"/>
          <w:szCs w:val="28"/>
        </w:rPr>
        <w:t>预测</w:t>
      </w:r>
      <w:r w:rsidRPr="00381F8C">
        <w:rPr>
          <w:b/>
          <w:sz w:val="28"/>
          <w:szCs w:val="28"/>
        </w:rPr>
        <w:t>结果</w:t>
      </w:r>
      <w:r w:rsidR="00381F8C" w:rsidRPr="00381F8C">
        <w:rPr>
          <w:rFonts w:hint="eastAsia"/>
          <w:b/>
          <w:sz w:val="28"/>
          <w:szCs w:val="28"/>
        </w:rPr>
        <w:t>：</w:t>
      </w:r>
    </w:p>
    <w:p w14:paraId="45BFC23A" w14:textId="77777777" w:rsidR="0054179F" w:rsidRPr="00DC020C" w:rsidRDefault="00BA603D">
      <w:pPr>
        <w:spacing w:line="312" w:lineRule="auto"/>
        <w:ind w:firstLineChars="200" w:firstLine="560"/>
        <w:rPr>
          <w:sz w:val="28"/>
          <w:szCs w:val="28"/>
        </w:rPr>
      </w:pPr>
      <w:r w:rsidRPr="00DC020C">
        <w:rPr>
          <w:rFonts w:hint="eastAsia"/>
          <w:sz w:val="28"/>
          <w:szCs w:val="28"/>
        </w:rPr>
        <w:t>本题</w:t>
      </w:r>
      <w:r w:rsidR="00AB74AA" w:rsidRPr="00DC020C">
        <w:rPr>
          <w:rFonts w:hint="eastAsia"/>
          <w:sz w:val="28"/>
          <w:szCs w:val="28"/>
        </w:rPr>
        <w:t>要</w:t>
      </w:r>
      <w:r w:rsidRPr="00DC020C">
        <w:rPr>
          <w:rFonts w:hint="eastAsia"/>
          <w:sz w:val="28"/>
          <w:szCs w:val="28"/>
        </w:rPr>
        <w:t>计算垃圾</w:t>
      </w:r>
      <w:r w:rsidRPr="00DC020C">
        <w:rPr>
          <w:sz w:val="28"/>
          <w:szCs w:val="28"/>
        </w:rPr>
        <w:t>清运量，</w:t>
      </w:r>
      <w:r w:rsidRPr="00DC020C">
        <w:rPr>
          <w:rFonts w:hint="eastAsia"/>
          <w:sz w:val="28"/>
          <w:szCs w:val="28"/>
        </w:rPr>
        <w:t>需要对城市生活垃圾清运量（万吨）、本市生产总值（</w:t>
      </w:r>
      <w:r w:rsidRPr="00DC020C">
        <w:rPr>
          <w:sz w:val="28"/>
          <w:szCs w:val="28"/>
        </w:rPr>
        <w:t>GDP</w:t>
      </w:r>
      <w:r w:rsidRPr="00DC020C">
        <w:rPr>
          <w:rFonts w:hint="eastAsia"/>
          <w:sz w:val="28"/>
          <w:szCs w:val="28"/>
        </w:rPr>
        <w:t>）</w:t>
      </w:r>
      <w:r w:rsidRPr="00DC020C">
        <w:rPr>
          <w:sz w:val="28"/>
          <w:szCs w:val="28"/>
        </w:rPr>
        <w:t>/</w:t>
      </w:r>
      <w:r w:rsidRPr="00DC020C">
        <w:rPr>
          <w:rFonts w:hint="eastAsia"/>
          <w:sz w:val="28"/>
          <w:szCs w:val="28"/>
        </w:rPr>
        <w:t>亿元、年末全市常住人口</w:t>
      </w:r>
      <w:r w:rsidRPr="00DC020C">
        <w:rPr>
          <w:sz w:val="28"/>
          <w:szCs w:val="28"/>
        </w:rPr>
        <w:t>/</w:t>
      </w:r>
      <w:r w:rsidRPr="00DC020C">
        <w:rPr>
          <w:rFonts w:hint="eastAsia"/>
          <w:sz w:val="28"/>
          <w:szCs w:val="28"/>
        </w:rPr>
        <w:t>万人、旅游住宿设施接待过夜游客</w:t>
      </w:r>
      <w:r w:rsidRPr="00DC020C">
        <w:rPr>
          <w:sz w:val="28"/>
          <w:szCs w:val="28"/>
        </w:rPr>
        <w:t>/</w:t>
      </w:r>
      <w:r w:rsidRPr="00DC020C">
        <w:rPr>
          <w:rFonts w:hint="eastAsia"/>
          <w:sz w:val="28"/>
          <w:szCs w:val="28"/>
        </w:rPr>
        <w:t>万人、城市家庭年人均可支配收入</w:t>
      </w:r>
      <w:r w:rsidRPr="00DC020C">
        <w:rPr>
          <w:sz w:val="28"/>
          <w:szCs w:val="28"/>
        </w:rPr>
        <w:t>/</w:t>
      </w:r>
      <w:r w:rsidRPr="00DC020C">
        <w:rPr>
          <w:rFonts w:hint="eastAsia"/>
          <w:sz w:val="28"/>
          <w:szCs w:val="28"/>
        </w:rPr>
        <w:t>元、城市家庭年人均消费性支出</w:t>
      </w:r>
      <w:r w:rsidRPr="00DC020C">
        <w:rPr>
          <w:sz w:val="28"/>
          <w:szCs w:val="28"/>
        </w:rPr>
        <w:t>/</w:t>
      </w:r>
      <w:r w:rsidRPr="00DC020C">
        <w:rPr>
          <w:rFonts w:hint="eastAsia"/>
          <w:sz w:val="28"/>
          <w:szCs w:val="28"/>
        </w:rPr>
        <w:t>元、社会消费品零售总额</w:t>
      </w:r>
      <w:r w:rsidRPr="00DC020C">
        <w:rPr>
          <w:sz w:val="28"/>
          <w:szCs w:val="28"/>
        </w:rPr>
        <w:t>/</w:t>
      </w:r>
      <w:r w:rsidRPr="00DC020C">
        <w:rPr>
          <w:rFonts w:hint="eastAsia"/>
          <w:sz w:val="28"/>
          <w:szCs w:val="28"/>
        </w:rPr>
        <w:t>亿元、第三产业</w:t>
      </w:r>
      <w:r w:rsidRPr="00DC020C">
        <w:rPr>
          <w:sz w:val="28"/>
          <w:szCs w:val="28"/>
        </w:rPr>
        <w:t>/</w:t>
      </w:r>
      <w:r w:rsidRPr="00DC020C">
        <w:rPr>
          <w:rFonts w:hint="eastAsia"/>
          <w:sz w:val="28"/>
          <w:szCs w:val="28"/>
        </w:rPr>
        <w:t>亿元、环保投资</w:t>
      </w:r>
      <w:r w:rsidRPr="00DC020C">
        <w:rPr>
          <w:sz w:val="28"/>
          <w:szCs w:val="28"/>
        </w:rPr>
        <w:t>/</w:t>
      </w:r>
      <w:r w:rsidRPr="00DC020C">
        <w:rPr>
          <w:rFonts w:hint="eastAsia"/>
          <w:sz w:val="28"/>
          <w:szCs w:val="28"/>
        </w:rPr>
        <w:t>亿元、全社会固定资产投资</w:t>
      </w:r>
      <w:r w:rsidRPr="00DC020C">
        <w:rPr>
          <w:sz w:val="28"/>
          <w:szCs w:val="28"/>
        </w:rPr>
        <w:t>/</w:t>
      </w:r>
      <w:r w:rsidRPr="00DC020C">
        <w:rPr>
          <w:rFonts w:hint="eastAsia"/>
          <w:sz w:val="28"/>
          <w:szCs w:val="28"/>
        </w:rPr>
        <w:t>亿元、自然保护区覆盖率</w:t>
      </w:r>
      <w:r w:rsidRPr="00DC020C">
        <w:rPr>
          <w:sz w:val="28"/>
          <w:szCs w:val="28"/>
        </w:rPr>
        <w:t>/%</w:t>
      </w:r>
      <w:r w:rsidRPr="00DC020C">
        <w:rPr>
          <w:rFonts w:hint="eastAsia"/>
          <w:sz w:val="28"/>
          <w:szCs w:val="28"/>
        </w:rPr>
        <w:t>、人均公共绿地面积</w:t>
      </w:r>
      <w:r w:rsidRPr="00DC020C">
        <w:rPr>
          <w:sz w:val="28"/>
          <w:szCs w:val="28"/>
        </w:rPr>
        <w:t>/</w:t>
      </w:r>
      <w:r w:rsidRPr="00DC020C">
        <w:rPr>
          <w:rFonts w:hint="eastAsia"/>
          <w:sz w:val="28"/>
          <w:szCs w:val="28"/>
        </w:rPr>
        <w:t>㎡、建成区绿化覆盖面积</w:t>
      </w:r>
      <w:r w:rsidRPr="00DC020C">
        <w:rPr>
          <w:sz w:val="28"/>
          <w:szCs w:val="28"/>
        </w:rPr>
        <w:t>/</w:t>
      </w:r>
      <w:r w:rsidRPr="00DC020C">
        <w:rPr>
          <w:rFonts w:hint="eastAsia"/>
          <w:sz w:val="28"/>
          <w:szCs w:val="28"/>
        </w:rPr>
        <w:t>公顷、道路清扫保洁面积</w:t>
      </w:r>
      <w:r w:rsidRPr="00DC020C">
        <w:rPr>
          <w:sz w:val="28"/>
          <w:szCs w:val="28"/>
        </w:rPr>
        <w:t>/</w:t>
      </w:r>
      <w:r w:rsidRPr="00DC020C">
        <w:rPr>
          <w:rFonts w:hint="eastAsia"/>
          <w:sz w:val="28"/>
          <w:szCs w:val="28"/>
        </w:rPr>
        <w:t>万</w:t>
      </w:r>
      <w:r w:rsidRPr="00DC020C">
        <w:rPr>
          <w:sz w:val="28"/>
          <w:szCs w:val="28"/>
        </w:rPr>
        <w:t>m</w:t>
      </w:r>
      <w:r w:rsidRPr="00DC020C">
        <w:rPr>
          <w:sz w:val="28"/>
          <w:szCs w:val="28"/>
          <w:vertAlign w:val="superscript"/>
        </w:rPr>
        <w:t>2</w:t>
      </w:r>
      <w:r w:rsidR="00DC7105" w:rsidRPr="00DC020C">
        <w:rPr>
          <w:rFonts w:hint="eastAsia"/>
          <w:sz w:val="28"/>
          <w:szCs w:val="28"/>
        </w:rPr>
        <w:t>这</w:t>
      </w:r>
      <w:r w:rsidR="00AB74AA" w:rsidRPr="00DC020C">
        <w:rPr>
          <w:rFonts w:hint="eastAsia"/>
          <w:sz w:val="28"/>
          <w:szCs w:val="28"/>
        </w:rPr>
        <w:t>十三个</w:t>
      </w:r>
      <w:r w:rsidRPr="00DC020C">
        <w:rPr>
          <w:sz w:val="28"/>
          <w:szCs w:val="28"/>
        </w:rPr>
        <w:t>因素进行</w:t>
      </w:r>
      <w:r w:rsidRPr="00DC020C">
        <w:rPr>
          <w:rFonts w:hint="eastAsia"/>
          <w:sz w:val="28"/>
          <w:szCs w:val="28"/>
        </w:rPr>
        <w:t>时间序列</w:t>
      </w:r>
      <w:r w:rsidRPr="00DC020C">
        <w:rPr>
          <w:sz w:val="28"/>
          <w:szCs w:val="28"/>
        </w:rPr>
        <w:t>预测</w:t>
      </w:r>
      <w:r w:rsidR="00AB74AA" w:rsidRPr="00DC020C">
        <w:rPr>
          <w:sz w:val="28"/>
          <w:szCs w:val="28"/>
        </w:rPr>
        <w:t>。</w:t>
      </w:r>
    </w:p>
    <w:p w14:paraId="688B128B" w14:textId="77777777" w:rsidR="0054179F" w:rsidRPr="00DC020C" w:rsidRDefault="00BA603D">
      <w:pPr>
        <w:shd w:val="clear" w:color="auto" w:fill="FFFFFF"/>
        <w:spacing w:after="225" w:line="312" w:lineRule="auto"/>
        <w:ind w:firstLine="420"/>
        <w:jc w:val="left"/>
        <w:rPr>
          <w:sz w:val="28"/>
          <w:szCs w:val="28"/>
        </w:rPr>
      </w:pPr>
      <w:r w:rsidRPr="00DC020C">
        <w:rPr>
          <w:rFonts w:hint="eastAsia"/>
          <w:sz w:val="28"/>
          <w:szCs w:val="28"/>
        </w:rPr>
        <w:lastRenderedPageBreak/>
        <w:t>时间</w:t>
      </w:r>
      <w:r w:rsidRPr="00DC020C">
        <w:rPr>
          <w:sz w:val="28"/>
          <w:szCs w:val="28"/>
        </w:rPr>
        <w:t>序列预测</w:t>
      </w:r>
      <w:r w:rsidRPr="00DC020C">
        <w:rPr>
          <w:rFonts w:hint="eastAsia"/>
          <w:sz w:val="28"/>
          <w:szCs w:val="28"/>
        </w:rPr>
        <w:t>部分</w:t>
      </w:r>
      <w:r w:rsidRPr="00DC020C">
        <w:rPr>
          <w:sz w:val="28"/>
          <w:szCs w:val="28"/>
        </w:rPr>
        <w:t>结果</w:t>
      </w:r>
      <w:r w:rsidRPr="00DC020C">
        <w:rPr>
          <w:rFonts w:hint="eastAsia"/>
          <w:sz w:val="28"/>
          <w:szCs w:val="28"/>
        </w:rPr>
        <w:t>如</w:t>
      </w:r>
      <w:r w:rsidRPr="00DC020C">
        <w:rPr>
          <w:sz w:val="28"/>
          <w:szCs w:val="28"/>
        </w:rPr>
        <w:t>图</w:t>
      </w:r>
      <w:r w:rsidRPr="00DC020C">
        <w:rPr>
          <w:rFonts w:hint="eastAsia"/>
          <w:sz w:val="28"/>
          <w:szCs w:val="28"/>
        </w:rPr>
        <w:t>5-</w:t>
      </w:r>
      <w:r w:rsidR="00C06E79" w:rsidRPr="00DC020C">
        <w:rPr>
          <w:rFonts w:hint="eastAsia"/>
          <w:sz w:val="28"/>
          <w:szCs w:val="28"/>
        </w:rPr>
        <w:t>2</w:t>
      </w:r>
      <w:r w:rsidRPr="00DC020C">
        <w:rPr>
          <w:rFonts w:hint="eastAsia"/>
          <w:sz w:val="28"/>
          <w:szCs w:val="28"/>
        </w:rPr>
        <w:t>和</w:t>
      </w:r>
      <w:r w:rsidRPr="00DC020C">
        <w:rPr>
          <w:sz w:val="28"/>
          <w:szCs w:val="28"/>
        </w:rPr>
        <w:t>图</w:t>
      </w:r>
      <w:r w:rsidRPr="00DC020C">
        <w:rPr>
          <w:rFonts w:hint="eastAsia"/>
          <w:sz w:val="28"/>
          <w:szCs w:val="28"/>
        </w:rPr>
        <w:t>5-</w:t>
      </w:r>
      <w:r w:rsidR="00C06E79" w:rsidRPr="00DC020C">
        <w:rPr>
          <w:rFonts w:hint="eastAsia"/>
          <w:sz w:val="28"/>
          <w:szCs w:val="28"/>
        </w:rPr>
        <w:t>3</w:t>
      </w:r>
      <w:r w:rsidRPr="00DC020C">
        <w:rPr>
          <w:rFonts w:hint="eastAsia"/>
          <w:sz w:val="28"/>
          <w:szCs w:val="28"/>
        </w:rPr>
        <w:t>所示</w:t>
      </w:r>
      <w:r w:rsidR="00AE593B" w:rsidRPr="00DC020C">
        <w:rPr>
          <w:sz w:val="28"/>
          <w:szCs w:val="28"/>
        </w:rPr>
        <w:t>（</w:t>
      </w:r>
      <w:r w:rsidR="00AE593B" w:rsidRPr="00DC020C">
        <w:rPr>
          <w:rFonts w:hint="eastAsia"/>
          <w:sz w:val="28"/>
          <w:szCs w:val="28"/>
        </w:rPr>
        <w:t>由于因素</w:t>
      </w:r>
      <w:r w:rsidR="00AE593B" w:rsidRPr="00DC020C">
        <w:rPr>
          <w:sz w:val="28"/>
          <w:szCs w:val="28"/>
        </w:rPr>
        <w:t>较多</w:t>
      </w:r>
      <w:r w:rsidR="00AE593B" w:rsidRPr="00DC020C">
        <w:rPr>
          <w:rFonts w:hint="eastAsia"/>
          <w:sz w:val="28"/>
          <w:szCs w:val="28"/>
        </w:rPr>
        <w:t>，</w:t>
      </w:r>
      <w:r w:rsidR="00AE593B" w:rsidRPr="00DC020C">
        <w:rPr>
          <w:sz w:val="28"/>
          <w:szCs w:val="28"/>
        </w:rPr>
        <w:t>故而只展现部分数据</w:t>
      </w:r>
      <w:r w:rsidR="00AE593B" w:rsidRPr="00DC020C">
        <w:rPr>
          <w:rFonts w:hint="eastAsia"/>
          <w:sz w:val="28"/>
          <w:szCs w:val="28"/>
        </w:rPr>
        <w:t>预测</w:t>
      </w:r>
      <w:r w:rsidR="00AE593B" w:rsidRPr="00DC020C">
        <w:rPr>
          <w:sz w:val="28"/>
          <w:szCs w:val="28"/>
        </w:rPr>
        <w:t>结果）。</w:t>
      </w:r>
    </w:p>
    <w:p w14:paraId="3A5358C8" w14:textId="77777777" w:rsidR="00C06E79" w:rsidRPr="00DC020C" w:rsidRDefault="00C06E79">
      <w:pPr>
        <w:widowControl/>
        <w:snapToGrid w:val="0"/>
        <w:spacing w:line="312" w:lineRule="auto"/>
        <w:rPr>
          <w:sz w:val="28"/>
          <w:szCs w:val="28"/>
        </w:rPr>
      </w:pPr>
      <w:r w:rsidRPr="00DC020C">
        <w:rPr>
          <w:rFonts w:ascii="宋体" w:hAnsi="宋体" w:cs="Arial"/>
          <w:noProof/>
          <w:kern w:val="0"/>
          <w:sz w:val="24"/>
        </w:rPr>
        <w:drawing>
          <wp:inline distT="0" distB="0" distL="0" distR="0" wp14:anchorId="0A7A0B35" wp14:editId="070CA4A2">
            <wp:extent cx="5490210" cy="274882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490210" cy="2748824"/>
                    </a:xfrm>
                    <a:prstGeom prst="rect">
                      <a:avLst/>
                    </a:prstGeom>
                    <a:noFill/>
                    <a:ln>
                      <a:noFill/>
                    </a:ln>
                  </pic:spPr>
                </pic:pic>
              </a:graphicData>
            </a:graphic>
          </wp:inline>
        </w:drawing>
      </w:r>
    </w:p>
    <w:p w14:paraId="2A81B4EB" w14:textId="77777777" w:rsidR="00C06E79" w:rsidRPr="00DC020C" w:rsidRDefault="00C06E79">
      <w:pPr>
        <w:widowControl/>
        <w:snapToGrid w:val="0"/>
        <w:spacing w:line="312" w:lineRule="auto"/>
        <w:rPr>
          <w:sz w:val="28"/>
          <w:szCs w:val="28"/>
        </w:rPr>
      </w:pPr>
      <w:r w:rsidRPr="00DC020C">
        <w:rPr>
          <w:rFonts w:hint="eastAsia"/>
          <w:sz w:val="28"/>
          <w:szCs w:val="28"/>
        </w:rPr>
        <w:t xml:space="preserve">                 </w:t>
      </w:r>
      <w:r w:rsidRPr="00DC020C">
        <w:rPr>
          <w:b/>
          <w:sz w:val="22"/>
        </w:rPr>
        <w:t>图</w:t>
      </w:r>
      <w:r w:rsidRPr="00DC020C">
        <w:rPr>
          <w:rFonts w:hint="eastAsia"/>
          <w:b/>
          <w:sz w:val="22"/>
        </w:rPr>
        <w:t xml:space="preserve"> 5-2  </w:t>
      </w:r>
      <w:r w:rsidRPr="00DC020C">
        <w:rPr>
          <w:rFonts w:asciiTheme="minorEastAsia" w:hAnsiTheme="minorEastAsia" w:hint="eastAsia"/>
          <w:b/>
          <w:sz w:val="22"/>
          <w:szCs w:val="22"/>
        </w:rPr>
        <w:t>2000-2027年本市常住人口趋势</w:t>
      </w:r>
    </w:p>
    <w:p w14:paraId="4D06610E" w14:textId="77777777" w:rsidR="0054179F" w:rsidRPr="00DC020C" w:rsidRDefault="00C06E79">
      <w:pPr>
        <w:widowControl/>
        <w:snapToGrid w:val="0"/>
        <w:spacing w:line="312" w:lineRule="auto"/>
        <w:rPr>
          <w:sz w:val="28"/>
          <w:szCs w:val="28"/>
        </w:rPr>
      </w:pPr>
      <w:r w:rsidRPr="00DC020C">
        <w:rPr>
          <w:rFonts w:ascii="宋体" w:hAnsi="宋体" w:cs="Arial"/>
          <w:noProof/>
          <w:kern w:val="0"/>
          <w:sz w:val="24"/>
        </w:rPr>
        <w:drawing>
          <wp:inline distT="0" distB="0" distL="0" distR="0" wp14:anchorId="0B148D0F" wp14:editId="2E742063">
            <wp:extent cx="5486400" cy="27508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490210" cy="2752730"/>
                    </a:xfrm>
                    <a:prstGeom prst="rect">
                      <a:avLst/>
                    </a:prstGeom>
                    <a:noFill/>
                    <a:ln>
                      <a:noFill/>
                    </a:ln>
                  </pic:spPr>
                </pic:pic>
              </a:graphicData>
            </a:graphic>
          </wp:inline>
        </w:drawing>
      </w:r>
    </w:p>
    <w:p w14:paraId="08C62D15" w14:textId="77777777" w:rsidR="00C06E79" w:rsidRPr="00DC020C" w:rsidRDefault="00C06E79" w:rsidP="00C06E79">
      <w:pPr>
        <w:pStyle w:val="a3"/>
        <w:keepNext/>
        <w:ind w:firstLineChars="1200" w:firstLine="2650"/>
        <w:rPr>
          <w:rFonts w:asciiTheme="minorEastAsia" w:eastAsia="宋体" w:hAnsiTheme="minorEastAsia"/>
          <w:b/>
          <w:sz w:val="22"/>
          <w:szCs w:val="22"/>
        </w:rPr>
      </w:pPr>
      <w:r w:rsidRPr="00DC020C">
        <w:rPr>
          <w:b/>
          <w:sz w:val="22"/>
        </w:rPr>
        <w:t>图</w:t>
      </w:r>
      <w:r w:rsidRPr="00DC020C">
        <w:rPr>
          <w:rFonts w:hint="eastAsia"/>
          <w:b/>
          <w:sz w:val="22"/>
        </w:rPr>
        <w:t xml:space="preserve"> 5-3  </w:t>
      </w:r>
      <w:r w:rsidRPr="00DC020C">
        <w:rPr>
          <w:rFonts w:asciiTheme="minorEastAsia" w:eastAsia="宋体" w:hAnsiTheme="minorEastAsia" w:hint="eastAsia"/>
          <w:b/>
          <w:sz w:val="22"/>
          <w:szCs w:val="22"/>
        </w:rPr>
        <w:t>2000-2027年本市GDP趋势</w:t>
      </w:r>
    </w:p>
    <w:p w14:paraId="35BC2DAF" w14:textId="77777777" w:rsidR="006C4EAB" w:rsidRPr="00DC020C" w:rsidRDefault="003B7D27" w:rsidP="003B7D27">
      <w:pPr>
        <w:rPr>
          <w:sz w:val="28"/>
          <w:szCs w:val="28"/>
        </w:rPr>
        <w:sectPr w:rsidR="006C4EAB" w:rsidRPr="00DC020C">
          <w:pgSz w:w="12240" w:h="15840"/>
          <w:pgMar w:top="1440" w:right="1797" w:bottom="1440" w:left="1797" w:header="720" w:footer="720" w:gutter="0"/>
          <w:pgNumType w:fmt="numberInDash" w:start="1"/>
          <w:cols w:space="720"/>
          <w:docGrid w:linePitch="381"/>
        </w:sectPr>
      </w:pPr>
      <w:r w:rsidRPr="00DC020C">
        <w:rPr>
          <w:rFonts w:hint="eastAsia"/>
        </w:rPr>
        <w:t xml:space="preserve">     </w:t>
      </w:r>
      <w:r w:rsidRPr="00DC020C">
        <w:rPr>
          <w:rFonts w:hint="eastAsia"/>
          <w:sz w:val="28"/>
          <w:szCs w:val="28"/>
        </w:rPr>
        <w:t>由时间序列算法预测的影响垃圾清运量的各个因素的结果如表</w:t>
      </w:r>
      <w:r w:rsidRPr="00DC020C">
        <w:rPr>
          <w:rFonts w:hint="eastAsia"/>
          <w:sz w:val="28"/>
          <w:szCs w:val="28"/>
        </w:rPr>
        <w:t>5-16</w:t>
      </w:r>
      <w:r w:rsidRPr="00DC020C">
        <w:rPr>
          <w:rFonts w:hint="eastAsia"/>
          <w:sz w:val="28"/>
          <w:szCs w:val="28"/>
        </w:rPr>
        <w:t>所示：</w:t>
      </w:r>
    </w:p>
    <w:p w14:paraId="0F316F1D" w14:textId="77777777" w:rsidR="003B7D27" w:rsidRPr="00DC020C" w:rsidRDefault="003B7D27" w:rsidP="003B7D27">
      <w:pPr>
        <w:rPr>
          <w:sz w:val="28"/>
          <w:szCs w:val="28"/>
        </w:rPr>
      </w:pPr>
    </w:p>
    <w:tbl>
      <w:tblPr>
        <w:tblpPr w:leftFromText="180" w:rightFromText="180" w:vertAnchor="text" w:horzAnchor="page" w:tblpXSpec="center" w:tblpY="406"/>
        <w:tblW w:w="14629" w:type="dxa"/>
        <w:tblBorders>
          <w:top w:val="single" w:sz="4" w:space="0" w:color="auto"/>
          <w:bottom w:val="single" w:sz="4" w:space="0" w:color="auto"/>
        </w:tblBorders>
        <w:tblLook w:val="04A0" w:firstRow="1" w:lastRow="0" w:firstColumn="1" w:lastColumn="0" w:noHBand="0" w:noVBand="1"/>
      </w:tblPr>
      <w:tblGrid>
        <w:gridCol w:w="1044"/>
        <w:gridCol w:w="1045"/>
        <w:gridCol w:w="1045"/>
        <w:gridCol w:w="1045"/>
        <w:gridCol w:w="1045"/>
        <w:gridCol w:w="1045"/>
        <w:gridCol w:w="1045"/>
        <w:gridCol w:w="1045"/>
        <w:gridCol w:w="1045"/>
        <w:gridCol w:w="1045"/>
        <w:gridCol w:w="1045"/>
        <w:gridCol w:w="1045"/>
        <w:gridCol w:w="1045"/>
        <w:gridCol w:w="1045"/>
      </w:tblGrid>
      <w:tr w:rsidR="003B7D27" w:rsidRPr="00DC020C" w14:paraId="10FDD66C" w14:textId="77777777" w:rsidTr="000B2355">
        <w:trPr>
          <w:trHeight w:val="1110"/>
        </w:trPr>
        <w:tc>
          <w:tcPr>
            <w:tcW w:w="357" w:type="pct"/>
            <w:tcBorders>
              <w:top w:val="single" w:sz="4" w:space="0" w:color="auto"/>
              <w:bottom w:val="single" w:sz="4" w:space="0" w:color="auto"/>
            </w:tcBorders>
            <w:shd w:val="clear" w:color="auto" w:fill="auto"/>
            <w:noWrap/>
            <w:vAlign w:val="center"/>
            <w:hideMark/>
          </w:tcPr>
          <w:p w14:paraId="76806B85" w14:textId="77777777" w:rsidR="003B7D27" w:rsidRPr="00DC020C" w:rsidRDefault="003B7D27" w:rsidP="000B2355">
            <w:pPr>
              <w:widowControl/>
              <w:jc w:val="center"/>
              <w:rPr>
                <w:rFonts w:asciiTheme="minorEastAsia" w:eastAsiaTheme="minorEastAsia" w:hAnsiTheme="minorEastAsia"/>
                <w:kern w:val="0"/>
                <w:sz w:val="15"/>
                <w:szCs w:val="15"/>
              </w:rPr>
            </w:pPr>
            <w:r w:rsidRPr="00DC020C">
              <w:rPr>
                <w:rFonts w:asciiTheme="minorEastAsia" w:eastAsiaTheme="minorEastAsia" w:hAnsiTheme="minorEastAsia"/>
                <w:kern w:val="0"/>
                <w:sz w:val="15"/>
                <w:szCs w:val="15"/>
              </w:rPr>
              <w:t>年份</w:t>
            </w:r>
          </w:p>
        </w:tc>
        <w:tc>
          <w:tcPr>
            <w:tcW w:w="357" w:type="pct"/>
            <w:tcBorders>
              <w:top w:val="single" w:sz="4" w:space="0" w:color="auto"/>
              <w:bottom w:val="single" w:sz="4" w:space="0" w:color="auto"/>
            </w:tcBorders>
            <w:shd w:val="clear" w:color="auto" w:fill="auto"/>
            <w:vAlign w:val="center"/>
            <w:hideMark/>
          </w:tcPr>
          <w:p w14:paraId="37A9D22A" w14:textId="77777777" w:rsidR="003B7D27" w:rsidRPr="00DC020C" w:rsidRDefault="003B7D27" w:rsidP="000B2355">
            <w:pPr>
              <w:widowControl/>
              <w:jc w:val="center"/>
              <w:rPr>
                <w:rFonts w:asciiTheme="minorEastAsia" w:eastAsiaTheme="minorEastAsia" w:hAnsiTheme="minorEastAsia"/>
                <w:kern w:val="0"/>
                <w:sz w:val="15"/>
                <w:szCs w:val="15"/>
              </w:rPr>
            </w:pPr>
            <w:r w:rsidRPr="00DC020C">
              <w:rPr>
                <w:rFonts w:asciiTheme="minorEastAsia" w:eastAsiaTheme="minorEastAsia" w:hAnsiTheme="minorEastAsia"/>
                <w:kern w:val="0"/>
                <w:sz w:val="15"/>
                <w:szCs w:val="15"/>
              </w:rPr>
              <w:t>本市生产总值（GDP）/亿元</w:t>
            </w:r>
          </w:p>
        </w:tc>
        <w:tc>
          <w:tcPr>
            <w:tcW w:w="357" w:type="pct"/>
            <w:tcBorders>
              <w:top w:val="single" w:sz="4" w:space="0" w:color="auto"/>
              <w:bottom w:val="single" w:sz="4" w:space="0" w:color="auto"/>
            </w:tcBorders>
            <w:shd w:val="clear" w:color="auto" w:fill="auto"/>
            <w:vAlign w:val="center"/>
            <w:hideMark/>
          </w:tcPr>
          <w:p w14:paraId="08F0710C" w14:textId="77777777" w:rsidR="003B7D27" w:rsidRPr="00DC020C" w:rsidRDefault="003B7D27" w:rsidP="000B2355">
            <w:pPr>
              <w:widowControl/>
              <w:jc w:val="center"/>
              <w:rPr>
                <w:rFonts w:asciiTheme="minorEastAsia" w:eastAsiaTheme="minorEastAsia" w:hAnsiTheme="minorEastAsia"/>
                <w:kern w:val="0"/>
                <w:sz w:val="15"/>
                <w:szCs w:val="15"/>
              </w:rPr>
            </w:pPr>
            <w:r w:rsidRPr="00DC020C">
              <w:rPr>
                <w:rFonts w:asciiTheme="minorEastAsia" w:eastAsiaTheme="minorEastAsia" w:hAnsiTheme="minorEastAsia"/>
                <w:kern w:val="0"/>
                <w:sz w:val="15"/>
                <w:szCs w:val="15"/>
              </w:rPr>
              <w:t>年末全市常住人口/万人</w:t>
            </w:r>
          </w:p>
        </w:tc>
        <w:tc>
          <w:tcPr>
            <w:tcW w:w="357" w:type="pct"/>
            <w:tcBorders>
              <w:top w:val="single" w:sz="4" w:space="0" w:color="auto"/>
              <w:bottom w:val="single" w:sz="4" w:space="0" w:color="auto"/>
            </w:tcBorders>
            <w:shd w:val="clear" w:color="auto" w:fill="auto"/>
            <w:vAlign w:val="center"/>
            <w:hideMark/>
          </w:tcPr>
          <w:p w14:paraId="0B2DA065" w14:textId="77777777" w:rsidR="003B7D27" w:rsidRPr="00DC020C" w:rsidRDefault="003B7D27" w:rsidP="000B2355">
            <w:pPr>
              <w:widowControl/>
              <w:jc w:val="center"/>
              <w:rPr>
                <w:rFonts w:asciiTheme="minorEastAsia" w:eastAsiaTheme="minorEastAsia" w:hAnsiTheme="minorEastAsia"/>
                <w:kern w:val="0"/>
                <w:sz w:val="15"/>
                <w:szCs w:val="15"/>
              </w:rPr>
            </w:pPr>
            <w:r w:rsidRPr="00DC020C">
              <w:rPr>
                <w:rFonts w:asciiTheme="minorEastAsia" w:eastAsiaTheme="minorEastAsia" w:hAnsiTheme="minorEastAsia"/>
                <w:kern w:val="0"/>
                <w:sz w:val="15"/>
                <w:szCs w:val="15"/>
              </w:rPr>
              <w:t>旅游住宿设施接待过夜游客/万人</w:t>
            </w:r>
          </w:p>
        </w:tc>
        <w:tc>
          <w:tcPr>
            <w:tcW w:w="357" w:type="pct"/>
            <w:tcBorders>
              <w:top w:val="single" w:sz="4" w:space="0" w:color="auto"/>
              <w:bottom w:val="single" w:sz="4" w:space="0" w:color="auto"/>
            </w:tcBorders>
            <w:shd w:val="clear" w:color="auto" w:fill="auto"/>
            <w:vAlign w:val="center"/>
            <w:hideMark/>
          </w:tcPr>
          <w:p w14:paraId="706EFDA8" w14:textId="77777777" w:rsidR="003B7D27" w:rsidRPr="00DC020C" w:rsidRDefault="003B7D27" w:rsidP="000B2355">
            <w:pPr>
              <w:widowControl/>
              <w:jc w:val="center"/>
              <w:rPr>
                <w:rFonts w:asciiTheme="minorEastAsia" w:eastAsiaTheme="minorEastAsia" w:hAnsiTheme="minorEastAsia"/>
                <w:kern w:val="0"/>
                <w:sz w:val="15"/>
                <w:szCs w:val="15"/>
              </w:rPr>
            </w:pPr>
            <w:r w:rsidRPr="00DC020C">
              <w:rPr>
                <w:rFonts w:asciiTheme="minorEastAsia" w:eastAsiaTheme="minorEastAsia" w:hAnsiTheme="minorEastAsia"/>
                <w:kern w:val="0"/>
                <w:sz w:val="15"/>
                <w:szCs w:val="15"/>
              </w:rPr>
              <w:t>城市家庭年人均可支配收入/元</w:t>
            </w:r>
          </w:p>
        </w:tc>
        <w:tc>
          <w:tcPr>
            <w:tcW w:w="357" w:type="pct"/>
            <w:tcBorders>
              <w:top w:val="single" w:sz="4" w:space="0" w:color="auto"/>
              <w:bottom w:val="single" w:sz="4" w:space="0" w:color="auto"/>
            </w:tcBorders>
            <w:shd w:val="clear" w:color="auto" w:fill="auto"/>
            <w:vAlign w:val="center"/>
            <w:hideMark/>
          </w:tcPr>
          <w:p w14:paraId="6D06145C" w14:textId="77777777" w:rsidR="003B7D27" w:rsidRPr="00DC020C" w:rsidRDefault="003B7D27" w:rsidP="000B2355">
            <w:pPr>
              <w:widowControl/>
              <w:jc w:val="center"/>
              <w:rPr>
                <w:rFonts w:asciiTheme="minorEastAsia" w:eastAsiaTheme="minorEastAsia" w:hAnsiTheme="minorEastAsia"/>
                <w:kern w:val="0"/>
                <w:sz w:val="15"/>
                <w:szCs w:val="15"/>
              </w:rPr>
            </w:pPr>
            <w:r w:rsidRPr="00DC020C">
              <w:rPr>
                <w:rFonts w:asciiTheme="minorEastAsia" w:eastAsiaTheme="minorEastAsia" w:hAnsiTheme="minorEastAsia"/>
                <w:kern w:val="0"/>
                <w:sz w:val="15"/>
                <w:szCs w:val="15"/>
              </w:rPr>
              <w:t>城市家庭年人均消费性支出/元</w:t>
            </w:r>
          </w:p>
        </w:tc>
        <w:tc>
          <w:tcPr>
            <w:tcW w:w="357" w:type="pct"/>
            <w:tcBorders>
              <w:top w:val="single" w:sz="4" w:space="0" w:color="auto"/>
              <w:bottom w:val="single" w:sz="4" w:space="0" w:color="auto"/>
            </w:tcBorders>
            <w:shd w:val="clear" w:color="auto" w:fill="auto"/>
            <w:vAlign w:val="center"/>
            <w:hideMark/>
          </w:tcPr>
          <w:p w14:paraId="1D47F0DB" w14:textId="77777777" w:rsidR="003B7D27" w:rsidRPr="00DC020C" w:rsidRDefault="003B7D27" w:rsidP="000B2355">
            <w:pPr>
              <w:widowControl/>
              <w:jc w:val="center"/>
              <w:rPr>
                <w:rFonts w:asciiTheme="minorEastAsia" w:eastAsiaTheme="minorEastAsia" w:hAnsiTheme="minorEastAsia"/>
                <w:kern w:val="0"/>
                <w:sz w:val="15"/>
                <w:szCs w:val="15"/>
              </w:rPr>
            </w:pPr>
            <w:r w:rsidRPr="00DC020C">
              <w:rPr>
                <w:rFonts w:asciiTheme="minorEastAsia" w:eastAsiaTheme="minorEastAsia" w:hAnsiTheme="minorEastAsia"/>
                <w:kern w:val="0"/>
                <w:sz w:val="15"/>
                <w:szCs w:val="15"/>
              </w:rPr>
              <w:t>社会消费品零售总额/亿元</w:t>
            </w:r>
          </w:p>
        </w:tc>
        <w:tc>
          <w:tcPr>
            <w:tcW w:w="357" w:type="pct"/>
            <w:tcBorders>
              <w:top w:val="single" w:sz="4" w:space="0" w:color="auto"/>
              <w:bottom w:val="single" w:sz="4" w:space="0" w:color="auto"/>
            </w:tcBorders>
            <w:shd w:val="clear" w:color="auto" w:fill="auto"/>
            <w:vAlign w:val="center"/>
            <w:hideMark/>
          </w:tcPr>
          <w:p w14:paraId="6BEFB688" w14:textId="77777777" w:rsidR="003B7D27" w:rsidRPr="00DC020C" w:rsidRDefault="003B7D27" w:rsidP="000B2355">
            <w:pPr>
              <w:widowControl/>
              <w:jc w:val="center"/>
              <w:rPr>
                <w:rFonts w:asciiTheme="minorEastAsia" w:eastAsiaTheme="minorEastAsia" w:hAnsiTheme="minorEastAsia"/>
                <w:kern w:val="0"/>
                <w:sz w:val="15"/>
                <w:szCs w:val="15"/>
              </w:rPr>
            </w:pPr>
            <w:r w:rsidRPr="00DC020C">
              <w:rPr>
                <w:rFonts w:asciiTheme="minorEastAsia" w:eastAsiaTheme="minorEastAsia" w:hAnsiTheme="minorEastAsia"/>
                <w:kern w:val="0"/>
                <w:sz w:val="15"/>
                <w:szCs w:val="15"/>
              </w:rPr>
              <w:t>第三产业/亿元</w:t>
            </w:r>
          </w:p>
        </w:tc>
        <w:tc>
          <w:tcPr>
            <w:tcW w:w="357" w:type="pct"/>
            <w:tcBorders>
              <w:top w:val="single" w:sz="4" w:space="0" w:color="auto"/>
              <w:bottom w:val="single" w:sz="4" w:space="0" w:color="auto"/>
            </w:tcBorders>
            <w:shd w:val="clear" w:color="auto" w:fill="auto"/>
            <w:vAlign w:val="center"/>
            <w:hideMark/>
          </w:tcPr>
          <w:p w14:paraId="663A695A" w14:textId="77777777" w:rsidR="003B7D27" w:rsidRPr="00DC020C" w:rsidRDefault="003B7D27" w:rsidP="000B2355">
            <w:pPr>
              <w:widowControl/>
              <w:jc w:val="center"/>
              <w:rPr>
                <w:rFonts w:asciiTheme="minorEastAsia" w:eastAsiaTheme="minorEastAsia" w:hAnsiTheme="minorEastAsia"/>
                <w:kern w:val="0"/>
                <w:sz w:val="15"/>
                <w:szCs w:val="15"/>
              </w:rPr>
            </w:pPr>
            <w:r w:rsidRPr="00DC020C">
              <w:rPr>
                <w:rFonts w:asciiTheme="minorEastAsia" w:eastAsiaTheme="minorEastAsia" w:hAnsiTheme="minorEastAsia"/>
                <w:kern w:val="0"/>
                <w:sz w:val="15"/>
                <w:szCs w:val="15"/>
              </w:rPr>
              <w:t>环保投资/亿元</w:t>
            </w:r>
          </w:p>
        </w:tc>
        <w:tc>
          <w:tcPr>
            <w:tcW w:w="357" w:type="pct"/>
            <w:tcBorders>
              <w:top w:val="single" w:sz="4" w:space="0" w:color="auto"/>
              <w:bottom w:val="single" w:sz="4" w:space="0" w:color="auto"/>
            </w:tcBorders>
            <w:shd w:val="clear" w:color="auto" w:fill="auto"/>
            <w:vAlign w:val="center"/>
            <w:hideMark/>
          </w:tcPr>
          <w:p w14:paraId="69E89BE7" w14:textId="77777777" w:rsidR="003B7D27" w:rsidRPr="00DC020C" w:rsidRDefault="003B7D27" w:rsidP="000B2355">
            <w:pPr>
              <w:widowControl/>
              <w:jc w:val="center"/>
              <w:rPr>
                <w:rFonts w:asciiTheme="minorEastAsia" w:eastAsiaTheme="minorEastAsia" w:hAnsiTheme="minorEastAsia"/>
                <w:kern w:val="0"/>
                <w:sz w:val="15"/>
                <w:szCs w:val="15"/>
              </w:rPr>
            </w:pPr>
            <w:r w:rsidRPr="00DC020C">
              <w:rPr>
                <w:rFonts w:asciiTheme="minorEastAsia" w:eastAsiaTheme="minorEastAsia" w:hAnsiTheme="minorEastAsia" w:hint="eastAsia"/>
                <w:kern w:val="0"/>
                <w:sz w:val="15"/>
                <w:szCs w:val="15"/>
              </w:rPr>
              <w:t>全社会固定资产投资</w:t>
            </w:r>
            <w:r w:rsidRPr="00DC020C">
              <w:rPr>
                <w:rFonts w:asciiTheme="minorEastAsia" w:eastAsiaTheme="minorEastAsia" w:hAnsiTheme="minorEastAsia"/>
                <w:kern w:val="0"/>
                <w:sz w:val="15"/>
                <w:szCs w:val="15"/>
              </w:rPr>
              <w:t>/</w:t>
            </w:r>
            <w:r w:rsidRPr="00DC020C">
              <w:rPr>
                <w:rFonts w:asciiTheme="minorEastAsia" w:eastAsiaTheme="minorEastAsia" w:hAnsiTheme="minorEastAsia" w:hint="eastAsia"/>
                <w:kern w:val="0"/>
                <w:sz w:val="15"/>
                <w:szCs w:val="15"/>
              </w:rPr>
              <w:t>亿元</w:t>
            </w:r>
          </w:p>
        </w:tc>
        <w:tc>
          <w:tcPr>
            <w:tcW w:w="357" w:type="pct"/>
            <w:tcBorders>
              <w:top w:val="single" w:sz="4" w:space="0" w:color="auto"/>
              <w:bottom w:val="single" w:sz="4" w:space="0" w:color="auto"/>
            </w:tcBorders>
            <w:shd w:val="clear" w:color="auto" w:fill="auto"/>
            <w:vAlign w:val="center"/>
            <w:hideMark/>
          </w:tcPr>
          <w:p w14:paraId="1BB1D093" w14:textId="77777777" w:rsidR="003B7D27" w:rsidRPr="00DC020C" w:rsidRDefault="003B7D27" w:rsidP="000B2355">
            <w:pPr>
              <w:widowControl/>
              <w:jc w:val="center"/>
              <w:rPr>
                <w:rFonts w:asciiTheme="minorEastAsia" w:eastAsiaTheme="minorEastAsia" w:hAnsiTheme="minorEastAsia"/>
                <w:kern w:val="0"/>
                <w:sz w:val="15"/>
                <w:szCs w:val="15"/>
              </w:rPr>
            </w:pPr>
            <w:r w:rsidRPr="00DC020C">
              <w:rPr>
                <w:rFonts w:asciiTheme="minorEastAsia" w:eastAsiaTheme="minorEastAsia" w:hAnsiTheme="minorEastAsia" w:hint="eastAsia"/>
                <w:kern w:val="0"/>
                <w:sz w:val="15"/>
                <w:szCs w:val="15"/>
              </w:rPr>
              <w:t>自然保护区覆盖率</w:t>
            </w:r>
            <w:r w:rsidRPr="00DC020C">
              <w:rPr>
                <w:rFonts w:asciiTheme="minorEastAsia" w:eastAsiaTheme="minorEastAsia" w:hAnsiTheme="minorEastAsia"/>
                <w:kern w:val="0"/>
                <w:sz w:val="15"/>
                <w:szCs w:val="15"/>
              </w:rPr>
              <w:t>/%</w:t>
            </w:r>
          </w:p>
        </w:tc>
        <w:tc>
          <w:tcPr>
            <w:tcW w:w="357" w:type="pct"/>
            <w:tcBorders>
              <w:top w:val="single" w:sz="4" w:space="0" w:color="auto"/>
              <w:bottom w:val="single" w:sz="4" w:space="0" w:color="auto"/>
            </w:tcBorders>
            <w:shd w:val="clear" w:color="auto" w:fill="auto"/>
            <w:vAlign w:val="center"/>
            <w:hideMark/>
          </w:tcPr>
          <w:p w14:paraId="0F9B6136" w14:textId="77777777" w:rsidR="003B7D27" w:rsidRPr="00DC020C" w:rsidRDefault="003B7D27" w:rsidP="000B2355">
            <w:pPr>
              <w:widowControl/>
              <w:jc w:val="center"/>
              <w:rPr>
                <w:rFonts w:asciiTheme="minorEastAsia" w:eastAsiaTheme="minorEastAsia" w:hAnsiTheme="minorEastAsia"/>
                <w:kern w:val="0"/>
                <w:sz w:val="15"/>
                <w:szCs w:val="15"/>
              </w:rPr>
            </w:pPr>
            <w:r w:rsidRPr="00DC020C">
              <w:rPr>
                <w:rFonts w:asciiTheme="minorEastAsia" w:eastAsiaTheme="minorEastAsia" w:hAnsiTheme="minorEastAsia" w:hint="eastAsia"/>
                <w:kern w:val="0"/>
                <w:sz w:val="15"/>
                <w:szCs w:val="15"/>
              </w:rPr>
              <w:t>人均公共绿地面积</w:t>
            </w:r>
            <w:r w:rsidRPr="00DC020C">
              <w:rPr>
                <w:rFonts w:asciiTheme="minorEastAsia" w:eastAsiaTheme="minorEastAsia" w:hAnsiTheme="minorEastAsia"/>
                <w:kern w:val="0"/>
                <w:sz w:val="15"/>
                <w:szCs w:val="15"/>
              </w:rPr>
              <w:t>/</w:t>
            </w:r>
            <w:r w:rsidRPr="00DC020C">
              <w:rPr>
                <w:rFonts w:asciiTheme="minorEastAsia" w:eastAsiaTheme="minorEastAsia" w:hAnsiTheme="minorEastAsia" w:hint="eastAsia"/>
                <w:kern w:val="0"/>
                <w:sz w:val="15"/>
                <w:szCs w:val="15"/>
              </w:rPr>
              <w:t>㎡</w:t>
            </w:r>
          </w:p>
        </w:tc>
        <w:tc>
          <w:tcPr>
            <w:tcW w:w="357" w:type="pct"/>
            <w:tcBorders>
              <w:top w:val="single" w:sz="4" w:space="0" w:color="auto"/>
              <w:bottom w:val="single" w:sz="4" w:space="0" w:color="auto"/>
            </w:tcBorders>
            <w:shd w:val="clear" w:color="auto" w:fill="auto"/>
            <w:vAlign w:val="center"/>
            <w:hideMark/>
          </w:tcPr>
          <w:p w14:paraId="56ED04DF" w14:textId="77777777" w:rsidR="003B7D27" w:rsidRPr="00DC020C" w:rsidRDefault="003B7D27" w:rsidP="000B2355">
            <w:pPr>
              <w:widowControl/>
              <w:jc w:val="center"/>
              <w:rPr>
                <w:rFonts w:asciiTheme="minorEastAsia" w:eastAsiaTheme="minorEastAsia" w:hAnsiTheme="minorEastAsia"/>
                <w:kern w:val="0"/>
                <w:sz w:val="15"/>
                <w:szCs w:val="15"/>
              </w:rPr>
            </w:pPr>
            <w:r w:rsidRPr="00DC020C">
              <w:rPr>
                <w:rFonts w:asciiTheme="minorEastAsia" w:eastAsiaTheme="minorEastAsia" w:hAnsiTheme="minorEastAsia" w:hint="eastAsia"/>
                <w:kern w:val="0"/>
                <w:sz w:val="15"/>
                <w:szCs w:val="15"/>
              </w:rPr>
              <w:t>建成区绿化覆盖面积</w:t>
            </w:r>
            <w:r w:rsidRPr="00DC020C">
              <w:rPr>
                <w:rFonts w:asciiTheme="minorEastAsia" w:eastAsiaTheme="minorEastAsia" w:hAnsiTheme="minorEastAsia"/>
                <w:kern w:val="0"/>
                <w:sz w:val="15"/>
                <w:szCs w:val="15"/>
              </w:rPr>
              <w:t>/</w:t>
            </w:r>
            <w:r w:rsidRPr="00DC020C">
              <w:rPr>
                <w:rFonts w:asciiTheme="minorEastAsia" w:eastAsiaTheme="minorEastAsia" w:hAnsiTheme="minorEastAsia" w:hint="eastAsia"/>
                <w:kern w:val="0"/>
                <w:sz w:val="15"/>
                <w:szCs w:val="15"/>
              </w:rPr>
              <w:t>公顷</w:t>
            </w:r>
          </w:p>
        </w:tc>
        <w:tc>
          <w:tcPr>
            <w:tcW w:w="357" w:type="pct"/>
            <w:tcBorders>
              <w:top w:val="single" w:sz="4" w:space="0" w:color="auto"/>
              <w:bottom w:val="single" w:sz="4" w:space="0" w:color="auto"/>
            </w:tcBorders>
            <w:shd w:val="clear" w:color="auto" w:fill="auto"/>
            <w:vAlign w:val="center"/>
            <w:hideMark/>
          </w:tcPr>
          <w:p w14:paraId="5DE0B7F3" w14:textId="77777777" w:rsidR="003B7D27" w:rsidRPr="00DC020C" w:rsidRDefault="003B7D27" w:rsidP="000B2355">
            <w:pPr>
              <w:widowControl/>
              <w:jc w:val="center"/>
              <w:rPr>
                <w:rFonts w:asciiTheme="minorEastAsia" w:eastAsiaTheme="minorEastAsia" w:hAnsiTheme="minorEastAsia"/>
                <w:kern w:val="0"/>
                <w:sz w:val="15"/>
                <w:szCs w:val="15"/>
              </w:rPr>
            </w:pPr>
            <w:r w:rsidRPr="00DC020C">
              <w:rPr>
                <w:rFonts w:asciiTheme="minorEastAsia" w:eastAsiaTheme="minorEastAsia" w:hAnsiTheme="minorEastAsia" w:hint="eastAsia"/>
                <w:kern w:val="0"/>
                <w:sz w:val="15"/>
                <w:szCs w:val="15"/>
              </w:rPr>
              <w:t>道路清扫保洁面积</w:t>
            </w:r>
            <w:r w:rsidRPr="00DC020C">
              <w:rPr>
                <w:rFonts w:asciiTheme="minorEastAsia" w:eastAsiaTheme="minorEastAsia" w:hAnsiTheme="minorEastAsia"/>
                <w:kern w:val="0"/>
                <w:sz w:val="15"/>
                <w:szCs w:val="15"/>
              </w:rPr>
              <w:t>/</w:t>
            </w:r>
            <w:r w:rsidRPr="00DC020C">
              <w:rPr>
                <w:rFonts w:asciiTheme="minorEastAsia" w:eastAsiaTheme="minorEastAsia" w:hAnsiTheme="minorEastAsia" w:hint="eastAsia"/>
                <w:kern w:val="0"/>
                <w:sz w:val="15"/>
                <w:szCs w:val="15"/>
              </w:rPr>
              <w:t>万</w:t>
            </w:r>
            <w:r w:rsidRPr="00DC020C">
              <w:rPr>
                <w:rFonts w:asciiTheme="minorEastAsia" w:eastAsiaTheme="minorEastAsia" w:hAnsiTheme="minorEastAsia"/>
                <w:kern w:val="0"/>
                <w:sz w:val="15"/>
                <w:szCs w:val="15"/>
              </w:rPr>
              <w:t>m</w:t>
            </w:r>
            <w:r w:rsidRPr="00DC020C">
              <w:rPr>
                <w:rFonts w:asciiTheme="minorEastAsia" w:eastAsiaTheme="minorEastAsia" w:hAnsiTheme="minorEastAsia"/>
                <w:kern w:val="0"/>
                <w:sz w:val="15"/>
                <w:szCs w:val="15"/>
                <w:vertAlign w:val="superscript"/>
              </w:rPr>
              <w:t>2</w:t>
            </w:r>
          </w:p>
        </w:tc>
      </w:tr>
      <w:tr w:rsidR="003B7D27" w:rsidRPr="00DC020C" w14:paraId="54CC8CBF" w14:textId="77777777" w:rsidTr="000B2355">
        <w:trPr>
          <w:trHeight w:val="300"/>
        </w:trPr>
        <w:tc>
          <w:tcPr>
            <w:tcW w:w="357" w:type="pct"/>
            <w:shd w:val="clear" w:color="auto" w:fill="auto"/>
            <w:noWrap/>
            <w:vAlign w:val="center"/>
            <w:hideMark/>
          </w:tcPr>
          <w:p w14:paraId="7517AB59"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2017 </w:t>
            </w:r>
          </w:p>
        </w:tc>
        <w:tc>
          <w:tcPr>
            <w:tcW w:w="357" w:type="pct"/>
            <w:shd w:val="clear" w:color="auto" w:fill="auto"/>
            <w:noWrap/>
            <w:vAlign w:val="center"/>
            <w:hideMark/>
          </w:tcPr>
          <w:p w14:paraId="2815656D"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21090.99 </w:t>
            </w:r>
          </w:p>
        </w:tc>
        <w:tc>
          <w:tcPr>
            <w:tcW w:w="357" w:type="pct"/>
            <w:shd w:val="clear" w:color="auto" w:fill="auto"/>
            <w:noWrap/>
            <w:vAlign w:val="center"/>
            <w:hideMark/>
          </w:tcPr>
          <w:p w14:paraId="57E0D63F"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1180.00 </w:t>
            </w:r>
          </w:p>
        </w:tc>
        <w:tc>
          <w:tcPr>
            <w:tcW w:w="357" w:type="pct"/>
            <w:shd w:val="clear" w:color="auto" w:fill="auto"/>
            <w:noWrap/>
            <w:vAlign w:val="center"/>
            <w:hideMark/>
          </w:tcPr>
          <w:p w14:paraId="67880BF2"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6413.60 </w:t>
            </w:r>
          </w:p>
        </w:tc>
        <w:tc>
          <w:tcPr>
            <w:tcW w:w="357" w:type="pct"/>
            <w:shd w:val="clear" w:color="auto" w:fill="auto"/>
            <w:noWrap/>
            <w:vAlign w:val="center"/>
            <w:hideMark/>
          </w:tcPr>
          <w:p w14:paraId="693F33AE"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52834.08 </w:t>
            </w:r>
          </w:p>
        </w:tc>
        <w:tc>
          <w:tcPr>
            <w:tcW w:w="357" w:type="pct"/>
            <w:shd w:val="clear" w:color="auto" w:fill="auto"/>
            <w:noWrap/>
            <w:vAlign w:val="center"/>
            <w:hideMark/>
          </w:tcPr>
          <w:p w14:paraId="38AE8236"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38988.00 </w:t>
            </w:r>
          </w:p>
        </w:tc>
        <w:tc>
          <w:tcPr>
            <w:tcW w:w="357" w:type="pct"/>
            <w:shd w:val="clear" w:color="auto" w:fill="auto"/>
            <w:vAlign w:val="center"/>
            <w:hideMark/>
          </w:tcPr>
          <w:p w14:paraId="19C62FF4"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6154.90 </w:t>
            </w:r>
          </w:p>
        </w:tc>
        <w:tc>
          <w:tcPr>
            <w:tcW w:w="357" w:type="pct"/>
            <w:shd w:val="clear" w:color="auto" w:fill="auto"/>
            <w:noWrap/>
            <w:vAlign w:val="center"/>
            <w:hideMark/>
          </w:tcPr>
          <w:p w14:paraId="632A716A"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12629.00 </w:t>
            </w:r>
          </w:p>
        </w:tc>
        <w:tc>
          <w:tcPr>
            <w:tcW w:w="357" w:type="pct"/>
            <w:shd w:val="clear" w:color="auto" w:fill="auto"/>
            <w:noWrap/>
            <w:vAlign w:val="center"/>
            <w:hideMark/>
          </w:tcPr>
          <w:p w14:paraId="6E4DDE2D"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298.65 </w:t>
            </w:r>
          </w:p>
        </w:tc>
        <w:tc>
          <w:tcPr>
            <w:tcW w:w="357" w:type="pct"/>
            <w:shd w:val="clear" w:color="auto" w:fill="auto"/>
            <w:noWrap/>
            <w:vAlign w:val="center"/>
            <w:hideMark/>
          </w:tcPr>
          <w:p w14:paraId="3C51490D"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4380.80 </w:t>
            </w:r>
          </w:p>
        </w:tc>
        <w:tc>
          <w:tcPr>
            <w:tcW w:w="357" w:type="pct"/>
            <w:shd w:val="clear" w:color="auto" w:fill="auto"/>
            <w:noWrap/>
            <w:vAlign w:val="center"/>
            <w:hideMark/>
          </w:tcPr>
          <w:p w14:paraId="156C565C"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30.65 </w:t>
            </w:r>
          </w:p>
        </w:tc>
        <w:tc>
          <w:tcPr>
            <w:tcW w:w="357" w:type="pct"/>
            <w:shd w:val="clear" w:color="auto" w:fill="auto"/>
            <w:noWrap/>
            <w:vAlign w:val="center"/>
            <w:hideMark/>
          </w:tcPr>
          <w:p w14:paraId="7839CAB4"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17.10 </w:t>
            </w:r>
          </w:p>
        </w:tc>
        <w:tc>
          <w:tcPr>
            <w:tcW w:w="357" w:type="pct"/>
            <w:shd w:val="clear" w:color="auto" w:fill="auto"/>
            <w:noWrap/>
            <w:vAlign w:val="center"/>
            <w:hideMark/>
          </w:tcPr>
          <w:p w14:paraId="5C225FF0"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40584.00 </w:t>
            </w:r>
          </w:p>
        </w:tc>
        <w:tc>
          <w:tcPr>
            <w:tcW w:w="357" w:type="pct"/>
            <w:shd w:val="clear" w:color="auto" w:fill="auto"/>
            <w:noWrap/>
            <w:vAlign w:val="center"/>
            <w:hideMark/>
          </w:tcPr>
          <w:p w14:paraId="2DC76077"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32637.00 </w:t>
            </w:r>
          </w:p>
        </w:tc>
      </w:tr>
      <w:tr w:rsidR="003B7D27" w:rsidRPr="00DC020C" w14:paraId="183D4C98" w14:textId="77777777" w:rsidTr="000B2355">
        <w:trPr>
          <w:trHeight w:val="300"/>
        </w:trPr>
        <w:tc>
          <w:tcPr>
            <w:tcW w:w="357" w:type="pct"/>
            <w:shd w:val="clear" w:color="auto" w:fill="auto"/>
            <w:noWrap/>
            <w:vAlign w:val="center"/>
            <w:hideMark/>
          </w:tcPr>
          <w:p w14:paraId="46405B38"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2018 </w:t>
            </w:r>
          </w:p>
        </w:tc>
        <w:tc>
          <w:tcPr>
            <w:tcW w:w="357" w:type="pct"/>
            <w:shd w:val="clear" w:color="auto" w:fill="auto"/>
            <w:noWrap/>
            <w:vAlign w:val="center"/>
            <w:hideMark/>
          </w:tcPr>
          <w:p w14:paraId="2DF85966"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22820.45 </w:t>
            </w:r>
          </w:p>
        </w:tc>
        <w:tc>
          <w:tcPr>
            <w:tcW w:w="357" w:type="pct"/>
            <w:shd w:val="clear" w:color="auto" w:fill="auto"/>
            <w:noWrap/>
            <w:vAlign w:val="center"/>
            <w:hideMark/>
          </w:tcPr>
          <w:p w14:paraId="2B8A60AB"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1220.00 </w:t>
            </w:r>
          </w:p>
        </w:tc>
        <w:tc>
          <w:tcPr>
            <w:tcW w:w="357" w:type="pct"/>
            <w:shd w:val="clear" w:color="auto" w:fill="auto"/>
            <w:noWrap/>
            <w:vAlign w:val="center"/>
            <w:hideMark/>
          </w:tcPr>
          <w:p w14:paraId="76AB45F4"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6954.50 </w:t>
            </w:r>
          </w:p>
        </w:tc>
        <w:tc>
          <w:tcPr>
            <w:tcW w:w="357" w:type="pct"/>
            <w:shd w:val="clear" w:color="auto" w:fill="auto"/>
            <w:noWrap/>
            <w:vAlign w:val="center"/>
            <w:hideMark/>
          </w:tcPr>
          <w:p w14:paraId="23A78692"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57324.97 </w:t>
            </w:r>
          </w:p>
        </w:tc>
        <w:tc>
          <w:tcPr>
            <w:tcW w:w="357" w:type="pct"/>
            <w:shd w:val="clear" w:color="auto" w:fill="auto"/>
            <w:noWrap/>
            <w:vAlign w:val="center"/>
            <w:hideMark/>
          </w:tcPr>
          <w:p w14:paraId="6CE25C4A"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42412.00 </w:t>
            </w:r>
          </w:p>
        </w:tc>
        <w:tc>
          <w:tcPr>
            <w:tcW w:w="357" w:type="pct"/>
            <w:shd w:val="clear" w:color="auto" w:fill="auto"/>
            <w:vAlign w:val="center"/>
            <w:hideMark/>
          </w:tcPr>
          <w:p w14:paraId="42FB6723"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6720.90 </w:t>
            </w:r>
          </w:p>
        </w:tc>
        <w:tc>
          <w:tcPr>
            <w:tcW w:w="357" w:type="pct"/>
            <w:shd w:val="clear" w:color="auto" w:fill="auto"/>
            <w:noWrap/>
            <w:vAlign w:val="center"/>
            <w:hideMark/>
          </w:tcPr>
          <w:p w14:paraId="41B0850D"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14151.00 </w:t>
            </w:r>
          </w:p>
        </w:tc>
        <w:tc>
          <w:tcPr>
            <w:tcW w:w="357" w:type="pct"/>
            <w:shd w:val="clear" w:color="auto" w:fill="auto"/>
            <w:noWrap/>
            <w:vAlign w:val="center"/>
            <w:hideMark/>
          </w:tcPr>
          <w:p w14:paraId="2BED2DAC"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298.65 </w:t>
            </w:r>
          </w:p>
        </w:tc>
        <w:tc>
          <w:tcPr>
            <w:tcW w:w="357" w:type="pct"/>
            <w:shd w:val="clear" w:color="auto" w:fill="auto"/>
            <w:noWrap/>
            <w:vAlign w:val="center"/>
            <w:hideMark/>
          </w:tcPr>
          <w:p w14:paraId="44FDF32E"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4916.60 </w:t>
            </w:r>
          </w:p>
        </w:tc>
        <w:tc>
          <w:tcPr>
            <w:tcW w:w="357" w:type="pct"/>
            <w:shd w:val="clear" w:color="auto" w:fill="auto"/>
            <w:noWrap/>
            <w:vAlign w:val="center"/>
            <w:hideMark/>
          </w:tcPr>
          <w:p w14:paraId="5D67016D"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30.65 </w:t>
            </w:r>
          </w:p>
        </w:tc>
        <w:tc>
          <w:tcPr>
            <w:tcW w:w="357" w:type="pct"/>
            <w:shd w:val="clear" w:color="auto" w:fill="auto"/>
            <w:noWrap/>
            <w:vAlign w:val="center"/>
            <w:hideMark/>
          </w:tcPr>
          <w:p w14:paraId="53AEAB02"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17.20 </w:t>
            </w:r>
          </w:p>
        </w:tc>
        <w:tc>
          <w:tcPr>
            <w:tcW w:w="357" w:type="pct"/>
            <w:shd w:val="clear" w:color="auto" w:fill="auto"/>
            <w:noWrap/>
            <w:vAlign w:val="center"/>
            <w:hideMark/>
          </w:tcPr>
          <w:p w14:paraId="6EE34198"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40355.00 </w:t>
            </w:r>
          </w:p>
        </w:tc>
        <w:tc>
          <w:tcPr>
            <w:tcW w:w="357" w:type="pct"/>
            <w:shd w:val="clear" w:color="auto" w:fill="auto"/>
            <w:noWrap/>
            <w:vAlign w:val="center"/>
            <w:hideMark/>
          </w:tcPr>
          <w:p w14:paraId="1F584434"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35716.00 </w:t>
            </w:r>
          </w:p>
        </w:tc>
      </w:tr>
      <w:tr w:rsidR="003B7D27" w:rsidRPr="00DC020C" w14:paraId="5E3F9920" w14:textId="77777777" w:rsidTr="000B2355">
        <w:trPr>
          <w:trHeight w:val="300"/>
        </w:trPr>
        <w:tc>
          <w:tcPr>
            <w:tcW w:w="357" w:type="pct"/>
            <w:shd w:val="clear" w:color="auto" w:fill="auto"/>
            <w:noWrap/>
            <w:vAlign w:val="center"/>
            <w:hideMark/>
          </w:tcPr>
          <w:p w14:paraId="02B0248F"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2019 </w:t>
            </w:r>
          </w:p>
        </w:tc>
        <w:tc>
          <w:tcPr>
            <w:tcW w:w="357" w:type="pct"/>
            <w:shd w:val="clear" w:color="auto" w:fill="auto"/>
            <w:noWrap/>
            <w:vAlign w:val="center"/>
            <w:hideMark/>
          </w:tcPr>
          <w:p w14:paraId="3A774469"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24691.73 </w:t>
            </w:r>
          </w:p>
        </w:tc>
        <w:tc>
          <w:tcPr>
            <w:tcW w:w="357" w:type="pct"/>
            <w:shd w:val="clear" w:color="auto" w:fill="auto"/>
            <w:noWrap/>
            <w:vAlign w:val="center"/>
            <w:hideMark/>
          </w:tcPr>
          <w:p w14:paraId="0C884E69"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1260.00 </w:t>
            </w:r>
          </w:p>
        </w:tc>
        <w:tc>
          <w:tcPr>
            <w:tcW w:w="357" w:type="pct"/>
            <w:shd w:val="clear" w:color="auto" w:fill="auto"/>
            <w:noWrap/>
            <w:vAlign w:val="center"/>
            <w:hideMark/>
          </w:tcPr>
          <w:p w14:paraId="6434C997"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7522.00 </w:t>
            </w:r>
          </w:p>
        </w:tc>
        <w:tc>
          <w:tcPr>
            <w:tcW w:w="357" w:type="pct"/>
            <w:shd w:val="clear" w:color="auto" w:fill="auto"/>
            <w:noWrap/>
            <w:vAlign w:val="center"/>
            <w:hideMark/>
          </w:tcPr>
          <w:p w14:paraId="58268F94"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62197.59 </w:t>
            </w:r>
          </w:p>
        </w:tc>
        <w:tc>
          <w:tcPr>
            <w:tcW w:w="357" w:type="pct"/>
            <w:shd w:val="clear" w:color="auto" w:fill="auto"/>
            <w:noWrap/>
            <w:vAlign w:val="center"/>
            <w:hideMark/>
          </w:tcPr>
          <w:p w14:paraId="5A5F05EB"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46076.00 </w:t>
            </w:r>
          </w:p>
        </w:tc>
        <w:tc>
          <w:tcPr>
            <w:tcW w:w="357" w:type="pct"/>
            <w:shd w:val="clear" w:color="auto" w:fill="auto"/>
            <w:vAlign w:val="center"/>
            <w:hideMark/>
          </w:tcPr>
          <w:p w14:paraId="0A72EA75"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7312.40 </w:t>
            </w:r>
          </w:p>
        </w:tc>
        <w:tc>
          <w:tcPr>
            <w:tcW w:w="357" w:type="pct"/>
            <w:shd w:val="clear" w:color="auto" w:fill="auto"/>
            <w:noWrap/>
            <w:vAlign w:val="center"/>
            <w:hideMark/>
          </w:tcPr>
          <w:p w14:paraId="7599350F"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15771.00 </w:t>
            </w:r>
          </w:p>
        </w:tc>
        <w:tc>
          <w:tcPr>
            <w:tcW w:w="357" w:type="pct"/>
            <w:shd w:val="clear" w:color="auto" w:fill="auto"/>
            <w:noWrap/>
            <w:vAlign w:val="center"/>
            <w:hideMark/>
          </w:tcPr>
          <w:p w14:paraId="11958740"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298.65 </w:t>
            </w:r>
          </w:p>
        </w:tc>
        <w:tc>
          <w:tcPr>
            <w:tcW w:w="357" w:type="pct"/>
            <w:shd w:val="clear" w:color="auto" w:fill="auto"/>
            <w:noWrap/>
            <w:vAlign w:val="center"/>
            <w:hideMark/>
          </w:tcPr>
          <w:p w14:paraId="30724D09"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5490.20 </w:t>
            </w:r>
          </w:p>
        </w:tc>
        <w:tc>
          <w:tcPr>
            <w:tcW w:w="357" w:type="pct"/>
            <w:shd w:val="clear" w:color="auto" w:fill="auto"/>
            <w:noWrap/>
            <w:vAlign w:val="center"/>
            <w:hideMark/>
          </w:tcPr>
          <w:p w14:paraId="2C02213F"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30.65 </w:t>
            </w:r>
          </w:p>
        </w:tc>
        <w:tc>
          <w:tcPr>
            <w:tcW w:w="357" w:type="pct"/>
            <w:shd w:val="clear" w:color="auto" w:fill="auto"/>
            <w:noWrap/>
            <w:vAlign w:val="center"/>
            <w:hideMark/>
          </w:tcPr>
          <w:p w14:paraId="68C23298"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17.30 </w:t>
            </w:r>
          </w:p>
        </w:tc>
        <w:tc>
          <w:tcPr>
            <w:tcW w:w="357" w:type="pct"/>
            <w:shd w:val="clear" w:color="auto" w:fill="auto"/>
            <w:noWrap/>
            <w:vAlign w:val="center"/>
            <w:hideMark/>
          </w:tcPr>
          <w:p w14:paraId="7D1BE0B5"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39937.00 </w:t>
            </w:r>
          </w:p>
        </w:tc>
        <w:tc>
          <w:tcPr>
            <w:tcW w:w="357" w:type="pct"/>
            <w:shd w:val="clear" w:color="auto" w:fill="auto"/>
            <w:noWrap/>
            <w:vAlign w:val="center"/>
            <w:hideMark/>
          </w:tcPr>
          <w:p w14:paraId="31888ABF"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38950.00 </w:t>
            </w:r>
          </w:p>
        </w:tc>
      </w:tr>
      <w:tr w:rsidR="003B7D27" w:rsidRPr="00DC020C" w14:paraId="7A5B6D57" w14:textId="77777777" w:rsidTr="000B2355">
        <w:trPr>
          <w:trHeight w:val="300"/>
        </w:trPr>
        <w:tc>
          <w:tcPr>
            <w:tcW w:w="357" w:type="pct"/>
            <w:shd w:val="clear" w:color="auto" w:fill="auto"/>
            <w:noWrap/>
            <w:vAlign w:val="center"/>
            <w:hideMark/>
          </w:tcPr>
          <w:p w14:paraId="48E2555D"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2020 </w:t>
            </w:r>
          </w:p>
        </w:tc>
        <w:tc>
          <w:tcPr>
            <w:tcW w:w="357" w:type="pct"/>
            <w:shd w:val="clear" w:color="auto" w:fill="auto"/>
            <w:noWrap/>
            <w:vAlign w:val="center"/>
            <w:hideMark/>
          </w:tcPr>
          <w:p w14:paraId="2DF1AA7A"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26000.00 </w:t>
            </w:r>
          </w:p>
        </w:tc>
        <w:tc>
          <w:tcPr>
            <w:tcW w:w="357" w:type="pct"/>
            <w:shd w:val="clear" w:color="auto" w:fill="auto"/>
            <w:noWrap/>
            <w:vAlign w:val="center"/>
            <w:hideMark/>
          </w:tcPr>
          <w:p w14:paraId="2B25CE0F"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1310.00 </w:t>
            </w:r>
          </w:p>
        </w:tc>
        <w:tc>
          <w:tcPr>
            <w:tcW w:w="357" w:type="pct"/>
            <w:shd w:val="clear" w:color="auto" w:fill="auto"/>
            <w:noWrap/>
            <w:vAlign w:val="center"/>
            <w:hideMark/>
          </w:tcPr>
          <w:p w14:paraId="645ED0B7"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8116.10 </w:t>
            </w:r>
          </w:p>
        </w:tc>
        <w:tc>
          <w:tcPr>
            <w:tcW w:w="357" w:type="pct"/>
            <w:shd w:val="clear" w:color="auto" w:fill="auto"/>
            <w:noWrap/>
            <w:vAlign w:val="center"/>
            <w:hideMark/>
          </w:tcPr>
          <w:p w14:paraId="2479F052"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67297.80 </w:t>
            </w:r>
          </w:p>
        </w:tc>
        <w:tc>
          <w:tcPr>
            <w:tcW w:w="357" w:type="pct"/>
            <w:shd w:val="clear" w:color="auto" w:fill="auto"/>
            <w:noWrap/>
            <w:vAlign w:val="center"/>
            <w:hideMark/>
          </w:tcPr>
          <w:p w14:paraId="75054C95"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49979.00 </w:t>
            </w:r>
          </w:p>
        </w:tc>
        <w:tc>
          <w:tcPr>
            <w:tcW w:w="357" w:type="pct"/>
            <w:shd w:val="clear" w:color="auto" w:fill="auto"/>
            <w:vAlign w:val="center"/>
            <w:hideMark/>
          </w:tcPr>
          <w:p w14:paraId="6757E551"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7929.30 </w:t>
            </w:r>
          </w:p>
        </w:tc>
        <w:tc>
          <w:tcPr>
            <w:tcW w:w="357" w:type="pct"/>
            <w:shd w:val="clear" w:color="auto" w:fill="auto"/>
            <w:noWrap/>
            <w:vAlign w:val="center"/>
            <w:hideMark/>
          </w:tcPr>
          <w:p w14:paraId="32053190"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17489.00 </w:t>
            </w:r>
          </w:p>
        </w:tc>
        <w:tc>
          <w:tcPr>
            <w:tcW w:w="357" w:type="pct"/>
            <w:shd w:val="clear" w:color="auto" w:fill="auto"/>
            <w:noWrap/>
            <w:vAlign w:val="center"/>
            <w:hideMark/>
          </w:tcPr>
          <w:p w14:paraId="0C4B32B0"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298.65 </w:t>
            </w:r>
          </w:p>
        </w:tc>
        <w:tc>
          <w:tcPr>
            <w:tcW w:w="357" w:type="pct"/>
            <w:shd w:val="clear" w:color="auto" w:fill="auto"/>
            <w:noWrap/>
            <w:vAlign w:val="center"/>
            <w:hideMark/>
          </w:tcPr>
          <w:p w14:paraId="3BE44774"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6101.60 </w:t>
            </w:r>
          </w:p>
        </w:tc>
        <w:tc>
          <w:tcPr>
            <w:tcW w:w="357" w:type="pct"/>
            <w:shd w:val="clear" w:color="auto" w:fill="auto"/>
            <w:noWrap/>
            <w:vAlign w:val="center"/>
            <w:hideMark/>
          </w:tcPr>
          <w:p w14:paraId="3F960BDA"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30.65 </w:t>
            </w:r>
          </w:p>
        </w:tc>
        <w:tc>
          <w:tcPr>
            <w:tcW w:w="357" w:type="pct"/>
            <w:shd w:val="clear" w:color="auto" w:fill="auto"/>
            <w:noWrap/>
            <w:vAlign w:val="center"/>
            <w:hideMark/>
          </w:tcPr>
          <w:p w14:paraId="7A517472"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17.40 </w:t>
            </w:r>
          </w:p>
        </w:tc>
        <w:tc>
          <w:tcPr>
            <w:tcW w:w="357" w:type="pct"/>
            <w:shd w:val="clear" w:color="auto" w:fill="auto"/>
            <w:noWrap/>
            <w:vAlign w:val="center"/>
            <w:hideMark/>
          </w:tcPr>
          <w:p w14:paraId="21ED39D8"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39331.00 </w:t>
            </w:r>
          </w:p>
        </w:tc>
        <w:tc>
          <w:tcPr>
            <w:tcW w:w="357" w:type="pct"/>
            <w:shd w:val="clear" w:color="auto" w:fill="auto"/>
            <w:noWrap/>
            <w:vAlign w:val="center"/>
            <w:hideMark/>
          </w:tcPr>
          <w:p w14:paraId="24D0D3D6"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42340.00 </w:t>
            </w:r>
          </w:p>
        </w:tc>
      </w:tr>
      <w:tr w:rsidR="003B7D27" w:rsidRPr="00DC020C" w14:paraId="396F0ED0" w14:textId="77777777" w:rsidTr="000B2355">
        <w:trPr>
          <w:trHeight w:val="300"/>
        </w:trPr>
        <w:tc>
          <w:tcPr>
            <w:tcW w:w="357" w:type="pct"/>
            <w:shd w:val="clear" w:color="auto" w:fill="auto"/>
            <w:noWrap/>
            <w:vAlign w:val="center"/>
            <w:hideMark/>
          </w:tcPr>
          <w:p w14:paraId="207E9014"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2021 </w:t>
            </w:r>
          </w:p>
        </w:tc>
        <w:tc>
          <w:tcPr>
            <w:tcW w:w="357" w:type="pct"/>
            <w:shd w:val="clear" w:color="auto" w:fill="auto"/>
            <w:noWrap/>
            <w:vAlign w:val="center"/>
            <w:hideMark/>
          </w:tcPr>
          <w:p w14:paraId="326A1147"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28223.62 </w:t>
            </w:r>
          </w:p>
        </w:tc>
        <w:tc>
          <w:tcPr>
            <w:tcW w:w="357" w:type="pct"/>
            <w:shd w:val="clear" w:color="auto" w:fill="auto"/>
            <w:noWrap/>
            <w:vAlign w:val="center"/>
            <w:hideMark/>
          </w:tcPr>
          <w:p w14:paraId="2A25AB9C"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1360.00 </w:t>
            </w:r>
          </w:p>
        </w:tc>
        <w:tc>
          <w:tcPr>
            <w:tcW w:w="357" w:type="pct"/>
            <w:shd w:val="clear" w:color="auto" w:fill="auto"/>
            <w:noWrap/>
            <w:vAlign w:val="center"/>
            <w:hideMark/>
          </w:tcPr>
          <w:p w14:paraId="023538D9"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8736.90 </w:t>
            </w:r>
          </w:p>
        </w:tc>
        <w:tc>
          <w:tcPr>
            <w:tcW w:w="357" w:type="pct"/>
            <w:shd w:val="clear" w:color="auto" w:fill="auto"/>
            <w:noWrap/>
            <w:vAlign w:val="center"/>
            <w:hideMark/>
          </w:tcPr>
          <w:p w14:paraId="4ED280A6"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71988.00 </w:t>
            </w:r>
          </w:p>
        </w:tc>
        <w:tc>
          <w:tcPr>
            <w:tcW w:w="357" w:type="pct"/>
            <w:shd w:val="clear" w:color="auto" w:fill="auto"/>
            <w:noWrap/>
            <w:vAlign w:val="center"/>
            <w:hideMark/>
          </w:tcPr>
          <w:p w14:paraId="7C9E3366"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54122.00 </w:t>
            </w:r>
          </w:p>
        </w:tc>
        <w:tc>
          <w:tcPr>
            <w:tcW w:w="357" w:type="pct"/>
            <w:shd w:val="clear" w:color="auto" w:fill="auto"/>
            <w:noWrap/>
            <w:vAlign w:val="center"/>
            <w:hideMark/>
          </w:tcPr>
          <w:p w14:paraId="5C26D1C1"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8571.70 </w:t>
            </w:r>
          </w:p>
        </w:tc>
        <w:tc>
          <w:tcPr>
            <w:tcW w:w="357" w:type="pct"/>
            <w:shd w:val="clear" w:color="auto" w:fill="auto"/>
            <w:noWrap/>
            <w:vAlign w:val="center"/>
            <w:hideMark/>
          </w:tcPr>
          <w:p w14:paraId="5849C323"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19305.00 </w:t>
            </w:r>
          </w:p>
        </w:tc>
        <w:tc>
          <w:tcPr>
            <w:tcW w:w="357" w:type="pct"/>
            <w:shd w:val="clear" w:color="auto" w:fill="auto"/>
            <w:noWrap/>
            <w:vAlign w:val="center"/>
            <w:hideMark/>
          </w:tcPr>
          <w:p w14:paraId="20CFF061"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298.65 </w:t>
            </w:r>
          </w:p>
        </w:tc>
        <w:tc>
          <w:tcPr>
            <w:tcW w:w="357" w:type="pct"/>
            <w:shd w:val="clear" w:color="auto" w:fill="auto"/>
            <w:noWrap/>
            <w:vAlign w:val="center"/>
            <w:hideMark/>
          </w:tcPr>
          <w:p w14:paraId="64458AD5"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6750.70 </w:t>
            </w:r>
          </w:p>
        </w:tc>
        <w:tc>
          <w:tcPr>
            <w:tcW w:w="357" w:type="pct"/>
            <w:shd w:val="clear" w:color="auto" w:fill="auto"/>
            <w:noWrap/>
            <w:vAlign w:val="center"/>
            <w:hideMark/>
          </w:tcPr>
          <w:p w14:paraId="5AEC0629"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30.65 </w:t>
            </w:r>
          </w:p>
        </w:tc>
        <w:tc>
          <w:tcPr>
            <w:tcW w:w="357" w:type="pct"/>
            <w:shd w:val="clear" w:color="auto" w:fill="auto"/>
            <w:noWrap/>
            <w:vAlign w:val="center"/>
            <w:hideMark/>
          </w:tcPr>
          <w:p w14:paraId="2BB54B9B"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17.50 </w:t>
            </w:r>
          </w:p>
        </w:tc>
        <w:tc>
          <w:tcPr>
            <w:tcW w:w="357" w:type="pct"/>
            <w:shd w:val="clear" w:color="auto" w:fill="auto"/>
            <w:noWrap/>
            <w:vAlign w:val="center"/>
            <w:hideMark/>
          </w:tcPr>
          <w:p w14:paraId="652244AF"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38536.00 </w:t>
            </w:r>
          </w:p>
        </w:tc>
        <w:tc>
          <w:tcPr>
            <w:tcW w:w="357" w:type="pct"/>
            <w:shd w:val="clear" w:color="auto" w:fill="auto"/>
            <w:noWrap/>
            <w:vAlign w:val="center"/>
            <w:hideMark/>
          </w:tcPr>
          <w:p w14:paraId="6EB1E36F"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45885.00 </w:t>
            </w:r>
          </w:p>
        </w:tc>
      </w:tr>
      <w:tr w:rsidR="003B7D27" w:rsidRPr="00DC020C" w14:paraId="1C3E2BFB" w14:textId="77777777" w:rsidTr="000B2355">
        <w:trPr>
          <w:trHeight w:val="300"/>
        </w:trPr>
        <w:tc>
          <w:tcPr>
            <w:tcW w:w="357" w:type="pct"/>
            <w:shd w:val="clear" w:color="auto" w:fill="auto"/>
            <w:noWrap/>
            <w:vAlign w:val="center"/>
            <w:hideMark/>
          </w:tcPr>
          <w:p w14:paraId="74981435"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2022 </w:t>
            </w:r>
          </w:p>
        </w:tc>
        <w:tc>
          <w:tcPr>
            <w:tcW w:w="357" w:type="pct"/>
            <w:shd w:val="clear" w:color="auto" w:fill="auto"/>
            <w:vAlign w:val="center"/>
            <w:hideMark/>
          </w:tcPr>
          <w:p w14:paraId="094C1C82"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30214.00 </w:t>
            </w:r>
          </w:p>
        </w:tc>
        <w:tc>
          <w:tcPr>
            <w:tcW w:w="357" w:type="pct"/>
            <w:shd w:val="clear" w:color="auto" w:fill="auto"/>
            <w:noWrap/>
            <w:vAlign w:val="center"/>
            <w:hideMark/>
          </w:tcPr>
          <w:p w14:paraId="47EE6664"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1409.50 </w:t>
            </w:r>
          </w:p>
        </w:tc>
        <w:tc>
          <w:tcPr>
            <w:tcW w:w="357" w:type="pct"/>
            <w:shd w:val="clear" w:color="auto" w:fill="auto"/>
            <w:noWrap/>
            <w:vAlign w:val="center"/>
            <w:hideMark/>
          </w:tcPr>
          <w:p w14:paraId="1FDAE8E4"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9384.30 </w:t>
            </w:r>
          </w:p>
        </w:tc>
        <w:tc>
          <w:tcPr>
            <w:tcW w:w="357" w:type="pct"/>
            <w:shd w:val="clear" w:color="auto" w:fill="auto"/>
            <w:noWrap/>
            <w:vAlign w:val="center"/>
            <w:hideMark/>
          </w:tcPr>
          <w:p w14:paraId="2C252F26"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77314.00 </w:t>
            </w:r>
          </w:p>
        </w:tc>
        <w:tc>
          <w:tcPr>
            <w:tcW w:w="357" w:type="pct"/>
            <w:shd w:val="clear" w:color="auto" w:fill="auto"/>
            <w:noWrap/>
            <w:vAlign w:val="center"/>
            <w:hideMark/>
          </w:tcPr>
          <w:p w14:paraId="298E80C0"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58505.00 </w:t>
            </w:r>
          </w:p>
        </w:tc>
        <w:tc>
          <w:tcPr>
            <w:tcW w:w="357" w:type="pct"/>
            <w:shd w:val="clear" w:color="auto" w:fill="auto"/>
            <w:noWrap/>
            <w:vAlign w:val="center"/>
            <w:hideMark/>
          </w:tcPr>
          <w:p w14:paraId="5AEE0537"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9239.50 </w:t>
            </w:r>
          </w:p>
        </w:tc>
        <w:tc>
          <w:tcPr>
            <w:tcW w:w="357" w:type="pct"/>
            <w:shd w:val="clear" w:color="auto" w:fill="auto"/>
            <w:noWrap/>
            <w:vAlign w:val="center"/>
            <w:hideMark/>
          </w:tcPr>
          <w:p w14:paraId="784AE30C"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21219.00 </w:t>
            </w:r>
          </w:p>
        </w:tc>
        <w:tc>
          <w:tcPr>
            <w:tcW w:w="357" w:type="pct"/>
            <w:shd w:val="clear" w:color="auto" w:fill="auto"/>
            <w:noWrap/>
            <w:vAlign w:val="center"/>
            <w:hideMark/>
          </w:tcPr>
          <w:p w14:paraId="6BF53BEB"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298.65 </w:t>
            </w:r>
          </w:p>
        </w:tc>
        <w:tc>
          <w:tcPr>
            <w:tcW w:w="357" w:type="pct"/>
            <w:shd w:val="clear" w:color="auto" w:fill="auto"/>
            <w:noWrap/>
            <w:vAlign w:val="center"/>
            <w:hideMark/>
          </w:tcPr>
          <w:p w14:paraId="3A088A40"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7437.60 </w:t>
            </w:r>
          </w:p>
        </w:tc>
        <w:tc>
          <w:tcPr>
            <w:tcW w:w="357" w:type="pct"/>
            <w:shd w:val="clear" w:color="auto" w:fill="auto"/>
            <w:noWrap/>
            <w:vAlign w:val="center"/>
            <w:hideMark/>
          </w:tcPr>
          <w:p w14:paraId="74AC9808"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30.65 </w:t>
            </w:r>
          </w:p>
        </w:tc>
        <w:tc>
          <w:tcPr>
            <w:tcW w:w="357" w:type="pct"/>
            <w:shd w:val="clear" w:color="auto" w:fill="auto"/>
            <w:noWrap/>
            <w:vAlign w:val="center"/>
            <w:hideMark/>
          </w:tcPr>
          <w:p w14:paraId="1C51627F"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17.60 </w:t>
            </w:r>
          </w:p>
        </w:tc>
        <w:tc>
          <w:tcPr>
            <w:tcW w:w="357" w:type="pct"/>
            <w:shd w:val="clear" w:color="auto" w:fill="auto"/>
            <w:noWrap/>
            <w:vAlign w:val="center"/>
            <w:hideMark/>
          </w:tcPr>
          <w:p w14:paraId="793C51B7"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37553.00 </w:t>
            </w:r>
          </w:p>
        </w:tc>
        <w:tc>
          <w:tcPr>
            <w:tcW w:w="357" w:type="pct"/>
            <w:shd w:val="clear" w:color="auto" w:fill="auto"/>
            <w:noWrap/>
            <w:vAlign w:val="center"/>
            <w:hideMark/>
          </w:tcPr>
          <w:p w14:paraId="1A17C06F"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49585.00 </w:t>
            </w:r>
          </w:p>
        </w:tc>
      </w:tr>
      <w:tr w:rsidR="003B7D27" w:rsidRPr="00DC020C" w14:paraId="242B7B7C" w14:textId="77777777" w:rsidTr="000B2355">
        <w:trPr>
          <w:trHeight w:val="300"/>
        </w:trPr>
        <w:tc>
          <w:tcPr>
            <w:tcW w:w="357" w:type="pct"/>
            <w:shd w:val="clear" w:color="auto" w:fill="auto"/>
            <w:noWrap/>
            <w:vAlign w:val="center"/>
            <w:hideMark/>
          </w:tcPr>
          <w:p w14:paraId="182A04DE"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2023 </w:t>
            </w:r>
          </w:p>
        </w:tc>
        <w:tc>
          <w:tcPr>
            <w:tcW w:w="357" w:type="pct"/>
            <w:shd w:val="clear" w:color="auto" w:fill="auto"/>
            <w:vAlign w:val="center"/>
            <w:hideMark/>
          </w:tcPr>
          <w:p w14:paraId="1F097378"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32264.00 </w:t>
            </w:r>
          </w:p>
        </w:tc>
        <w:tc>
          <w:tcPr>
            <w:tcW w:w="357" w:type="pct"/>
            <w:shd w:val="clear" w:color="auto" w:fill="auto"/>
            <w:noWrap/>
            <w:vAlign w:val="center"/>
            <w:hideMark/>
          </w:tcPr>
          <w:p w14:paraId="489F8C9F"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1462.20 </w:t>
            </w:r>
          </w:p>
        </w:tc>
        <w:tc>
          <w:tcPr>
            <w:tcW w:w="357" w:type="pct"/>
            <w:shd w:val="clear" w:color="auto" w:fill="auto"/>
            <w:noWrap/>
            <w:vAlign w:val="center"/>
            <w:hideMark/>
          </w:tcPr>
          <w:p w14:paraId="2BE29B49"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10058.00 </w:t>
            </w:r>
          </w:p>
        </w:tc>
        <w:tc>
          <w:tcPr>
            <w:tcW w:w="357" w:type="pct"/>
            <w:shd w:val="clear" w:color="auto" w:fill="auto"/>
            <w:noWrap/>
            <w:vAlign w:val="center"/>
            <w:hideMark/>
          </w:tcPr>
          <w:p w14:paraId="2F6C0C19"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82919.00 </w:t>
            </w:r>
          </w:p>
        </w:tc>
        <w:tc>
          <w:tcPr>
            <w:tcW w:w="357" w:type="pct"/>
            <w:shd w:val="clear" w:color="auto" w:fill="auto"/>
            <w:noWrap/>
            <w:vAlign w:val="center"/>
            <w:hideMark/>
          </w:tcPr>
          <w:p w14:paraId="5F18E6FC"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63127.00 </w:t>
            </w:r>
          </w:p>
        </w:tc>
        <w:tc>
          <w:tcPr>
            <w:tcW w:w="357" w:type="pct"/>
            <w:shd w:val="clear" w:color="auto" w:fill="auto"/>
            <w:noWrap/>
            <w:vAlign w:val="center"/>
            <w:hideMark/>
          </w:tcPr>
          <w:p w14:paraId="59622B76"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9932.80 </w:t>
            </w:r>
          </w:p>
        </w:tc>
        <w:tc>
          <w:tcPr>
            <w:tcW w:w="357" w:type="pct"/>
            <w:shd w:val="clear" w:color="auto" w:fill="auto"/>
            <w:noWrap/>
            <w:vAlign w:val="center"/>
            <w:hideMark/>
          </w:tcPr>
          <w:p w14:paraId="262A2682"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23231.00 </w:t>
            </w:r>
          </w:p>
        </w:tc>
        <w:tc>
          <w:tcPr>
            <w:tcW w:w="357" w:type="pct"/>
            <w:shd w:val="clear" w:color="auto" w:fill="auto"/>
            <w:noWrap/>
            <w:vAlign w:val="center"/>
            <w:hideMark/>
          </w:tcPr>
          <w:p w14:paraId="3A141E7F"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298.65 </w:t>
            </w:r>
          </w:p>
        </w:tc>
        <w:tc>
          <w:tcPr>
            <w:tcW w:w="357" w:type="pct"/>
            <w:shd w:val="clear" w:color="auto" w:fill="auto"/>
            <w:noWrap/>
            <w:vAlign w:val="center"/>
            <w:hideMark/>
          </w:tcPr>
          <w:p w14:paraId="30E2BCBD"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8162.30 </w:t>
            </w:r>
          </w:p>
        </w:tc>
        <w:tc>
          <w:tcPr>
            <w:tcW w:w="357" w:type="pct"/>
            <w:shd w:val="clear" w:color="auto" w:fill="auto"/>
            <w:noWrap/>
            <w:vAlign w:val="center"/>
            <w:hideMark/>
          </w:tcPr>
          <w:p w14:paraId="056F66E5"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30.65 </w:t>
            </w:r>
          </w:p>
        </w:tc>
        <w:tc>
          <w:tcPr>
            <w:tcW w:w="357" w:type="pct"/>
            <w:shd w:val="clear" w:color="auto" w:fill="auto"/>
            <w:noWrap/>
            <w:vAlign w:val="center"/>
            <w:hideMark/>
          </w:tcPr>
          <w:p w14:paraId="1DCB1691"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17.70 </w:t>
            </w:r>
          </w:p>
        </w:tc>
        <w:tc>
          <w:tcPr>
            <w:tcW w:w="357" w:type="pct"/>
            <w:shd w:val="clear" w:color="auto" w:fill="auto"/>
            <w:noWrap/>
            <w:vAlign w:val="center"/>
            <w:hideMark/>
          </w:tcPr>
          <w:p w14:paraId="132D7512"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36381.00 </w:t>
            </w:r>
          </w:p>
        </w:tc>
        <w:tc>
          <w:tcPr>
            <w:tcW w:w="357" w:type="pct"/>
            <w:shd w:val="clear" w:color="auto" w:fill="auto"/>
            <w:noWrap/>
            <w:vAlign w:val="center"/>
            <w:hideMark/>
          </w:tcPr>
          <w:p w14:paraId="51F0F673"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53441.00 </w:t>
            </w:r>
          </w:p>
        </w:tc>
      </w:tr>
      <w:tr w:rsidR="003B7D27" w:rsidRPr="00DC020C" w14:paraId="2CCD700C" w14:textId="77777777" w:rsidTr="000B2355">
        <w:trPr>
          <w:trHeight w:val="300"/>
        </w:trPr>
        <w:tc>
          <w:tcPr>
            <w:tcW w:w="357" w:type="pct"/>
            <w:shd w:val="clear" w:color="auto" w:fill="auto"/>
            <w:noWrap/>
            <w:vAlign w:val="center"/>
            <w:hideMark/>
          </w:tcPr>
          <w:p w14:paraId="332D187E"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2024 </w:t>
            </w:r>
          </w:p>
        </w:tc>
        <w:tc>
          <w:tcPr>
            <w:tcW w:w="357" w:type="pct"/>
            <w:shd w:val="clear" w:color="auto" w:fill="auto"/>
            <w:vAlign w:val="center"/>
            <w:hideMark/>
          </w:tcPr>
          <w:p w14:paraId="64116872"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34407.00 </w:t>
            </w:r>
          </w:p>
        </w:tc>
        <w:tc>
          <w:tcPr>
            <w:tcW w:w="357" w:type="pct"/>
            <w:shd w:val="clear" w:color="auto" w:fill="auto"/>
            <w:noWrap/>
            <w:vAlign w:val="center"/>
            <w:hideMark/>
          </w:tcPr>
          <w:p w14:paraId="0AE0D2FB"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1517.00 </w:t>
            </w:r>
          </w:p>
        </w:tc>
        <w:tc>
          <w:tcPr>
            <w:tcW w:w="357" w:type="pct"/>
            <w:shd w:val="clear" w:color="auto" w:fill="auto"/>
            <w:noWrap/>
            <w:vAlign w:val="center"/>
            <w:hideMark/>
          </w:tcPr>
          <w:p w14:paraId="6E0A9A6F"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10759.00 </w:t>
            </w:r>
          </w:p>
        </w:tc>
        <w:tc>
          <w:tcPr>
            <w:tcW w:w="357" w:type="pct"/>
            <w:shd w:val="clear" w:color="auto" w:fill="auto"/>
            <w:noWrap/>
            <w:vAlign w:val="center"/>
            <w:hideMark/>
          </w:tcPr>
          <w:p w14:paraId="27D37775"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88803.00 </w:t>
            </w:r>
          </w:p>
        </w:tc>
        <w:tc>
          <w:tcPr>
            <w:tcW w:w="357" w:type="pct"/>
            <w:shd w:val="clear" w:color="auto" w:fill="auto"/>
            <w:noWrap/>
            <w:vAlign w:val="center"/>
            <w:hideMark/>
          </w:tcPr>
          <w:p w14:paraId="769A82F7"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67989.00 </w:t>
            </w:r>
          </w:p>
        </w:tc>
        <w:tc>
          <w:tcPr>
            <w:tcW w:w="357" w:type="pct"/>
            <w:shd w:val="clear" w:color="auto" w:fill="auto"/>
            <w:noWrap/>
            <w:vAlign w:val="center"/>
            <w:hideMark/>
          </w:tcPr>
          <w:p w14:paraId="209F382A"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10651.00 </w:t>
            </w:r>
          </w:p>
        </w:tc>
        <w:tc>
          <w:tcPr>
            <w:tcW w:w="357" w:type="pct"/>
            <w:shd w:val="clear" w:color="auto" w:fill="auto"/>
            <w:noWrap/>
            <w:vAlign w:val="center"/>
            <w:hideMark/>
          </w:tcPr>
          <w:p w14:paraId="173A759B"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25341.00 </w:t>
            </w:r>
          </w:p>
        </w:tc>
        <w:tc>
          <w:tcPr>
            <w:tcW w:w="357" w:type="pct"/>
            <w:shd w:val="clear" w:color="auto" w:fill="auto"/>
            <w:noWrap/>
            <w:vAlign w:val="center"/>
            <w:hideMark/>
          </w:tcPr>
          <w:p w14:paraId="38BE86B0"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298.65 </w:t>
            </w:r>
          </w:p>
        </w:tc>
        <w:tc>
          <w:tcPr>
            <w:tcW w:w="357" w:type="pct"/>
            <w:shd w:val="clear" w:color="auto" w:fill="auto"/>
            <w:noWrap/>
            <w:vAlign w:val="center"/>
            <w:hideMark/>
          </w:tcPr>
          <w:p w14:paraId="0041DD71"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8924.70 </w:t>
            </w:r>
          </w:p>
        </w:tc>
        <w:tc>
          <w:tcPr>
            <w:tcW w:w="357" w:type="pct"/>
            <w:shd w:val="clear" w:color="auto" w:fill="auto"/>
            <w:noWrap/>
            <w:vAlign w:val="center"/>
            <w:hideMark/>
          </w:tcPr>
          <w:p w14:paraId="79D8E0CF"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30.65 </w:t>
            </w:r>
          </w:p>
        </w:tc>
        <w:tc>
          <w:tcPr>
            <w:tcW w:w="357" w:type="pct"/>
            <w:shd w:val="clear" w:color="auto" w:fill="auto"/>
            <w:noWrap/>
            <w:vAlign w:val="center"/>
            <w:hideMark/>
          </w:tcPr>
          <w:p w14:paraId="10355E37"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17.80 </w:t>
            </w:r>
          </w:p>
        </w:tc>
        <w:tc>
          <w:tcPr>
            <w:tcW w:w="357" w:type="pct"/>
            <w:shd w:val="clear" w:color="auto" w:fill="auto"/>
            <w:noWrap/>
            <w:vAlign w:val="center"/>
            <w:hideMark/>
          </w:tcPr>
          <w:p w14:paraId="6A6C0CF7"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35021.00 </w:t>
            </w:r>
          </w:p>
        </w:tc>
        <w:tc>
          <w:tcPr>
            <w:tcW w:w="357" w:type="pct"/>
            <w:shd w:val="clear" w:color="auto" w:fill="auto"/>
            <w:noWrap/>
            <w:vAlign w:val="center"/>
            <w:hideMark/>
          </w:tcPr>
          <w:p w14:paraId="4E3A4748"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57452.00 </w:t>
            </w:r>
          </w:p>
        </w:tc>
      </w:tr>
      <w:tr w:rsidR="003B7D27" w:rsidRPr="00DC020C" w14:paraId="0FCA338C" w14:textId="77777777" w:rsidTr="000B2355">
        <w:trPr>
          <w:trHeight w:val="300"/>
        </w:trPr>
        <w:tc>
          <w:tcPr>
            <w:tcW w:w="357" w:type="pct"/>
            <w:shd w:val="clear" w:color="auto" w:fill="auto"/>
            <w:noWrap/>
            <w:vAlign w:val="center"/>
            <w:hideMark/>
          </w:tcPr>
          <w:p w14:paraId="60503C7F"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2025 </w:t>
            </w:r>
          </w:p>
        </w:tc>
        <w:tc>
          <w:tcPr>
            <w:tcW w:w="357" w:type="pct"/>
            <w:shd w:val="clear" w:color="auto" w:fill="auto"/>
            <w:vAlign w:val="center"/>
            <w:hideMark/>
          </w:tcPr>
          <w:p w14:paraId="012DC090"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36581.00 </w:t>
            </w:r>
          </w:p>
        </w:tc>
        <w:tc>
          <w:tcPr>
            <w:tcW w:w="357" w:type="pct"/>
            <w:shd w:val="clear" w:color="auto" w:fill="auto"/>
            <w:noWrap/>
            <w:vAlign w:val="center"/>
            <w:hideMark/>
          </w:tcPr>
          <w:p w14:paraId="5341016B"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1573.90 </w:t>
            </w:r>
          </w:p>
        </w:tc>
        <w:tc>
          <w:tcPr>
            <w:tcW w:w="357" w:type="pct"/>
            <w:shd w:val="clear" w:color="auto" w:fill="auto"/>
            <w:noWrap/>
            <w:vAlign w:val="center"/>
            <w:hideMark/>
          </w:tcPr>
          <w:p w14:paraId="7FE04D0C"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11486.00 </w:t>
            </w:r>
          </w:p>
        </w:tc>
        <w:tc>
          <w:tcPr>
            <w:tcW w:w="357" w:type="pct"/>
            <w:shd w:val="clear" w:color="auto" w:fill="auto"/>
            <w:noWrap/>
            <w:vAlign w:val="center"/>
            <w:hideMark/>
          </w:tcPr>
          <w:p w14:paraId="5AF8AF3B"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94966.00 </w:t>
            </w:r>
          </w:p>
        </w:tc>
        <w:tc>
          <w:tcPr>
            <w:tcW w:w="357" w:type="pct"/>
            <w:shd w:val="clear" w:color="auto" w:fill="auto"/>
            <w:noWrap/>
            <w:vAlign w:val="center"/>
            <w:hideMark/>
          </w:tcPr>
          <w:p w14:paraId="11675D9A"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73091.00 </w:t>
            </w:r>
          </w:p>
        </w:tc>
        <w:tc>
          <w:tcPr>
            <w:tcW w:w="357" w:type="pct"/>
            <w:shd w:val="clear" w:color="auto" w:fill="auto"/>
            <w:noWrap/>
            <w:vAlign w:val="center"/>
            <w:hideMark/>
          </w:tcPr>
          <w:p w14:paraId="457E9764"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11395.00 </w:t>
            </w:r>
          </w:p>
        </w:tc>
        <w:tc>
          <w:tcPr>
            <w:tcW w:w="357" w:type="pct"/>
            <w:shd w:val="clear" w:color="auto" w:fill="auto"/>
            <w:noWrap/>
            <w:vAlign w:val="center"/>
            <w:hideMark/>
          </w:tcPr>
          <w:p w14:paraId="2482A4E2"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27549.00 </w:t>
            </w:r>
          </w:p>
        </w:tc>
        <w:tc>
          <w:tcPr>
            <w:tcW w:w="357" w:type="pct"/>
            <w:shd w:val="clear" w:color="auto" w:fill="auto"/>
            <w:noWrap/>
            <w:vAlign w:val="center"/>
            <w:hideMark/>
          </w:tcPr>
          <w:p w14:paraId="42FC2581"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298.65 </w:t>
            </w:r>
          </w:p>
        </w:tc>
        <w:tc>
          <w:tcPr>
            <w:tcW w:w="357" w:type="pct"/>
            <w:shd w:val="clear" w:color="auto" w:fill="auto"/>
            <w:noWrap/>
            <w:vAlign w:val="center"/>
            <w:hideMark/>
          </w:tcPr>
          <w:p w14:paraId="5E379091"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9724.90 </w:t>
            </w:r>
          </w:p>
        </w:tc>
        <w:tc>
          <w:tcPr>
            <w:tcW w:w="357" w:type="pct"/>
            <w:shd w:val="clear" w:color="auto" w:fill="auto"/>
            <w:noWrap/>
            <w:vAlign w:val="center"/>
            <w:hideMark/>
          </w:tcPr>
          <w:p w14:paraId="14B1E830"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30.65 </w:t>
            </w:r>
          </w:p>
        </w:tc>
        <w:tc>
          <w:tcPr>
            <w:tcW w:w="357" w:type="pct"/>
            <w:shd w:val="clear" w:color="auto" w:fill="auto"/>
            <w:noWrap/>
            <w:vAlign w:val="center"/>
            <w:hideMark/>
          </w:tcPr>
          <w:p w14:paraId="0825474B"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17.90 </w:t>
            </w:r>
          </w:p>
        </w:tc>
        <w:tc>
          <w:tcPr>
            <w:tcW w:w="357" w:type="pct"/>
            <w:shd w:val="clear" w:color="auto" w:fill="auto"/>
            <w:noWrap/>
            <w:vAlign w:val="center"/>
            <w:hideMark/>
          </w:tcPr>
          <w:p w14:paraId="192CB129"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33472.00 </w:t>
            </w:r>
          </w:p>
        </w:tc>
        <w:tc>
          <w:tcPr>
            <w:tcW w:w="357" w:type="pct"/>
            <w:shd w:val="clear" w:color="auto" w:fill="auto"/>
            <w:noWrap/>
            <w:vAlign w:val="center"/>
            <w:hideMark/>
          </w:tcPr>
          <w:p w14:paraId="62952C1D"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61618.00 </w:t>
            </w:r>
          </w:p>
        </w:tc>
      </w:tr>
      <w:tr w:rsidR="003B7D27" w:rsidRPr="00DC020C" w14:paraId="40F6B1B3" w14:textId="77777777" w:rsidTr="000B2355">
        <w:trPr>
          <w:trHeight w:val="300"/>
        </w:trPr>
        <w:tc>
          <w:tcPr>
            <w:tcW w:w="357" w:type="pct"/>
            <w:shd w:val="clear" w:color="auto" w:fill="auto"/>
            <w:noWrap/>
            <w:vAlign w:val="center"/>
            <w:hideMark/>
          </w:tcPr>
          <w:p w14:paraId="5B28419F"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2026 </w:t>
            </w:r>
          </w:p>
        </w:tc>
        <w:tc>
          <w:tcPr>
            <w:tcW w:w="357" w:type="pct"/>
            <w:shd w:val="clear" w:color="auto" w:fill="auto"/>
            <w:noWrap/>
            <w:vAlign w:val="center"/>
            <w:hideMark/>
          </w:tcPr>
          <w:p w14:paraId="326A60B5"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38837.00 </w:t>
            </w:r>
          </w:p>
        </w:tc>
        <w:tc>
          <w:tcPr>
            <w:tcW w:w="357" w:type="pct"/>
            <w:shd w:val="clear" w:color="auto" w:fill="auto"/>
            <w:noWrap/>
            <w:vAlign w:val="center"/>
            <w:hideMark/>
          </w:tcPr>
          <w:p w14:paraId="360CC178"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1632.80 </w:t>
            </w:r>
          </w:p>
        </w:tc>
        <w:tc>
          <w:tcPr>
            <w:tcW w:w="357" w:type="pct"/>
            <w:shd w:val="clear" w:color="auto" w:fill="auto"/>
            <w:noWrap/>
            <w:vAlign w:val="center"/>
            <w:hideMark/>
          </w:tcPr>
          <w:p w14:paraId="2266D789"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12240.00 </w:t>
            </w:r>
          </w:p>
        </w:tc>
        <w:tc>
          <w:tcPr>
            <w:tcW w:w="357" w:type="pct"/>
            <w:shd w:val="clear" w:color="auto" w:fill="auto"/>
            <w:noWrap/>
            <w:vAlign w:val="center"/>
            <w:hideMark/>
          </w:tcPr>
          <w:p w14:paraId="5E676C6C"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101410.00 </w:t>
            </w:r>
          </w:p>
        </w:tc>
        <w:tc>
          <w:tcPr>
            <w:tcW w:w="357" w:type="pct"/>
            <w:shd w:val="clear" w:color="auto" w:fill="auto"/>
            <w:noWrap/>
            <w:vAlign w:val="center"/>
            <w:hideMark/>
          </w:tcPr>
          <w:p w14:paraId="40B75A47"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78432.00 </w:t>
            </w:r>
          </w:p>
        </w:tc>
        <w:tc>
          <w:tcPr>
            <w:tcW w:w="357" w:type="pct"/>
            <w:shd w:val="clear" w:color="auto" w:fill="auto"/>
            <w:noWrap/>
            <w:vAlign w:val="center"/>
            <w:hideMark/>
          </w:tcPr>
          <w:p w14:paraId="550F36F9"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12164.00 </w:t>
            </w:r>
          </w:p>
        </w:tc>
        <w:tc>
          <w:tcPr>
            <w:tcW w:w="357" w:type="pct"/>
            <w:shd w:val="clear" w:color="auto" w:fill="auto"/>
            <w:noWrap/>
            <w:vAlign w:val="center"/>
            <w:hideMark/>
          </w:tcPr>
          <w:p w14:paraId="43BCDED9"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29855.00 </w:t>
            </w:r>
          </w:p>
        </w:tc>
        <w:tc>
          <w:tcPr>
            <w:tcW w:w="357" w:type="pct"/>
            <w:shd w:val="clear" w:color="auto" w:fill="auto"/>
            <w:noWrap/>
            <w:vAlign w:val="center"/>
            <w:hideMark/>
          </w:tcPr>
          <w:p w14:paraId="3FBE165B"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298.65 </w:t>
            </w:r>
          </w:p>
        </w:tc>
        <w:tc>
          <w:tcPr>
            <w:tcW w:w="357" w:type="pct"/>
            <w:shd w:val="clear" w:color="auto" w:fill="auto"/>
            <w:noWrap/>
            <w:vAlign w:val="center"/>
            <w:hideMark/>
          </w:tcPr>
          <w:p w14:paraId="7A6C6DA2"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10563.00 </w:t>
            </w:r>
          </w:p>
        </w:tc>
        <w:tc>
          <w:tcPr>
            <w:tcW w:w="357" w:type="pct"/>
            <w:shd w:val="clear" w:color="auto" w:fill="auto"/>
            <w:noWrap/>
            <w:vAlign w:val="center"/>
            <w:hideMark/>
          </w:tcPr>
          <w:p w14:paraId="2CB6D21E"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30.65 </w:t>
            </w:r>
          </w:p>
        </w:tc>
        <w:tc>
          <w:tcPr>
            <w:tcW w:w="357" w:type="pct"/>
            <w:shd w:val="clear" w:color="auto" w:fill="auto"/>
            <w:noWrap/>
            <w:vAlign w:val="center"/>
            <w:hideMark/>
          </w:tcPr>
          <w:p w14:paraId="7CA7A2E2"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18.00 </w:t>
            </w:r>
          </w:p>
        </w:tc>
        <w:tc>
          <w:tcPr>
            <w:tcW w:w="357" w:type="pct"/>
            <w:shd w:val="clear" w:color="auto" w:fill="auto"/>
            <w:noWrap/>
            <w:vAlign w:val="center"/>
            <w:hideMark/>
          </w:tcPr>
          <w:p w14:paraId="4620BE13"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31735.00 </w:t>
            </w:r>
          </w:p>
        </w:tc>
        <w:tc>
          <w:tcPr>
            <w:tcW w:w="357" w:type="pct"/>
            <w:shd w:val="clear" w:color="auto" w:fill="auto"/>
            <w:noWrap/>
            <w:vAlign w:val="center"/>
            <w:hideMark/>
          </w:tcPr>
          <w:p w14:paraId="7128B00C"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65940.00 </w:t>
            </w:r>
          </w:p>
        </w:tc>
      </w:tr>
      <w:tr w:rsidR="003B7D27" w:rsidRPr="00DC020C" w14:paraId="244E769A" w14:textId="77777777" w:rsidTr="000B2355">
        <w:trPr>
          <w:trHeight w:val="300"/>
        </w:trPr>
        <w:tc>
          <w:tcPr>
            <w:tcW w:w="357" w:type="pct"/>
            <w:shd w:val="clear" w:color="auto" w:fill="auto"/>
            <w:noWrap/>
            <w:vAlign w:val="center"/>
            <w:hideMark/>
          </w:tcPr>
          <w:p w14:paraId="530BE4E3"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2027 </w:t>
            </w:r>
          </w:p>
        </w:tc>
        <w:tc>
          <w:tcPr>
            <w:tcW w:w="357" w:type="pct"/>
            <w:shd w:val="clear" w:color="auto" w:fill="auto"/>
            <w:noWrap/>
            <w:vAlign w:val="center"/>
            <w:hideMark/>
          </w:tcPr>
          <w:p w14:paraId="0A58AF89"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41108.00 </w:t>
            </w:r>
          </w:p>
        </w:tc>
        <w:tc>
          <w:tcPr>
            <w:tcW w:w="357" w:type="pct"/>
            <w:shd w:val="clear" w:color="auto" w:fill="auto"/>
            <w:noWrap/>
            <w:vAlign w:val="center"/>
            <w:hideMark/>
          </w:tcPr>
          <w:p w14:paraId="0752D0CC"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1693.80 </w:t>
            </w:r>
          </w:p>
        </w:tc>
        <w:tc>
          <w:tcPr>
            <w:tcW w:w="357" w:type="pct"/>
            <w:shd w:val="clear" w:color="auto" w:fill="auto"/>
            <w:noWrap/>
            <w:vAlign w:val="center"/>
            <w:hideMark/>
          </w:tcPr>
          <w:p w14:paraId="0F20D42A"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13021.00 </w:t>
            </w:r>
          </w:p>
        </w:tc>
        <w:tc>
          <w:tcPr>
            <w:tcW w:w="357" w:type="pct"/>
            <w:shd w:val="clear" w:color="auto" w:fill="auto"/>
            <w:noWrap/>
            <w:vAlign w:val="center"/>
            <w:hideMark/>
          </w:tcPr>
          <w:p w14:paraId="79780F9E"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108130.00 </w:t>
            </w:r>
          </w:p>
        </w:tc>
        <w:tc>
          <w:tcPr>
            <w:tcW w:w="357" w:type="pct"/>
            <w:shd w:val="clear" w:color="auto" w:fill="auto"/>
            <w:noWrap/>
            <w:vAlign w:val="center"/>
            <w:hideMark/>
          </w:tcPr>
          <w:p w14:paraId="0DFC21BA"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84013.00 </w:t>
            </w:r>
          </w:p>
        </w:tc>
        <w:tc>
          <w:tcPr>
            <w:tcW w:w="357" w:type="pct"/>
            <w:shd w:val="clear" w:color="auto" w:fill="auto"/>
            <w:noWrap/>
            <w:vAlign w:val="center"/>
            <w:hideMark/>
          </w:tcPr>
          <w:p w14:paraId="1CA6A3D4"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12959.00 </w:t>
            </w:r>
          </w:p>
        </w:tc>
        <w:tc>
          <w:tcPr>
            <w:tcW w:w="357" w:type="pct"/>
            <w:shd w:val="clear" w:color="auto" w:fill="auto"/>
            <w:noWrap/>
            <w:vAlign w:val="center"/>
            <w:hideMark/>
          </w:tcPr>
          <w:p w14:paraId="3FE7CBE4"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32259.00 </w:t>
            </w:r>
          </w:p>
        </w:tc>
        <w:tc>
          <w:tcPr>
            <w:tcW w:w="357" w:type="pct"/>
            <w:shd w:val="clear" w:color="auto" w:fill="auto"/>
            <w:noWrap/>
            <w:vAlign w:val="center"/>
            <w:hideMark/>
          </w:tcPr>
          <w:p w14:paraId="3A85B56E"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298.65 </w:t>
            </w:r>
          </w:p>
        </w:tc>
        <w:tc>
          <w:tcPr>
            <w:tcW w:w="357" w:type="pct"/>
            <w:shd w:val="clear" w:color="auto" w:fill="auto"/>
            <w:noWrap/>
            <w:vAlign w:val="center"/>
            <w:hideMark/>
          </w:tcPr>
          <w:p w14:paraId="368E215E"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11439.00 </w:t>
            </w:r>
          </w:p>
        </w:tc>
        <w:tc>
          <w:tcPr>
            <w:tcW w:w="357" w:type="pct"/>
            <w:shd w:val="clear" w:color="auto" w:fill="auto"/>
            <w:noWrap/>
            <w:vAlign w:val="center"/>
            <w:hideMark/>
          </w:tcPr>
          <w:p w14:paraId="05A2D5EA"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30.65 </w:t>
            </w:r>
          </w:p>
        </w:tc>
        <w:tc>
          <w:tcPr>
            <w:tcW w:w="357" w:type="pct"/>
            <w:shd w:val="clear" w:color="auto" w:fill="auto"/>
            <w:noWrap/>
            <w:vAlign w:val="center"/>
            <w:hideMark/>
          </w:tcPr>
          <w:p w14:paraId="52F51F6A" w14:textId="77777777" w:rsidR="003B7D27" w:rsidRPr="00DC020C" w:rsidRDefault="003B7D27" w:rsidP="000B2355">
            <w:pPr>
              <w:widowControl/>
              <w:jc w:val="center"/>
              <w:rPr>
                <w:rFonts w:asciiTheme="minorEastAsia" w:eastAsiaTheme="minorEastAsia" w:hAnsiTheme="minorEastAsia"/>
                <w:kern w:val="0"/>
                <w:sz w:val="18"/>
                <w:szCs w:val="18"/>
              </w:rPr>
            </w:pPr>
            <w:r w:rsidRPr="00DC020C">
              <w:rPr>
                <w:rFonts w:asciiTheme="minorEastAsia" w:eastAsiaTheme="minorEastAsia" w:hAnsiTheme="minorEastAsia"/>
                <w:kern w:val="0"/>
                <w:sz w:val="18"/>
                <w:szCs w:val="18"/>
              </w:rPr>
              <w:t xml:space="preserve">18.10 </w:t>
            </w:r>
          </w:p>
        </w:tc>
        <w:tc>
          <w:tcPr>
            <w:tcW w:w="357" w:type="pct"/>
            <w:shd w:val="clear" w:color="auto" w:fill="auto"/>
            <w:noWrap/>
            <w:vAlign w:val="center"/>
            <w:hideMark/>
          </w:tcPr>
          <w:p w14:paraId="20C30232"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29809.00 </w:t>
            </w:r>
          </w:p>
        </w:tc>
        <w:tc>
          <w:tcPr>
            <w:tcW w:w="357" w:type="pct"/>
            <w:shd w:val="clear" w:color="auto" w:fill="auto"/>
            <w:noWrap/>
            <w:vAlign w:val="center"/>
            <w:hideMark/>
          </w:tcPr>
          <w:p w14:paraId="74380616" w14:textId="77777777" w:rsidR="003B7D27" w:rsidRPr="00DC020C" w:rsidRDefault="003B7D27" w:rsidP="000B2355">
            <w:pPr>
              <w:widowControl/>
              <w:jc w:val="center"/>
              <w:rPr>
                <w:rFonts w:asciiTheme="minorEastAsia" w:eastAsiaTheme="minorEastAsia" w:hAnsiTheme="minorEastAsia" w:cs="宋体"/>
                <w:kern w:val="0"/>
                <w:sz w:val="18"/>
                <w:szCs w:val="18"/>
              </w:rPr>
            </w:pPr>
            <w:r w:rsidRPr="00DC020C">
              <w:rPr>
                <w:rFonts w:asciiTheme="minorEastAsia" w:eastAsiaTheme="minorEastAsia" w:hAnsiTheme="minorEastAsia" w:cs="宋体" w:hint="eastAsia"/>
                <w:kern w:val="0"/>
                <w:sz w:val="18"/>
                <w:szCs w:val="18"/>
              </w:rPr>
              <w:t xml:space="preserve">70417.00 </w:t>
            </w:r>
          </w:p>
        </w:tc>
      </w:tr>
    </w:tbl>
    <w:p w14:paraId="7128A81E" w14:textId="77777777" w:rsidR="003B7D27" w:rsidRPr="00DC020C" w:rsidRDefault="003B7D27" w:rsidP="003B7D27">
      <w:pPr>
        <w:rPr>
          <w:sz w:val="28"/>
          <w:szCs w:val="28"/>
        </w:rPr>
      </w:pPr>
    </w:p>
    <w:p w14:paraId="3FC66D40" w14:textId="77777777" w:rsidR="0054179F" w:rsidRPr="00DC020C" w:rsidRDefault="0054179F" w:rsidP="00C06E79">
      <w:pPr>
        <w:pStyle w:val="2"/>
        <w:spacing w:before="0" w:after="0" w:line="240" w:lineRule="auto"/>
        <w:rPr>
          <w:sz w:val="28"/>
          <w:szCs w:val="28"/>
        </w:rPr>
      </w:pPr>
    </w:p>
    <w:p w14:paraId="3A5A0EE3" w14:textId="77777777" w:rsidR="006C4EAB" w:rsidRPr="00DC020C" w:rsidRDefault="006C4EAB" w:rsidP="006C4EAB">
      <w:pPr>
        <w:widowControl/>
        <w:snapToGrid w:val="0"/>
        <w:spacing w:line="312" w:lineRule="auto"/>
        <w:rPr>
          <w:b/>
          <w:sz w:val="28"/>
          <w:szCs w:val="28"/>
        </w:rPr>
        <w:sectPr w:rsidR="006C4EAB" w:rsidRPr="00DC020C" w:rsidSect="00D95519">
          <w:pgSz w:w="15840" w:h="12240" w:orient="landscape"/>
          <w:pgMar w:top="1797" w:right="1440" w:bottom="1797" w:left="1440" w:header="720" w:footer="720" w:gutter="0"/>
          <w:pgNumType w:fmt="numberInDash"/>
          <w:cols w:space="720"/>
          <w:docGrid w:linePitch="381"/>
        </w:sectPr>
      </w:pPr>
    </w:p>
    <w:p w14:paraId="2BF9DDC1" w14:textId="77777777" w:rsidR="006C4EAB" w:rsidRDefault="006C4EAB" w:rsidP="006C4EAB">
      <w:pPr>
        <w:widowControl/>
        <w:snapToGrid w:val="0"/>
        <w:spacing w:line="312" w:lineRule="auto"/>
        <w:rPr>
          <w:b/>
          <w:sz w:val="28"/>
          <w:szCs w:val="28"/>
        </w:rPr>
      </w:pPr>
      <w:r>
        <w:rPr>
          <w:rFonts w:hint="eastAsia"/>
          <w:b/>
          <w:sz w:val="28"/>
          <w:szCs w:val="28"/>
        </w:rPr>
        <w:lastRenderedPageBreak/>
        <w:t>（三）、对各个影响因素的因子分析</w:t>
      </w:r>
    </w:p>
    <w:p w14:paraId="2BBCECF0" w14:textId="77777777" w:rsidR="006C4EAB" w:rsidRPr="00DC020C" w:rsidRDefault="006C4EAB" w:rsidP="006C4EAB">
      <w:pPr>
        <w:widowControl/>
        <w:snapToGrid w:val="0"/>
        <w:spacing w:line="312" w:lineRule="auto"/>
        <w:rPr>
          <w:sz w:val="28"/>
          <w:szCs w:val="28"/>
        </w:rPr>
      </w:pPr>
      <w:r w:rsidRPr="00E57BF4">
        <w:rPr>
          <w:rFonts w:hint="eastAsia"/>
          <w:sz w:val="28"/>
          <w:szCs w:val="28"/>
        </w:rPr>
        <w:t>从</w:t>
      </w:r>
      <w:r w:rsidRPr="00E57BF4">
        <w:rPr>
          <w:rFonts w:hint="eastAsia"/>
          <w:sz w:val="28"/>
          <w:szCs w:val="28"/>
        </w:rPr>
        <w:t>10</w:t>
      </w:r>
      <w:r w:rsidRPr="00E57BF4">
        <w:rPr>
          <w:rFonts w:hint="eastAsia"/>
          <w:sz w:val="28"/>
          <w:szCs w:val="28"/>
        </w:rPr>
        <w:t>年间的</w:t>
      </w:r>
      <w:r w:rsidRPr="00DC020C">
        <w:rPr>
          <w:rFonts w:hint="eastAsia"/>
          <w:sz w:val="28"/>
          <w:szCs w:val="28"/>
        </w:rPr>
        <w:t>数据中进行探索性因子分析</w:t>
      </w:r>
      <w:r w:rsidRPr="00DC020C">
        <w:rPr>
          <w:rFonts w:hint="eastAsia"/>
          <w:sz w:val="28"/>
          <w:szCs w:val="28"/>
        </w:rPr>
        <w:t>(</w:t>
      </w:r>
      <w:r w:rsidRPr="00DC020C">
        <w:rPr>
          <w:sz w:val="28"/>
          <w:szCs w:val="28"/>
        </w:rPr>
        <w:t xml:space="preserve">Exploratory Factor Analysis,EFA), </w:t>
      </w:r>
      <w:r w:rsidRPr="00DC020C">
        <w:rPr>
          <w:rFonts w:hint="eastAsia"/>
          <w:sz w:val="28"/>
          <w:szCs w:val="28"/>
        </w:rPr>
        <w:t>产生观测变量间的因素结构模型。</w:t>
      </w:r>
    </w:p>
    <w:p w14:paraId="09DA7308" w14:textId="77777777" w:rsidR="006C4EAB" w:rsidRPr="00DC020C" w:rsidRDefault="006C4EAB" w:rsidP="006C4EAB">
      <w:pPr>
        <w:widowControl/>
        <w:snapToGrid w:val="0"/>
        <w:spacing w:line="312" w:lineRule="auto"/>
        <w:rPr>
          <w:b/>
          <w:sz w:val="28"/>
          <w:szCs w:val="28"/>
        </w:rPr>
      </w:pPr>
      <w:r w:rsidRPr="00DC020C">
        <w:rPr>
          <w:rFonts w:hint="eastAsia"/>
          <w:b/>
          <w:sz w:val="28"/>
          <w:szCs w:val="28"/>
        </w:rPr>
        <w:t>（</w:t>
      </w:r>
      <w:r w:rsidRPr="00DC020C">
        <w:rPr>
          <w:rFonts w:hint="eastAsia"/>
          <w:b/>
          <w:sz w:val="28"/>
          <w:szCs w:val="28"/>
        </w:rPr>
        <w:t>1</w:t>
      </w:r>
      <w:r w:rsidRPr="00DC020C">
        <w:rPr>
          <w:rFonts w:hint="eastAsia"/>
          <w:b/>
          <w:sz w:val="28"/>
          <w:szCs w:val="28"/>
        </w:rPr>
        <w:t>）、探索性因素分析（</w:t>
      </w:r>
      <w:r w:rsidRPr="00DC020C">
        <w:rPr>
          <w:rFonts w:hint="eastAsia"/>
          <w:b/>
          <w:sz w:val="28"/>
          <w:szCs w:val="28"/>
        </w:rPr>
        <w:t>EFA</w:t>
      </w:r>
      <w:r w:rsidRPr="00DC020C">
        <w:rPr>
          <w:rFonts w:hint="eastAsia"/>
          <w:b/>
          <w:sz w:val="28"/>
          <w:szCs w:val="28"/>
        </w:rPr>
        <w:t>）</w:t>
      </w:r>
    </w:p>
    <w:p w14:paraId="1C7BA418" w14:textId="77777777" w:rsidR="006C4EAB" w:rsidRPr="00DC020C" w:rsidRDefault="006C4EAB" w:rsidP="006C4EAB">
      <w:pPr>
        <w:widowControl/>
        <w:snapToGrid w:val="0"/>
        <w:spacing w:line="312" w:lineRule="auto"/>
        <w:rPr>
          <w:b/>
          <w:sz w:val="28"/>
          <w:szCs w:val="28"/>
        </w:rPr>
      </w:pPr>
      <w:r w:rsidRPr="00DC020C">
        <w:rPr>
          <w:rFonts w:hint="eastAsia"/>
          <w:b/>
          <w:sz w:val="28"/>
          <w:szCs w:val="28"/>
        </w:rPr>
        <w:t>spss</w:t>
      </w:r>
      <w:r w:rsidRPr="00DC020C">
        <w:rPr>
          <w:rFonts w:hint="eastAsia"/>
          <w:b/>
          <w:sz w:val="28"/>
          <w:szCs w:val="28"/>
        </w:rPr>
        <w:t>分析结果如表</w:t>
      </w:r>
      <w:r w:rsidRPr="00DC020C">
        <w:rPr>
          <w:rFonts w:hint="eastAsia"/>
          <w:b/>
          <w:sz w:val="28"/>
          <w:szCs w:val="28"/>
        </w:rPr>
        <w:t>5-13</w:t>
      </w:r>
      <w:r w:rsidRPr="00DC020C">
        <w:rPr>
          <w:rFonts w:hint="eastAsia"/>
          <w:b/>
          <w:sz w:val="28"/>
          <w:szCs w:val="28"/>
        </w:rPr>
        <w:t>所示：</w:t>
      </w:r>
    </w:p>
    <w:tbl>
      <w:tblPr>
        <w:tblW w:w="543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00"/>
        <w:gridCol w:w="2426"/>
        <w:gridCol w:w="1010"/>
      </w:tblGrid>
      <w:tr w:rsidR="006C4EAB" w:rsidRPr="00DC020C" w14:paraId="5DF3BE60" w14:textId="77777777" w:rsidTr="000B2355">
        <w:trPr>
          <w:cantSplit/>
          <w:tblHeader/>
          <w:jc w:val="center"/>
        </w:trPr>
        <w:tc>
          <w:tcPr>
            <w:tcW w:w="5434" w:type="dxa"/>
            <w:gridSpan w:val="3"/>
            <w:tcBorders>
              <w:top w:val="nil"/>
              <w:left w:val="nil"/>
              <w:bottom w:val="single" w:sz="16" w:space="0" w:color="000000"/>
              <w:right w:val="nil"/>
            </w:tcBorders>
            <w:shd w:val="clear" w:color="auto" w:fill="FFFFFF"/>
            <w:vAlign w:val="center"/>
          </w:tcPr>
          <w:p w14:paraId="4E52EA4F"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Cs w:val="21"/>
              </w:rPr>
            </w:pPr>
            <w:r w:rsidRPr="00DC020C">
              <w:rPr>
                <w:rFonts w:ascii="宋体" w:hAnsi="宋体" w:hint="eastAsia"/>
                <w:b/>
                <w:szCs w:val="21"/>
              </w:rPr>
              <w:t xml:space="preserve">表5-13  </w:t>
            </w:r>
            <w:r w:rsidRPr="00DC020C">
              <w:rPr>
                <w:rFonts w:ascii="MingLiU" w:eastAsia="MingLiU" w:cs="MingLiU"/>
                <w:b/>
                <w:bCs/>
                <w:kern w:val="0"/>
                <w:szCs w:val="21"/>
              </w:rPr>
              <w:t xml:space="preserve">KMO </w:t>
            </w:r>
            <w:r w:rsidRPr="00DC020C">
              <w:rPr>
                <w:rFonts w:ascii="MingLiU" w:eastAsia="MingLiU" w:cs="MingLiU" w:hint="eastAsia"/>
                <w:b/>
                <w:bCs/>
                <w:kern w:val="0"/>
                <w:szCs w:val="21"/>
              </w:rPr>
              <w:t>和</w:t>
            </w:r>
            <w:r w:rsidRPr="00DC020C">
              <w:rPr>
                <w:rFonts w:ascii="MingLiU" w:eastAsia="MingLiU" w:cs="MingLiU"/>
                <w:b/>
                <w:bCs/>
                <w:kern w:val="0"/>
                <w:szCs w:val="21"/>
              </w:rPr>
              <w:t xml:space="preserve"> Bartlett </w:t>
            </w:r>
            <w:r w:rsidRPr="00DC020C">
              <w:rPr>
                <w:rFonts w:ascii="MingLiU" w:eastAsia="MingLiU" w:cs="MingLiU" w:hint="eastAsia"/>
                <w:b/>
                <w:bCs/>
                <w:kern w:val="0"/>
                <w:szCs w:val="21"/>
              </w:rPr>
              <w:t>的检验</w:t>
            </w:r>
          </w:p>
        </w:tc>
      </w:tr>
      <w:tr w:rsidR="006C4EAB" w:rsidRPr="00DC020C" w14:paraId="38430869" w14:textId="77777777" w:rsidTr="000B2355">
        <w:trPr>
          <w:cantSplit/>
          <w:tblHeader/>
          <w:jc w:val="center"/>
        </w:trPr>
        <w:tc>
          <w:tcPr>
            <w:tcW w:w="4424" w:type="dxa"/>
            <w:gridSpan w:val="2"/>
            <w:tcBorders>
              <w:top w:val="single" w:sz="16" w:space="0" w:color="000000"/>
              <w:left w:val="single" w:sz="16" w:space="0" w:color="000000"/>
              <w:bottom w:val="nil"/>
              <w:right w:val="single" w:sz="16" w:space="0" w:color="000000"/>
            </w:tcBorders>
            <w:shd w:val="clear" w:color="auto" w:fill="FFFFFF"/>
          </w:tcPr>
          <w:p w14:paraId="6ADB555E" w14:textId="77777777" w:rsidR="006C4EAB" w:rsidRPr="00DC020C" w:rsidRDefault="006C4EAB" w:rsidP="000B2355">
            <w:pPr>
              <w:autoSpaceDE w:val="0"/>
              <w:autoSpaceDN w:val="0"/>
              <w:adjustRightInd w:val="0"/>
              <w:spacing w:line="320" w:lineRule="atLeast"/>
              <w:ind w:left="60" w:right="60"/>
              <w:jc w:val="left"/>
              <w:rPr>
                <w:rFonts w:ascii="MingLiU" w:eastAsia="MingLiU" w:cs="MingLiU"/>
                <w:kern w:val="0"/>
                <w:sz w:val="18"/>
                <w:szCs w:val="18"/>
              </w:rPr>
            </w:pPr>
            <w:r w:rsidRPr="00DC020C">
              <w:rPr>
                <w:rFonts w:ascii="MingLiU" w:eastAsia="MingLiU" w:cs="MingLiU" w:hint="eastAsia"/>
                <w:kern w:val="0"/>
                <w:sz w:val="18"/>
                <w:szCs w:val="18"/>
              </w:rPr>
              <w:t>取样足够度的</w:t>
            </w:r>
            <w:r w:rsidRPr="00DC020C">
              <w:rPr>
                <w:rFonts w:ascii="MingLiU" w:eastAsia="MingLiU" w:cs="MingLiU"/>
                <w:kern w:val="0"/>
                <w:sz w:val="18"/>
                <w:szCs w:val="18"/>
              </w:rPr>
              <w:t xml:space="preserve"> Kaiser-Meyer-Olkin </w:t>
            </w:r>
            <w:r w:rsidRPr="00DC020C">
              <w:rPr>
                <w:rFonts w:ascii="MingLiU" w:eastAsia="MingLiU" w:cs="MingLiU" w:hint="eastAsia"/>
                <w:kern w:val="0"/>
                <w:sz w:val="18"/>
                <w:szCs w:val="18"/>
              </w:rPr>
              <w:t>度量。</w:t>
            </w:r>
          </w:p>
        </w:tc>
        <w:tc>
          <w:tcPr>
            <w:tcW w:w="1010" w:type="dxa"/>
            <w:tcBorders>
              <w:top w:val="single" w:sz="16" w:space="0" w:color="000000"/>
              <w:left w:val="single" w:sz="16" w:space="0" w:color="000000"/>
              <w:bottom w:val="nil"/>
              <w:right w:val="single" w:sz="16" w:space="0" w:color="000000"/>
            </w:tcBorders>
            <w:shd w:val="clear" w:color="auto" w:fill="FFFFFF"/>
          </w:tcPr>
          <w:p w14:paraId="7B66F7F2"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.853</w:t>
            </w:r>
          </w:p>
        </w:tc>
      </w:tr>
      <w:tr w:rsidR="006C4EAB" w:rsidRPr="00DC020C" w14:paraId="7FA609E3" w14:textId="77777777" w:rsidTr="000B2355">
        <w:trPr>
          <w:cantSplit/>
          <w:tblHeader/>
          <w:jc w:val="center"/>
        </w:trPr>
        <w:tc>
          <w:tcPr>
            <w:tcW w:w="1999" w:type="dxa"/>
            <w:vMerge w:val="restart"/>
            <w:tcBorders>
              <w:top w:val="nil"/>
              <w:left w:val="single" w:sz="16" w:space="0" w:color="000000"/>
              <w:bottom w:val="single" w:sz="16" w:space="0" w:color="000000"/>
              <w:right w:val="nil"/>
            </w:tcBorders>
            <w:shd w:val="clear" w:color="auto" w:fill="FFFFFF"/>
          </w:tcPr>
          <w:p w14:paraId="7EA6639B" w14:textId="77777777" w:rsidR="006C4EAB" w:rsidRPr="00DC020C" w:rsidRDefault="006C4EAB" w:rsidP="000B2355">
            <w:pPr>
              <w:autoSpaceDE w:val="0"/>
              <w:autoSpaceDN w:val="0"/>
              <w:adjustRightInd w:val="0"/>
              <w:spacing w:line="320" w:lineRule="atLeast"/>
              <w:ind w:left="60" w:right="60"/>
              <w:jc w:val="left"/>
              <w:rPr>
                <w:rFonts w:ascii="MingLiU" w:eastAsia="MingLiU" w:cs="MingLiU"/>
                <w:kern w:val="0"/>
                <w:sz w:val="18"/>
                <w:szCs w:val="18"/>
              </w:rPr>
            </w:pPr>
            <w:r w:rsidRPr="00DC020C">
              <w:rPr>
                <w:rFonts w:ascii="MingLiU" w:eastAsia="MingLiU" w:cs="MingLiU"/>
                <w:kern w:val="0"/>
                <w:sz w:val="18"/>
                <w:szCs w:val="18"/>
              </w:rPr>
              <w:t xml:space="preserve">Bartlett </w:t>
            </w:r>
            <w:r w:rsidRPr="00DC020C">
              <w:rPr>
                <w:rFonts w:ascii="MingLiU" w:eastAsia="MingLiU" w:cs="MingLiU" w:hint="eastAsia"/>
                <w:kern w:val="0"/>
                <w:sz w:val="18"/>
                <w:szCs w:val="18"/>
              </w:rPr>
              <w:t>的球形度检验</w:t>
            </w:r>
          </w:p>
        </w:tc>
        <w:tc>
          <w:tcPr>
            <w:tcW w:w="2425" w:type="dxa"/>
            <w:tcBorders>
              <w:top w:val="nil"/>
              <w:left w:val="nil"/>
              <w:bottom w:val="nil"/>
              <w:right w:val="single" w:sz="16" w:space="0" w:color="000000"/>
            </w:tcBorders>
            <w:shd w:val="clear" w:color="auto" w:fill="FFFFFF"/>
          </w:tcPr>
          <w:p w14:paraId="50482BBE" w14:textId="77777777" w:rsidR="006C4EAB" w:rsidRPr="00DC020C" w:rsidRDefault="006C4EAB" w:rsidP="000B2355">
            <w:pPr>
              <w:autoSpaceDE w:val="0"/>
              <w:autoSpaceDN w:val="0"/>
              <w:adjustRightInd w:val="0"/>
              <w:spacing w:line="320" w:lineRule="atLeast"/>
              <w:ind w:left="60" w:right="60"/>
              <w:jc w:val="left"/>
              <w:rPr>
                <w:rFonts w:ascii="MingLiU" w:eastAsia="MingLiU" w:cs="MingLiU"/>
                <w:kern w:val="0"/>
                <w:sz w:val="18"/>
                <w:szCs w:val="18"/>
              </w:rPr>
            </w:pPr>
            <w:proofErr w:type="gramStart"/>
            <w:r w:rsidRPr="00DC020C">
              <w:rPr>
                <w:rFonts w:ascii="MingLiU" w:eastAsia="MingLiU" w:cs="MingLiU" w:hint="eastAsia"/>
                <w:kern w:val="0"/>
                <w:sz w:val="18"/>
                <w:szCs w:val="18"/>
              </w:rPr>
              <w:t>近似卡方</w:t>
            </w:r>
            <w:proofErr w:type="gramEnd"/>
          </w:p>
        </w:tc>
        <w:tc>
          <w:tcPr>
            <w:tcW w:w="1010" w:type="dxa"/>
            <w:tcBorders>
              <w:top w:val="nil"/>
              <w:left w:val="single" w:sz="16" w:space="0" w:color="000000"/>
              <w:bottom w:val="nil"/>
              <w:right w:val="single" w:sz="16" w:space="0" w:color="000000"/>
            </w:tcBorders>
            <w:shd w:val="clear" w:color="auto" w:fill="FFFFFF"/>
          </w:tcPr>
          <w:p w14:paraId="7BC2EA5E"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725.441</w:t>
            </w:r>
          </w:p>
        </w:tc>
      </w:tr>
      <w:tr w:rsidR="006C4EAB" w:rsidRPr="00DC020C" w14:paraId="48971267" w14:textId="77777777" w:rsidTr="000B2355">
        <w:trPr>
          <w:cantSplit/>
          <w:tblHeader/>
          <w:jc w:val="center"/>
        </w:trPr>
        <w:tc>
          <w:tcPr>
            <w:tcW w:w="1999" w:type="dxa"/>
            <w:vMerge/>
            <w:tcBorders>
              <w:top w:val="nil"/>
              <w:left w:val="single" w:sz="16" w:space="0" w:color="000000"/>
              <w:bottom w:val="single" w:sz="16" w:space="0" w:color="000000"/>
              <w:right w:val="nil"/>
            </w:tcBorders>
            <w:shd w:val="clear" w:color="auto" w:fill="FFFFFF"/>
          </w:tcPr>
          <w:p w14:paraId="1FD63F7B" w14:textId="77777777" w:rsidR="006C4EAB" w:rsidRPr="00DC020C" w:rsidRDefault="006C4EAB" w:rsidP="000B2355">
            <w:pPr>
              <w:autoSpaceDE w:val="0"/>
              <w:autoSpaceDN w:val="0"/>
              <w:adjustRightInd w:val="0"/>
              <w:jc w:val="left"/>
              <w:rPr>
                <w:rFonts w:ascii="MingLiU" w:eastAsia="MingLiU" w:cs="MingLiU"/>
                <w:kern w:val="0"/>
                <w:sz w:val="18"/>
                <w:szCs w:val="18"/>
              </w:rPr>
            </w:pPr>
          </w:p>
        </w:tc>
        <w:tc>
          <w:tcPr>
            <w:tcW w:w="2425" w:type="dxa"/>
            <w:tcBorders>
              <w:top w:val="nil"/>
              <w:left w:val="nil"/>
              <w:bottom w:val="nil"/>
              <w:right w:val="single" w:sz="16" w:space="0" w:color="000000"/>
            </w:tcBorders>
            <w:shd w:val="clear" w:color="auto" w:fill="FFFFFF"/>
          </w:tcPr>
          <w:p w14:paraId="794E0874" w14:textId="77777777" w:rsidR="006C4EAB" w:rsidRPr="00DC020C" w:rsidRDefault="006C4EAB" w:rsidP="000B2355">
            <w:pPr>
              <w:autoSpaceDE w:val="0"/>
              <w:autoSpaceDN w:val="0"/>
              <w:adjustRightInd w:val="0"/>
              <w:spacing w:line="320" w:lineRule="atLeast"/>
              <w:ind w:left="60" w:right="60"/>
              <w:jc w:val="left"/>
              <w:rPr>
                <w:rFonts w:ascii="MingLiU" w:eastAsia="MingLiU" w:cs="MingLiU"/>
                <w:kern w:val="0"/>
                <w:sz w:val="18"/>
                <w:szCs w:val="18"/>
              </w:rPr>
            </w:pPr>
            <w:r w:rsidRPr="00DC020C">
              <w:rPr>
                <w:rFonts w:ascii="MingLiU" w:eastAsia="MingLiU" w:cs="MingLiU"/>
                <w:kern w:val="0"/>
                <w:sz w:val="18"/>
                <w:szCs w:val="18"/>
              </w:rPr>
              <w:t>df</w:t>
            </w:r>
          </w:p>
        </w:tc>
        <w:tc>
          <w:tcPr>
            <w:tcW w:w="1010" w:type="dxa"/>
            <w:tcBorders>
              <w:top w:val="nil"/>
              <w:left w:val="single" w:sz="16" w:space="0" w:color="000000"/>
              <w:bottom w:val="nil"/>
              <w:right w:val="single" w:sz="16" w:space="0" w:color="000000"/>
            </w:tcBorders>
            <w:shd w:val="clear" w:color="auto" w:fill="FFFFFF"/>
          </w:tcPr>
          <w:p w14:paraId="41A741E0"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78</w:t>
            </w:r>
          </w:p>
        </w:tc>
      </w:tr>
      <w:tr w:rsidR="006C4EAB" w:rsidRPr="00DC020C" w14:paraId="77C28EC8" w14:textId="77777777" w:rsidTr="000B2355">
        <w:trPr>
          <w:cantSplit/>
          <w:jc w:val="center"/>
        </w:trPr>
        <w:tc>
          <w:tcPr>
            <w:tcW w:w="1999" w:type="dxa"/>
            <w:vMerge/>
            <w:tcBorders>
              <w:top w:val="nil"/>
              <w:left w:val="single" w:sz="16" w:space="0" w:color="000000"/>
              <w:bottom w:val="single" w:sz="16" w:space="0" w:color="000000"/>
              <w:right w:val="nil"/>
            </w:tcBorders>
            <w:shd w:val="clear" w:color="auto" w:fill="FFFFFF"/>
          </w:tcPr>
          <w:p w14:paraId="66A9E610" w14:textId="77777777" w:rsidR="006C4EAB" w:rsidRPr="00DC020C" w:rsidRDefault="006C4EAB" w:rsidP="000B2355">
            <w:pPr>
              <w:autoSpaceDE w:val="0"/>
              <w:autoSpaceDN w:val="0"/>
              <w:adjustRightInd w:val="0"/>
              <w:jc w:val="left"/>
              <w:rPr>
                <w:rFonts w:ascii="MingLiU" w:eastAsia="MingLiU" w:cs="MingLiU"/>
                <w:kern w:val="0"/>
                <w:sz w:val="18"/>
                <w:szCs w:val="18"/>
              </w:rPr>
            </w:pPr>
          </w:p>
        </w:tc>
        <w:tc>
          <w:tcPr>
            <w:tcW w:w="2425" w:type="dxa"/>
            <w:tcBorders>
              <w:top w:val="nil"/>
              <w:left w:val="nil"/>
              <w:bottom w:val="single" w:sz="16" w:space="0" w:color="000000"/>
              <w:right w:val="single" w:sz="16" w:space="0" w:color="000000"/>
            </w:tcBorders>
            <w:shd w:val="clear" w:color="auto" w:fill="FFFFFF"/>
          </w:tcPr>
          <w:p w14:paraId="1EEBDC31" w14:textId="77777777" w:rsidR="006C4EAB" w:rsidRPr="00DC020C" w:rsidRDefault="006C4EAB" w:rsidP="000B2355">
            <w:pPr>
              <w:autoSpaceDE w:val="0"/>
              <w:autoSpaceDN w:val="0"/>
              <w:adjustRightInd w:val="0"/>
              <w:spacing w:line="320" w:lineRule="atLeast"/>
              <w:ind w:left="60" w:right="60"/>
              <w:jc w:val="left"/>
              <w:rPr>
                <w:rFonts w:ascii="MingLiU" w:eastAsia="MingLiU" w:cs="MingLiU"/>
                <w:kern w:val="0"/>
                <w:sz w:val="18"/>
                <w:szCs w:val="18"/>
              </w:rPr>
            </w:pPr>
            <w:r w:rsidRPr="00DC020C">
              <w:rPr>
                <w:rFonts w:ascii="MingLiU" w:eastAsia="MingLiU" w:cs="MingLiU"/>
                <w:kern w:val="0"/>
                <w:sz w:val="18"/>
                <w:szCs w:val="18"/>
              </w:rPr>
              <w:t>Sig.</w:t>
            </w:r>
          </w:p>
        </w:tc>
        <w:tc>
          <w:tcPr>
            <w:tcW w:w="1010" w:type="dxa"/>
            <w:tcBorders>
              <w:top w:val="nil"/>
              <w:left w:val="single" w:sz="16" w:space="0" w:color="000000"/>
              <w:bottom w:val="single" w:sz="16" w:space="0" w:color="000000"/>
              <w:right w:val="single" w:sz="16" w:space="0" w:color="000000"/>
            </w:tcBorders>
            <w:shd w:val="clear" w:color="auto" w:fill="FFFFFF"/>
          </w:tcPr>
          <w:p w14:paraId="596AF840"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.000</w:t>
            </w:r>
          </w:p>
        </w:tc>
      </w:tr>
    </w:tbl>
    <w:p w14:paraId="7DEC7F32" w14:textId="77777777" w:rsidR="006C4EAB" w:rsidRPr="00DC020C" w:rsidRDefault="006C4EAB" w:rsidP="006C4EAB">
      <w:pPr>
        <w:widowControl/>
        <w:snapToGrid w:val="0"/>
        <w:spacing w:line="312" w:lineRule="auto"/>
        <w:rPr>
          <w:rFonts w:ascii="宋体" w:hAnsi="宋体"/>
          <w:b/>
          <w:szCs w:val="21"/>
        </w:rPr>
      </w:pPr>
      <w:r w:rsidRPr="00DC020C">
        <w:rPr>
          <w:rFonts w:hint="eastAsia"/>
          <w:b/>
          <w:sz w:val="28"/>
          <w:szCs w:val="28"/>
        </w:rPr>
        <w:t xml:space="preserve">                          </w:t>
      </w:r>
    </w:p>
    <w:p w14:paraId="74D89AC5" w14:textId="77777777" w:rsidR="006C4EAB" w:rsidRPr="00DC020C" w:rsidRDefault="006C4EAB" w:rsidP="006C4EAB">
      <w:pPr>
        <w:widowControl/>
        <w:snapToGrid w:val="0"/>
        <w:spacing w:line="312" w:lineRule="auto"/>
        <w:ind w:firstLineChars="200" w:firstLine="560"/>
        <w:rPr>
          <w:sz w:val="28"/>
          <w:szCs w:val="28"/>
        </w:rPr>
      </w:pPr>
      <w:r w:rsidRPr="00DC020C">
        <w:rPr>
          <w:rFonts w:hint="eastAsia"/>
          <w:sz w:val="28"/>
          <w:szCs w:val="28"/>
        </w:rPr>
        <w:t>通过表</w:t>
      </w:r>
      <w:r w:rsidRPr="00DC020C">
        <w:rPr>
          <w:rFonts w:hint="eastAsia"/>
          <w:sz w:val="28"/>
          <w:szCs w:val="28"/>
        </w:rPr>
        <w:t>5-13</w:t>
      </w:r>
      <w:r w:rsidRPr="00DC020C">
        <w:rPr>
          <w:rFonts w:hint="eastAsia"/>
          <w:sz w:val="28"/>
          <w:szCs w:val="28"/>
        </w:rPr>
        <w:t>说明</w:t>
      </w:r>
      <w:r w:rsidRPr="00DC020C">
        <w:rPr>
          <w:rFonts w:hint="eastAsia"/>
          <w:sz w:val="28"/>
          <w:szCs w:val="28"/>
        </w:rPr>
        <w:t>kmo=0.853</w:t>
      </w:r>
      <w:r w:rsidRPr="00DC020C">
        <w:rPr>
          <w:rFonts w:hint="eastAsia"/>
          <w:sz w:val="28"/>
          <w:szCs w:val="28"/>
        </w:rPr>
        <w:t>，说明样本大小适合做因子分析；</w:t>
      </w:r>
      <w:r w:rsidRPr="00DC020C">
        <w:rPr>
          <w:sz w:val="28"/>
          <w:szCs w:val="28"/>
        </w:rPr>
        <w:t>Bartlett</w:t>
      </w:r>
      <w:r w:rsidRPr="00DC020C">
        <w:rPr>
          <w:rFonts w:hint="eastAsia"/>
          <w:sz w:val="28"/>
          <w:szCs w:val="28"/>
        </w:rPr>
        <w:t>=</w:t>
      </w:r>
      <w:r w:rsidRPr="00DC020C">
        <w:rPr>
          <w:sz w:val="28"/>
          <w:szCs w:val="28"/>
        </w:rPr>
        <w:t>725.441</w:t>
      </w:r>
      <w:r w:rsidRPr="00DC020C">
        <w:rPr>
          <w:rFonts w:hint="eastAsia"/>
          <w:sz w:val="28"/>
          <w:szCs w:val="28"/>
        </w:rPr>
        <w:t>，</w:t>
      </w:r>
      <w:r w:rsidRPr="00DC020C">
        <w:rPr>
          <w:rFonts w:hint="eastAsia"/>
          <w:sz w:val="28"/>
          <w:szCs w:val="28"/>
        </w:rPr>
        <w:t>df=78</w:t>
      </w:r>
      <w:r w:rsidRPr="00DC020C">
        <w:rPr>
          <w:rFonts w:hint="eastAsia"/>
          <w:sz w:val="28"/>
          <w:szCs w:val="28"/>
        </w:rPr>
        <w:t>，</w:t>
      </w:r>
      <w:r w:rsidRPr="00DC020C">
        <w:rPr>
          <w:rFonts w:hint="eastAsia"/>
          <w:sz w:val="28"/>
          <w:szCs w:val="28"/>
        </w:rPr>
        <w:t>sig=0.000</w:t>
      </w:r>
      <w:r w:rsidRPr="00DC020C">
        <w:rPr>
          <w:rFonts w:hint="eastAsia"/>
          <w:sz w:val="28"/>
          <w:szCs w:val="28"/>
        </w:rPr>
        <w:t>小于显著水平，说明变量之间有共享因子的可能性，适合进行因素分析。</w:t>
      </w:r>
    </w:p>
    <w:p w14:paraId="34B67047" w14:textId="77777777" w:rsidR="006C4EAB" w:rsidRPr="00DC020C" w:rsidRDefault="006C4EAB" w:rsidP="006C4EAB">
      <w:pPr>
        <w:widowControl/>
        <w:snapToGrid w:val="0"/>
        <w:spacing w:line="312" w:lineRule="auto"/>
        <w:jc w:val="center"/>
        <w:rPr>
          <w:rFonts w:eastAsiaTheme="minorEastAsia"/>
          <w:sz w:val="24"/>
        </w:rPr>
      </w:pPr>
      <w:r w:rsidRPr="00DC020C">
        <w:rPr>
          <w:noProof/>
        </w:rPr>
        <w:drawing>
          <wp:inline distT="0" distB="0" distL="0" distR="0" wp14:anchorId="380B48B0" wp14:editId="23F04FCC">
            <wp:extent cx="5360669" cy="3238500"/>
            <wp:effectExtent l="1905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cstate="print"/>
                    <a:stretch>
                      <a:fillRect/>
                    </a:stretch>
                  </pic:blipFill>
                  <pic:spPr>
                    <a:xfrm>
                      <a:off x="0" y="0"/>
                      <a:ext cx="5379651" cy="3249967"/>
                    </a:xfrm>
                    <a:prstGeom prst="rect">
                      <a:avLst/>
                    </a:prstGeom>
                  </pic:spPr>
                </pic:pic>
              </a:graphicData>
            </a:graphic>
          </wp:inline>
        </w:drawing>
      </w:r>
    </w:p>
    <w:p w14:paraId="55FE1F3F" w14:textId="77777777" w:rsidR="006C4EAB" w:rsidRPr="00DC020C" w:rsidRDefault="006C4EAB" w:rsidP="006C4EAB">
      <w:pPr>
        <w:widowControl/>
        <w:snapToGrid w:val="0"/>
        <w:spacing w:line="312" w:lineRule="auto"/>
        <w:jc w:val="center"/>
        <w:rPr>
          <w:rFonts w:eastAsiaTheme="minorEastAsia"/>
          <w:b/>
          <w:szCs w:val="21"/>
        </w:rPr>
      </w:pPr>
      <w:r w:rsidRPr="00DC020C">
        <w:rPr>
          <w:rFonts w:eastAsiaTheme="minorEastAsia" w:hint="eastAsia"/>
          <w:b/>
          <w:szCs w:val="21"/>
        </w:rPr>
        <w:t>图</w:t>
      </w:r>
      <w:r w:rsidRPr="00DC020C">
        <w:rPr>
          <w:rFonts w:eastAsiaTheme="minorEastAsia" w:hint="eastAsia"/>
          <w:b/>
          <w:szCs w:val="21"/>
        </w:rPr>
        <w:t xml:space="preserve">5-1 </w:t>
      </w:r>
      <w:r w:rsidRPr="00DC020C">
        <w:rPr>
          <w:rFonts w:eastAsiaTheme="minorEastAsia" w:hint="eastAsia"/>
          <w:b/>
          <w:szCs w:val="21"/>
        </w:rPr>
        <w:t>各影像因素的碎石图</w:t>
      </w:r>
    </w:p>
    <w:p w14:paraId="11018A5B" w14:textId="77777777" w:rsidR="006C4EAB" w:rsidRPr="00DC020C" w:rsidRDefault="006C4EAB" w:rsidP="006C4EAB">
      <w:pPr>
        <w:widowControl/>
        <w:snapToGrid w:val="0"/>
        <w:spacing w:line="312" w:lineRule="auto"/>
        <w:ind w:firstLineChars="200" w:firstLine="560"/>
        <w:rPr>
          <w:rFonts w:eastAsiaTheme="minorEastAsia"/>
          <w:sz w:val="28"/>
          <w:szCs w:val="28"/>
        </w:rPr>
      </w:pPr>
      <w:r w:rsidRPr="00DC020C">
        <w:rPr>
          <w:rFonts w:eastAsiaTheme="minorEastAsia" w:hint="eastAsia"/>
          <w:sz w:val="28"/>
          <w:szCs w:val="28"/>
        </w:rPr>
        <w:t>通过碎石图显示，从第</w:t>
      </w:r>
      <w:r w:rsidRPr="00DC020C">
        <w:rPr>
          <w:rFonts w:eastAsiaTheme="minorEastAsia" w:hint="eastAsia"/>
          <w:sz w:val="28"/>
          <w:szCs w:val="28"/>
        </w:rPr>
        <w:t>3</w:t>
      </w:r>
      <w:r w:rsidRPr="00DC020C">
        <w:rPr>
          <w:rFonts w:eastAsiaTheme="minorEastAsia" w:hint="eastAsia"/>
          <w:sz w:val="28"/>
          <w:szCs w:val="28"/>
        </w:rPr>
        <w:t>个因子开始，曲线变平缓，因此，提取</w:t>
      </w:r>
      <w:r w:rsidRPr="00DC020C">
        <w:rPr>
          <w:rFonts w:eastAsiaTheme="minorEastAsia" w:hint="eastAsia"/>
          <w:sz w:val="28"/>
          <w:szCs w:val="28"/>
        </w:rPr>
        <w:t>3</w:t>
      </w:r>
      <w:r w:rsidRPr="00DC020C">
        <w:rPr>
          <w:rFonts w:eastAsiaTheme="minorEastAsia" w:hint="eastAsia"/>
          <w:sz w:val="28"/>
          <w:szCs w:val="28"/>
        </w:rPr>
        <w:t>个因子比较合适。</w:t>
      </w:r>
    </w:p>
    <w:p w14:paraId="03259011" w14:textId="77777777" w:rsidR="006C4EAB" w:rsidRPr="00DC020C" w:rsidRDefault="006C4EAB" w:rsidP="006C4EAB">
      <w:pPr>
        <w:widowControl/>
        <w:snapToGrid w:val="0"/>
        <w:spacing w:line="312" w:lineRule="auto"/>
        <w:ind w:firstLineChars="200" w:firstLine="560"/>
        <w:rPr>
          <w:rFonts w:eastAsiaTheme="minorEastAsia"/>
          <w:sz w:val="28"/>
          <w:szCs w:val="28"/>
        </w:rPr>
      </w:pPr>
      <w:r w:rsidRPr="00DC020C">
        <w:rPr>
          <w:rFonts w:eastAsiaTheme="minorEastAsia" w:hint="eastAsia"/>
          <w:sz w:val="28"/>
          <w:szCs w:val="28"/>
        </w:rPr>
        <w:lastRenderedPageBreak/>
        <w:t>另外，对这三个因子的因子结构及其载荷值进行了分析得到结果如表</w:t>
      </w:r>
      <w:r w:rsidRPr="00DC020C">
        <w:rPr>
          <w:rFonts w:eastAsiaTheme="minorEastAsia" w:hint="eastAsia"/>
          <w:sz w:val="28"/>
          <w:szCs w:val="28"/>
        </w:rPr>
        <w:t>5-14</w:t>
      </w:r>
      <w:r w:rsidRPr="00DC020C">
        <w:rPr>
          <w:rFonts w:eastAsiaTheme="minorEastAsia" w:hint="eastAsia"/>
          <w:sz w:val="28"/>
          <w:szCs w:val="28"/>
        </w:rPr>
        <w:t>所示：</w:t>
      </w:r>
    </w:p>
    <w:tbl>
      <w:tblPr>
        <w:tblW w:w="8647" w:type="dxa"/>
        <w:tblBorders>
          <w:top w:val="single" w:sz="18" w:space="0" w:color="000000"/>
          <w:bottom w:val="single" w:sz="18" w:space="0" w:color="000000"/>
        </w:tblBorders>
        <w:tblLayout w:type="fixed"/>
        <w:tblCellMar>
          <w:left w:w="0" w:type="dxa"/>
          <w:right w:w="0" w:type="dxa"/>
        </w:tblCellMar>
        <w:tblLook w:val="0000" w:firstRow="0" w:lastRow="0" w:firstColumn="0" w:lastColumn="0" w:noHBand="0" w:noVBand="0"/>
      </w:tblPr>
      <w:tblGrid>
        <w:gridCol w:w="2694"/>
        <w:gridCol w:w="2268"/>
        <w:gridCol w:w="2835"/>
        <w:gridCol w:w="850"/>
      </w:tblGrid>
      <w:tr w:rsidR="006C4EAB" w:rsidRPr="00DC020C" w14:paraId="55D2371C" w14:textId="77777777" w:rsidTr="000B2355">
        <w:trPr>
          <w:cantSplit/>
          <w:trHeight w:val="290"/>
          <w:tblHeader/>
        </w:trPr>
        <w:tc>
          <w:tcPr>
            <w:tcW w:w="8647" w:type="dxa"/>
            <w:gridSpan w:val="4"/>
            <w:tcBorders>
              <w:top w:val="nil"/>
              <w:bottom w:val="single" w:sz="18" w:space="0" w:color="000000"/>
            </w:tcBorders>
            <w:shd w:val="clear" w:color="auto" w:fill="FFFFFF"/>
            <w:vAlign w:val="center"/>
          </w:tcPr>
          <w:p w14:paraId="531488D5" w14:textId="77777777" w:rsidR="006C4EAB" w:rsidRPr="00DC020C" w:rsidRDefault="006C4EAB" w:rsidP="000B2355">
            <w:pPr>
              <w:autoSpaceDE w:val="0"/>
              <w:autoSpaceDN w:val="0"/>
              <w:adjustRightInd w:val="0"/>
              <w:spacing w:line="320" w:lineRule="atLeast"/>
              <w:ind w:left="60" w:right="60"/>
              <w:jc w:val="center"/>
              <w:rPr>
                <w:rFonts w:ascii="MingLiU" w:eastAsiaTheme="minorEastAsia" w:cs="MingLiU"/>
                <w:b/>
                <w:kern w:val="0"/>
                <w:szCs w:val="21"/>
              </w:rPr>
            </w:pPr>
            <w:r w:rsidRPr="00DC020C">
              <w:rPr>
                <w:rFonts w:asciiTheme="minorEastAsia" w:eastAsiaTheme="minorEastAsia" w:hAnsiTheme="minorEastAsia" w:cs="MingLiU" w:hint="eastAsia"/>
                <w:b/>
                <w:kern w:val="0"/>
                <w:szCs w:val="21"/>
              </w:rPr>
              <w:t>表5-14</w:t>
            </w:r>
            <w:r w:rsidRPr="00DC020C">
              <w:rPr>
                <w:rFonts w:ascii="MingLiU" w:eastAsia="MingLiU" w:cs="MingLiU"/>
                <w:b/>
                <w:kern w:val="0"/>
                <w:szCs w:val="21"/>
              </w:rPr>
              <w:t xml:space="preserve"> </w:t>
            </w:r>
            <w:r w:rsidRPr="00DC020C">
              <w:rPr>
                <w:rFonts w:asciiTheme="minorEastAsia" w:eastAsiaTheme="minorEastAsia" w:hAnsiTheme="minorEastAsia" w:cs="MingLiU" w:hint="eastAsia"/>
                <w:b/>
                <w:kern w:val="0"/>
                <w:szCs w:val="21"/>
              </w:rPr>
              <w:t>因子结构及其载荷值</w:t>
            </w:r>
          </w:p>
        </w:tc>
      </w:tr>
      <w:tr w:rsidR="006C4EAB" w:rsidRPr="00DC020C" w14:paraId="0D8E34E5" w14:textId="77777777" w:rsidTr="000B2355">
        <w:trPr>
          <w:cantSplit/>
          <w:trHeight w:val="290"/>
          <w:tblHeader/>
        </w:trPr>
        <w:tc>
          <w:tcPr>
            <w:tcW w:w="2694" w:type="dxa"/>
            <w:vMerge w:val="restart"/>
            <w:tcBorders>
              <w:top w:val="single" w:sz="18" w:space="0" w:color="000000"/>
              <w:bottom w:val="single" w:sz="18" w:space="0" w:color="000000"/>
            </w:tcBorders>
            <w:shd w:val="clear" w:color="auto" w:fill="FFFFFF"/>
            <w:vAlign w:val="center"/>
          </w:tcPr>
          <w:p w14:paraId="7C9914F2" w14:textId="77777777" w:rsidR="006C4EAB" w:rsidRPr="00DC020C" w:rsidRDefault="006C4EAB" w:rsidP="000B2355">
            <w:pPr>
              <w:autoSpaceDE w:val="0"/>
              <w:autoSpaceDN w:val="0"/>
              <w:adjustRightInd w:val="0"/>
              <w:jc w:val="center"/>
              <w:rPr>
                <w:kern w:val="0"/>
                <w:sz w:val="24"/>
              </w:rPr>
            </w:pPr>
            <w:r w:rsidRPr="00DC020C">
              <w:rPr>
                <w:rFonts w:hint="eastAsia"/>
                <w:kern w:val="0"/>
                <w:sz w:val="24"/>
              </w:rPr>
              <w:t>项目</w:t>
            </w:r>
          </w:p>
        </w:tc>
        <w:tc>
          <w:tcPr>
            <w:tcW w:w="5953" w:type="dxa"/>
            <w:gridSpan w:val="3"/>
            <w:tcBorders>
              <w:top w:val="single" w:sz="18" w:space="0" w:color="000000"/>
              <w:bottom w:val="single" w:sz="18" w:space="0" w:color="000000"/>
            </w:tcBorders>
            <w:shd w:val="clear" w:color="auto" w:fill="FFFFFF"/>
            <w:vAlign w:val="bottom"/>
          </w:tcPr>
          <w:p w14:paraId="17C577B6" w14:textId="77777777" w:rsidR="006C4EAB" w:rsidRPr="00DC020C" w:rsidRDefault="006C4EAB" w:rsidP="000B2355">
            <w:pPr>
              <w:autoSpaceDE w:val="0"/>
              <w:autoSpaceDN w:val="0"/>
              <w:adjustRightInd w:val="0"/>
              <w:spacing w:line="320" w:lineRule="atLeast"/>
              <w:ind w:left="60" w:right="60"/>
              <w:jc w:val="center"/>
              <w:rPr>
                <w:rFonts w:ascii="MingLiU" w:eastAsiaTheme="minorEastAsia" w:cs="MingLiU"/>
                <w:kern w:val="0"/>
                <w:sz w:val="18"/>
                <w:szCs w:val="18"/>
              </w:rPr>
            </w:pPr>
            <w:r w:rsidRPr="00DC020C">
              <w:rPr>
                <w:rFonts w:asciiTheme="minorEastAsia" w:eastAsiaTheme="minorEastAsia" w:hAnsiTheme="minorEastAsia" w:cs="MingLiU" w:hint="eastAsia"/>
                <w:kern w:val="0"/>
                <w:sz w:val="18"/>
                <w:szCs w:val="18"/>
              </w:rPr>
              <w:t>因子</w:t>
            </w:r>
          </w:p>
        </w:tc>
      </w:tr>
      <w:tr w:rsidR="006C4EAB" w:rsidRPr="00DC020C" w14:paraId="518B5159" w14:textId="77777777" w:rsidTr="000B2355">
        <w:trPr>
          <w:cantSplit/>
          <w:trHeight w:val="320"/>
          <w:tblHeader/>
        </w:trPr>
        <w:tc>
          <w:tcPr>
            <w:tcW w:w="2694" w:type="dxa"/>
            <w:vMerge/>
            <w:tcBorders>
              <w:top w:val="single" w:sz="18" w:space="0" w:color="000000"/>
              <w:bottom w:val="single" w:sz="18" w:space="0" w:color="000000"/>
            </w:tcBorders>
            <w:shd w:val="clear" w:color="auto" w:fill="FFFFFF"/>
            <w:vAlign w:val="center"/>
          </w:tcPr>
          <w:p w14:paraId="238FFC60" w14:textId="77777777" w:rsidR="006C4EAB" w:rsidRPr="00DC020C" w:rsidRDefault="006C4EAB" w:rsidP="000B2355">
            <w:pPr>
              <w:autoSpaceDE w:val="0"/>
              <w:autoSpaceDN w:val="0"/>
              <w:adjustRightInd w:val="0"/>
              <w:jc w:val="left"/>
              <w:rPr>
                <w:rFonts w:ascii="MingLiU" w:eastAsia="MingLiU" w:cs="MingLiU"/>
                <w:kern w:val="0"/>
                <w:sz w:val="18"/>
                <w:szCs w:val="18"/>
              </w:rPr>
            </w:pPr>
          </w:p>
        </w:tc>
        <w:tc>
          <w:tcPr>
            <w:tcW w:w="2268" w:type="dxa"/>
            <w:tcBorders>
              <w:top w:val="single" w:sz="18" w:space="0" w:color="000000"/>
              <w:bottom w:val="single" w:sz="18" w:space="0" w:color="000000"/>
            </w:tcBorders>
            <w:shd w:val="clear" w:color="auto" w:fill="FFFFFF"/>
            <w:vAlign w:val="bottom"/>
          </w:tcPr>
          <w:p w14:paraId="65D1B7C7"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MingLiU" w:eastAsia="MingLiU" w:cs="MingLiU"/>
                <w:kern w:val="0"/>
                <w:sz w:val="18"/>
                <w:szCs w:val="18"/>
              </w:rPr>
              <w:t>1</w:t>
            </w:r>
          </w:p>
        </w:tc>
        <w:tc>
          <w:tcPr>
            <w:tcW w:w="2835" w:type="dxa"/>
            <w:tcBorders>
              <w:top w:val="single" w:sz="18" w:space="0" w:color="000000"/>
              <w:bottom w:val="single" w:sz="18" w:space="0" w:color="000000"/>
            </w:tcBorders>
            <w:shd w:val="clear" w:color="auto" w:fill="FFFFFF"/>
            <w:vAlign w:val="bottom"/>
          </w:tcPr>
          <w:p w14:paraId="39844361"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MingLiU" w:eastAsia="MingLiU" w:cs="MingLiU"/>
                <w:kern w:val="0"/>
                <w:sz w:val="18"/>
                <w:szCs w:val="18"/>
              </w:rPr>
              <w:t>2</w:t>
            </w:r>
          </w:p>
        </w:tc>
        <w:tc>
          <w:tcPr>
            <w:tcW w:w="850" w:type="dxa"/>
            <w:tcBorders>
              <w:top w:val="single" w:sz="18" w:space="0" w:color="000000"/>
              <w:bottom w:val="single" w:sz="18" w:space="0" w:color="000000"/>
            </w:tcBorders>
            <w:shd w:val="clear" w:color="auto" w:fill="FFFFFF"/>
            <w:vAlign w:val="bottom"/>
          </w:tcPr>
          <w:p w14:paraId="2219C445"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MingLiU" w:eastAsia="MingLiU" w:cs="MingLiU"/>
                <w:kern w:val="0"/>
                <w:sz w:val="18"/>
                <w:szCs w:val="18"/>
              </w:rPr>
              <w:t>3</w:t>
            </w:r>
          </w:p>
        </w:tc>
      </w:tr>
      <w:tr w:rsidR="006C4EAB" w:rsidRPr="00DC020C" w14:paraId="66F08935" w14:textId="77777777" w:rsidTr="000B2355">
        <w:trPr>
          <w:cantSplit/>
          <w:trHeight w:val="300"/>
          <w:tblHeader/>
        </w:trPr>
        <w:tc>
          <w:tcPr>
            <w:tcW w:w="2694" w:type="dxa"/>
            <w:tcBorders>
              <w:top w:val="single" w:sz="18" w:space="0" w:color="000000"/>
            </w:tcBorders>
            <w:shd w:val="clear" w:color="auto" w:fill="FFFFFF"/>
          </w:tcPr>
          <w:p w14:paraId="68BCABB4"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MingLiU" w:eastAsia="MingLiU" w:cs="MingLiU" w:hint="eastAsia"/>
                <w:kern w:val="0"/>
                <w:sz w:val="18"/>
                <w:szCs w:val="18"/>
              </w:rPr>
              <w:t>城市家庭年人均消费性支出</w:t>
            </w:r>
          </w:p>
        </w:tc>
        <w:tc>
          <w:tcPr>
            <w:tcW w:w="2268" w:type="dxa"/>
            <w:tcBorders>
              <w:top w:val="single" w:sz="18" w:space="0" w:color="000000"/>
            </w:tcBorders>
            <w:shd w:val="clear" w:color="auto" w:fill="FFFFFF"/>
          </w:tcPr>
          <w:p w14:paraId="29141992" w14:textId="77777777" w:rsidR="006C4EAB" w:rsidRPr="00DC020C" w:rsidRDefault="006C4EAB" w:rsidP="000B2355">
            <w:pPr>
              <w:autoSpaceDE w:val="0"/>
              <w:autoSpaceDN w:val="0"/>
              <w:adjustRightInd w:val="0"/>
              <w:spacing w:line="320" w:lineRule="atLeast"/>
              <w:ind w:left="60" w:right="780"/>
              <w:jc w:val="center"/>
              <w:rPr>
                <w:rFonts w:ascii="MingLiU" w:eastAsia="MingLiU" w:cs="MingLiU"/>
                <w:kern w:val="0"/>
                <w:sz w:val="18"/>
                <w:szCs w:val="18"/>
              </w:rPr>
            </w:pPr>
            <w:r w:rsidRPr="00DC020C">
              <w:rPr>
                <w:rFonts w:ascii="MingLiU" w:eastAsiaTheme="minorEastAsia" w:cs="MingLiU" w:hint="eastAsia"/>
                <w:kern w:val="0"/>
                <w:sz w:val="18"/>
                <w:szCs w:val="18"/>
              </w:rPr>
              <w:t xml:space="preserve">       </w:t>
            </w:r>
            <w:r w:rsidRPr="00DC020C">
              <w:rPr>
                <w:rFonts w:ascii="MingLiU" w:eastAsia="MingLiU" w:cs="MingLiU"/>
                <w:kern w:val="0"/>
                <w:sz w:val="18"/>
                <w:szCs w:val="18"/>
              </w:rPr>
              <w:t>.939</w:t>
            </w:r>
          </w:p>
        </w:tc>
        <w:tc>
          <w:tcPr>
            <w:tcW w:w="2835" w:type="dxa"/>
            <w:tcBorders>
              <w:top w:val="single" w:sz="18" w:space="0" w:color="000000"/>
            </w:tcBorders>
            <w:shd w:val="clear" w:color="auto" w:fill="FFFFFF"/>
          </w:tcPr>
          <w:p w14:paraId="0325AF37"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c>
          <w:tcPr>
            <w:tcW w:w="850" w:type="dxa"/>
            <w:tcBorders>
              <w:top w:val="single" w:sz="18" w:space="0" w:color="000000"/>
            </w:tcBorders>
            <w:shd w:val="clear" w:color="auto" w:fill="FFFFFF"/>
          </w:tcPr>
          <w:p w14:paraId="57BF74CC"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r>
      <w:tr w:rsidR="006C4EAB" w:rsidRPr="00DC020C" w14:paraId="5CE06DAC" w14:textId="77777777" w:rsidTr="000B2355">
        <w:trPr>
          <w:cantSplit/>
          <w:trHeight w:val="279"/>
          <w:tblHeader/>
        </w:trPr>
        <w:tc>
          <w:tcPr>
            <w:tcW w:w="2694" w:type="dxa"/>
            <w:shd w:val="clear" w:color="auto" w:fill="FFFFFF"/>
          </w:tcPr>
          <w:p w14:paraId="34CC9198"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MingLiU" w:eastAsia="MingLiU" w:cs="MingLiU" w:hint="eastAsia"/>
                <w:kern w:val="0"/>
                <w:sz w:val="18"/>
                <w:szCs w:val="18"/>
              </w:rPr>
              <w:t>全社会固定资产投资</w:t>
            </w:r>
          </w:p>
        </w:tc>
        <w:tc>
          <w:tcPr>
            <w:tcW w:w="2268" w:type="dxa"/>
            <w:shd w:val="clear" w:color="auto" w:fill="FFFFFF"/>
          </w:tcPr>
          <w:p w14:paraId="26FA37CE" w14:textId="77777777" w:rsidR="006C4EAB" w:rsidRPr="00DC020C" w:rsidRDefault="006C4EAB" w:rsidP="000B2355">
            <w:pPr>
              <w:autoSpaceDE w:val="0"/>
              <w:autoSpaceDN w:val="0"/>
              <w:adjustRightInd w:val="0"/>
              <w:spacing w:line="320" w:lineRule="atLeast"/>
              <w:ind w:left="60" w:right="780"/>
              <w:jc w:val="center"/>
              <w:rPr>
                <w:rFonts w:ascii="MingLiU" w:eastAsia="MingLiU" w:cs="MingLiU"/>
                <w:kern w:val="0"/>
                <w:sz w:val="18"/>
                <w:szCs w:val="18"/>
              </w:rPr>
            </w:pPr>
            <w:r w:rsidRPr="00DC020C">
              <w:rPr>
                <w:rFonts w:ascii="MingLiU" w:eastAsiaTheme="minorEastAsia" w:cs="MingLiU" w:hint="eastAsia"/>
                <w:kern w:val="0"/>
                <w:sz w:val="18"/>
                <w:szCs w:val="18"/>
              </w:rPr>
              <w:t xml:space="preserve">       </w:t>
            </w:r>
            <w:r w:rsidRPr="00DC020C">
              <w:rPr>
                <w:rFonts w:ascii="MingLiU" w:eastAsia="MingLiU" w:cs="MingLiU"/>
                <w:kern w:val="0"/>
                <w:sz w:val="18"/>
                <w:szCs w:val="18"/>
              </w:rPr>
              <w:t>.906</w:t>
            </w:r>
          </w:p>
        </w:tc>
        <w:tc>
          <w:tcPr>
            <w:tcW w:w="2835" w:type="dxa"/>
            <w:shd w:val="clear" w:color="auto" w:fill="FFFFFF"/>
          </w:tcPr>
          <w:p w14:paraId="683BAD87"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c>
          <w:tcPr>
            <w:tcW w:w="850" w:type="dxa"/>
            <w:shd w:val="clear" w:color="auto" w:fill="FFFFFF"/>
          </w:tcPr>
          <w:p w14:paraId="547D1020"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r>
      <w:tr w:rsidR="006C4EAB" w:rsidRPr="00DC020C" w14:paraId="53C2E9E7" w14:textId="77777777" w:rsidTr="000B2355">
        <w:trPr>
          <w:cantSplit/>
          <w:trHeight w:val="290"/>
          <w:tblHeader/>
        </w:trPr>
        <w:tc>
          <w:tcPr>
            <w:tcW w:w="2694" w:type="dxa"/>
            <w:shd w:val="clear" w:color="auto" w:fill="FFFFFF"/>
          </w:tcPr>
          <w:p w14:paraId="28DC355B"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MingLiU" w:eastAsia="MingLiU" w:cs="MingLiU" w:hint="eastAsia"/>
                <w:kern w:val="0"/>
                <w:sz w:val="18"/>
                <w:szCs w:val="18"/>
              </w:rPr>
              <w:t>第三产业</w:t>
            </w:r>
          </w:p>
        </w:tc>
        <w:tc>
          <w:tcPr>
            <w:tcW w:w="2268" w:type="dxa"/>
            <w:shd w:val="clear" w:color="auto" w:fill="FFFFFF"/>
          </w:tcPr>
          <w:p w14:paraId="22F79DAE" w14:textId="77777777" w:rsidR="006C4EAB" w:rsidRPr="00DC020C" w:rsidRDefault="006C4EAB" w:rsidP="000B2355">
            <w:pPr>
              <w:autoSpaceDE w:val="0"/>
              <w:autoSpaceDN w:val="0"/>
              <w:adjustRightInd w:val="0"/>
              <w:spacing w:line="320" w:lineRule="atLeast"/>
              <w:ind w:left="60" w:right="780"/>
              <w:jc w:val="center"/>
              <w:rPr>
                <w:rFonts w:ascii="MingLiU" w:eastAsia="MingLiU" w:cs="MingLiU"/>
                <w:kern w:val="0"/>
                <w:sz w:val="18"/>
                <w:szCs w:val="18"/>
              </w:rPr>
            </w:pPr>
            <w:r w:rsidRPr="00DC020C">
              <w:rPr>
                <w:rFonts w:ascii="MingLiU" w:eastAsiaTheme="minorEastAsia" w:cs="MingLiU" w:hint="eastAsia"/>
                <w:kern w:val="0"/>
                <w:sz w:val="18"/>
                <w:szCs w:val="18"/>
              </w:rPr>
              <w:t xml:space="preserve">       </w:t>
            </w:r>
            <w:r w:rsidRPr="00DC020C">
              <w:rPr>
                <w:rFonts w:ascii="MingLiU" w:eastAsia="MingLiU" w:cs="MingLiU"/>
                <w:kern w:val="0"/>
                <w:sz w:val="18"/>
                <w:szCs w:val="18"/>
              </w:rPr>
              <w:t>.894</w:t>
            </w:r>
          </w:p>
        </w:tc>
        <w:tc>
          <w:tcPr>
            <w:tcW w:w="2835" w:type="dxa"/>
            <w:shd w:val="clear" w:color="auto" w:fill="FFFFFF"/>
          </w:tcPr>
          <w:p w14:paraId="1068E9D7"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c>
          <w:tcPr>
            <w:tcW w:w="850" w:type="dxa"/>
            <w:shd w:val="clear" w:color="auto" w:fill="FFFFFF"/>
          </w:tcPr>
          <w:p w14:paraId="23DF977A"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r>
      <w:tr w:rsidR="006C4EAB" w:rsidRPr="00DC020C" w14:paraId="66FF4501" w14:textId="77777777" w:rsidTr="000B2355">
        <w:trPr>
          <w:cantSplit/>
          <w:trHeight w:val="290"/>
          <w:tblHeader/>
        </w:trPr>
        <w:tc>
          <w:tcPr>
            <w:tcW w:w="2694" w:type="dxa"/>
            <w:shd w:val="clear" w:color="auto" w:fill="FFFFFF"/>
          </w:tcPr>
          <w:p w14:paraId="779420CD"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MingLiU" w:eastAsia="MingLiU" w:cs="MingLiU" w:hint="eastAsia"/>
                <w:kern w:val="0"/>
                <w:sz w:val="18"/>
                <w:szCs w:val="18"/>
              </w:rPr>
              <w:t>城市家庭年人均可支配收入</w:t>
            </w:r>
          </w:p>
        </w:tc>
        <w:tc>
          <w:tcPr>
            <w:tcW w:w="2268" w:type="dxa"/>
            <w:shd w:val="clear" w:color="auto" w:fill="FFFFFF"/>
          </w:tcPr>
          <w:p w14:paraId="08BB492B" w14:textId="77777777" w:rsidR="006C4EAB" w:rsidRPr="00DC020C" w:rsidRDefault="006C4EAB" w:rsidP="000B2355">
            <w:pPr>
              <w:autoSpaceDE w:val="0"/>
              <w:autoSpaceDN w:val="0"/>
              <w:adjustRightInd w:val="0"/>
              <w:spacing w:line="320" w:lineRule="atLeast"/>
              <w:ind w:left="60" w:right="780"/>
              <w:jc w:val="center"/>
              <w:rPr>
                <w:rFonts w:ascii="MingLiU" w:eastAsia="MingLiU" w:cs="MingLiU"/>
                <w:kern w:val="0"/>
                <w:sz w:val="18"/>
                <w:szCs w:val="18"/>
              </w:rPr>
            </w:pPr>
            <w:r w:rsidRPr="00DC020C">
              <w:rPr>
                <w:rFonts w:ascii="MingLiU" w:eastAsiaTheme="minorEastAsia" w:cs="MingLiU" w:hint="eastAsia"/>
                <w:kern w:val="0"/>
                <w:sz w:val="18"/>
                <w:szCs w:val="18"/>
              </w:rPr>
              <w:t xml:space="preserve">       </w:t>
            </w:r>
            <w:r w:rsidRPr="00DC020C">
              <w:rPr>
                <w:rFonts w:ascii="MingLiU" w:eastAsia="MingLiU" w:cs="MingLiU"/>
                <w:kern w:val="0"/>
                <w:sz w:val="18"/>
                <w:szCs w:val="18"/>
              </w:rPr>
              <w:t>.890</w:t>
            </w:r>
          </w:p>
        </w:tc>
        <w:tc>
          <w:tcPr>
            <w:tcW w:w="2835" w:type="dxa"/>
            <w:shd w:val="clear" w:color="auto" w:fill="FFFFFF"/>
          </w:tcPr>
          <w:p w14:paraId="13F2B14B"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c>
          <w:tcPr>
            <w:tcW w:w="850" w:type="dxa"/>
            <w:shd w:val="clear" w:color="auto" w:fill="FFFFFF"/>
          </w:tcPr>
          <w:p w14:paraId="60884656"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r>
      <w:tr w:rsidR="006C4EAB" w:rsidRPr="00DC020C" w14:paraId="12B6B114" w14:textId="77777777" w:rsidTr="000B2355">
        <w:trPr>
          <w:cantSplit/>
          <w:trHeight w:val="290"/>
          <w:tblHeader/>
        </w:trPr>
        <w:tc>
          <w:tcPr>
            <w:tcW w:w="2694" w:type="dxa"/>
            <w:shd w:val="clear" w:color="auto" w:fill="FFFFFF"/>
          </w:tcPr>
          <w:p w14:paraId="6A07298D"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MingLiU" w:eastAsia="MingLiU" w:cs="MingLiU" w:hint="eastAsia"/>
                <w:kern w:val="0"/>
                <w:sz w:val="18"/>
                <w:szCs w:val="18"/>
              </w:rPr>
              <w:t>道路清扫保洁面积</w:t>
            </w:r>
          </w:p>
        </w:tc>
        <w:tc>
          <w:tcPr>
            <w:tcW w:w="2268" w:type="dxa"/>
            <w:shd w:val="clear" w:color="auto" w:fill="FFFFFF"/>
          </w:tcPr>
          <w:p w14:paraId="2FD1FF88" w14:textId="77777777" w:rsidR="006C4EAB" w:rsidRPr="00DC020C" w:rsidRDefault="006C4EAB" w:rsidP="000B2355">
            <w:pPr>
              <w:autoSpaceDE w:val="0"/>
              <w:autoSpaceDN w:val="0"/>
              <w:adjustRightInd w:val="0"/>
              <w:spacing w:line="320" w:lineRule="atLeast"/>
              <w:ind w:left="60" w:right="780"/>
              <w:jc w:val="center"/>
              <w:rPr>
                <w:rFonts w:ascii="MingLiU" w:eastAsia="MingLiU" w:cs="MingLiU"/>
                <w:kern w:val="0"/>
                <w:sz w:val="18"/>
                <w:szCs w:val="18"/>
              </w:rPr>
            </w:pPr>
            <w:r w:rsidRPr="00DC020C">
              <w:rPr>
                <w:rFonts w:ascii="MingLiU" w:eastAsiaTheme="minorEastAsia" w:cs="MingLiU" w:hint="eastAsia"/>
                <w:kern w:val="0"/>
                <w:sz w:val="18"/>
                <w:szCs w:val="18"/>
              </w:rPr>
              <w:t xml:space="preserve">       </w:t>
            </w:r>
            <w:r w:rsidRPr="00DC020C">
              <w:rPr>
                <w:rFonts w:ascii="MingLiU" w:eastAsia="MingLiU" w:cs="MingLiU"/>
                <w:kern w:val="0"/>
                <w:sz w:val="18"/>
                <w:szCs w:val="18"/>
              </w:rPr>
              <w:t>.862</w:t>
            </w:r>
          </w:p>
        </w:tc>
        <w:tc>
          <w:tcPr>
            <w:tcW w:w="2835" w:type="dxa"/>
            <w:shd w:val="clear" w:color="auto" w:fill="FFFFFF"/>
          </w:tcPr>
          <w:p w14:paraId="2644E12B"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c>
          <w:tcPr>
            <w:tcW w:w="850" w:type="dxa"/>
            <w:shd w:val="clear" w:color="auto" w:fill="FFFFFF"/>
          </w:tcPr>
          <w:p w14:paraId="3B7F0384"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r>
      <w:tr w:rsidR="006C4EAB" w:rsidRPr="00DC020C" w14:paraId="640F3193" w14:textId="77777777" w:rsidTr="000B2355">
        <w:trPr>
          <w:cantSplit/>
          <w:trHeight w:val="279"/>
          <w:tblHeader/>
        </w:trPr>
        <w:tc>
          <w:tcPr>
            <w:tcW w:w="2694" w:type="dxa"/>
            <w:shd w:val="clear" w:color="auto" w:fill="FFFFFF"/>
          </w:tcPr>
          <w:p w14:paraId="05B402BE"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MingLiU" w:eastAsia="MingLiU" w:cs="MingLiU" w:hint="eastAsia"/>
                <w:kern w:val="0"/>
                <w:sz w:val="18"/>
                <w:szCs w:val="18"/>
              </w:rPr>
              <w:t>旅游住宿设施接待过夜游客</w:t>
            </w:r>
          </w:p>
        </w:tc>
        <w:tc>
          <w:tcPr>
            <w:tcW w:w="2268" w:type="dxa"/>
            <w:shd w:val="clear" w:color="auto" w:fill="FFFFFF"/>
          </w:tcPr>
          <w:p w14:paraId="65D9E885" w14:textId="77777777" w:rsidR="006C4EAB" w:rsidRPr="00DC020C" w:rsidRDefault="006C4EAB" w:rsidP="000B2355">
            <w:pPr>
              <w:autoSpaceDE w:val="0"/>
              <w:autoSpaceDN w:val="0"/>
              <w:adjustRightInd w:val="0"/>
              <w:spacing w:line="320" w:lineRule="atLeast"/>
              <w:ind w:left="60" w:right="780" w:firstLineChars="500" w:firstLine="900"/>
              <w:rPr>
                <w:rFonts w:ascii="MingLiU" w:eastAsia="MingLiU" w:cs="MingLiU"/>
                <w:kern w:val="0"/>
                <w:sz w:val="18"/>
                <w:szCs w:val="18"/>
              </w:rPr>
            </w:pPr>
            <w:r w:rsidRPr="00DC020C">
              <w:rPr>
                <w:rFonts w:ascii="MingLiU" w:eastAsia="MingLiU" w:cs="MingLiU"/>
                <w:kern w:val="0"/>
                <w:sz w:val="18"/>
                <w:szCs w:val="18"/>
              </w:rPr>
              <w:t>.856</w:t>
            </w:r>
          </w:p>
        </w:tc>
        <w:tc>
          <w:tcPr>
            <w:tcW w:w="2835" w:type="dxa"/>
            <w:shd w:val="clear" w:color="auto" w:fill="FFFFFF"/>
          </w:tcPr>
          <w:p w14:paraId="73BA2AAD"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c>
          <w:tcPr>
            <w:tcW w:w="850" w:type="dxa"/>
            <w:shd w:val="clear" w:color="auto" w:fill="FFFFFF"/>
          </w:tcPr>
          <w:p w14:paraId="4804326C"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r>
      <w:tr w:rsidR="006C4EAB" w:rsidRPr="00DC020C" w14:paraId="0ADCF778" w14:textId="77777777" w:rsidTr="000B2355">
        <w:trPr>
          <w:cantSplit/>
          <w:trHeight w:val="290"/>
          <w:tblHeader/>
        </w:trPr>
        <w:tc>
          <w:tcPr>
            <w:tcW w:w="2694" w:type="dxa"/>
            <w:shd w:val="clear" w:color="auto" w:fill="FFFFFF"/>
          </w:tcPr>
          <w:p w14:paraId="35EDB429"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Theme="minorEastAsia" w:hAnsiTheme="minorEastAsia" w:cs="MingLiU"/>
                <w:kern w:val="0"/>
                <w:sz w:val="18"/>
                <w:szCs w:val="18"/>
              </w:rPr>
              <w:t>GDP</w:t>
            </w:r>
          </w:p>
        </w:tc>
        <w:tc>
          <w:tcPr>
            <w:tcW w:w="2268" w:type="dxa"/>
            <w:shd w:val="clear" w:color="auto" w:fill="FFFFFF"/>
          </w:tcPr>
          <w:p w14:paraId="7B2567FA" w14:textId="77777777" w:rsidR="006C4EAB" w:rsidRPr="00DC020C" w:rsidRDefault="006C4EAB" w:rsidP="000B2355">
            <w:pPr>
              <w:autoSpaceDE w:val="0"/>
              <w:autoSpaceDN w:val="0"/>
              <w:adjustRightInd w:val="0"/>
              <w:spacing w:line="320" w:lineRule="atLeast"/>
              <w:ind w:left="60" w:right="780"/>
              <w:jc w:val="center"/>
              <w:rPr>
                <w:rFonts w:ascii="MingLiU" w:eastAsia="MingLiU" w:cs="MingLiU"/>
                <w:kern w:val="0"/>
                <w:sz w:val="18"/>
                <w:szCs w:val="18"/>
              </w:rPr>
            </w:pPr>
            <w:r w:rsidRPr="00DC020C">
              <w:rPr>
                <w:rFonts w:ascii="MingLiU" w:eastAsiaTheme="minorEastAsia" w:cs="MingLiU" w:hint="eastAsia"/>
                <w:kern w:val="0"/>
                <w:sz w:val="18"/>
                <w:szCs w:val="18"/>
              </w:rPr>
              <w:t xml:space="preserve">       </w:t>
            </w:r>
            <w:r w:rsidRPr="00DC020C">
              <w:rPr>
                <w:rFonts w:ascii="MingLiU" w:eastAsia="MingLiU" w:cs="MingLiU"/>
                <w:kern w:val="0"/>
                <w:sz w:val="18"/>
                <w:szCs w:val="18"/>
              </w:rPr>
              <w:t>.851</w:t>
            </w:r>
          </w:p>
        </w:tc>
        <w:tc>
          <w:tcPr>
            <w:tcW w:w="2835" w:type="dxa"/>
            <w:shd w:val="clear" w:color="auto" w:fill="FFFFFF"/>
          </w:tcPr>
          <w:p w14:paraId="6512CEEA"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c>
          <w:tcPr>
            <w:tcW w:w="850" w:type="dxa"/>
            <w:shd w:val="clear" w:color="auto" w:fill="FFFFFF"/>
          </w:tcPr>
          <w:p w14:paraId="1D98D2D5"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r>
      <w:tr w:rsidR="006C4EAB" w:rsidRPr="00DC020C" w14:paraId="2CA23261" w14:textId="77777777" w:rsidTr="000B2355">
        <w:trPr>
          <w:cantSplit/>
          <w:trHeight w:val="290"/>
          <w:tblHeader/>
        </w:trPr>
        <w:tc>
          <w:tcPr>
            <w:tcW w:w="2694" w:type="dxa"/>
            <w:shd w:val="clear" w:color="auto" w:fill="FFFFFF"/>
          </w:tcPr>
          <w:p w14:paraId="5A0E7203"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MingLiU" w:eastAsia="MingLiU" w:cs="MingLiU" w:hint="eastAsia"/>
                <w:kern w:val="0"/>
                <w:sz w:val="18"/>
                <w:szCs w:val="18"/>
              </w:rPr>
              <w:t>社会消费品零售总额</w:t>
            </w:r>
          </w:p>
        </w:tc>
        <w:tc>
          <w:tcPr>
            <w:tcW w:w="2268" w:type="dxa"/>
            <w:shd w:val="clear" w:color="auto" w:fill="FFFFFF"/>
          </w:tcPr>
          <w:p w14:paraId="7738B880" w14:textId="77777777" w:rsidR="006C4EAB" w:rsidRPr="00DC020C" w:rsidRDefault="006C4EAB" w:rsidP="000B2355">
            <w:pPr>
              <w:autoSpaceDE w:val="0"/>
              <w:autoSpaceDN w:val="0"/>
              <w:adjustRightInd w:val="0"/>
              <w:spacing w:line="320" w:lineRule="atLeast"/>
              <w:ind w:left="60" w:right="780" w:firstLineChars="500" w:firstLine="900"/>
              <w:rPr>
                <w:rFonts w:ascii="MingLiU" w:eastAsia="MingLiU" w:cs="MingLiU"/>
                <w:kern w:val="0"/>
                <w:sz w:val="18"/>
                <w:szCs w:val="18"/>
              </w:rPr>
            </w:pPr>
            <w:r w:rsidRPr="00DC020C">
              <w:rPr>
                <w:rFonts w:ascii="MingLiU" w:eastAsia="MingLiU" w:cs="MingLiU"/>
                <w:kern w:val="0"/>
                <w:sz w:val="18"/>
                <w:szCs w:val="18"/>
              </w:rPr>
              <w:t>.841</w:t>
            </w:r>
          </w:p>
        </w:tc>
        <w:tc>
          <w:tcPr>
            <w:tcW w:w="2835" w:type="dxa"/>
            <w:shd w:val="clear" w:color="auto" w:fill="FFFFFF"/>
          </w:tcPr>
          <w:p w14:paraId="560AF76A"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c>
          <w:tcPr>
            <w:tcW w:w="850" w:type="dxa"/>
            <w:shd w:val="clear" w:color="auto" w:fill="FFFFFF"/>
          </w:tcPr>
          <w:p w14:paraId="7DC29384"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r>
      <w:tr w:rsidR="006C4EAB" w:rsidRPr="00DC020C" w14:paraId="35C1E8C0" w14:textId="77777777" w:rsidTr="000B2355">
        <w:trPr>
          <w:cantSplit/>
          <w:trHeight w:val="290"/>
          <w:tblHeader/>
        </w:trPr>
        <w:tc>
          <w:tcPr>
            <w:tcW w:w="2694" w:type="dxa"/>
            <w:shd w:val="clear" w:color="auto" w:fill="FFFFFF"/>
          </w:tcPr>
          <w:p w14:paraId="65737DCA"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MingLiU" w:eastAsia="MingLiU" w:cs="MingLiU" w:hint="eastAsia"/>
                <w:kern w:val="0"/>
                <w:sz w:val="18"/>
                <w:szCs w:val="18"/>
              </w:rPr>
              <w:t>年末全市常住人口</w:t>
            </w:r>
          </w:p>
        </w:tc>
        <w:tc>
          <w:tcPr>
            <w:tcW w:w="2268" w:type="dxa"/>
            <w:shd w:val="clear" w:color="auto" w:fill="FFFFFF"/>
          </w:tcPr>
          <w:p w14:paraId="1AADA453" w14:textId="77777777" w:rsidR="006C4EAB" w:rsidRPr="00DC020C" w:rsidRDefault="006C4EAB" w:rsidP="000B2355">
            <w:pPr>
              <w:autoSpaceDE w:val="0"/>
              <w:autoSpaceDN w:val="0"/>
              <w:adjustRightInd w:val="0"/>
              <w:spacing w:line="320" w:lineRule="atLeast"/>
              <w:ind w:left="60" w:right="780" w:firstLineChars="500" w:firstLine="900"/>
              <w:rPr>
                <w:rFonts w:ascii="MingLiU" w:eastAsia="MingLiU" w:cs="MingLiU"/>
                <w:kern w:val="0"/>
                <w:sz w:val="18"/>
                <w:szCs w:val="18"/>
              </w:rPr>
            </w:pPr>
            <w:r w:rsidRPr="00DC020C">
              <w:rPr>
                <w:rFonts w:ascii="MingLiU" w:eastAsia="MingLiU" w:cs="MingLiU"/>
                <w:kern w:val="0"/>
                <w:sz w:val="18"/>
                <w:szCs w:val="18"/>
              </w:rPr>
              <w:t>.808</w:t>
            </w:r>
          </w:p>
        </w:tc>
        <w:tc>
          <w:tcPr>
            <w:tcW w:w="2835" w:type="dxa"/>
            <w:shd w:val="clear" w:color="auto" w:fill="FFFFFF"/>
          </w:tcPr>
          <w:p w14:paraId="1285B3E3"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c>
          <w:tcPr>
            <w:tcW w:w="850" w:type="dxa"/>
            <w:shd w:val="clear" w:color="auto" w:fill="FFFFFF"/>
          </w:tcPr>
          <w:p w14:paraId="2E52B3A1"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r>
      <w:tr w:rsidR="006C4EAB" w:rsidRPr="00DC020C" w14:paraId="0149905A" w14:textId="77777777" w:rsidTr="000B2355">
        <w:trPr>
          <w:cantSplit/>
          <w:trHeight w:val="290"/>
          <w:tblHeader/>
        </w:trPr>
        <w:tc>
          <w:tcPr>
            <w:tcW w:w="2694" w:type="dxa"/>
            <w:shd w:val="clear" w:color="auto" w:fill="FFFFFF"/>
          </w:tcPr>
          <w:p w14:paraId="6B0AEF9B"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MingLiU" w:eastAsia="MingLiU" w:cs="MingLiU" w:hint="eastAsia"/>
                <w:kern w:val="0"/>
                <w:sz w:val="18"/>
                <w:szCs w:val="18"/>
              </w:rPr>
              <w:t>建成区绿化覆盖面积</w:t>
            </w:r>
          </w:p>
        </w:tc>
        <w:tc>
          <w:tcPr>
            <w:tcW w:w="2268" w:type="dxa"/>
            <w:shd w:val="clear" w:color="auto" w:fill="FFFFFF"/>
          </w:tcPr>
          <w:p w14:paraId="1D96EFB1"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c>
          <w:tcPr>
            <w:tcW w:w="2835" w:type="dxa"/>
            <w:shd w:val="clear" w:color="auto" w:fill="FFFFFF"/>
          </w:tcPr>
          <w:p w14:paraId="42761FCF" w14:textId="77777777" w:rsidR="006C4EAB" w:rsidRPr="00DC020C" w:rsidRDefault="006C4EAB" w:rsidP="000B2355">
            <w:pPr>
              <w:autoSpaceDE w:val="0"/>
              <w:autoSpaceDN w:val="0"/>
              <w:adjustRightInd w:val="0"/>
              <w:spacing w:line="320" w:lineRule="atLeast"/>
              <w:ind w:right="780" w:firstLineChars="600" w:firstLine="1080"/>
              <w:rPr>
                <w:rFonts w:ascii="MingLiU" w:eastAsia="MingLiU" w:cs="MingLiU"/>
                <w:kern w:val="0"/>
                <w:sz w:val="18"/>
                <w:szCs w:val="18"/>
              </w:rPr>
            </w:pPr>
            <w:r w:rsidRPr="00DC020C">
              <w:rPr>
                <w:rFonts w:ascii="MingLiU" w:eastAsia="MingLiU" w:cs="MingLiU"/>
                <w:kern w:val="0"/>
                <w:sz w:val="18"/>
                <w:szCs w:val="18"/>
              </w:rPr>
              <w:t>.916</w:t>
            </w:r>
          </w:p>
        </w:tc>
        <w:tc>
          <w:tcPr>
            <w:tcW w:w="850" w:type="dxa"/>
            <w:shd w:val="clear" w:color="auto" w:fill="FFFFFF"/>
          </w:tcPr>
          <w:p w14:paraId="48AF1F1E"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r>
      <w:tr w:rsidR="006C4EAB" w:rsidRPr="00DC020C" w14:paraId="3C405240" w14:textId="77777777" w:rsidTr="000B2355">
        <w:trPr>
          <w:cantSplit/>
          <w:trHeight w:val="279"/>
          <w:tblHeader/>
        </w:trPr>
        <w:tc>
          <w:tcPr>
            <w:tcW w:w="2694" w:type="dxa"/>
            <w:shd w:val="clear" w:color="auto" w:fill="FFFFFF"/>
          </w:tcPr>
          <w:p w14:paraId="7E3386FC"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MingLiU" w:eastAsia="MingLiU" w:cs="MingLiU" w:hint="eastAsia"/>
                <w:kern w:val="0"/>
                <w:sz w:val="18"/>
                <w:szCs w:val="18"/>
              </w:rPr>
              <w:t>人均公共绿地面积</w:t>
            </w:r>
          </w:p>
        </w:tc>
        <w:tc>
          <w:tcPr>
            <w:tcW w:w="2268" w:type="dxa"/>
            <w:shd w:val="clear" w:color="auto" w:fill="FFFFFF"/>
          </w:tcPr>
          <w:p w14:paraId="19CE7DE4"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c>
          <w:tcPr>
            <w:tcW w:w="2835" w:type="dxa"/>
            <w:shd w:val="clear" w:color="auto" w:fill="FFFFFF"/>
          </w:tcPr>
          <w:p w14:paraId="21C05B16" w14:textId="77777777" w:rsidR="006C4EAB" w:rsidRPr="00DC020C" w:rsidRDefault="006C4EAB" w:rsidP="000B2355">
            <w:pPr>
              <w:autoSpaceDE w:val="0"/>
              <w:autoSpaceDN w:val="0"/>
              <w:adjustRightInd w:val="0"/>
              <w:spacing w:line="320" w:lineRule="atLeast"/>
              <w:ind w:right="780" w:firstLineChars="600" w:firstLine="1080"/>
              <w:rPr>
                <w:rFonts w:ascii="MingLiU" w:eastAsia="MingLiU" w:cs="MingLiU"/>
                <w:kern w:val="0"/>
                <w:sz w:val="18"/>
                <w:szCs w:val="18"/>
              </w:rPr>
            </w:pPr>
            <w:r w:rsidRPr="00DC020C">
              <w:rPr>
                <w:rFonts w:ascii="MingLiU" w:eastAsia="MingLiU" w:cs="MingLiU"/>
                <w:kern w:val="0"/>
                <w:sz w:val="18"/>
                <w:szCs w:val="18"/>
              </w:rPr>
              <w:t>.872</w:t>
            </w:r>
          </w:p>
        </w:tc>
        <w:tc>
          <w:tcPr>
            <w:tcW w:w="850" w:type="dxa"/>
            <w:shd w:val="clear" w:color="auto" w:fill="FFFFFF"/>
          </w:tcPr>
          <w:p w14:paraId="6B732ADD"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r>
      <w:tr w:rsidR="006C4EAB" w:rsidRPr="00DC020C" w14:paraId="088243E0" w14:textId="77777777" w:rsidTr="000B2355">
        <w:trPr>
          <w:cantSplit/>
          <w:trHeight w:val="290"/>
          <w:tblHeader/>
        </w:trPr>
        <w:tc>
          <w:tcPr>
            <w:tcW w:w="2694" w:type="dxa"/>
            <w:shd w:val="clear" w:color="auto" w:fill="FFFFFF"/>
          </w:tcPr>
          <w:p w14:paraId="0AA045BB"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MingLiU" w:eastAsia="MingLiU" w:cs="MingLiU" w:hint="eastAsia"/>
                <w:kern w:val="0"/>
                <w:sz w:val="18"/>
                <w:szCs w:val="18"/>
              </w:rPr>
              <w:t>环保投资</w:t>
            </w:r>
          </w:p>
        </w:tc>
        <w:tc>
          <w:tcPr>
            <w:tcW w:w="2268" w:type="dxa"/>
            <w:shd w:val="clear" w:color="auto" w:fill="FFFFFF"/>
          </w:tcPr>
          <w:p w14:paraId="419FE0AA"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c>
          <w:tcPr>
            <w:tcW w:w="2835" w:type="dxa"/>
            <w:shd w:val="clear" w:color="auto" w:fill="FFFFFF"/>
          </w:tcPr>
          <w:p w14:paraId="2D7AA968" w14:textId="77777777" w:rsidR="006C4EAB" w:rsidRPr="00DC020C" w:rsidRDefault="006C4EAB" w:rsidP="000B2355">
            <w:pPr>
              <w:autoSpaceDE w:val="0"/>
              <w:autoSpaceDN w:val="0"/>
              <w:adjustRightInd w:val="0"/>
              <w:spacing w:line="320" w:lineRule="atLeast"/>
              <w:ind w:right="780" w:firstLineChars="600" w:firstLine="1080"/>
              <w:rPr>
                <w:rFonts w:ascii="MingLiU" w:eastAsia="MingLiU" w:cs="MingLiU"/>
                <w:kern w:val="0"/>
                <w:sz w:val="18"/>
                <w:szCs w:val="18"/>
              </w:rPr>
            </w:pPr>
            <w:r w:rsidRPr="00DC020C">
              <w:rPr>
                <w:rFonts w:ascii="MingLiU" w:eastAsia="MingLiU" w:cs="MingLiU"/>
                <w:kern w:val="0"/>
                <w:sz w:val="18"/>
                <w:szCs w:val="18"/>
              </w:rPr>
              <w:t>.718</w:t>
            </w:r>
          </w:p>
        </w:tc>
        <w:tc>
          <w:tcPr>
            <w:tcW w:w="850" w:type="dxa"/>
            <w:shd w:val="clear" w:color="auto" w:fill="FFFFFF"/>
          </w:tcPr>
          <w:p w14:paraId="55C1D7D7"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r>
      <w:tr w:rsidR="006C4EAB" w:rsidRPr="00DC020C" w14:paraId="5F99426A" w14:textId="77777777" w:rsidTr="000B2355">
        <w:trPr>
          <w:cantSplit/>
          <w:trHeight w:val="290"/>
          <w:tblHeader/>
        </w:trPr>
        <w:tc>
          <w:tcPr>
            <w:tcW w:w="2694" w:type="dxa"/>
            <w:tcBorders>
              <w:bottom w:val="single" w:sz="18" w:space="0" w:color="000000"/>
            </w:tcBorders>
            <w:shd w:val="clear" w:color="auto" w:fill="FFFFFF"/>
          </w:tcPr>
          <w:p w14:paraId="0872AA04"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MingLiU" w:eastAsia="MingLiU" w:cs="MingLiU" w:hint="eastAsia"/>
                <w:kern w:val="0"/>
                <w:sz w:val="18"/>
                <w:szCs w:val="18"/>
              </w:rPr>
              <w:t>自然保护区覆盖率</w:t>
            </w:r>
          </w:p>
        </w:tc>
        <w:tc>
          <w:tcPr>
            <w:tcW w:w="2268" w:type="dxa"/>
            <w:tcBorders>
              <w:bottom w:val="single" w:sz="18" w:space="0" w:color="000000"/>
            </w:tcBorders>
            <w:shd w:val="clear" w:color="auto" w:fill="FFFFFF"/>
          </w:tcPr>
          <w:p w14:paraId="31F1136D"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c>
          <w:tcPr>
            <w:tcW w:w="2835" w:type="dxa"/>
            <w:tcBorders>
              <w:bottom w:val="single" w:sz="18" w:space="0" w:color="000000"/>
            </w:tcBorders>
            <w:shd w:val="clear" w:color="auto" w:fill="FFFFFF"/>
          </w:tcPr>
          <w:p w14:paraId="08830A60"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p>
        </w:tc>
        <w:tc>
          <w:tcPr>
            <w:tcW w:w="850" w:type="dxa"/>
            <w:tcBorders>
              <w:bottom w:val="single" w:sz="18" w:space="0" w:color="000000"/>
            </w:tcBorders>
            <w:shd w:val="clear" w:color="auto" w:fill="FFFFFF"/>
          </w:tcPr>
          <w:p w14:paraId="2631CD2F" w14:textId="77777777" w:rsidR="006C4EAB" w:rsidRPr="00DC020C" w:rsidRDefault="006C4EAB" w:rsidP="000B2355">
            <w:pPr>
              <w:autoSpaceDE w:val="0"/>
              <w:autoSpaceDN w:val="0"/>
              <w:adjustRightInd w:val="0"/>
              <w:spacing w:line="320" w:lineRule="atLeast"/>
              <w:ind w:left="60" w:right="240"/>
              <w:jc w:val="right"/>
              <w:rPr>
                <w:rFonts w:ascii="MingLiU" w:eastAsia="MingLiU" w:cs="MingLiU"/>
                <w:kern w:val="0"/>
                <w:sz w:val="18"/>
                <w:szCs w:val="18"/>
              </w:rPr>
            </w:pPr>
            <w:r w:rsidRPr="00DC020C">
              <w:rPr>
                <w:rFonts w:ascii="MingLiU" w:eastAsia="MingLiU" w:cs="MingLiU"/>
                <w:kern w:val="0"/>
                <w:sz w:val="18"/>
                <w:szCs w:val="18"/>
              </w:rPr>
              <w:t>.691</w:t>
            </w:r>
          </w:p>
        </w:tc>
      </w:tr>
    </w:tbl>
    <w:p w14:paraId="1595BB25" w14:textId="77777777" w:rsidR="006C4EAB" w:rsidRPr="00DC020C" w:rsidRDefault="006C4EAB" w:rsidP="006C4EAB">
      <w:pPr>
        <w:widowControl/>
        <w:snapToGrid w:val="0"/>
        <w:spacing w:line="312" w:lineRule="auto"/>
        <w:rPr>
          <w:b/>
          <w:sz w:val="28"/>
          <w:szCs w:val="28"/>
        </w:rPr>
      </w:pPr>
    </w:p>
    <w:p w14:paraId="2C393DBB" w14:textId="77777777" w:rsidR="006C4EAB" w:rsidRPr="00DC020C" w:rsidRDefault="006C4EAB" w:rsidP="006C4EAB">
      <w:pPr>
        <w:widowControl/>
        <w:snapToGrid w:val="0"/>
        <w:spacing w:line="312" w:lineRule="auto"/>
        <w:rPr>
          <w:sz w:val="28"/>
          <w:szCs w:val="28"/>
        </w:rPr>
      </w:pPr>
      <w:r w:rsidRPr="00DC020C">
        <w:rPr>
          <w:rFonts w:hint="eastAsia"/>
          <w:b/>
          <w:sz w:val="28"/>
          <w:szCs w:val="28"/>
        </w:rPr>
        <w:t xml:space="preserve">   </w:t>
      </w:r>
      <w:r w:rsidRPr="00DC020C">
        <w:rPr>
          <w:rFonts w:hint="eastAsia"/>
          <w:sz w:val="28"/>
          <w:szCs w:val="28"/>
        </w:rPr>
        <w:t xml:space="preserve"> </w:t>
      </w:r>
      <w:r w:rsidRPr="00DC020C">
        <w:rPr>
          <w:rFonts w:hint="eastAsia"/>
          <w:sz w:val="28"/>
          <w:szCs w:val="28"/>
        </w:rPr>
        <w:t>进一步对这三个因子的因子得分系数进行分析得到结果如表</w:t>
      </w:r>
      <w:r w:rsidRPr="00DC020C">
        <w:rPr>
          <w:rFonts w:hint="eastAsia"/>
          <w:sz w:val="28"/>
          <w:szCs w:val="28"/>
        </w:rPr>
        <w:t>5-15</w:t>
      </w:r>
      <w:r w:rsidRPr="00DC020C">
        <w:rPr>
          <w:rFonts w:hint="eastAsia"/>
          <w:sz w:val="28"/>
          <w:szCs w:val="28"/>
        </w:rPr>
        <w:t>所示：</w:t>
      </w:r>
    </w:p>
    <w:tbl>
      <w:tblPr>
        <w:tblW w:w="863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397"/>
        <w:gridCol w:w="1985"/>
        <w:gridCol w:w="1843"/>
        <w:gridCol w:w="1411"/>
      </w:tblGrid>
      <w:tr w:rsidR="006C4EAB" w:rsidRPr="00DC020C" w14:paraId="02FE6052" w14:textId="77777777" w:rsidTr="000B2355">
        <w:trPr>
          <w:cantSplit/>
          <w:trHeight w:val="287"/>
          <w:tblHeader/>
          <w:jc w:val="center"/>
        </w:trPr>
        <w:tc>
          <w:tcPr>
            <w:tcW w:w="8636" w:type="dxa"/>
            <w:gridSpan w:val="4"/>
            <w:tcBorders>
              <w:top w:val="nil"/>
              <w:left w:val="nil"/>
              <w:bottom w:val="nil"/>
              <w:right w:val="nil"/>
            </w:tcBorders>
            <w:shd w:val="clear" w:color="auto" w:fill="FFFFFF"/>
            <w:vAlign w:val="center"/>
          </w:tcPr>
          <w:p w14:paraId="2B01E6C2"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b/>
                <w:kern w:val="0"/>
                <w:sz w:val="18"/>
                <w:szCs w:val="18"/>
              </w:rPr>
            </w:pPr>
            <w:r w:rsidRPr="00DC020C">
              <w:rPr>
                <w:rFonts w:asciiTheme="minorEastAsia" w:eastAsiaTheme="minorEastAsia" w:hAnsiTheme="minorEastAsia" w:cs="MingLiU" w:hint="eastAsia"/>
                <w:b/>
                <w:kern w:val="0"/>
                <w:szCs w:val="21"/>
              </w:rPr>
              <w:t>表5-15</w:t>
            </w:r>
            <w:r w:rsidRPr="00DC020C">
              <w:rPr>
                <w:rFonts w:asciiTheme="minorEastAsia" w:eastAsiaTheme="minorEastAsia" w:hAnsiTheme="minorEastAsia" w:cs="MingLiU"/>
                <w:b/>
                <w:kern w:val="0"/>
                <w:szCs w:val="21"/>
              </w:rPr>
              <w:t xml:space="preserve"> </w:t>
            </w:r>
            <w:r w:rsidRPr="00DC020C">
              <w:rPr>
                <w:rFonts w:asciiTheme="minorEastAsia" w:eastAsiaTheme="minorEastAsia" w:hAnsiTheme="minorEastAsia" w:cs="MingLiU" w:hint="eastAsia"/>
                <w:b/>
                <w:kern w:val="0"/>
                <w:szCs w:val="21"/>
              </w:rPr>
              <w:t>因子得分系数矩阵</w:t>
            </w:r>
          </w:p>
        </w:tc>
      </w:tr>
      <w:tr w:rsidR="006C4EAB" w:rsidRPr="00DC020C" w14:paraId="590747E6" w14:textId="77777777" w:rsidTr="000B2355">
        <w:trPr>
          <w:cantSplit/>
          <w:trHeight w:val="287"/>
          <w:tblHeader/>
          <w:jc w:val="center"/>
        </w:trPr>
        <w:tc>
          <w:tcPr>
            <w:tcW w:w="3397" w:type="dxa"/>
            <w:vMerge w:val="restart"/>
            <w:tcBorders>
              <w:top w:val="single" w:sz="16" w:space="0" w:color="000000"/>
              <w:left w:val="single" w:sz="16" w:space="0" w:color="000000"/>
              <w:bottom w:val="single" w:sz="16" w:space="0" w:color="000000"/>
              <w:right w:val="single" w:sz="16" w:space="0" w:color="000000"/>
            </w:tcBorders>
            <w:shd w:val="clear" w:color="auto" w:fill="FFFFFF"/>
            <w:vAlign w:val="center"/>
          </w:tcPr>
          <w:p w14:paraId="73C1D3F9" w14:textId="77777777" w:rsidR="006C4EAB" w:rsidRPr="00DC020C" w:rsidRDefault="006C4EAB" w:rsidP="000B2355">
            <w:pPr>
              <w:autoSpaceDE w:val="0"/>
              <w:autoSpaceDN w:val="0"/>
              <w:adjustRightInd w:val="0"/>
              <w:jc w:val="center"/>
              <w:rPr>
                <w:kern w:val="0"/>
                <w:sz w:val="24"/>
              </w:rPr>
            </w:pPr>
            <w:r w:rsidRPr="00DC020C">
              <w:rPr>
                <w:kern w:val="0"/>
                <w:sz w:val="24"/>
              </w:rPr>
              <w:t>X(n)</w:t>
            </w:r>
          </w:p>
        </w:tc>
        <w:tc>
          <w:tcPr>
            <w:tcW w:w="5239" w:type="dxa"/>
            <w:gridSpan w:val="3"/>
            <w:tcBorders>
              <w:top w:val="single" w:sz="16" w:space="0" w:color="000000"/>
              <w:left w:val="single" w:sz="16" w:space="0" w:color="000000"/>
              <w:bottom w:val="nil"/>
              <w:right w:val="single" w:sz="16" w:space="0" w:color="000000"/>
            </w:tcBorders>
            <w:shd w:val="clear" w:color="auto" w:fill="FFFFFF"/>
            <w:vAlign w:val="bottom"/>
          </w:tcPr>
          <w:p w14:paraId="6DEDDB69"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MingLiU" w:eastAsia="MingLiU" w:cs="MingLiU" w:hint="eastAsia"/>
                <w:kern w:val="0"/>
                <w:sz w:val="18"/>
                <w:szCs w:val="18"/>
              </w:rPr>
              <w:t>成份</w:t>
            </w:r>
          </w:p>
        </w:tc>
      </w:tr>
      <w:tr w:rsidR="006C4EAB" w:rsidRPr="00DC020C" w14:paraId="7830E412" w14:textId="77777777" w:rsidTr="000B2355">
        <w:trPr>
          <w:cantSplit/>
          <w:trHeight w:val="317"/>
          <w:tblHeader/>
          <w:jc w:val="center"/>
        </w:trPr>
        <w:tc>
          <w:tcPr>
            <w:tcW w:w="3397" w:type="dxa"/>
            <w:vMerge/>
            <w:tcBorders>
              <w:top w:val="single" w:sz="16" w:space="0" w:color="000000"/>
              <w:left w:val="single" w:sz="16" w:space="0" w:color="000000"/>
              <w:bottom w:val="single" w:sz="16" w:space="0" w:color="000000"/>
              <w:right w:val="single" w:sz="16" w:space="0" w:color="000000"/>
            </w:tcBorders>
            <w:shd w:val="clear" w:color="auto" w:fill="FFFFFF"/>
            <w:vAlign w:val="center"/>
          </w:tcPr>
          <w:p w14:paraId="075E2D08" w14:textId="77777777" w:rsidR="006C4EAB" w:rsidRPr="00DC020C" w:rsidRDefault="006C4EAB" w:rsidP="000B2355">
            <w:pPr>
              <w:autoSpaceDE w:val="0"/>
              <w:autoSpaceDN w:val="0"/>
              <w:adjustRightInd w:val="0"/>
              <w:jc w:val="left"/>
              <w:rPr>
                <w:rFonts w:ascii="MingLiU" w:eastAsia="MingLiU" w:cs="MingLiU"/>
                <w:kern w:val="0"/>
                <w:sz w:val="18"/>
                <w:szCs w:val="18"/>
              </w:rPr>
            </w:pPr>
          </w:p>
        </w:tc>
        <w:tc>
          <w:tcPr>
            <w:tcW w:w="1985" w:type="dxa"/>
            <w:tcBorders>
              <w:left w:val="single" w:sz="16" w:space="0" w:color="000000"/>
              <w:bottom w:val="single" w:sz="16" w:space="0" w:color="000000"/>
            </w:tcBorders>
            <w:shd w:val="clear" w:color="auto" w:fill="FFFFFF"/>
            <w:vAlign w:val="bottom"/>
          </w:tcPr>
          <w:p w14:paraId="42F243A7"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Theme="minorEastAsia" w:eastAsiaTheme="minorEastAsia" w:hAnsiTheme="minorEastAsia" w:cs="MingLiU" w:hint="eastAsia"/>
                <w:kern w:val="0"/>
                <w:sz w:val="18"/>
                <w:szCs w:val="18"/>
              </w:rPr>
              <w:t>f</w:t>
            </w:r>
            <w:r w:rsidRPr="00DC020C">
              <w:rPr>
                <w:rFonts w:ascii="MingLiU" w:eastAsia="MingLiU" w:cs="MingLiU"/>
                <w:kern w:val="0"/>
                <w:sz w:val="18"/>
                <w:szCs w:val="18"/>
              </w:rPr>
              <w:t>1</w:t>
            </w:r>
          </w:p>
        </w:tc>
        <w:tc>
          <w:tcPr>
            <w:tcW w:w="1843" w:type="dxa"/>
            <w:tcBorders>
              <w:bottom w:val="single" w:sz="16" w:space="0" w:color="000000"/>
            </w:tcBorders>
            <w:shd w:val="clear" w:color="auto" w:fill="FFFFFF"/>
            <w:vAlign w:val="bottom"/>
          </w:tcPr>
          <w:p w14:paraId="631A3CE6"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Theme="minorEastAsia" w:eastAsiaTheme="minorEastAsia" w:hAnsiTheme="minorEastAsia" w:cs="MingLiU" w:hint="eastAsia"/>
                <w:kern w:val="0"/>
                <w:sz w:val="18"/>
                <w:szCs w:val="18"/>
              </w:rPr>
              <w:t>f</w:t>
            </w:r>
            <w:r w:rsidRPr="00DC020C">
              <w:rPr>
                <w:rFonts w:ascii="MingLiU" w:eastAsia="MingLiU" w:cs="MingLiU"/>
                <w:kern w:val="0"/>
                <w:sz w:val="18"/>
                <w:szCs w:val="18"/>
              </w:rPr>
              <w:t>2</w:t>
            </w:r>
          </w:p>
        </w:tc>
        <w:tc>
          <w:tcPr>
            <w:tcW w:w="1411" w:type="dxa"/>
            <w:tcBorders>
              <w:bottom w:val="single" w:sz="16" w:space="0" w:color="000000"/>
              <w:right w:val="single" w:sz="16" w:space="0" w:color="000000"/>
            </w:tcBorders>
            <w:shd w:val="clear" w:color="auto" w:fill="FFFFFF"/>
            <w:vAlign w:val="bottom"/>
          </w:tcPr>
          <w:p w14:paraId="009F3E97" w14:textId="77777777" w:rsidR="006C4EAB" w:rsidRPr="00DC020C" w:rsidRDefault="006C4EAB" w:rsidP="000B2355">
            <w:pPr>
              <w:autoSpaceDE w:val="0"/>
              <w:autoSpaceDN w:val="0"/>
              <w:adjustRightInd w:val="0"/>
              <w:spacing w:line="320" w:lineRule="atLeast"/>
              <w:ind w:left="60" w:right="60"/>
              <w:jc w:val="center"/>
              <w:rPr>
                <w:rFonts w:ascii="MingLiU" w:eastAsia="MingLiU" w:cs="MingLiU"/>
                <w:kern w:val="0"/>
                <w:sz w:val="18"/>
                <w:szCs w:val="18"/>
              </w:rPr>
            </w:pPr>
            <w:r w:rsidRPr="00DC020C">
              <w:rPr>
                <w:rFonts w:asciiTheme="minorEastAsia" w:eastAsiaTheme="minorEastAsia" w:hAnsiTheme="minorEastAsia" w:cs="MingLiU" w:hint="eastAsia"/>
                <w:kern w:val="0"/>
                <w:sz w:val="18"/>
                <w:szCs w:val="18"/>
              </w:rPr>
              <w:t>f</w:t>
            </w:r>
            <w:r w:rsidRPr="00DC020C">
              <w:rPr>
                <w:rFonts w:ascii="MingLiU" w:eastAsia="MingLiU" w:cs="MingLiU"/>
                <w:kern w:val="0"/>
                <w:sz w:val="18"/>
                <w:szCs w:val="18"/>
              </w:rPr>
              <w:t>3</w:t>
            </w:r>
          </w:p>
        </w:tc>
      </w:tr>
      <w:tr w:rsidR="006C4EAB" w:rsidRPr="00DC020C" w14:paraId="3D88BAD6" w14:textId="77777777" w:rsidTr="000B2355">
        <w:trPr>
          <w:cantSplit/>
          <w:trHeight w:val="297"/>
          <w:tblHeader/>
          <w:jc w:val="center"/>
        </w:trPr>
        <w:tc>
          <w:tcPr>
            <w:tcW w:w="3397" w:type="dxa"/>
            <w:tcBorders>
              <w:top w:val="single" w:sz="16" w:space="0" w:color="000000"/>
              <w:left w:val="single" w:sz="16" w:space="0" w:color="000000"/>
              <w:bottom w:val="nil"/>
              <w:right w:val="single" w:sz="16" w:space="0" w:color="000000"/>
            </w:tcBorders>
            <w:shd w:val="clear" w:color="auto" w:fill="FFFFFF"/>
            <w:vAlign w:val="center"/>
          </w:tcPr>
          <w:p w14:paraId="06AA6FBE" w14:textId="77777777" w:rsidR="006C4EAB" w:rsidRPr="00DC020C" w:rsidRDefault="006C4EAB" w:rsidP="000B2355">
            <w:pPr>
              <w:widowControl/>
              <w:jc w:val="center"/>
              <w:rPr>
                <w:rFonts w:eastAsiaTheme="minorEastAsia"/>
                <w:kern w:val="0"/>
                <w:sz w:val="18"/>
                <w:szCs w:val="18"/>
                <w:vertAlign w:val="subscript"/>
              </w:rPr>
            </w:pPr>
            <w:r w:rsidRPr="00DC020C">
              <w:rPr>
                <w:rStyle w:val="font61"/>
                <w:sz w:val="18"/>
                <w:szCs w:val="18"/>
              </w:rPr>
              <w:t>(X</w:t>
            </w:r>
            <w:r w:rsidRPr="00DC020C">
              <w:rPr>
                <w:rStyle w:val="font61"/>
                <w:sz w:val="18"/>
                <w:szCs w:val="18"/>
                <w:vertAlign w:val="subscript"/>
              </w:rPr>
              <w:t xml:space="preserve">1 </w:t>
            </w:r>
            <w:r w:rsidRPr="00DC020C">
              <w:rPr>
                <w:rStyle w:val="font61"/>
                <w:sz w:val="18"/>
                <w:szCs w:val="18"/>
              </w:rPr>
              <w:t>)GDP</w:t>
            </w:r>
            <w:r w:rsidRPr="00DC020C">
              <w:rPr>
                <w:rStyle w:val="font61"/>
                <w:sz w:val="18"/>
                <w:szCs w:val="18"/>
                <w:vertAlign w:val="subscript"/>
              </w:rPr>
              <w:t xml:space="preserve">    </w:t>
            </w:r>
          </w:p>
        </w:tc>
        <w:tc>
          <w:tcPr>
            <w:tcW w:w="1985" w:type="dxa"/>
            <w:tcBorders>
              <w:top w:val="single" w:sz="16" w:space="0" w:color="000000"/>
              <w:left w:val="single" w:sz="16" w:space="0" w:color="000000"/>
              <w:bottom w:val="nil"/>
            </w:tcBorders>
            <w:shd w:val="clear" w:color="auto" w:fill="FFFFFF"/>
          </w:tcPr>
          <w:p w14:paraId="538D8BF0"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.139</w:t>
            </w:r>
          </w:p>
        </w:tc>
        <w:tc>
          <w:tcPr>
            <w:tcW w:w="1843" w:type="dxa"/>
            <w:tcBorders>
              <w:top w:val="single" w:sz="16" w:space="0" w:color="000000"/>
              <w:bottom w:val="nil"/>
            </w:tcBorders>
            <w:shd w:val="clear" w:color="auto" w:fill="FFFFFF"/>
          </w:tcPr>
          <w:p w14:paraId="783E4DB3"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-.021</w:t>
            </w:r>
          </w:p>
        </w:tc>
        <w:tc>
          <w:tcPr>
            <w:tcW w:w="1411" w:type="dxa"/>
            <w:tcBorders>
              <w:top w:val="single" w:sz="16" w:space="0" w:color="000000"/>
              <w:bottom w:val="nil"/>
              <w:right w:val="single" w:sz="16" w:space="0" w:color="000000"/>
            </w:tcBorders>
            <w:shd w:val="clear" w:color="auto" w:fill="FFFFFF"/>
          </w:tcPr>
          <w:p w14:paraId="0937D23A"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-.042</w:t>
            </w:r>
          </w:p>
        </w:tc>
      </w:tr>
      <w:tr w:rsidR="006C4EAB" w:rsidRPr="00DC020C" w14:paraId="45BF3945" w14:textId="77777777" w:rsidTr="000B2355">
        <w:trPr>
          <w:cantSplit/>
          <w:trHeight w:val="276"/>
          <w:tblHeader/>
          <w:jc w:val="center"/>
        </w:trPr>
        <w:tc>
          <w:tcPr>
            <w:tcW w:w="3397" w:type="dxa"/>
            <w:tcBorders>
              <w:top w:val="nil"/>
              <w:left w:val="single" w:sz="16" w:space="0" w:color="000000"/>
              <w:bottom w:val="nil"/>
              <w:right w:val="single" w:sz="16" w:space="0" w:color="000000"/>
            </w:tcBorders>
            <w:shd w:val="clear" w:color="auto" w:fill="FFFFFF"/>
            <w:vAlign w:val="center"/>
          </w:tcPr>
          <w:p w14:paraId="41746D52" w14:textId="77777777" w:rsidR="006C4EAB" w:rsidRPr="00DC020C" w:rsidRDefault="006C4EAB" w:rsidP="000B2355">
            <w:pPr>
              <w:jc w:val="center"/>
              <w:rPr>
                <w:rFonts w:eastAsiaTheme="minorEastAsia"/>
                <w:sz w:val="18"/>
                <w:szCs w:val="18"/>
                <w:vertAlign w:val="subscript"/>
              </w:rPr>
            </w:pPr>
            <w:r w:rsidRPr="00DC020C">
              <w:rPr>
                <w:rStyle w:val="font61"/>
                <w:sz w:val="18"/>
                <w:szCs w:val="18"/>
              </w:rPr>
              <w:t>(X</w:t>
            </w:r>
            <w:r w:rsidRPr="00DC020C">
              <w:rPr>
                <w:rStyle w:val="font61"/>
                <w:sz w:val="18"/>
                <w:szCs w:val="18"/>
                <w:vertAlign w:val="subscript"/>
              </w:rPr>
              <w:t xml:space="preserve">2 </w:t>
            </w:r>
            <w:r w:rsidRPr="00DC020C">
              <w:rPr>
                <w:rStyle w:val="font61"/>
                <w:sz w:val="18"/>
                <w:szCs w:val="18"/>
              </w:rPr>
              <w:t>)</w:t>
            </w:r>
            <w:r w:rsidRPr="00DC020C">
              <w:rPr>
                <w:rStyle w:val="font71"/>
                <w:rFonts w:eastAsiaTheme="minorEastAsia" w:hint="default"/>
                <w:sz w:val="18"/>
                <w:szCs w:val="18"/>
              </w:rPr>
              <w:t>年末全市常住人口</w:t>
            </w:r>
          </w:p>
        </w:tc>
        <w:tc>
          <w:tcPr>
            <w:tcW w:w="1985" w:type="dxa"/>
            <w:tcBorders>
              <w:top w:val="nil"/>
              <w:left w:val="single" w:sz="16" w:space="0" w:color="000000"/>
              <w:bottom w:val="nil"/>
            </w:tcBorders>
            <w:shd w:val="clear" w:color="auto" w:fill="FFFFFF"/>
          </w:tcPr>
          <w:p w14:paraId="2A92CADE"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.098</w:t>
            </w:r>
          </w:p>
        </w:tc>
        <w:tc>
          <w:tcPr>
            <w:tcW w:w="1843" w:type="dxa"/>
            <w:tcBorders>
              <w:top w:val="nil"/>
              <w:bottom w:val="nil"/>
            </w:tcBorders>
            <w:shd w:val="clear" w:color="auto" w:fill="FFFFFF"/>
          </w:tcPr>
          <w:p w14:paraId="5C7D6596"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.070</w:t>
            </w:r>
          </w:p>
        </w:tc>
        <w:tc>
          <w:tcPr>
            <w:tcW w:w="1411" w:type="dxa"/>
            <w:tcBorders>
              <w:top w:val="nil"/>
              <w:bottom w:val="nil"/>
              <w:right w:val="single" w:sz="16" w:space="0" w:color="000000"/>
            </w:tcBorders>
            <w:shd w:val="clear" w:color="auto" w:fill="FFFFFF"/>
          </w:tcPr>
          <w:p w14:paraId="51AF1B82"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-.092</w:t>
            </w:r>
          </w:p>
        </w:tc>
      </w:tr>
      <w:tr w:rsidR="006C4EAB" w:rsidRPr="00DC020C" w14:paraId="2B66CB44" w14:textId="77777777" w:rsidTr="000B2355">
        <w:trPr>
          <w:cantSplit/>
          <w:trHeight w:val="287"/>
          <w:tblHeader/>
          <w:jc w:val="center"/>
        </w:trPr>
        <w:tc>
          <w:tcPr>
            <w:tcW w:w="3397" w:type="dxa"/>
            <w:tcBorders>
              <w:top w:val="nil"/>
              <w:left w:val="single" w:sz="16" w:space="0" w:color="000000"/>
              <w:bottom w:val="nil"/>
              <w:right w:val="single" w:sz="16" w:space="0" w:color="000000"/>
            </w:tcBorders>
            <w:shd w:val="clear" w:color="auto" w:fill="FFFFFF"/>
            <w:vAlign w:val="center"/>
          </w:tcPr>
          <w:p w14:paraId="5404ED3F" w14:textId="77777777" w:rsidR="006C4EAB" w:rsidRPr="00DC020C" w:rsidRDefault="006C4EAB" w:rsidP="000B2355">
            <w:pPr>
              <w:jc w:val="center"/>
              <w:rPr>
                <w:rFonts w:eastAsiaTheme="minorEastAsia"/>
                <w:sz w:val="18"/>
                <w:szCs w:val="18"/>
              </w:rPr>
            </w:pPr>
            <w:r w:rsidRPr="00DC020C">
              <w:rPr>
                <w:rStyle w:val="font71"/>
                <w:rFonts w:eastAsiaTheme="minorEastAsia" w:hint="default"/>
                <w:sz w:val="18"/>
                <w:szCs w:val="18"/>
              </w:rPr>
              <w:t>(X</w:t>
            </w:r>
            <w:r w:rsidRPr="00DC020C">
              <w:rPr>
                <w:rStyle w:val="font71"/>
                <w:rFonts w:eastAsiaTheme="minorEastAsia" w:hint="default"/>
                <w:sz w:val="18"/>
                <w:szCs w:val="18"/>
                <w:vertAlign w:val="subscript"/>
              </w:rPr>
              <w:t>3</w:t>
            </w:r>
            <w:r w:rsidRPr="00DC020C">
              <w:rPr>
                <w:rStyle w:val="font71"/>
                <w:rFonts w:eastAsiaTheme="minorEastAsia" w:hint="default"/>
                <w:sz w:val="18"/>
                <w:szCs w:val="18"/>
              </w:rPr>
              <w:t>)旅游住宿设施接待过夜游客</w:t>
            </w:r>
            <w:r w:rsidRPr="00DC020C">
              <w:rPr>
                <w:rStyle w:val="font61"/>
                <w:rFonts w:eastAsiaTheme="minorEastAsia"/>
                <w:sz w:val="18"/>
                <w:szCs w:val="18"/>
              </w:rPr>
              <w:t>/</w:t>
            </w:r>
            <w:r w:rsidRPr="00DC020C">
              <w:rPr>
                <w:rStyle w:val="font71"/>
                <w:rFonts w:eastAsiaTheme="minorEastAsia" w:hint="default"/>
                <w:sz w:val="18"/>
                <w:szCs w:val="18"/>
              </w:rPr>
              <w:t>万人</w:t>
            </w:r>
          </w:p>
        </w:tc>
        <w:tc>
          <w:tcPr>
            <w:tcW w:w="1985" w:type="dxa"/>
            <w:tcBorders>
              <w:top w:val="nil"/>
              <w:left w:val="single" w:sz="16" w:space="0" w:color="000000"/>
              <w:bottom w:val="nil"/>
            </w:tcBorders>
            <w:shd w:val="clear" w:color="auto" w:fill="FFFFFF"/>
          </w:tcPr>
          <w:p w14:paraId="5C0E7A47"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.144</w:t>
            </w:r>
          </w:p>
        </w:tc>
        <w:tc>
          <w:tcPr>
            <w:tcW w:w="1843" w:type="dxa"/>
            <w:tcBorders>
              <w:top w:val="nil"/>
              <w:bottom w:val="nil"/>
            </w:tcBorders>
            <w:shd w:val="clear" w:color="auto" w:fill="FFFFFF"/>
          </w:tcPr>
          <w:p w14:paraId="3275E151"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-.030</w:t>
            </w:r>
          </w:p>
        </w:tc>
        <w:tc>
          <w:tcPr>
            <w:tcW w:w="1411" w:type="dxa"/>
            <w:tcBorders>
              <w:top w:val="nil"/>
              <w:bottom w:val="nil"/>
              <w:right w:val="single" w:sz="16" w:space="0" w:color="000000"/>
            </w:tcBorders>
            <w:shd w:val="clear" w:color="auto" w:fill="FFFFFF"/>
          </w:tcPr>
          <w:p w14:paraId="6F51AD00"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-.041</w:t>
            </w:r>
          </w:p>
        </w:tc>
      </w:tr>
      <w:tr w:rsidR="006C4EAB" w:rsidRPr="00DC020C" w14:paraId="54C174EA" w14:textId="77777777" w:rsidTr="000B2355">
        <w:trPr>
          <w:cantSplit/>
          <w:trHeight w:val="287"/>
          <w:tblHeader/>
          <w:jc w:val="center"/>
        </w:trPr>
        <w:tc>
          <w:tcPr>
            <w:tcW w:w="3397" w:type="dxa"/>
            <w:tcBorders>
              <w:top w:val="nil"/>
              <w:left w:val="single" w:sz="16" w:space="0" w:color="000000"/>
              <w:bottom w:val="nil"/>
              <w:right w:val="single" w:sz="16" w:space="0" w:color="000000"/>
            </w:tcBorders>
            <w:shd w:val="clear" w:color="auto" w:fill="FFFFFF"/>
            <w:vAlign w:val="center"/>
          </w:tcPr>
          <w:p w14:paraId="2190C9B2" w14:textId="77777777" w:rsidR="006C4EAB" w:rsidRPr="00DC020C" w:rsidRDefault="006C4EAB" w:rsidP="000B2355">
            <w:pPr>
              <w:jc w:val="center"/>
              <w:rPr>
                <w:rFonts w:eastAsiaTheme="minorEastAsia"/>
                <w:sz w:val="18"/>
                <w:szCs w:val="18"/>
              </w:rPr>
            </w:pPr>
            <w:r w:rsidRPr="00DC020C">
              <w:rPr>
                <w:rStyle w:val="font71"/>
                <w:rFonts w:eastAsiaTheme="minorEastAsia" w:hint="default"/>
                <w:sz w:val="18"/>
                <w:szCs w:val="18"/>
              </w:rPr>
              <w:t>(X</w:t>
            </w:r>
            <w:r w:rsidRPr="00DC020C">
              <w:rPr>
                <w:rStyle w:val="font71"/>
                <w:rFonts w:eastAsiaTheme="minorEastAsia" w:hint="default"/>
                <w:sz w:val="18"/>
                <w:szCs w:val="18"/>
                <w:vertAlign w:val="subscript"/>
              </w:rPr>
              <w:t>4</w:t>
            </w:r>
            <w:r w:rsidRPr="00DC020C">
              <w:rPr>
                <w:rStyle w:val="font71"/>
                <w:rFonts w:eastAsiaTheme="minorEastAsia" w:hint="default"/>
                <w:sz w:val="18"/>
                <w:szCs w:val="18"/>
              </w:rPr>
              <w:t>)城市家庭年人均可支配收入</w:t>
            </w:r>
            <w:r w:rsidRPr="00DC020C">
              <w:rPr>
                <w:rStyle w:val="font61"/>
                <w:rFonts w:eastAsiaTheme="minorEastAsia"/>
                <w:sz w:val="18"/>
                <w:szCs w:val="18"/>
              </w:rPr>
              <w:t>/</w:t>
            </w:r>
            <w:r w:rsidRPr="00DC020C">
              <w:rPr>
                <w:rStyle w:val="font71"/>
                <w:rFonts w:eastAsiaTheme="minorEastAsia" w:hint="default"/>
                <w:sz w:val="18"/>
                <w:szCs w:val="18"/>
              </w:rPr>
              <w:t>元</w:t>
            </w:r>
          </w:p>
        </w:tc>
        <w:tc>
          <w:tcPr>
            <w:tcW w:w="1985" w:type="dxa"/>
            <w:tcBorders>
              <w:top w:val="nil"/>
              <w:left w:val="single" w:sz="16" w:space="0" w:color="000000"/>
              <w:bottom w:val="nil"/>
            </w:tcBorders>
            <w:shd w:val="clear" w:color="auto" w:fill="FFFFFF"/>
          </w:tcPr>
          <w:p w14:paraId="4A966AE9"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.178</w:t>
            </w:r>
          </w:p>
        </w:tc>
        <w:tc>
          <w:tcPr>
            <w:tcW w:w="1843" w:type="dxa"/>
            <w:tcBorders>
              <w:top w:val="nil"/>
              <w:bottom w:val="nil"/>
            </w:tcBorders>
            <w:shd w:val="clear" w:color="auto" w:fill="FFFFFF"/>
          </w:tcPr>
          <w:p w14:paraId="07903DCC"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-.193</w:t>
            </w:r>
          </w:p>
        </w:tc>
        <w:tc>
          <w:tcPr>
            <w:tcW w:w="1411" w:type="dxa"/>
            <w:tcBorders>
              <w:top w:val="nil"/>
              <w:bottom w:val="nil"/>
              <w:right w:val="single" w:sz="16" w:space="0" w:color="000000"/>
            </w:tcBorders>
            <w:shd w:val="clear" w:color="auto" w:fill="FFFFFF"/>
          </w:tcPr>
          <w:p w14:paraId="439F63B8"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.144</w:t>
            </w:r>
          </w:p>
        </w:tc>
      </w:tr>
      <w:tr w:rsidR="006C4EAB" w:rsidRPr="00DC020C" w14:paraId="156BDE80" w14:textId="77777777" w:rsidTr="000B2355">
        <w:trPr>
          <w:cantSplit/>
          <w:trHeight w:val="287"/>
          <w:tblHeader/>
          <w:jc w:val="center"/>
        </w:trPr>
        <w:tc>
          <w:tcPr>
            <w:tcW w:w="3397" w:type="dxa"/>
            <w:tcBorders>
              <w:top w:val="nil"/>
              <w:left w:val="single" w:sz="16" w:space="0" w:color="000000"/>
              <w:bottom w:val="nil"/>
              <w:right w:val="single" w:sz="16" w:space="0" w:color="000000"/>
            </w:tcBorders>
            <w:shd w:val="clear" w:color="auto" w:fill="FFFFFF"/>
            <w:vAlign w:val="center"/>
          </w:tcPr>
          <w:p w14:paraId="1CAF2481" w14:textId="77777777" w:rsidR="006C4EAB" w:rsidRPr="00DC020C" w:rsidRDefault="006C4EAB" w:rsidP="000B2355">
            <w:pPr>
              <w:jc w:val="center"/>
              <w:rPr>
                <w:rFonts w:eastAsiaTheme="minorEastAsia"/>
                <w:sz w:val="18"/>
                <w:szCs w:val="18"/>
              </w:rPr>
            </w:pPr>
            <w:r w:rsidRPr="00DC020C">
              <w:rPr>
                <w:rStyle w:val="font71"/>
                <w:rFonts w:eastAsiaTheme="minorEastAsia" w:hint="default"/>
                <w:sz w:val="18"/>
                <w:szCs w:val="18"/>
              </w:rPr>
              <w:t>(X</w:t>
            </w:r>
            <w:r w:rsidRPr="00DC020C">
              <w:rPr>
                <w:rStyle w:val="font71"/>
                <w:rFonts w:eastAsiaTheme="minorEastAsia" w:hint="default"/>
                <w:sz w:val="18"/>
                <w:szCs w:val="18"/>
                <w:vertAlign w:val="subscript"/>
              </w:rPr>
              <w:t>5</w:t>
            </w:r>
            <w:r w:rsidRPr="00DC020C">
              <w:rPr>
                <w:rStyle w:val="font71"/>
                <w:rFonts w:eastAsiaTheme="minorEastAsia" w:hint="default"/>
                <w:sz w:val="18"/>
                <w:szCs w:val="18"/>
              </w:rPr>
              <w:t>)城市家庭年人均消费性支出</w:t>
            </w:r>
            <w:r w:rsidRPr="00DC020C">
              <w:rPr>
                <w:rStyle w:val="font61"/>
                <w:rFonts w:eastAsiaTheme="minorEastAsia"/>
                <w:sz w:val="18"/>
                <w:szCs w:val="18"/>
              </w:rPr>
              <w:t>/</w:t>
            </w:r>
            <w:r w:rsidRPr="00DC020C">
              <w:rPr>
                <w:rStyle w:val="font71"/>
                <w:rFonts w:eastAsiaTheme="minorEastAsia" w:hint="default"/>
                <w:sz w:val="18"/>
                <w:szCs w:val="18"/>
              </w:rPr>
              <w:t>元</w:t>
            </w:r>
          </w:p>
        </w:tc>
        <w:tc>
          <w:tcPr>
            <w:tcW w:w="1985" w:type="dxa"/>
            <w:tcBorders>
              <w:top w:val="nil"/>
              <w:left w:val="single" w:sz="16" w:space="0" w:color="000000"/>
              <w:bottom w:val="nil"/>
            </w:tcBorders>
            <w:shd w:val="clear" w:color="auto" w:fill="FFFFFF"/>
          </w:tcPr>
          <w:p w14:paraId="06182722"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.264</w:t>
            </w:r>
          </w:p>
        </w:tc>
        <w:tc>
          <w:tcPr>
            <w:tcW w:w="1843" w:type="dxa"/>
            <w:tcBorders>
              <w:top w:val="nil"/>
              <w:bottom w:val="nil"/>
            </w:tcBorders>
            <w:shd w:val="clear" w:color="auto" w:fill="FFFFFF"/>
          </w:tcPr>
          <w:p w14:paraId="67A1F4A7"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-.160</w:t>
            </w:r>
          </w:p>
        </w:tc>
        <w:tc>
          <w:tcPr>
            <w:tcW w:w="1411" w:type="dxa"/>
            <w:tcBorders>
              <w:top w:val="nil"/>
              <w:bottom w:val="nil"/>
              <w:right w:val="single" w:sz="16" w:space="0" w:color="000000"/>
            </w:tcBorders>
            <w:shd w:val="clear" w:color="auto" w:fill="FFFFFF"/>
          </w:tcPr>
          <w:p w14:paraId="4B339870"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-.138</w:t>
            </w:r>
          </w:p>
        </w:tc>
      </w:tr>
      <w:tr w:rsidR="006C4EAB" w:rsidRPr="00DC020C" w14:paraId="329E4207" w14:textId="77777777" w:rsidTr="000B2355">
        <w:trPr>
          <w:cantSplit/>
          <w:trHeight w:val="276"/>
          <w:tblHeader/>
          <w:jc w:val="center"/>
        </w:trPr>
        <w:tc>
          <w:tcPr>
            <w:tcW w:w="3397" w:type="dxa"/>
            <w:tcBorders>
              <w:top w:val="nil"/>
              <w:left w:val="single" w:sz="16" w:space="0" w:color="000000"/>
              <w:bottom w:val="nil"/>
              <w:right w:val="single" w:sz="16" w:space="0" w:color="000000"/>
            </w:tcBorders>
            <w:shd w:val="clear" w:color="auto" w:fill="FFFFFF"/>
            <w:vAlign w:val="center"/>
          </w:tcPr>
          <w:p w14:paraId="664397DC" w14:textId="77777777" w:rsidR="006C4EAB" w:rsidRPr="00DC020C" w:rsidRDefault="006C4EAB" w:rsidP="000B2355">
            <w:pPr>
              <w:jc w:val="center"/>
              <w:rPr>
                <w:rFonts w:eastAsiaTheme="minorEastAsia"/>
                <w:sz w:val="18"/>
                <w:szCs w:val="18"/>
              </w:rPr>
            </w:pPr>
            <w:r w:rsidRPr="00DC020C">
              <w:rPr>
                <w:rStyle w:val="font71"/>
                <w:rFonts w:eastAsiaTheme="minorEastAsia" w:hint="default"/>
                <w:sz w:val="18"/>
                <w:szCs w:val="18"/>
              </w:rPr>
              <w:t>(X</w:t>
            </w:r>
            <w:r w:rsidRPr="00DC020C">
              <w:rPr>
                <w:rStyle w:val="font71"/>
                <w:rFonts w:eastAsiaTheme="minorEastAsia" w:hint="default"/>
                <w:sz w:val="18"/>
                <w:szCs w:val="18"/>
                <w:vertAlign w:val="subscript"/>
              </w:rPr>
              <w:t>6</w:t>
            </w:r>
            <w:r w:rsidRPr="00DC020C">
              <w:rPr>
                <w:rStyle w:val="font71"/>
                <w:rFonts w:eastAsiaTheme="minorEastAsia" w:hint="default"/>
                <w:sz w:val="18"/>
                <w:szCs w:val="18"/>
              </w:rPr>
              <w:t>)社会消费品零售总额</w:t>
            </w:r>
            <w:r w:rsidRPr="00DC020C">
              <w:rPr>
                <w:rStyle w:val="font61"/>
                <w:rFonts w:eastAsiaTheme="minorEastAsia"/>
                <w:sz w:val="18"/>
                <w:szCs w:val="18"/>
              </w:rPr>
              <w:t>/</w:t>
            </w:r>
            <w:r w:rsidRPr="00DC020C">
              <w:rPr>
                <w:rStyle w:val="font71"/>
                <w:rFonts w:eastAsiaTheme="minorEastAsia" w:hint="default"/>
                <w:sz w:val="18"/>
                <w:szCs w:val="18"/>
              </w:rPr>
              <w:t>亿元</w:t>
            </w:r>
          </w:p>
        </w:tc>
        <w:tc>
          <w:tcPr>
            <w:tcW w:w="1985" w:type="dxa"/>
            <w:tcBorders>
              <w:top w:val="nil"/>
              <w:left w:val="single" w:sz="16" w:space="0" w:color="000000"/>
              <w:bottom w:val="nil"/>
            </w:tcBorders>
            <w:shd w:val="clear" w:color="auto" w:fill="FFFFFF"/>
          </w:tcPr>
          <w:p w14:paraId="4A25B813"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.124</w:t>
            </w:r>
          </w:p>
        </w:tc>
        <w:tc>
          <w:tcPr>
            <w:tcW w:w="1843" w:type="dxa"/>
            <w:tcBorders>
              <w:top w:val="nil"/>
              <w:bottom w:val="nil"/>
            </w:tcBorders>
            <w:shd w:val="clear" w:color="auto" w:fill="FFFFFF"/>
          </w:tcPr>
          <w:p w14:paraId="241392FC"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-.024</w:t>
            </w:r>
          </w:p>
        </w:tc>
        <w:tc>
          <w:tcPr>
            <w:tcW w:w="1411" w:type="dxa"/>
            <w:tcBorders>
              <w:top w:val="nil"/>
              <w:bottom w:val="nil"/>
              <w:right w:val="single" w:sz="16" w:space="0" w:color="000000"/>
            </w:tcBorders>
            <w:shd w:val="clear" w:color="auto" w:fill="FFFFFF"/>
          </w:tcPr>
          <w:p w14:paraId="1DFA9E79"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.001</w:t>
            </w:r>
          </w:p>
        </w:tc>
      </w:tr>
      <w:tr w:rsidR="006C4EAB" w:rsidRPr="00DC020C" w14:paraId="535DE86C" w14:textId="77777777" w:rsidTr="000B2355">
        <w:trPr>
          <w:cantSplit/>
          <w:trHeight w:val="287"/>
          <w:tblHeader/>
          <w:jc w:val="center"/>
        </w:trPr>
        <w:tc>
          <w:tcPr>
            <w:tcW w:w="3397" w:type="dxa"/>
            <w:tcBorders>
              <w:top w:val="nil"/>
              <w:left w:val="single" w:sz="16" w:space="0" w:color="000000"/>
              <w:bottom w:val="nil"/>
              <w:right w:val="single" w:sz="16" w:space="0" w:color="000000"/>
            </w:tcBorders>
            <w:shd w:val="clear" w:color="auto" w:fill="FFFFFF"/>
            <w:vAlign w:val="center"/>
          </w:tcPr>
          <w:p w14:paraId="7C57D79D" w14:textId="77777777" w:rsidR="006C4EAB" w:rsidRPr="00DC020C" w:rsidRDefault="006C4EAB" w:rsidP="000B2355">
            <w:pPr>
              <w:jc w:val="center"/>
              <w:rPr>
                <w:rFonts w:eastAsiaTheme="minorEastAsia"/>
                <w:sz w:val="18"/>
                <w:szCs w:val="18"/>
              </w:rPr>
            </w:pPr>
            <w:r w:rsidRPr="00DC020C">
              <w:rPr>
                <w:rStyle w:val="font71"/>
                <w:rFonts w:eastAsiaTheme="minorEastAsia" w:hint="default"/>
                <w:sz w:val="18"/>
                <w:szCs w:val="18"/>
              </w:rPr>
              <w:t>(X</w:t>
            </w:r>
            <w:r w:rsidRPr="00DC020C">
              <w:rPr>
                <w:rStyle w:val="font71"/>
                <w:rFonts w:eastAsiaTheme="minorEastAsia" w:hint="default"/>
                <w:sz w:val="18"/>
                <w:szCs w:val="18"/>
                <w:vertAlign w:val="subscript"/>
              </w:rPr>
              <w:t>7</w:t>
            </w:r>
            <w:r w:rsidRPr="00DC020C">
              <w:rPr>
                <w:rStyle w:val="font71"/>
                <w:rFonts w:eastAsiaTheme="minorEastAsia" w:hint="default"/>
                <w:sz w:val="18"/>
                <w:szCs w:val="18"/>
              </w:rPr>
              <w:t>)第三产业</w:t>
            </w:r>
            <w:r w:rsidRPr="00DC020C">
              <w:rPr>
                <w:rStyle w:val="font61"/>
                <w:rFonts w:eastAsiaTheme="minorEastAsia"/>
                <w:sz w:val="18"/>
                <w:szCs w:val="18"/>
              </w:rPr>
              <w:t>/</w:t>
            </w:r>
            <w:r w:rsidRPr="00DC020C">
              <w:rPr>
                <w:rStyle w:val="font71"/>
                <w:rFonts w:eastAsiaTheme="minorEastAsia" w:hint="default"/>
                <w:sz w:val="18"/>
                <w:szCs w:val="18"/>
              </w:rPr>
              <w:t>亿元</w:t>
            </w:r>
          </w:p>
        </w:tc>
        <w:tc>
          <w:tcPr>
            <w:tcW w:w="1985" w:type="dxa"/>
            <w:tcBorders>
              <w:top w:val="nil"/>
              <w:left w:val="single" w:sz="16" w:space="0" w:color="000000"/>
              <w:bottom w:val="nil"/>
            </w:tcBorders>
            <w:shd w:val="clear" w:color="auto" w:fill="FFFFFF"/>
          </w:tcPr>
          <w:p w14:paraId="50F79067"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.200</w:t>
            </w:r>
          </w:p>
        </w:tc>
        <w:tc>
          <w:tcPr>
            <w:tcW w:w="1843" w:type="dxa"/>
            <w:tcBorders>
              <w:top w:val="nil"/>
              <w:bottom w:val="nil"/>
            </w:tcBorders>
            <w:shd w:val="clear" w:color="auto" w:fill="FFFFFF"/>
          </w:tcPr>
          <w:p w14:paraId="446BAEB0"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-.048</w:t>
            </w:r>
          </w:p>
        </w:tc>
        <w:tc>
          <w:tcPr>
            <w:tcW w:w="1411" w:type="dxa"/>
            <w:tcBorders>
              <w:top w:val="nil"/>
              <w:bottom w:val="nil"/>
              <w:right w:val="single" w:sz="16" w:space="0" w:color="000000"/>
            </w:tcBorders>
            <w:shd w:val="clear" w:color="auto" w:fill="FFFFFF"/>
          </w:tcPr>
          <w:p w14:paraId="721965A9"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-.155</w:t>
            </w:r>
          </w:p>
        </w:tc>
      </w:tr>
      <w:tr w:rsidR="006C4EAB" w:rsidRPr="00DC020C" w14:paraId="40332532" w14:textId="77777777" w:rsidTr="000B2355">
        <w:trPr>
          <w:cantSplit/>
          <w:trHeight w:val="287"/>
          <w:tblHeader/>
          <w:jc w:val="center"/>
        </w:trPr>
        <w:tc>
          <w:tcPr>
            <w:tcW w:w="3397" w:type="dxa"/>
            <w:tcBorders>
              <w:top w:val="nil"/>
              <w:left w:val="single" w:sz="16" w:space="0" w:color="000000"/>
              <w:bottom w:val="nil"/>
              <w:right w:val="single" w:sz="16" w:space="0" w:color="000000"/>
            </w:tcBorders>
            <w:shd w:val="clear" w:color="auto" w:fill="FFFFFF"/>
            <w:vAlign w:val="center"/>
          </w:tcPr>
          <w:p w14:paraId="54AA63F4" w14:textId="77777777" w:rsidR="006C4EAB" w:rsidRPr="00DC020C" w:rsidRDefault="006C4EAB" w:rsidP="000B2355">
            <w:pPr>
              <w:jc w:val="center"/>
              <w:rPr>
                <w:rFonts w:eastAsiaTheme="minorEastAsia"/>
                <w:sz w:val="18"/>
                <w:szCs w:val="18"/>
              </w:rPr>
            </w:pPr>
            <w:r w:rsidRPr="00DC020C">
              <w:rPr>
                <w:rStyle w:val="font71"/>
                <w:rFonts w:eastAsiaTheme="minorEastAsia" w:hint="default"/>
                <w:sz w:val="18"/>
                <w:szCs w:val="18"/>
              </w:rPr>
              <w:t>(X</w:t>
            </w:r>
            <w:r w:rsidRPr="00DC020C">
              <w:rPr>
                <w:rStyle w:val="font71"/>
                <w:rFonts w:eastAsiaTheme="minorEastAsia" w:hint="default"/>
                <w:sz w:val="18"/>
                <w:szCs w:val="18"/>
                <w:vertAlign w:val="subscript"/>
              </w:rPr>
              <w:t>8</w:t>
            </w:r>
            <w:r w:rsidRPr="00DC020C">
              <w:rPr>
                <w:rStyle w:val="font71"/>
                <w:rFonts w:eastAsiaTheme="minorEastAsia" w:hint="default"/>
                <w:sz w:val="18"/>
                <w:szCs w:val="18"/>
              </w:rPr>
              <w:t>)环保投资</w:t>
            </w:r>
            <w:r w:rsidRPr="00DC020C">
              <w:rPr>
                <w:rStyle w:val="font61"/>
                <w:rFonts w:eastAsiaTheme="minorEastAsia"/>
                <w:sz w:val="18"/>
                <w:szCs w:val="18"/>
              </w:rPr>
              <w:t>/</w:t>
            </w:r>
            <w:r w:rsidRPr="00DC020C">
              <w:rPr>
                <w:rStyle w:val="font71"/>
                <w:rFonts w:eastAsiaTheme="minorEastAsia" w:hint="default"/>
                <w:sz w:val="18"/>
                <w:szCs w:val="18"/>
              </w:rPr>
              <w:t>亿元</w:t>
            </w:r>
          </w:p>
        </w:tc>
        <w:tc>
          <w:tcPr>
            <w:tcW w:w="1985" w:type="dxa"/>
            <w:tcBorders>
              <w:top w:val="nil"/>
              <w:left w:val="single" w:sz="16" w:space="0" w:color="000000"/>
              <w:bottom w:val="nil"/>
            </w:tcBorders>
            <w:shd w:val="clear" w:color="auto" w:fill="FFFFFF"/>
          </w:tcPr>
          <w:p w14:paraId="27C976FC"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-.238</w:t>
            </w:r>
          </w:p>
        </w:tc>
        <w:tc>
          <w:tcPr>
            <w:tcW w:w="1843" w:type="dxa"/>
            <w:tcBorders>
              <w:top w:val="nil"/>
              <w:bottom w:val="nil"/>
            </w:tcBorders>
            <w:shd w:val="clear" w:color="auto" w:fill="FFFFFF"/>
          </w:tcPr>
          <w:p w14:paraId="76E6783C"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.127</w:t>
            </w:r>
          </w:p>
        </w:tc>
        <w:tc>
          <w:tcPr>
            <w:tcW w:w="1411" w:type="dxa"/>
            <w:tcBorders>
              <w:top w:val="nil"/>
              <w:bottom w:val="nil"/>
              <w:right w:val="single" w:sz="16" w:space="0" w:color="000000"/>
            </w:tcBorders>
            <w:shd w:val="clear" w:color="auto" w:fill="FFFFFF"/>
          </w:tcPr>
          <w:p w14:paraId="029F9C13"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.641</w:t>
            </w:r>
          </w:p>
        </w:tc>
      </w:tr>
      <w:tr w:rsidR="006C4EAB" w:rsidRPr="00DC020C" w14:paraId="6B5DA901" w14:textId="77777777" w:rsidTr="000B2355">
        <w:trPr>
          <w:cantSplit/>
          <w:trHeight w:val="287"/>
          <w:tblHeader/>
          <w:jc w:val="center"/>
        </w:trPr>
        <w:tc>
          <w:tcPr>
            <w:tcW w:w="3397" w:type="dxa"/>
            <w:tcBorders>
              <w:top w:val="nil"/>
              <w:left w:val="single" w:sz="16" w:space="0" w:color="000000"/>
              <w:bottom w:val="nil"/>
              <w:right w:val="single" w:sz="16" w:space="0" w:color="000000"/>
            </w:tcBorders>
            <w:shd w:val="clear" w:color="auto" w:fill="FFFFFF"/>
            <w:vAlign w:val="center"/>
          </w:tcPr>
          <w:p w14:paraId="0526D406" w14:textId="77777777" w:rsidR="006C4EAB" w:rsidRPr="00DC020C" w:rsidRDefault="006C4EAB" w:rsidP="000B2355">
            <w:pPr>
              <w:jc w:val="center"/>
              <w:rPr>
                <w:rFonts w:eastAsiaTheme="minorEastAsia"/>
                <w:sz w:val="18"/>
                <w:szCs w:val="18"/>
              </w:rPr>
            </w:pPr>
            <w:r w:rsidRPr="00DC020C">
              <w:rPr>
                <w:rStyle w:val="font71"/>
                <w:rFonts w:eastAsiaTheme="minorEastAsia" w:hint="default"/>
                <w:sz w:val="18"/>
                <w:szCs w:val="18"/>
              </w:rPr>
              <w:t>(X</w:t>
            </w:r>
            <w:r w:rsidRPr="00DC020C">
              <w:rPr>
                <w:rStyle w:val="font71"/>
                <w:rFonts w:eastAsiaTheme="minorEastAsia" w:hint="default"/>
                <w:sz w:val="18"/>
                <w:szCs w:val="18"/>
                <w:vertAlign w:val="subscript"/>
              </w:rPr>
              <w:t>9</w:t>
            </w:r>
            <w:r w:rsidRPr="00DC020C">
              <w:rPr>
                <w:rStyle w:val="font71"/>
                <w:rFonts w:eastAsiaTheme="minorEastAsia" w:hint="default"/>
                <w:sz w:val="18"/>
                <w:szCs w:val="18"/>
              </w:rPr>
              <w:t>)全社会固定资产投资</w:t>
            </w:r>
            <w:r w:rsidRPr="00DC020C">
              <w:rPr>
                <w:rStyle w:val="font61"/>
                <w:rFonts w:eastAsiaTheme="minorEastAsia"/>
                <w:sz w:val="18"/>
                <w:szCs w:val="18"/>
              </w:rPr>
              <w:t>/</w:t>
            </w:r>
            <w:r w:rsidRPr="00DC020C">
              <w:rPr>
                <w:rStyle w:val="font71"/>
                <w:rFonts w:eastAsiaTheme="minorEastAsia" w:hint="default"/>
                <w:sz w:val="18"/>
                <w:szCs w:val="18"/>
              </w:rPr>
              <w:t>亿元</w:t>
            </w:r>
          </w:p>
        </w:tc>
        <w:tc>
          <w:tcPr>
            <w:tcW w:w="1985" w:type="dxa"/>
            <w:tcBorders>
              <w:top w:val="nil"/>
              <w:left w:val="single" w:sz="16" w:space="0" w:color="000000"/>
              <w:bottom w:val="nil"/>
            </w:tcBorders>
            <w:shd w:val="clear" w:color="auto" w:fill="FFFFFF"/>
          </w:tcPr>
          <w:p w14:paraId="3DA0A107"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.229</w:t>
            </w:r>
          </w:p>
        </w:tc>
        <w:tc>
          <w:tcPr>
            <w:tcW w:w="1843" w:type="dxa"/>
            <w:tcBorders>
              <w:top w:val="nil"/>
              <w:bottom w:val="nil"/>
            </w:tcBorders>
            <w:shd w:val="clear" w:color="auto" w:fill="FFFFFF"/>
          </w:tcPr>
          <w:p w14:paraId="564E61E2"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-.015</w:t>
            </w:r>
          </w:p>
        </w:tc>
        <w:tc>
          <w:tcPr>
            <w:tcW w:w="1411" w:type="dxa"/>
            <w:tcBorders>
              <w:top w:val="nil"/>
              <w:bottom w:val="nil"/>
              <w:right w:val="single" w:sz="16" w:space="0" w:color="000000"/>
            </w:tcBorders>
            <w:shd w:val="clear" w:color="auto" w:fill="FFFFFF"/>
          </w:tcPr>
          <w:p w14:paraId="180DFADD"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-.291</w:t>
            </w:r>
          </w:p>
        </w:tc>
      </w:tr>
      <w:tr w:rsidR="006C4EAB" w:rsidRPr="00DC020C" w14:paraId="28428848" w14:textId="77777777" w:rsidTr="000B2355">
        <w:trPr>
          <w:cantSplit/>
          <w:trHeight w:val="287"/>
          <w:tblHeader/>
          <w:jc w:val="center"/>
        </w:trPr>
        <w:tc>
          <w:tcPr>
            <w:tcW w:w="3397" w:type="dxa"/>
            <w:tcBorders>
              <w:top w:val="nil"/>
              <w:left w:val="single" w:sz="16" w:space="0" w:color="000000"/>
              <w:bottom w:val="nil"/>
              <w:right w:val="single" w:sz="16" w:space="0" w:color="000000"/>
            </w:tcBorders>
            <w:shd w:val="clear" w:color="auto" w:fill="FFFFFF"/>
            <w:vAlign w:val="center"/>
          </w:tcPr>
          <w:p w14:paraId="03297877" w14:textId="77777777" w:rsidR="006C4EAB" w:rsidRPr="00DC020C" w:rsidRDefault="006C4EAB" w:rsidP="000B2355">
            <w:pPr>
              <w:jc w:val="center"/>
              <w:rPr>
                <w:rFonts w:eastAsiaTheme="minorEastAsia"/>
                <w:sz w:val="18"/>
                <w:szCs w:val="18"/>
              </w:rPr>
            </w:pPr>
            <w:r w:rsidRPr="00DC020C">
              <w:rPr>
                <w:rStyle w:val="font71"/>
                <w:rFonts w:eastAsiaTheme="minorEastAsia" w:hint="default"/>
                <w:sz w:val="18"/>
                <w:szCs w:val="18"/>
              </w:rPr>
              <w:t>(X</w:t>
            </w:r>
            <w:r w:rsidRPr="00DC020C">
              <w:rPr>
                <w:rStyle w:val="font71"/>
                <w:rFonts w:eastAsiaTheme="minorEastAsia" w:hint="default"/>
                <w:sz w:val="18"/>
                <w:szCs w:val="18"/>
                <w:vertAlign w:val="subscript"/>
              </w:rPr>
              <w:t>10</w:t>
            </w:r>
            <w:r w:rsidRPr="00DC020C">
              <w:rPr>
                <w:rStyle w:val="font71"/>
                <w:rFonts w:eastAsiaTheme="minorEastAsia" w:hint="default"/>
                <w:sz w:val="18"/>
                <w:szCs w:val="18"/>
              </w:rPr>
              <w:t>)自然保护区覆盖率</w:t>
            </w:r>
            <w:r w:rsidRPr="00DC020C">
              <w:rPr>
                <w:rStyle w:val="font61"/>
                <w:rFonts w:eastAsiaTheme="minorEastAsia"/>
                <w:sz w:val="18"/>
                <w:szCs w:val="18"/>
              </w:rPr>
              <w:t>/%</w:t>
            </w:r>
          </w:p>
        </w:tc>
        <w:tc>
          <w:tcPr>
            <w:tcW w:w="1985" w:type="dxa"/>
            <w:tcBorders>
              <w:top w:val="nil"/>
              <w:left w:val="single" w:sz="16" w:space="0" w:color="000000"/>
              <w:bottom w:val="nil"/>
            </w:tcBorders>
            <w:shd w:val="clear" w:color="auto" w:fill="FFFFFF"/>
          </w:tcPr>
          <w:p w14:paraId="68FF0C53"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-.271</w:t>
            </w:r>
          </w:p>
        </w:tc>
        <w:tc>
          <w:tcPr>
            <w:tcW w:w="1843" w:type="dxa"/>
            <w:tcBorders>
              <w:top w:val="nil"/>
              <w:bottom w:val="nil"/>
            </w:tcBorders>
            <w:shd w:val="clear" w:color="auto" w:fill="FFFFFF"/>
          </w:tcPr>
          <w:p w14:paraId="1B88B49B"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-.281</w:t>
            </w:r>
          </w:p>
        </w:tc>
        <w:tc>
          <w:tcPr>
            <w:tcW w:w="1411" w:type="dxa"/>
            <w:tcBorders>
              <w:top w:val="nil"/>
              <w:bottom w:val="nil"/>
              <w:right w:val="single" w:sz="16" w:space="0" w:color="000000"/>
            </w:tcBorders>
            <w:shd w:val="clear" w:color="auto" w:fill="FFFFFF"/>
          </w:tcPr>
          <w:p w14:paraId="668570BA"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1.420</w:t>
            </w:r>
          </w:p>
        </w:tc>
      </w:tr>
      <w:tr w:rsidR="006C4EAB" w:rsidRPr="00DC020C" w14:paraId="3B3254AA" w14:textId="77777777" w:rsidTr="000B2355">
        <w:trPr>
          <w:cantSplit/>
          <w:trHeight w:val="276"/>
          <w:tblHeader/>
          <w:jc w:val="center"/>
        </w:trPr>
        <w:tc>
          <w:tcPr>
            <w:tcW w:w="3397" w:type="dxa"/>
            <w:tcBorders>
              <w:top w:val="nil"/>
              <w:left w:val="single" w:sz="16" w:space="0" w:color="000000"/>
              <w:bottom w:val="nil"/>
              <w:right w:val="single" w:sz="16" w:space="0" w:color="000000"/>
            </w:tcBorders>
            <w:shd w:val="clear" w:color="auto" w:fill="FFFFFF"/>
            <w:vAlign w:val="center"/>
          </w:tcPr>
          <w:p w14:paraId="1B72FD89" w14:textId="77777777" w:rsidR="006C4EAB" w:rsidRPr="00DC020C" w:rsidRDefault="006C4EAB" w:rsidP="000B2355">
            <w:pPr>
              <w:jc w:val="center"/>
              <w:rPr>
                <w:rFonts w:eastAsiaTheme="minorEastAsia"/>
                <w:sz w:val="18"/>
                <w:szCs w:val="18"/>
              </w:rPr>
            </w:pPr>
            <w:r w:rsidRPr="00DC020C">
              <w:rPr>
                <w:rStyle w:val="font71"/>
                <w:rFonts w:eastAsiaTheme="minorEastAsia" w:hint="default"/>
                <w:sz w:val="18"/>
                <w:szCs w:val="18"/>
              </w:rPr>
              <w:t>(X</w:t>
            </w:r>
            <w:r w:rsidRPr="00DC020C">
              <w:rPr>
                <w:rStyle w:val="font71"/>
                <w:rFonts w:eastAsiaTheme="minorEastAsia" w:hint="default"/>
                <w:sz w:val="18"/>
                <w:szCs w:val="18"/>
                <w:vertAlign w:val="subscript"/>
              </w:rPr>
              <w:t>11</w:t>
            </w:r>
            <w:r w:rsidRPr="00DC020C">
              <w:rPr>
                <w:rStyle w:val="font71"/>
                <w:rFonts w:eastAsiaTheme="minorEastAsia" w:hint="default"/>
                <w:sz w:val="18"/>
                <w:szCs w:val="18"/>
              </w:rPr>
              <w:t>)人均公共绿地面积</w:t>
            </w:r>
            <w:r w:rsidRPr="00DC020C">
              <w:rPr>
                <w:rStyle w:val="font61"/>
                <w:rFonts w:eastAsiaTheme="minorEastAsia"/>
                <w:sz w:val="18"/>
                <w:szCs w:val="18"/>
              </w:rPr>
              <w:t>/</w:t>
            </w:r>
            <w:r w:rsidRPr="00DC020C">
              <w:rPr>
                <w:rStyle w:val="font71"/>
                <w:rFonts w:eastAsiaTheme="minorEastAsia" w:hint="default"/>
                <w:sz w:val="18"/>
                <w:szCs w:val="18"/>
              </w:rPr>
              <w:t>㎡</w:t>
            </w:r>
          </w:p>
        </w:tc>
        <w:tc>
          <w:tcPr>
            <w:tcW w:w="1985" w:type="dxa"/>
            <w:tcBorders>
              <w:top w:val="nil"/>
              <w:left w:val="single" w:sz="16" w:space="0" w:color="000000"/>
              <w:bottom w:val="nil"/>
            </w:tcBorders>
            <w:shd w:val="clear" w:color="auto" w:fill="FFFFFF"/>
          </w:tcPr>
          <w:p w14:paraId="25754045"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-.093</w:t>
            </w:r>
          </w:p>
        </w:tc>
        <w:tc>
          <w:tcPr>
            <w:tcW w:w="1843" w:type="dxa"/>
            <w:tcBorders>
              <w:top w:val="nil"/>
              <w:bottom w:val="nil"/>
            </w:tcBorders>
            <w:shd w:val="clear" w:color="auto" w:fill="FFFFFF"/>
          </w:tcPr>
          <w:p w14:paraId="1E2F6631"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.680</w:t>
            </w:r>
          </w:p>
        </w:tc>
        <w:tc>
          <w:tcPr>
            <w:tcW w:w="1411" w:type="dxa"/>
            <w:tcBorders>
              <w:top w:val="nil"/>
              <w:bottom w:val="nil"/>
              <w:right w:val="single" w:sz="16" w:space="0" w:color="000000"/>
            </w:tcBorders>
            <w:shd w:val="clear" w:color="auto" w:fill="FFFFFF"/>
          </w:tcPr>
          <w:p w14:paraId="1B703873"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-.687</w:t>
            </w:r>
          </w:p>
        </w:tc>
      </w:tr>
      <w:tr w:rsidR="006C4EAB" w:rsidRPr="00DC020C" w14:paraId="25ED504E" w14:textId="77777777" w:rsidTr="000B2355">
        <w:trPr>
          <w:cantSplit/>
          <w:trHeight w:val="287"/>
          <w:tblHeader/>
          <w:jc w:val="center"/>
        </w:trPr>
        <w:tc>
          <w:tcPr>
            <w:tcW w:w="3397" w:type="dxa"/>
            <w:tcBorders>
              <w:top w:val="nil"/>
              <w:left w:val="single" w:sz="16" w:space="0" w:color="000000"/>
              <w:bottom w:val="nil"/>
              <w:right w:val="single" w:sz="16" w:space="0" w:color="000000"/>
            </w:tcBorders>
            <w:shd w:val="clear" w:color="auto" w:fill="FFFFFF"/>
            <w:vAlign w:val="center"/>
          </w:tcPr>
          <w:p w14:paraId="14E6E324" w14:textId="77777777" w:rsidR="006C4EAB" w:rsidRPr="00DC020C" w:rsidRDefault="006C4EAB" w:rsidP="000B2355">
            <w:pPr>
              <w:jc w:val="center"/>
              <w:rPr>
                <w:rFonts w:eastAsiaTheme="minorEastAsia"/>
                <w:sz w:val="18"/>
                <w:szCs w:val="18"/>
              </w:rPr>
            </w:pPr>
            <w:r w:rsidRPr="00DC020C">
              <w:rPr>
                <w:rStyle w:val="font71"/>
                <w:rFonts w:eastAsiaTheme="minorEastAsia" w:hint="default"/>
                <w:sz w:val="18"/>
                <w:szCs w:val="18"/>
              </w:rPr>
              <w:t>(X</w:t>
            </w:r>
            <w:r w:rsidRPr="00DC020C">
              <w:rPr>
                <w:rStyle w:val="font71"/>
                <w:rFonts w:eastAsiaTheme="minorEastAsia" w:hint="default"/>
                <w:sz w:val="18"/>
                <w:szCs w:val="18"/>
                <w:vertAlign w:val="subscript"/>
              </w:rPr>
              <w:t>12</w:t>
            </w:r>
            <w:r w:rsidRPr="00DC020C">
              <w:rPr>
                <w:rStyle w:val="font71"/>
                <w:rFonts w:eastAsiaTheme="minorEastAsia" w:hint="default"/>
                <w:sz w:val="18"/>
                <w:szCs w:val="18"/>
              </w:rPr>
              <w:t>)建成区绿化覆盖面积</w:t>
            </w:r>
            <w:r w:rsidRPr="00DC020C">
              <w:rPr>
                <w:rStyle w:val="font61"/>
                <w:rFonts w:eastAsiaTheme="minorEastAsia"/>
                <w:sz w:val="18"/>
                <w:szCs w:val="18"/>
              </w:rPr>
              <w:t>/</w:t>
            </w:r>
            <w:r w:rsidRPr="00DC020C">
              <w:rPr>
                <w:rStyle w:val="font71"/>
                <w:rFonts w:eastAsiaTheme="minorEastAsia" w:hint="default"/>
                <w:sz w:val="18"/>
                <w:szCs w:val="18"/>
              </w:rPr>
              <w:t>公顷</w:t>
            </w:r>
          </w:p>
        </w:tc>
        <w:tc>
          <w:tcPr>
            <w:tcW w:w="1985" w:type="dxa"/>
            <w:tcBorders>
              <w:top w:val="nil"/>
              <w:left w:val="single" w:sz="16" w:space="0" w:color="000000"/>
              <w:bottom w:val="nil"/>
            </w:tcBorders>
            <w:shd w:val="clear" w:color="auto" w:fill="FFFFFF"/>
          </w:tcPr>
          <w:p w14:paraId="78A48656"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-.205</w:t>
            </w:r>
          </w:p>
        </w:tc>
        <w:tc>
          <w:tcPr>
            <w:tcW w:w="1843" w:type="dxa"/>
            <w:tcBorders>
              <w:top w:val="nil"/>
              <w:bottom w:val="nil"/>
            </w:tcBorders>
            <w:shd w:val="clear" w:color="auto" w:fill="FFFFFF"/>
          </w:tcPr>
          <w:p w14:paraId="5AC27C2A"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.677</w:t>
            </w:r>
          </w:p>
        </w:tc>
        <w:tc>
          <w:tcPr>
            <w:tcW w:w="1411" w:type="dxa"/>
            <w:tcBorders>
              <w:top w:val="nil"/>
              <w:bottom w:val="nil"/>
              <w:right w:val="single" w:sz="16" w:space="0" w:color="000000"/>
            </w:tcBorders>
            <w:shd w:val="clear" w:color="auto" w:fill="FFFFFF"/>
          </w:tcPr>
          <w:p w14:paraId="722238E3"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-.411</w:t>
            </w:r>
          </w:p>
        </w:tc>
      </w:tr>
      <w:tr w:rsidR="006C4EAB" w:rsidRPr="00DC020C" w14:paraId="14BAE27E" w14:textId="77777777" w:rsidTr="000B2355">
        <w:trPr>
          <w:cantSplit/>
          <w:trHeight w:val="287"/>
          <w:tblHeader/>
          <w:jc w:val="center"/>
        </w:trPr>
        <w:tc>
          <w:tcPr>
            <w:tcW w:w="3397" w:type="dxa"/>
            <w:tcBorders>
              <w:top w:val="nil"/>
              <w:left w:val="single" w:sz="16" w:space="0" w:color="000000"/>
              <w:bottom w:val="single" w:sz="16" w:space="0" w:color="000000"/>
              <w:right w:val="single" w:sz="16" w:space="0" w:color="000000"/>
            </w:tcBorders>
            <w:shd w:val="clear" w:color="auto" w:fill="FFFFFF"/>
            <w:vAlign w:val="center"/>
          </w:tcPr>
          <w:p w14:paraId="1C2E9349" w14:textId="77777777" w:rsidR="006C4EAB" w:rsidRPr="00DC020C" w:rsidRDefault="006C4EAB" w:rsidP="000B2355">
            <w:pPr>
              <w:jc w:val="center"/>
              <w:rPr>
                <w:rFonts w:eastAsiaTheme="minorEastAsia"/>
                <w:sz w:val="18"/>
                <w:szCs w:val="18"/>
              </w:rPr>
            </w:pPr>
            <w:r w:rsidRPr="00DC020C">
              <w:rPr>
                <w:rStyle w:val="font71"/>
                <w:rFonts w:eastAsiaTheme="minorEastAsia" w:hint="default"/>
                <w:sz w:val="18"/>
                <w:szCs w:val="18"/>
              </w:rPr>
              <w:t>(X</w:t>
            </w:r>
            <w:r w:rsidRPr="00DC020C">
              <w:rPr>
                <w:rStyle w:val="font71"/>
                <w:rFonts w:eastAsiaTheme="minorEastAsia" w:hint="default"/>
                <w:sz w:val="18"/>
                <w:szCs w:val="18"/>
                <w:vertAlign w:val="subscript"/>
              </w:rPr>
              <w:t>13</w:t>
            </w:r>
            <w:r w:rsidRPr="00DC020C">
              <w:rPr>
                <w:rStyle w:val="font71"/>
                <w:rFonts w:eastAsiaTheme="minorEastAsia" w:hint="default"/>
                <w:sz w:val="18"/>
                <w:szCs w:val="18"/>
              </w:rPr>
              <w:t>)道路清扫保洁面积</w:t>
            </w:r>
            <w:r w:rsidRPr="00DC020C">
              <w:rPr>
                <w:rStyle w:val="font61"/>
                <w:rFonts w:eastAsiaTheme="minorEastAsia"/>
                <w:sz w:val="18"/>
                <w:szCs w:val="18"/>
              </w:rPr>
              <w:t>/</w:t>
            </w:r>
            <w:r w:rsidRPr="00DC020C">
              <w:rPr>
                <w:rStyle w:val="font71"/>
                <w:rFonts w:eastAsiaTheme="minorEastAsia" w:hint="default"/>
                <w:sz w:val="18"/>
                <w:szCs w:val="18"/>
              </w:rPr>
              <w:t>万</w:t>
            </w:r>
            <w:r w:rsidRPr="00DC020C">
              <w:rPr>
                <w:rStyle w:val="font61"/>
                <w:rFonts w:eastAsiaTheme="minorEastAsia"/>
                <w:sz w:val="18"/>
                <w:szCs w:val="18"/>
              </w:rPr>
              <w:t>m</w:t>
            </w:r>
            <w:r w:rsidRPr="00DC020C">
              <w:rPr>
                <w:rStyle w:val="font81"/>
                <w:rFonts w:eastAsiaTheme="minorEastAsia"/>
                <w:sz w:val="18"/>
                <w:szCs w:val="18"/>
                <w:vertAlign w:val="superscript"/>
              </w:rPr>
              <w:t>2</w:t>
            </w:r>
          </w:p>
        </w:tc>
        <w:tc>
          <w:tcPr>
            <w:tcW w:w="1985" w:type="dxa"/>
            <w:tcBorders>
              <w:top w:val="nil"/>
              <w:left w:val="single" w:sz="16" w:space="0" w:color="000000"/>
              <w:bottom w:val="single" w:sz="16" w:space="0" w:color="000000"/>
            </w:tcBorders>
            <w:shd w:val="clear" w:color="auto" w:fill="FFFFFF"/>
          </w:tcPr>
          <w:p w14:paraId="41D50DEB"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.149</w:t>
            </w:r>
          </w:p>
        </w:tc>
        <w:tc>
          <w:tcPr>
            <w:tcW w:w="1843" w:type="dxa"/>
            <w:tcBorders>
              <w:top w:val="nil"/>
              <w:bottom w:val="single" w:sz="16" w:space="0" w:color="000000"/>
            </w:tcBorders>
            <w:shd w:val="clear" w:color="auto" w:fill="FFFFFF"/>
          </w:tcPr>
          <w:p w14:paraId="2583C544"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-.074</w:t>
            </w:r>
          </w:p>
        </w:tc>
        <w:tc>
          <w:tcPr>
            <w:tcW w:w="1411" w:type="dxa"/>
            <w:tcBorders>
              <w:top w:val="nil"/>
              <w:bottom w:val="single" w:sz="16" w:space="0" w:color="000000"/>
              <w:right w:val="single" w:sz="16" w:space="0" w:color="000000"/>
            </w:tcBorders>
            <w:shd w:val="clear" w:color="auto" w:fill="FFFFFF"/>
          </w:tcPr>
          <w:p w14:paraId="4B3393D3" w14:textId="77777777" w:rsidR="006C4EAB" w:rsidRPr="00DC020C" w:rsidRDefault="006C4EAB" w:rsidP="000B2355">
            <w:pPr>
              <w:autoSpaceDE w:val="0"/>
              <w:autoSpaceDN w:val="0"/>
              <w:adjustRightInd w:val="0"/>
              <w:spacing w:line="320" w:lineRule="atLeast"/>
              <w:ind w:left="60" w:right="60"/>
              <w:jc w:val="right"/>
              <w:rPr>
                <w:rFonts w:ascii="MingLiU" w:eastAsia="MingLiU" w:cs="MingLiU"/>
                <w:kern w:val="0"/>
                <w:sz w:val="18"/>
                <w:szCs w:val="18"/>
              </w:rPr>
            </w:pPr>
            <w:r w:rsidRPr="00DC020C">
              <w:rPr>
                <w:rFonts w:ascii="MingLiU" w:eastAsia="MingLiU" w:cs="MingLiU"/>
                <w:kern w:val="0"/>
                <w:sz w:val="18"/>
                <w:szCs w:val="18"/>
              </w:rPr>
              <w:t>.021</w:t>
            </w:r>
          </w:p>
        </w:tc>
      </w:tr>
    </w:tbl>
    <w:p w14:paraId="608FB145" w14:textId="77777777" w:rsidR="006C4EAB" w:rsidRPr="00DC020C" w:rsidRDefault="005C469A" w:rsidP="006C4EAB">
      <w:pPr>
        <w:widowControl/>
        <w:snapToGrid w:val="0"/>
        <w:spacing w:line="312" w:lineRule="auto"/>
        <w:rPr>
          <w:b/>
          <w:sz w:val="28"/>
          <w:szCs w:val="28"/>
        </w:rPr>
      </w:pPr>
      <w:commentRangeStart w:id="123"/>
      <w:r w:rsidRPr="00DC020C">
        <w:rPr>
          <w:rFonts w:hint="eastAsia"/>
          <w:sz w:val="28"/>
          <w:szCs w:val="28"/>
        </w:rPr>
        <w:lastRenderedPageBreak/>
        <w:t>最终，通过表</w:t>
      </w:r>
      <w:r w:rsidRPr="00DC020C">
        <w:rPr>
          <w:rFonts w:hint="eastAsia"/>
          <w:sz w:val="28"/>
          <w:szCs w:val="28"/>
        </w:rPr>
        <w:t>5-15</w:t>
      </w:r>
      <w:r w:rsidRPr="00DC020C">
        <w:rPr>
          <w:rFonts w:hint="eastAsia"/>
          <w:sz w:val="28"/>
          <w:szCs w:val="28"/>
        </w:rPr>
        <w:t>的因子得分系数矩阵得到因子成分关系式：</w:t>
      </w:r>
    </w:p>
    <w:p w14:paraId="0390986F" w14:textId="77777777" w:rsidR="006C4EAB" w:rsidRDefault="006C4EAB" w:rsidP="005C469A">
      <w:pPr>
        <w:widowControl/>
        <w:snapToGrid w:val="0"/>
        <w:spacing w:line="312" w:lineRule="auto"/>
        <w:ind w:firstLineChars="300" w:firstLine="843"/>
        <w:rPr>
          <w:szCs w:val="28"/>
        </w:rPr>
      </w:pPr>
      <w:r w:rsidRPr="00DC020C">
        <w:rPr>
          <w:rFonts w:hint="eastAsia"/>
          <w:b/>
          <w:sz w:val="28"/>
          <w:szCs w:val="28"/>
        </w:rPr>
        <w:t xml:space="preserve"> </w:t>
      </w:r>
      <m:oMath>
        <m:r>
          <m:rPr>
            <m:sty m:val="b"/>
          </m:rPr>
          <w:rPr>
            <w:rFonts w:ascii="Cambria Math" w:hAnsi="Cambria Math"/>
            <w:sz w:val="28"/>
            <w:szCs w:val="28"/>
          </w:rPr>
          <m:t xml:space="preserve">        </m:t>
        </m:r>
        <m:r>
          <w:rPr>
            <w:rFonts w:ascii="Cambria Math" w:eastAsia="Cambria Math" w:hAnsi="Cambria Math"/>
            <w:szCs w:val="28"/>
          </w:rPr>
          <m:t>f1=0.139</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1</m:t>
            </m:r>
          </m:sub>
        </m:sSub>
        <m:r>
          <m:rPr>
            <m:sty m:val="p"/>
          </m:rPr>
          <w:rPr>
            <w:rFonts w:ascii="Cambria Math" w:eastAsia="Cambria Math" w:hAnsi="Cambria Math"/>
            <w:szCs w:val="28"/>
          </w:rPr>
          <m:t>+0.098</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2</m:t>
            </m:r>
          </m:sub>
        </m:sSub>
        <m:r>
          <m:rPr>
            <m:sty m:val="p"/>
          </m:rPr>
          <w:rPr>
            <w:rFonts w:ascii="Cambria Math" w:eastAsia="Cambria Math" w:hAnsi="Cambria Math"/>
            <w:szCs w:val="28"/>
          </w:rPr>
          <m:t>+0.144</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3</m:t>
            </m:r>
          </m:sub>
        </m:sSub>
        <m:r>
          <m:rPr>
            <m:sty m:val="p"/>
          </m:rPr>
          <w:rPr>
            <w:rFonts w:ascii="Cambria Math" w:eastAsia="Cambria Math" w:hAnsi="Cambria Math"/>
            <w:szCs w:val="28"/>
          </w:rPr>
          <m:t>+</m:t>
        </m:r>
        <m:sSub>
          <m:sSubPr>
            <m:ctrlPr>
              <w:rPr>
                <w:rFonts w:ascii="Cambria Math" w:eastAsia="Cambria Math" w:hAnsi="Cambria Math"/>
                <w:szCs w:val="28"/>
              </w:rPr>
            </m:ctrlPr>
          </m:sSubPr>
          <m:e>
            <m:r>
              <m:rPr>
                <m:sty m:val="p"/>
              </m:rPr>
              <w:rPr>
                <w:rFonts w:ascii="Cambria Math" w:eastAsia="Cambria Math" w:hAnsi="Cambria Math"/>
                <w:szCs w:val="28"/>
              </w:rPr>
              <m:t>0.178x</m:t>
            </m:r>
          </m:e>
          <m:sub>
            <m:r>
              <w:rPr>
                <w:rFonts w:ascii="Cambria Math" w:eastAsia="Cambria Math" w:hAnsi="Cambria Math"/>
                <w:szCs w:val="28"/>
              </w:rPr>
              <m:t>4</m:t>
            </m:r>
          </m:sub>
        </m:sSub>
        <m:r>
          <m:rPr>
            <m:sty m:val="p"/>
          </m:rPr>
          <w:rPr>
            <w:rFonts w:ascii="Cambria Math" w:eastAsia="Cambria Math" w:hAnsi="Cambria Math"/>
            <w:szCs w:val="28"/>
          </w:rPr>
          <m:t>+0.264</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5</m:t>
            </m:r>
          </m:sub>
        </m:sSub>
        <m:r>
          <m:rPr>
            <m:sty m:val="p"/>
          </m:rPr>
          <w:rPr>
            <w:rFonts w:ascii="Cambria Math" w:eastAsia="Cambria Math" w:hAnsi="Cambria Math"/>
            <w:szCs w:val="28"/>
          </w:rPr>
          <m:t>+0.124</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6</m:t>
            </m:r>
          </m:sub>
        </m:sSub>
        <m:r>
          <m:rPr>
            <m:sty m:val="p"/>
          </m:rPr>
          <w:rPr>
            <w:rFonts w:ascii="Cambria Math" w:eastAsia="Cambria Math" w:hAnsi="Cambria Math"/>
            <w:szCs w:val="28"/>
          </w:rPr>
          <m:t>+</m:t>
        </m:r>
        <m:sSub>
          <m:sSubPr>
            <m:ctrlPr>
              <w:rPr>
                <w:rFonts w:ascii="Cambria Math" w:eastAsia="Cambria Math" w:hAnsi="Cambria Math"/>
                <w:szCs w:val="28"/>
              </w:rPr>
            </m:ctrlPr>
          </m:sSubPr>
          <m:e>
            <m:r>
              <m:rPr>
                <m:sty m:val="p"/>
              </m:rPr>
              <w:rPr>
                <w:rFonts w:ascii="Cambria Math" w:eastAsia="Cambria Math" w:hAnsi="Cambria Math"/>
                <w:szCs w:val="28"/>
              </w:rPr>
              <m:t>0.2x</m:t>
            </m:r>
          </m:e>
          <m:sub>
            <m:r>
              <w:rPr>
                <w:rFonts w:ascii="Cambria Math" w:eastAsia="Cambria Math" w:hAnsi="Cambria Math"/>
                <w:szCs w:val="28"/>
              </w:rPr>
              <m:t>7</m:t>
            </m:r>
          </m:sub>
        </m:sSub>
        <m:r>
          <m:rPr>
            <m:sty m:val="p"/>
          </m:rPr>
          <w:rPr>
            <w:rFonts w:ascii="Cambria Math" w:eastAsia="Cambria Math" w:hAnsi="Cambria Math"/>
            <w:szCs w:val="28"/>
          </w:rPr>
          <m:t>-</m:t>
        </m:r>
        <m:r>
          <m:rPr>
            <m:sty m:val="p"/>
          </m:rPr>
          <w:rPr>
            <w:rFonts w:ascii="Cambria Math" w:eastAsia="Cambria Math" w:hAnsi="Cambria Math"/>
            <w:szCs w:val="28"/>
          </w:rPr>
          <m:t xml:space="preserve">                                            </m:t>
        </m:r>
        <m:r>
          <m:rPr>
            <m:sty m:val="p"/>
          </m:rPr>
          <w:rPr>
            <w:rFonts w:ascii="Cambria Math" w:eastAsia="Cambria Math" w:hAnsi="Cambria Math"/>
            <w:szCs w:val="28"/>
          </w:rPr>
          <m:t>0.238</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8</m:t>
            </m:r>
          </m:sub>
        </m:sSub>
        <m:r>
          <m:rPr>
            <m:sty m:val="p"/>
            <m:aln/>
          </m:rPr>
          <w:rPr>
            <w:rFonts w:ascii="Cambria Math" w:eastAsia="Cambria Math" w:hAnsi="Cambria Math"/>
            <w:szCs w:val="28"/>
          </w:rPr>
          <m:t>+</m:t>
        </m:r>
        <m:sSub>
          <m:sSubPr>
            <m:ctrlPr>
              <w:rPr>
                <w:rFonts w:ascii="Cambria Math" w:eastAsia="Cambria Math" w:hAnsi="Cambria Math"/>
                <w:szCs w:val="28"/>
              </w:rPr>
            </m:ctrlPr>
          </m:sSubPr>
          <m:e>
            <m:r>
              <m:rPr>
                <m:sty m:val="p"/>
              </m:rPr>
              <w:rPr>
                <w:rFonts w:ascii="Cambria Math" w:eastAsia="Cambria Math" w:hAnsi="Cambria Math"/>
                <w:szCs w:val="28"/>
              </w:rPr>
              <m:t>0.229x</m:t>
            </m:r>
          </m:e>
          <m:sub>
            <m:r>
              <w:rPr>
                <w:rFonts w:ascii="Cambria Math" w:eastAsia="Cambria Math" w:hAnsi="Cambria Math"/>
                <w:szCs w:val="28"/>
              </w:rPr>
              <m:t>9</m:t>
            </m:r>
          </m:sub>
        </m:sSub>
        <m:r>
          <m:rPr>
            <m:sty m:val="p"/>
          </m:rPr>
          <w:rPr>
            <w:rFonts w:ascii="Cambria Math" w:eastAsia="Cambria Math" w:hAnsi="Cambria Math"/>
            <w:szCs w:val="28"/>
          </w:rPr>
          <m:t>-0.271</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10</m:t>
            </m:r>
          </m:sub>
        </m:sSub>
        <m:r>
          <m:rPr>
            <m:sty m:val="p"/>
          </m:rPr>
          <w:rPr>
            <w:rFonts w:ascii="Cambria Math" w:eastAsia="Cambria Math" w:hAnsi="Cambria Math"/>
            <w:szCs w:val="28"/>
          </w:rPr>
          <m:t>-0.093</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11</m:t>
            </m:r>
          </m:sub>
        </m:sSub>
        <m:r>
          <m:rPr>
            <m:sty m:val="p"/>
          </m:rPr>
          <w:rPr>
            <w:rFonts w:ascii="Cambria Math" w:eastAsia="Cambria Math" w:hAnsi="Cambria Math"/>
            <w:szCs w:val="28"/>
          </w:rPr>
          <m:t>-0.205</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12</m:t>
            </m:r>
          </m:sub>
        </m:sSub>
        <m:r>
          <m:rPr>
            <m:sty m:val="p"/>
          </m:rPr>
          <w:rPr>
            <w:rFonts w:ascii="Cambria Math" w:eastAsia="Cambria Math" w:hAnsi="Cambria Math"/>
            <w:szCs w:val="28"/>
          </w:rPr>
          <m:t>+0.149</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13</m:t>
            </m:r>
          </m:sub>
        </m:sSub>
      </m:oMath>
    </w:p>
    <w:p w14:paraId="5D34912C" w14:textId="77777777" w:rsidR="005C469A" w:rsidRPr="005C469A" w:rsidRDefault="005C469A" w:rsidP="005C469A">
      <w:pPr>
        <w:widowControl/>
        <w:snapToGrid w:val="0"/>
        <w:spacing w:line="312" w:lineRule="auto"/>
        <w:ind w:firstLineChars="300" w:firstLine="630"/>
        <w:rPr>
          <w:szCs w:val="28"/>
        </w:rPr>
      </w:pPr>
    </w:p>
    <w:p w14:paraId="44B21D53" w14:textId="77777777" w:rsidR="006C4EAB" w:rsidRPr="005C469A" w:rsidRDefault="006C4EAB" w:rsidP="005828FC">
      <w:pPr>
        <w:widowControl/>
        <w:snapToGrid w:val="0"/>
        <w:spacing w:line="312" w:lineRule="auto"/>
        <w:ind w:firstLineChars="1000" w:firstLine="2100"/>
        <w:rPr>
          <w:szCs w:val="28"/>
        </w:rPr>
      </w:pPr>
      <m:oMathPara>
        <m:oMath>
          <m:r>
            <w:rPr>
              <w:rFonts w:ascii="Cambria Math" w:eastAsia="Cambria Math" w:hAnsi="Cambria Math"/>
              <w:szCs w:val="28"/>
            </w:rPr>
            <m:t xml:space="preserve">     f2=-0.021</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1</m:t>
              </m:r>
            </m:sub>
          </m:sSub>
          <m:r>
            <m:rPr>
              <m:sty m:val="p"/>
            </m:rPr>
            <w:rPr>
              <w:rFonts w:ascii="Cambria Math" w:eastAsia="Cambria Math" w:hAnsi="Cambria Math"/>
              <w:szCs w:val="28"/>
            </w:rPr>
            <m:t>+0.07</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2</m:t>
              </m:r>
            </m:sub>
          </m:sSub>
          <m:r>
            <m:rPr>
              <m:sty m:val="p"/>
            </m:rPr>
            <w:rPr>
              <w:rFonts w:ascii="Cambria Math" w:eastAsia="Cambria Math" w:hAnsi="Cambria Math"/>
              <w:szCs w:val="28"/>
            </w:rPr>
            <m:t>-0.03</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3</m:t>
              </m:r>
            </m:sub>
          </m:sSub>
          <m:r>
            <m:rPr>
              <m:sty m:val="p"/>
            </m:rPr>
            <w:rPr>
              <w:rFonts w:ascii="Cambria Math" w:eastAsia="Cambria Math" w:hAnsi="Cambria Math"/>
              <w:szCs w:val="28"/>
            </w:rPr>
            <m:t>-0.193</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4</m:t>
              </m:r>
            </m:sub>
          </m:sSub>
          <m:r>
            <m:rPr>
              <m:sty m:val="p"/>
            </m:rPr>
            <w:rPr>
              <w:rFonts w:ascii="Cambria Math" w:eastAsia="Cambria Math" w:hAnsi="Cambria Math"/>
              <w:szCs w:val="28"/>
            </w:rPr>
            <m:t>-0.16</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5</m:t>
              </m:r>
            </m:sub>
          </m:sSub>
          <m:r>
            <m:rPr>
              <m:sty m:val="p"/>
            </m:rPr>
            <w:rPr>
              <w:rFonts w:ascii="Cambria Math" w:eastAsia="Cambria Math" w:hAnsi="Cambria Math"/>
              <w:szCs w:val="28"/>
            </w:rPr>
            <m:t>-0.024</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6</m:t>
              </m:r>
            </m:sub>
          </m:sSub>
          <m:r>
            <m:rPr>
              <m:sty m:val="p"/>
            </m:rPr>
            <w:rPr>
              <w:rFonts w:ascii="Cambria Math" w:eastAsia="Cambria Math" w:hAnsi="Cambria Math"/>
              <w:szCs w:val="28"/>
            </w:rPr>
            <m:t>-</m:t>
          </m:r>
          <m:sSub>
            <m:sSubPr>
              <m:ctrlPr>
                <w:rPr>
                  <w:rFonts w:ascii="Cambria Math" w:eastAsia="Cambria Math" w:hAnsi="Cambria Math"/>
                  <w:szCs w:val="28"/>
                </w:rPr>
              </m:ctrlPr>
            </m:sSubPr>
            <m:e>
              <m:r>
                <m:rPr>
                  <m:sty m:val="p"/>
                </m:rPr>
                <w:rPr>
                  <w:rFonts w:ascii="Cambria Math" w:eastAsia="Cambria Math" w:hAnsi="Cambria Math"/>
                  <w:szCs w:val="28"/>
                </w:rPr>
                <m:t>0.48x</m:t>
              </m:r>
            </m:e>
            <m:sub>
              <m:r>
                <w:rPr>
                  <w:rFonts w:ascii="Cambria Math" w:eastAsia="Cambria Math" w:hAnsi="Cambria Math"/>
                  <w:szCs w:val="28"/>
                </w:rPr>
                <m:t>7</m:t>
              </m:r>
            </m:sub>
          </m:sSub>
          <m:r>
            <m:rPr>
              <m:sty m:val="p"/>
            </m:rPr>
            <w:rPr>
              <w:rFonts w:ascii="Cambria Math" w:eastAsia="Cambria Math" w:hAnsi="Cambria Math"/>
              <w:szCs w:val="28"/>
            </w:rPr>
            <m:t>+0.127</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8</m:t>
              </m:r>
            </m:sub>
          </m:sSub>
          <m:r>
            <m:rPr>
              <m:sty m:val="p"/>
            </m:rPr>
            <w:rPr>
              <w:rFonts w:ascii="Cambria Math" w:eastAsia="Cambria Math" w:hAnsi="Cambria Math"/>
              <w:szCs w:val="28"/>
            </w:rPr>
            <m:t>-0.15</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9</m:t>
              </m:r>
            </m:sub>
          </m:sSub>
          <m:r>
            <m:rPr>
              <m:sty m:val="p"/>
            </m:rPr>
            <w:rPr>
              <w:rFonts w:ascii="Cambria Math" w:eastAsia="Cambria Math" w:hAnsi="Cambria Math"/>
              <w:szCs w:val="28"/>
            </w:rPr>
            <m:t>-0.281</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10</m:t>
              </m:r>
            </m:sub>
          </m:sSub>
          <m:r>
            <m:rPr>
              <m:sty m:val="p"/>
            </m:rPr>
            <w:rPr>
              <w:rFonts w:ascii="Cambria Math" w:eastAsia="Cambria Math" w:hAnsi="Cambria Math"/>
              <w:szCs w:val="28"/>
            </w:rPr>
            <m:t>+0.68</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11</m:t>
              </m:r>
            </m:sub>
          </m:sSub>
          <m:r>
            <m:rPr>
              <m:sty m:val="p"/>
            </m:rPr>
            <w:rPr>
              <w:rFonts w:ascii="Cambria Math" w:eastAsia="Cambria Math" w:hAnsi="Cambria Math"/>
              <w:szCs w:val="28"/>
            </w:rPr>
            <m:t>+0.677</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12</m:t>
              </m:r>
            </m:sub>
          </m:sSub>
          <m:r>
            <m:rPr>
              <m:sty m:val="p"/>
            </m:rPr>
            <w:rPr>
              <w:rFonts w:ascii="Cambria Math" w:eastAsia="Cambria Math" w:hAnsi="Cambria Math"/>
              <w:szCs w:val="28"/>
            </w:rPr>
            <m:t>-0.074</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13</m:t>
              </m:r>
            </m:sub>
          </m:sSub>
        </m:oMath>
      </m:oMathPara>
    </w:p>
    <w:p w14:paraId="001BD8EA" w14:textId="77777777" w:rsidR="005C469A" w:rsidRPr="005C469A" w:rsidRDefault="005C469A" w:rsidP="005C469A">
      <w:pPr>
        <w:widowControl/>
        <w:snapToGrid w:val="0"/>
        <w:spacing w:line="312" w:lineRule="auto"/>
        <w:ind w:firstLineChars="300" w:firstLine="630"/>
        <w:rPr>
          <w:szCs w:val="28"/>
        </w:rPr>
      </w:pPr>
    </w:p>
    <w:p w14:paraId="475D41BA" w14:textId="77777777" w:rsidR="006C4EAB" w:rsidRPr="00DC020C" w:rsidRDefault="006C4EAB" w:rsidP="005C469A">
      <w:pPr>
        <w:widowControl/>
        <w:snapToGrid w:val="0"/>
        <w:spacing w:line="312" w:lineRule="auto"/>
        <w:ind w:firstLineChars="300" w:firstLine="630"/>
        <w:jc w:val="left"/>
        <w:rPr>
          <w:b/>
          <w:sz w:val="28"/>
          <w:szCs w:val="28"/>
        </w:rPr>
      </w:pPr>
      <w:r w:rsidRPr="00DC020C">
        <w:rPr>
          <w:rFonts w:hint="eastAsia"/>
          <w:szCs w:val="28"/>
        </w:rPr>
        <w:t xml:space="preserve"> </w:t>
      </w:r>
      <m:oMath>
        <m:r>
          <w:rPr>
            <w:rFonts w:ascii="Cambria Math" w:eastAsia="Cambria Math" w:hAnsi="Cambria Math"/>
            <w:szCs w:val="28"/>
          </w:rPr>
          <m:t>f3=-0.042</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1</m:t>
            </m:r>
          </m:sub>
        </m:sSub>
        <m:r>
          <m:rPr>
            <m:sty m:val="p"/>
          </m:rPr>
          <w:rPr>
            <w:rFonts w:ascii="Cambria Math" w:eastAsia="Cambria Math" w:hAnsi="Cambria Math"/>
            <w:szCs w:val="28"/>
          </w:rPr>
          <m:t>-0.092</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2</m:t>
            </m:r>
          </m:sub>
        </m:sSub>
        <m:r>
          <m:rPr>
            <m:sty m:val="p"/>
          </m:rPr>
          <w:rPr>
            <w:rFonts w:ascii="Cambria Math" w:eastAsia="Cambria Math" w:hAnsi="Cambria Math"/>
            <w:szCs w:val="28"/>
          </w:rPr>
          <m:t>-0.041</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3</m:t>
            </m:r>
          </m:sub>
        </m:sSub>
        <m:r>
          <m:rPr>
            <m:sty m:val="p"/>
          </m:rPr>
          <w:rPr>
            <w:rFonts w:ascii="Cambria Math" w:eastAsia="Cambria Math" w:hAnsi="Cambria Math"/>
            <w:szCs w:val="28"/>
          </w:rPr>
          <m:t>+0.144</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4</m:t>
            </m:r>
          </m:sub>
        </m:sSub>
        <m:r>
          <m:rPr>
            <m:sty m:val="p"/>
          </m:rPr>
          <w:rPr>
            <w:rFonts w:ascii="Cambria Math" w:eastAsia="Cambria Math" w:hAnsi="Cambria Math"/>
            <w:szCs w:val="28"/>
          </w:rPr>
          <m:t>-1.38</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5</m:t>
            </m:r>
          </m:sub>
        </m:sSub>
        <m:r>
          <m:rPr>
            <m:sty m:val="p"/>
          </m:rPr>
          <w:rPr>
            <w:rFonts w:ascii="Cambria Math" w:eastAsia="Cambria Math" w:hAnsi="Cambria Math"/>
            <w:szCs w:val="28"/>
          </w:rPr>
          <m:t>+0.001</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6</m:t>
            </m:r>
          </m:sub>
        </m:sSub>
        <m:r>
          <m:rPr>
            <m:sty m:val="p"/>
          </m:rPr>
          <w:rPr>
            <w:rFonts w:ascii="Cambria Math" w:eastAsia="Cambria Math" w:hAnsi="Cambria Math"/>
            <w:szCs w:val="28"/>
          </w:rPr>
          <m:t>-</m:t>
        </m:r>
        <m:sSub>
          <m:sSubPr>
            <m:ctrlPr>
              <w:rPr>
                <w:rFonts w:ascii="Cambria Math" w:eastAsia="Cambria Math" w:hAnsi="Cambria Math"/>
                <w:szCs w:val="28"/>
              </w:rPr>
            </m:ctrlPr>
          </m:sSubPr>
          <m:e>
            <m:r>
              <m:rPr>
                <m:sty m:val="p"/>
              </m:rPr>
              <w:rPr>
                <w:rFonts w:ascii="Cambria Math" w:eastAsia="Cambria Math" w:hAnsi="Cambria Math"/>
                <w:szCs w:val="28"/>
              </w:rPr>
              <m:t>0.155x</m:t>
            </m:r>
          </m:e>
          <m:sub>
            <m:r>
              <w:rPr>
                <w:rFonts w:ascii="Cambria Math" w:eastAsia="Cambria Math" w:hAnsi="Cambria Math"/>
                <w:szCs w:val="28"/>
              </w:rPr>
              <m:t>7</m:t>
            </m:r>
          </m:sub>
        </m:sSub>
        <m:r>
          <m:rPr>
            <m:sty m:val="p"/>
          </m:rPr>
          <w:rPr>
            <w:rFonts w:ascii="Cambria Math" w:eastAsia="Cambria Math" w:hAnsi="Cambria Math"/>
            <w:szCs w:val="28"/>
          </w:rPr>
          <m:t>+</m:t>
        </m:r>
        <w:commentRangeEnd w:id="123"/>
        <m:r>
          <m:rPr>
            <m:sty m:val="p"/>
          </m:rPr>
          <w:rPr>
            <w:rStyle w:val="af1"/>
          </w:rPr>
          <w:commentReference w:id="123"/>
        </m:r>
        <m:r>
          <m:rPr>
            <m:sty m:val="p"/>
          </m:rPr>
          <w:rPr>
            <w:rFonts w:ascii="Cambria Math" w:eastAsia="Cambria Math" w:hAnsi="Cambria Math"/>
            <w:szCs w:val="28"/>
          </w:rPr>
          <m:t xml:space="preserve">                0.641</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8</m:t>
            </m:r>
          </m:sub>
        </m:sSub>
        <m:r>
          <m:rPr>
            <m:sty m:val="p"/>
          </m:rPr>
          <w:rPr>
            <w:rFonts w:ascii="Cambria Math" w:eastAsia="Cambria Math" w:hAnsi="Cambria Math"/>
            <w:szCs w:val="28"/>
          </w:rPr>
          <m:t>-0.291</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9</m:t>
            </m:r>
          </m:sub>
        </m:sSub>
        <m:r>
          <m:rPr>
            <m:sty m:val="p"/>
          </m:rPr>
          <w:rPr>
            <w:rFonts w:ascii="Cambria Math" w:eastAsia="Cambria Math" w:hAnsi="Cambria Math"/>
            <w:szCs w:val="28"/>
          </w:rPr>
          <m:t>+1.42</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10</m:t>
            </m:r>
          </m:sub>
        </m:sSub>
        <m:r>
          <m:rPr>
            <m:sty m:val="p"/>
          </m:rPr>
          <w:rPr>
            <w:rFonts w:ascii="Cambria Math" w:eastAsia="Cambria Math" w:hAnsi="Cambria Math"/>
            <w:szCs w:val="28"/>
          </w:rPr>
          <m:t>-0.687</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11</m:t>
            </m:r>
          </m:sub>
        </m:sSub>
        <m:r>
          <m:rPr>
            <m:sty m:val="p"/>
          </m:rPr>
          <w:rPr>
            <w:rFonts w:ascii="Cambria Math" w:eastAsia="Cambria Math" w:hAnsi="Cambria Math"/>
            <w:szCs w:val="28"/>
          </w:rPr>
          <m:t>-0.411</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12</m:t>
            </m:r>
          </m:sub>
        </m:sSub>
        <m:r>
          <m:rPr>
            <m:sty m:val="p"/>
          </m:rPr>
          <w:rPr>
            <w:rFonts w:ascii="Cambria Math" w:eastAsia="Cambria Math" w:hAnsi="Cambria Math"/>
            <w:szCs w:val="28"/>
          </w:rPr>
          <m:t>+0.021</m:t>
        </m:r>
        <m:sSub>
          <m:sSubPr>
            <m:ctrlPr>
              <w:rPr>
                <w:rFonts w:ascii="Cambria Math" w:eastAsia="Cambria Math" w:hAnsi="Cambria Math"/>
                <w:szCs w:val="28"/>
              </w:rPr>
            </m:ctrlPr>
          </m:sSubPr>
          <m:e>
            <m:r>
              <m:rPr>
                <m:sty m:val="p"/>
              </m:rPr>
              <w:rPr>
                <w:rFonts w:ascii="Cambria Math" w:eastAsia="Cambria Math" w:hAnsi="Cambria Math"/>
                <w:szCs w:val="28"/>
              </w:rPr>
              <m:t>x</m:t>
            </m:r>
          </m:e>
          <m:sub>
            <m:r>
              <w:rPr>
                <w:rFonts w:ascii="Cambria Math" w:eastAsia="Cambria Math" w:hAnsi="Cambria Math"/>
                <w:szCs w:val="28"/>
              </w:rPr>
              <m:t>13</m:t>
            </m:r>
          </m:sub>
        </m:sSub>
      </m:oMath>
    </w:p>
    <w:p w14:paraId="5FAF69AA" w14:textId="77777777" w:rsidR="003E476D" w:rsidRPr="00381F8C" w:rsidRDefault="00BA603D" w:rsidP="00381F8C">
      <w:pPr>
        <w:widowControl/>
        <w:snapToGrid w:val="0"/>
        <w:spacing w:line="312" w:lineRule="auto"/>
        <w:rPr>
          <w:b/>
          <w:sz w:val="28"/>
          <w:szCs w:val="28"/>
        </w:rPr>
      </w:pPr>
      <w:r w:rsidRPr="00381F8C">
        <w:rPr>
          <w:rFonts w:hint="eastAsia"/>
          <w:b/>
          <w:sz w:val="28"/>
          <w:szCs w:val="28"/>
        </w:rPr>
        <w:t>（</w:t>
      </w:r>
      <w:r w:rsidR="00C06E79" w:rsidRPr="00381F8C">
        <w:rPr>
          <w:rFonts w:hint="eastAsia"/>
          <w:b/>
          <w:sz w:val="28"/>
          <w:szCs w:val="28"/>
        </w:rPr>
        <w:t>四</w:t>
      </w:r>
      <w:r w:rsidRPr="00381F8C">
        <w:rPr>
          <w:rFonts w:hint="eastAsia"/>
          <w:b/>
          <w:sz w:val="28"/>
          <w:szCs w:val="28"/>
        </w:rPr>
        <w:t>）、对于未来十年垃圾总清运量的预测</w:t>
      </w:r>
    </w:p>
    <w:p w14:paraId="677598F7" w14:textId="77777777" w:rsidR="0054179F" w:rsidRPr="00DC020C" w:rsidRDefault="003E476D">
      <w:pPr>
        <w:widowControl/>
        <w:snapToGrid w:val="0"/>
        <w:spacing w:line="312" w:lineRule="auto"/>
        <w:rPr>
          <w:sz w:val="28"/>
          <w:szCs w:val="28"/>
        </w:rPr>
      </w:pPr>
      <w:r w:rsidRPr="00DC020C">
        <w:rPr>
          <w:rFonts w:hint="eastAsia"/>
          <w:b/>
          <w:sz w:val="28"/>
          <w:szCs w:val="28"/>
        </w:rPr>
        <w:t xml:space="preserve">    </w:t>
      </w:r>
      <w:r w:rsidRPr="00DC020C">
        <w:rPr>
          <w:rFonts w:hint="eastAsia"/>
          <w:sz w:val="28"/>
          <w:szCs w:val="28"/>
        </w:rPr>
        <w:t xml:space="preserve"> </w:t>
      </w:r>
      <w:r w:rsidRPr="00DC020C">
        <w:rPr>
          <w:rFonts w:hint="eastAsia"/>
          <w:sz w:val="28"/>
          <w:szCs w:val="28"/>
        </w:rPr>
        <w:t>对于未来十年垃圾总清运量的预测，我们首先对影响垃圾清运量的十三个自变量进行了因子分析，把这些具有错综复杂关系的变量归结为几个综合因子</w:t>
      </w:r>
      <w:r w:rsidR="00D306A7" w:rsidRPr="00DC020C">
        <w:rPr>
          <w:rFonts w:hint="eastAsia"/>
          <w:sz w:val="28"/>
          <w:szCs w:val="28"/>
        </w:rPr>
        <w:t>来进行分析预测。在进行因子分析后，将得到的几个代表因子分别通过</w:t>
      </w:r>
      <w:r w:rsidR="00D306A7" w:rsidRPr="00DC020C">
        <w:rPr>
          <w:rFonts w:hint="eastAsia"/>
          <w:sz w:val="28"/>
          <w:szCs w:val="28"/>
        </w:rPr>
        <w:t>RBF</w:t>
      </w:r>
      <w:r w:rsidR="00D306A7" w:rsidRPr="00DC020C">
        <w:rPr>
          <w:rFonts w:hint="eastAsia"/>
          <w:sz w:val="28"/>
          <w:szCs w:val="28"/>
        </w:rPr>
        <w:t>神经网络算法和遗传算法</w:t>
      </w:r>
      <w:r w:rsidR="00D306A7" w:rsidRPr="00DC020C">
        <w:rPr>
          <w:rFonts w:hint="eastAsia"/>
          <w:sz w:val="28"/>
          <w:szCs w:val="28"/>
        </w:rPr>
        <w:t>+BP</w:t>
      </w:r>
      <w:r w:rsidR="00D306A7" w:rsidRPr="00DC020C">
        <w:rPr>
          <w:rFonts w:hint="eastAsia"/>
          <w:sz w:val="28"/>
          <w:szCs w:val="28"/>
        </w:rPr>
        <w:t>神经网络算法这两种方法进行预测</w:t>
      </w:r>
      <w:r w:rsidR="005C469A" w:rsidRPr="005C469A">
        <w:rPr>
          <w:rFonts w:hint="eastAsia"/>
          <w:sz w:val="28"/>
          <w:szCs w:val="28"/>
          <w:vertAlign w:val="superscript"/>
        </w:rPr>
        <w:t>[</w:t>
      </w:r>
      <w:r w:rsidR="005C469A" w:rsidRPr="005C469A">
        <w:rPr>
          <w:sz w:val="28"/>
          <w:szCs w:val="28"/>
          <w:vertAlign w:val="superscript"/>
        </w:rPr>
        <w:t>5</w:t>
      </w:r>
      <w:r w:rsidR="005C469A" w:rsidRPr="005C469A">
        <w:rPr>
          <w:rFonts w:hint="eastAsia"/>
          <w:sz w:val="28"/>
          <w:szCs w:val="28"/>
          <w:vertAlign w:val="superscript"/>
        </w:rPr>
        <w:t>]</w:t>
      </w:r>
      <w:r w:rsidR="00D306A7" w:rsidRPr="00DC020C">
        <w:rPr>
          <w:rFonts w:hint="eastAsia"/>
          <w:sz w:val="28"/>
          <w:szCs w:val="28"/>
        </w:rPr>
        <w:t>。然后对这两种方法得到的预测结果跟</w:t>
      </w:r>
      <w:r w:rsidR="00D306A7" w:rsidRPr="00DC020C">
        <w:rPr>
          <w:rFonts w:hint="eastAsia"/>
          <w:sz w:val="28"/>
          <w:szCs w:val="28"/>
        </w:rPr>
        <w:t>2000</w:t>
      </w:r>
      <w:r w:rsidR="00D306A7" w:rsidRPr="00DC020C">
        <w:rPr>
          <w:rFonts w:hint="eastAsia"/>
          <w:sz w:val="28"/>
          <w:szCs w:val="28"/>
        </w:rPr>
        <w:t>年—</w:t>
      </w:r>
      <w:r w:rsidR="00D306A7" w:rsidRPr="00DC020C">
        <w:rPr>
          <w:rFonts w:hint="eastAsia"/>
          <w:sz w:val="28"/>
          <w:szCs w:val="28"/>
        </w:rPr>
        <w:t>2016</w:t>
      </w:r>
      <w:r w:rsidR="00D306A7" w:rsidRPr="00DC020C">
        <w:rPr>
          <w:rFonts w:hint="eastAsia"/>
          <w:sz w:val="28"/>
          <w:szCs w:val="28"/>
        </w:rPr>
        <w:t>年的实际值进行比较，通过误差分析来选出最优的预测方法。最后，再根据这种预测方法计算出</w:t>
      </w:r>
      <w:r w:rsidR="00D306A7" w:rsidRPr="00DC020C">
        <w:rPr>
          <w:rFonts w:hint="eastAsia"/>
          <w:sz w:val="28"/>
          <w:szCs w:val="28"/>
        </w:rPr>
        <w:t>2017</w:t>
      </w:r>
      <w:r w:rsidR="00D306A7" w:rsidRPr="00DC020C">
        <w:rPr>
          <w:rFonts w:hint="eastAsia"/>
          <w:sz w:val="28"/>
          <w:szCs w:val="28"/>
        </w:rPr>
        <w:t>年—</w:t>
      </w:r>
      <w:r w:rsidR="00D306A7" w:rsidRPr="00DC020C">
        <w:rPr>
          <w:rFonts w:hint="eastAsia"/>
          <w:sz w:val="28"/>
          <w:szCs w:val="28"/>
        </w:rPr>
        <w:t>2027</w:t>
      </w:r>
      <w:r w:rsidR="00D306A7" w:rsidRPr="00DC020C">
        <w:rPr>
          <w:rFonts w:hint="eastAsia"/>
          <w:sz w:val="28"/>
          <w:szCs w:val="28"/>
        </w:rPr>
        <w:t>年垃圾总清运量的值。</w:t>
      </w:r>
      <w:r w:rsidR="00D73105" w:rsidRPr="00DC020C">
        <w:rPr>
          <w:rFonts w:hint="eastAsia"/>
          <w:sz w:val="28"/>
          <w:szCs w:val="28"/>
        </w:rPr>
        <w:t>具体流程图如图</w:t>
      </w:r>
      <w:r w:rsidR="00D73105" w:rsidRPr="00DC020C">
        <w:rPr>
          <w:rFonts w:hint="eastAsia"/>
          <w:sz w:val="28"/>
          <w:szCs w:val="28"/>
        </w:rPr>
        <w:t>5-4</w:t>
      </w:r>
      <w:r w:rsidR="00D73105" w:rsidRPr="00DC020C">
        <w:rPr>
          <w:rFonts w:hint="eastAsia"/>
          <w:sz w:val="28"/>
          <w:szCs w:val="28"/>
        </w:rPr>
        <w:t>所示：</w:t>
      </w:r>
    </w:p>
    <w:p w14:paraId="257A1F63" w14:textId="77777777" w:rsidR="00D73105" w:rsidRDefault="00D73105" w:rsidP="00DC020C">
      <w:pPr>
        <w:widowControl/>
        <w:snapToGrid w:val="0"/>
        <w:spacing w:line="312" w:lineRule="auto"/>
        <w:ind w:firstLineChars="600" w:firstLine="1680"/>
        <w:jc w:val="left"/>
        <w:rPr>
          <w:sz w:val="28"/>
          <w:szCs w:val="28"/>
        </w:rPr>
      </w:pPr>
      <w:r>
        <w:rPr>
          <w:noProof/>
          <w:sz w:val="28"/>
          <w:szCs w:val="28"/>
        </w:rPr>
        <w:drawing>
          <wp:inline distT="0" distB="0" distL="0" distR="0" wp14:anchorId="55320001" wp14:editId="7A36F75C">
            <wp:extent cx="4028483" cy="2838450"/>
            <wp:effectExtent l="0" t="0" r="0" b="0"/>
            <wp:docPr id="8" name="图片 7" descr="QQ图片20170530215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30215617.png"/>
                    <pic:cNvPicPr/>
                  </pic:nvPicPr>
                  <pic:blipFill>
                    <a:blip r:embed="rId68" cstate="print"/>
                    <a:stretch>
                      <a:fillRect/>
                    </a:stretch>
                  </pic:blipFill>
                  <pic:spPr>
                    <a:xfrm>
                      <a:off x="0" y="0"/>
                      <a:ext cx="4042753" cy="2848505"/>
                    </a:xfrm>
                    <a:prstGeom prst="rect">
                      <a:avLst/>
                    </a:prstGeom>
                  </pic:spPr>
                </pic:pic>
              </a:graphicData>
            </a:graphic>
          </wp:inline>
        </w:drawing>
      </w:r>
    </w:p>
    <w:p w14:paraId="5912E2C5" w14:textId="77777777" w:rsidR="00D73105" w:rsidRPr="00D73105" w:rsidRDefault="00D73105" w:rsidP="00D73105">
      <w:pPr>
        <w:widowControl/>
        <w:snapToGrid w:val="0"/>
        <w:spacing w:line="312" w:lineRule="auto"/>
        <w:ind w:firstLineChars="1700" w:firstLine="3584"/>
        <w:rPr>
          <w:b/>
          <w:szCs w:val="21"/>
        </w:rPr>
      </w:pPr>
      <w:r w:rsidRPr="00D73105">
        <w:rPr>
          <w:rFonts w:hint="eastAsia"/>
          <w:b/>
          <w:szCs w:val="21"/>
        </w:rPr>
        <w:t>图</w:t>
      </w:r>
      <w:r w:rsidRPr="00D73105">
        <w:rPr>
          <w:rFonts w:hint="eastAsia"/>
          <w:b/>
          <w:szCs w:val="21"/>
        </w:rPr>
        <w:t xml:space="preserve">5-4 </w:t>
      </w:r>
      <w:r w:rsidRPr="00D73105">
        <w:rPr>
          <w:rFonts w:hint="eastAsia"/>
          <w:b/>
          <w:szCs w:val="21"/>
        </w:rPr>
        <w:t>预测流程图</w:t>
      </w:r>
    </w:p>
    <w:p w14:paraId="4492762F" w14:textId="77777777" w:rsidR="00D73105" w:rsidRDefault="00D73105">
      <w:pPr>
        <w:widowControl/>
        <w:snapToGrid w:val="0"/>
        <w:spacing w:line="312" w:lineRule="auto"/>
        <w:rPr>
          <w:b/>
          <w:sz w:val="28"/>
          <w:szCs w:val="28"/>
        </w:rPr>
        <w:sectPr w:rsidR="00D73105" w:rsidSect="00D95519">
          <w:pgSz w:w="12240" w:h="15840"/>
          <w:pgMar w:top="1440" w:right="1797" w:bottom="1440" w:left="1797" w:header="720" w:footer="720" w:gutter="0"/>
          <w:pgNumType w:fmt="numberInDash"/>
          <w:cols w:space="720"/>
          <w:docGrid w:linePitch="381"/>
        </w:sectPr>
      </w:pPr>
    </w:p>
    <w:p w14:paraId="41CCC204" w14:textId="77777777" w:rsidR="00EF1AF8" w:rsidRDefault="00EF1AF8" w:rsidP="00EF1AF8">
      <w:pPr>
        <w:widowControl/>
        <w:snapToGrid w:val="0"/>
        <w:spacing w:line="312" w:lineRule="auto"/>
        <w:rPr>
          <w:b/>
          <w:sz w:val="28"/>
          <w:szCs w:val="28"/>
        </w:rPr>
      </w:pPr>
      <w:r>
        <w:rPr>
          <w:rFonts w:hint="eastAsia"/>
          <w:b/>
          <w:sz w:val="28"/>
          <w:szCs w:val="28"/>
        </w:rPr>
        <w:lastRenderedPageBreak/>
        <w:t>RBF</w:t>
      </w:r>
      <w:r>
        <w:rPr>
          <w:b/>
          <w:sz w:val="28"/>
          <w:szCs w:val="28"/>
        </w:rPr>
        <w:t>神经网络</w:t>
      </w:r>
      <w:r>
        <w:rPr>
          <w:rFonts w:hint="eastAsia"/>
          <w:b/>
          <w:sz w:val="28"/>
          <w:szCs w:val="28"/>
        </w:rPr>
        <w:t>流程</w:t>
      </w:r>
      <w:r>
        <w:rPr>
          <w:b/>
          <w:sz w:val="28"/>
          <w:szCs w:val="28"/>
        </w:rPr>
        <w:t>图</w:t>
      </w:r>
    </w:p>
    <w:p w14:paraId="673BDE3B" w14:textId="77777777" w:rsidR="00EF1AF8" w:rsidRDefault="00EF1AF8" w:rsidP="00EF1AF8">
      <w:pPr>
        <w:widowControl/>
        <w:ind w:firstLineChars="600" w:firstLine="1440"/>
        <w:jc w:val="left"/>
        <w:rPr>
          <w:rFonts w:ascii="宋体" w:hAnsi="宋体"/>
          <w:sz w:val="24"/>
        </w:rPr>
      </w:pPr>
      <w:r>
        <w:rPr>
          <w:rFonts w:ascii="宋体" w:hAnsi="宋体"/>
          <w:noProof/>
          <w:sz w:val="24"/>
        </w:rPr>
        <w:drawing>
          <wp:inline distT="0" distB="0" distL="0" distR="0" wp14:anchorId="29BC6BD3" wp14:editId="3C814A9B">
            <wp:extent cx="3695700" cy="3307080"/>
            <wp:effectExtent l="0" t="0" r="0" b="0"/>
            <wp:docPr id="416" name="图片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69" cstate="print"/>
                    <a:srcRect/>
                    <a:stretch>
                      <a:fillRect/>
                    </a:stretch>
                  </pic:blipFill>
                  <pic:spPr bwMode="auto">
                    <a:xfrm>
                      <a:off x="0" y="0"/>
                      <a:ext cx="3695700" cy="3307080"/>
                    </a:xfrm>
                    <a:prstGeom prst="rect">
                      <a:avLst/>
                    </a:prstGeom>
                    <a:noFill/>
                    <a:ln w="9525">
                      <a:noFill/>
                      <a:miter lim="800000"/>
                      <a:headEnd/>
                      <a:tailEnd/>
                    </a:ln>
                  </pic:spPr>
                </pic:pic>
              </a:graphicData>
            </a:graphic>
          </wp:inline>
        </w:drawing>
      </w:r>
    </w:p>
    <w:p w14:paraId="7EC961E9" w14:textId="77777777" w:rsidR="00EF1AF8" w:rsidRDefault="00EF1AF8" w:rsidP="00EF1AF8">
      <w:pPr>
        <w:pStyle w:val="a3"/>
        <w:keepNext/>
        <w:jc w:val="center"/>
        <w:rPr>
          <w:rFonts w:eastAsiaTheme="minorEastAsia"/>
          <w:sz w:val="28"/>
          <w:szCs w:val="28"/>
        </w:rPr>
      </w:pPr>
      <w:r>
        <w:rPr>
          <w:b/>
          <w:sz w:val="22"/>
        </w:rPr>
        <w:t>图</w:t>
      </w:r>
      <w:r>
        <w:rPr>
          <w:rFonts w:hint="eastAsia"/>
          <w:b/>
          <w:sz w:val="22"/>
        </w:rPr>
        <w:t xml:space="preserve"> 5-5  </w:t>
      </w:r>
      <w:r>
        <w:rPr>
          <w:rFonts w:asciiTheme="minorEastAsia" w:eastAsia="宋体" w:hAnsiTheme="minorEastAsia" w:hint="eastAsia"/>
          <w:b/>
          <w:sz w:val="22"/>
          <w:szCs w:val="22"/>
        </w:rPr>
        <w:t>RBF神经网络流程图</w:t>
      </w:r>
    </w:p>
    <w:p w14:paraId="0EBE17BE" w14:textId="77777777" w:rsidR="00EF1AF8" w:rsidRPr="00EF1AF8" w:rsidRDefault="00EF1AF8" w:rsidP="00EF1AF8">
      <w:pPr>
        <w:widowControl/>
        <w:snapToGrid w:val="0"/>
        <w:spacing w:line="312" w:lineRule="auto"/>
        <w:rPr>
          <w:b/>
          <w:sz w:val="28"/>
          <w:szCs w:val="28"/>
        </w:rPr>
      </w:pPr>
      <w:r>
        <w:rPr>
          <w:rFonts w:hint="eastAsia"/>
          <w:b/>
          <w:sz w:val="28"/>
          <w:szCs w:val="28"/>
        </w:rPr>
        <w:t>GA-BP</w:t>
      </w:r>
      <w:r>
        <w:rPr>
          <w:b/>
          <w:sz w:val="28"/>
          <w:szCs w:val="28"/>
        </w:rPr>
        <w:t>神经网络</w:t>
      </w:r>
      <w:r>
        <w:rPr>
          <w:rFonts w:hint="eastAsia"/>
          <w:b/>
          <w:sz w:val="28"/>
          <w:szCs w:val="28"/>
        </w:rPr>
        <w:t>流程</w:t>
      </w:r>
      <w:r>
        <w:rPr>
          <w:b/>
          <w:sz w:val="28"/>
          <w:szCs w:val="28"/>
        </w:rPr>
        <w:t>图</w:t>
      </w:r>
    </w:p>
    <w:p w14:paraId="2DA17D4F" w14:textId="77777777" w:rsidR="00EF1AF8" w:rsidRPr="00D16571" w:rsidRDefault="00EF1AF8" w:rsidP="00EF1AF8">
      <w:pPr>
        <w:ind w:firstLineChars="600" w:firstLine="1260"/>
      </w:pPr>
      <w:r>
        <w:rPr>
          <w:rFonts w:hint="eastAsia"/>
          <w:noProof/>
        </w:rPr>
        <w:drawing>
          <wp:inline distT="0" distB="0" distL="0" distR="0" wp14:anchorId="4717E4B0" wp14:editId="7AAD1F9B">
            <wp:extent cx="3909591" cy="3345180"/>
            <wp:effectExtent l="19050" t="0" r="0" b="0"/>
            <wp:docPr id="12" name="图片 2" descr="QQ图片20170530211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30211559.png"/>
                    <pic:cNvPicPr/>
                  </pic:nvPicPr>
                  <pic:blipFill>
                    <a:blip r:embed="rId70" cstate="print"/>
                    <a:stretch>
                      <a:fillRect/>
                    </a:stretch>
                  </pic:blipFill>
                  <pic:spPr>
                    <a:xfrm>
                      <a:off x="0" y="0"/>
                      <a:ext cx="3910130" cy="3345641"/>
                    </a:xfrm>
                    <a:prstGeom prst="rect">
                      <a:avLst/>
                    </a:prstGeom>
                  </pic:spPr>
                </pic:pic>
              </a:graphicData>
            </a:graphic>
          </wp:inline>
        </w:drawing>
      </w:r>
    </w:p>
    <w:p w14:paraId="27511CC3" w14:textId="77777777" w:rsidR="00EF1AF8" w:rsidRDefault="00EF1AF8" w:rsidP="00EF1AF8">
      <w:pPr>
        <w:pStyle w:val="a3"/>
        <w:keepNext/>
        <w:jc w:val="center"/>
        <w:rPr>
          <w:rFonts w:eastAsiaTheme="minorEastAsia"/>
          <w:sz w:val="28"/>
          <w:szCs w:val="28"/>
        </w:rPr>
      </w:pPr>
      <w:r>
        <w:rPr>
          <w:b/>
          <w:sz w:val="22"/>
        </w:rPr>
        <w:t>图</w:t>
      </w:r>
      <w:r>
        <w:rPr>
          <w:rFonts w:hint="eastAsia"/>
          <w:b/>
          <w:sz w:val="22"/>
        </w:rPr>
        <w:t xml:space="preserve"> 5</w:t>
      </w:r>
      <w:commentRangeStart w:id="124"/>
      <w:r>
        <w:rPr>
          <w:rFonts w:hint="eastAsia"/>
          <w:b/>
          <w:sz w:val="22"/>
        </w:rPr>
        <w:t xml:space="preserve">-6  </w:t>
      </w:r>
      <w:ins w:id="125" w:author="ls" w:date="2017-07-19T01:48:00Z">
        <w:r w:rsidR="00010E96">
          <w:rPr>
            <w:b/>
            <w:sz w:val="22"/>
          </w:rPr>
          <w:t>BP-GA</w:t>
        </w:r>
      </w:ins>
      <w:del w:id="126" w:author="ls" w:date="2017-07-19T01:48:00Z">
        <w:r w:rsidDel="00010E96">
          <w:rPr>
            <w:rFonts w:asciiTheme="minorEastAsia" w:eastAsia="宋体" w:hAnsiTheme="minorEastAsia" w:hint="eastAsia"/>
            <w:b/>
            <w:sz w:val="22"/>
            <w:szCs w:val="22"/>
          </w:rPr>
          <w:delText>RBF</w:delText>
        </w:r>
      </w:del>
      <w:r>
        <w:rPr>
          <w:rFonts w:asciiTheme="minorEastAsia" w:eastAsia="宋体" w:hAnsiTheme="minorEastAsia" w:hint="eastAsia"/>
          <w:b/>
          <w:sz w:val="22"/>
          <w:szCs w:val="22"/>
        </w:rPr>
        <w:t>神经网络流程图</w:t>
      </w:r>
      <w:commentRangeEnd w:id="124"/>
      <w:r w:rsidR="005828FC">
        <w:rPr>
          <w:rStyle w:val="af1"/>
          <w:rFonts w:ascii="Times New Roman" w:eastAsia="宋体" w:hAnsi="Times New Roman"/>
        </w:rPr>
        <w:commentReference w:id="124"/>
      </w:r>
    </w:p>
    <w:p w14:paraId="6DC92F3E" w14:textId="77777777" w:rsidR="00EF1AF8" w:rsidRPr="008B2C42" w:rsidRDefault="00EF1AF8" w:rsidP="00EF1AF8">
      <w:pPr>
        <w:jc w:val="center"/>
        <w:rPr>
          <w:rFonts w:asciiTheme="minorEastAsia" w:eastAsiaTheme="minorEastAsia" w:hAnsiTheme="minorEastAsia"/>
          <w:sz w:val="24"/>
        </w:rPr>
      </w:pPr>
    </w:p>
    <w:p w14:paraId="5A264586" w14:textId="77777777" w:rsidR="0054179F" w:rsidRPr="00010E96" w:rsidRDefault="0054179F">
      <w:pPr>
        <w:rPr>
          <w:rFonts w:asciiTheme="minorEastAsia" w:eastAsiaTheme="minorEastAsia" w:hAnsiTheme="minorEastAsia"/>
          <w:sz w:val="24"/>
        </w:rPr>
      </w:pPr>
    </w:p>
    <w:p w14:paraId="09460405" w14:textId="77777777" w:rsidR="0054179F" w:rsidRPr="00DC020C" w:rsidRDefault="00AE593B">
      <w:pPr>
        <w:widowControl/>
        <w:snapToGrid w:val="0"/>
        <w:spacing w:line="312" w:lineRule="auto"/>
        <w:rPr>
          <w:b/>
          <w:sz w:val="28"/>
          <w:szCs w:val="28"/>
        </w:rPr>
      </w:pPr>
      <w:r>
        <w:rPr>
          <w:rFonts w:hint="eastAsia"/>
          <w:b/>
          <w:sz w:val="28"/>
          <w:szCs w:val="28"/>
        </w:rPr>
        <w:lastRenderedPageBreak/>
        <w:t>（</w:t>
      </w:r>
      <w:r>
        <w:rPr>
          <w:rFonts w:hint="eastAsia"/>
          <w:b/>
          <w:sz w:val="28"/>
          <w:szCs w:val="28"/>
        </w:rPr>
        <w:t>2</w:t>
      </w:r>
      <w:r>
        <w:rPr>
          <w:rFonts w:hint="eastAsia"/>
          <w:b/>
          <w:sz w:val="28"/>
          <w:szCs w:val="28"/>
        </w:rPr>
        <w:t>）、</w:t>
      </w:r>
      <w:r w:rsidR="00BA603D">
        <w:rPr>
          <w:rFonts w:hint="eastAsia"/>
          <w:b/>
          <w:sz w:val="28"/>
          <w:szCs w:val="28"/>
        </w:rPr>
        <w:t>影响</w:t>
      </w:r>
      <w:r w:rsidR="00BA603D" w:rsidRPr="00DC020C">
        <w:rPr>
          <w:b/>
          <w:sz w:val="28"/>
          <w:szCs w:val="28"/>
        </w:rPr>
        <w:t>因子</w:t>
      </w:r>
    </w:p>
    <w:p w14:paraId="5E14DB3A" w14:textId="77777777" w:rsidR="0054179F" w:rsidRPr="00DC020C" w:rsidRDefault="00EF1AF8">
      <w:pPr>
        <w:spacing w:line="312" w:lineRule="auto"/>
        <w:ind w:firstLine="480"/>
        <w:rPr>
          <w:rFonts w:ascii="宋体" w:hAnsi="宋体"/>
          <w:sz w:val="28"/>
          <w:szCs w:val="28"/>
        </w:rPr>
      </w:pPr>
      <w:r w:rsidRPr="00DC020C">
        <w:rPr>
          <w:rFonts w:ascii="宋体" w:hAnsi="宋体"/>
          <w:sz w:val="28"/>
          <w:szCs w:val="28"/>
        </w:rPr>
        <w:t>经</w:t>
      </w:r>
      <w:r w:rsidR="008D2A21" w:rsidRPr="00DC020C">
        <w:rPr>
          <w:rFonts w:ascii="宋体" w:hAnsi="宋体"/>
          <w:sz w:val="28"/>
          <w:szCs w:val="28"/>
        </w:rPr>
        <w:t>过因子分析后，</w:t>
      </w:r>
      <w:r w:rsidR="002468D1" w:rsidRPr="00DC020C">
        <w:rPr>
          <w:rFonts w:ascii="宋体" w:hAnsi="宋体"/>
          <w:sz w:val="28"/>
          <w:szCs w:val="28"/>
        </w:rPr>
        <w:t>影响垃圾清运量变化的</w:t>
      </w:r>
      <w:r w:rsidR="003E476D" w:rsidRPr="00DC020C">
        <w:rPr>
          <w:rFonts w:ascii="宋体" w:hAnsi="宋体"/>
          <w:sz w:val="28"/>
          <w:szCs w:val="28"/>
        </w:rPr>
        <w:t>因子量</w:t>
      </w:r>
      <w:r w:rsidR="002468D1" w:rsidRPr="00DC020C">
        <w:rPr>
          <w:rFonts w:ascii="宋体" w:hAnsi="宋体"/>
          <w:sz w:val="28"/>
          <w:szCs w:val="28"/>
        </w:rPr>
        <w:t>如表</w:t>
      </w:r>
      <w:r w:rsidR="002468D1" w:rsidRPr="00DC020C">
        <w:rPr>
          <w:rFonts w:ascii="宋体" w:hAnsi="宋体" w:hint="eastAsia"/>
          <w:sz w:val="28"/>
          <w:szCs w:val="28"/>
        </w:rPr>
        <w:t>5-</w:t>
      </w:r>
      <w:r w:rsidR="003E476D" w:rsidRPr="00DC020C">
        <w:rPr>
          <w:rFonts w:ascii="宋体" w:hAnsi="宋体" w:hint="eastAsia"/>
          <w:sz w:val="28"/>
          <w:szCs w:val="28"/>
        </w:rPr>
        <w:t>16</w:t>
      </w:r>
      <w:r w:rsidR="002468D1" w:rsidRPr="00DC020C">
        <w:rPr>
          <w:rFonts w:ascii="宋体" w:hAnsi="宋体" w:hint="eastAsia"/>
          <w:sz w:val="28"/>
          <w:szCs w:val="28"/>
        </w:rPr>
        <w:t>所示：</w:t>
      </w:r>
    </w:p>
    <w:p w14:paraId="612B2EBD" w14:textId="77777777" w:rsidR="003E476D" w:rsidRPr="00DC020C" w:rsidRDefault="003E476D" w:rsidP="003E476D">
      <w:pPr>
        <w:spacing w:line="312" w:lineRule="auto"/>
        <w:jc w:val="center"/>
        <w:rPr>
          <w:b/>
          <w:sz w:val="22"/>
        </w:rPr>
      </w:pPr>
      <w:r w:rsidRPr="00DC020C">
        <w:rPr>
          <w:b/>
          <w:sz w:val="22"/>
        </w:rPr>
        <w:t>表</w:t>
      </w:r>
      <w:r w:rsidRPr="00DC020C">
        <w:rPr>
          <w:rFonts w:hint="eastAsia"/>
          <w:b/>
          <w:sz w:val="22"/>
        </w:rPr>
        <w:t xml:space="preserve"> 5-16 </w:t>
      </w:r>
      <w:r w:rsidRPr="00DC020C">
        <w:rPr>
          <w:rFonts w:hint="eastAsia"/>
          <w:b/>
          <w:sz w:val="22"/>
        </w:rPr>
        <w:t>因</w:t>
      </w:r>
      <w:r w:rsidRPr="00DC020C">
        <w:rPr>
          <w:b/>
          <w:sz w:val="22"/>
        </w:rPr>
        <w:t>子分析后因子成分表</w:t>
      </w:r>
    </w:p>
    <w:tbl>
      <w:tblPr>
        <w:tblW w:w="9520" w:type="dxa"/>
        <w:jc w:val="center"/>
        <w:tblBorders>
          <w:top w:val="single" w:sz="4" w:space="0" w:color="auto"/>
          <w:bottom w:val="single" w:sz="4" w:space="0" w:color="auto"/>
        </w:tblBorders>
        <w:tblLook w:val="04A0" w:firstRow="1" w:lastRow="0" w:firstColumn="1" w:lastColumn="0" w:noHBand="0" w:noVBand="1"/>
      </w:tblPr>
      <w:tblGrid>
        <w:gridCol w:w="1140"/>
        <w:gridCol w:w="3520"/>
        <w:gridCol w:w="1540"/>
        <w:gridCol w:w="1660"/>
        <w:gridCol w:w="1660"/>
      </w:tblGrid>
      <w:tr w:rsidR="003E476D" w:rsidRPr="00DC020C" w14:paraId="78AB8AEF" w14:textId="77777777" w:rsidTr="000B2355">
        <w:trPr>
          <w:trHeight w:val="315"/>
          <w:jc w:val="center"/>
        </w:trPr>
        <w:tc>
          <w:tcPr>
            <w:tcW w:w="1140" w:type="dxa"/>
            <w:tcBorders>
              <w:top w:val="single" w:sz="4" w:space="0" w:color="auto"/>
              <w:bottom w:val="single" w:sz="4" w:space="0" w:color="auto"/>
            </w:tcBorders>
            <w:shd w:val="clear" w:color="auto" w:fill="auto"/>
            <w:vAlign w:val="center"/>
            <w:hideMark/>
          </w:tcPr>
          <w:p w14:paraId="50ACED5D" w14:textId="77777777" w:rsidR="003E476D" w:rsidRPr="00DC020C" w:rsidRDefault="003E476D" w:rsidP="000B2355">
            <w:pPr>
              <w:widowControl/>
              <w:jc w:val="center"/>
              <w:rPr>
                <w:rFonts w:eastAsia="等线"/>
                <w:kern w:val="0"/>
                <w:sz w:val="24"/>
              </w:rPr>
            </w:pPr>
            <w:r w:rsidRPr="00DC020C">
              <w:rPr>
                <w:rFonts w:ascii="宋体" w:hAnsi="宋体" w:hint="eastAsia"/>
                <w:kern w:val="0"/>
                <w:sz w:val="24"/>
              </w:rPr>
              <w:t>年份</w:t>
            </w:r>
          </w:p>
        </w:tc>
        <w:tc>
          <w:tcPr>
            <w:tcW w:w="3520" w:type="dxa"/>
            <w:tcBorders>
              <w:top w:val="single" w:sz="4" w:space="0" w:color="auto"/>
              <w:bottom w:val="single" w:sz="4" w:space="0" w:color="auto"/>
            </w:tcBorders>
            <w:shd w:val="clear" w:color="auto" w:fill="auto"/>
            <w:noWrap/>
            <w:vAlign w:val="bottom"/>
            <w:hideMark/>
          </w:tcPr>
          <w:p w14:paraId="151AE76C" w14:textId="77777777" w:rsidR="003E476D" w:rsidRPr="00DC020C" w:rsidRDefault="003E476D" w:rsidP="000B2355">
            <w:pPr>
              <w:widowControl/>
              <w:jc w:val="center"/>
              <w:rPr>
                <w:rFonts w:eastAsia="等线"/>
                <w:kern w:val="0"/>
                <w:sz w:val="24"/>
              </w:rPr>
            </w:pPr>
            <w:r w:rsidRPr="00DC020C">
              <w:rPr>
                <w:rFonts w:ascii="宋体" w:hAnsi="宋体" w:hint="eastAsia"/>
                <w:kern w:val="0"/>
                <w:sz w:val="24"/>
              </w:rPr>
              <w:t>城市生活垃圾清运量（万吨）</w:t>
            </w:r>
          </w:p>
        </w:tc>
        <w:tc>
          <w:tcPr>
            <w:tcW w:w="1540" w:type="dxa"/>
            <w:tcBorders>
              <w:top w:val="single" w:sz="4" w:space="0" w:color="auto"/>
              <w:bottom w:val="single" w:sz="4" w:space="0" w:color="auto"/>
            </w:tcBorders>
            <w:shd w:val="clear" w:color="auto" w:fill="auto"/>
            <w:noWrap/>
            <w:vAlign w:val="bottom"/>
            <w:hideMark/>
          </w:tcPr>
          <w:p w14:paraId="442CDD85" w14:textId="77777777" w:rsidR="003E476D" w:rsidRPr="00DC020C" w:rsidRDefault="003E476D" w:rsidP="000B2355">
            <w:pPr>
              <w:widowControl/>
              <w:jc w:val="center"/>
              <w:rPr>
                <w:rFonts w:eastAsia="等线"/>
                <w:kern w:val="0"/>
                <w:sz w:val="24"/>
              </w:rPr>
            </w:pPr>
            <w:r w:rsidRPr="00DC020C">
              <w:rPr>
                <w:rFonts w:eastAsia="等线"/>
                <w:kern w:val="0"/>
                <w:sz w:val="24"/>
              </w:rPr>
              <w:t>F1</w:t>
            </w:r>
          </w:p>
        </w:tc>
        <w:tc>
          <w:tcPr>
            <w:tcW w:w="1660" w:type="dxa"/>
            <w:tcBorders>
              <w:top w:val="single" w:sz="4" w:space="0" w:color="auto"/>
              <w:bottom w:val="single" w:sz="4" w:space="0" w:color="auto"/>
            </w:tcBorders>
            <w:shd w:val="clear" w:color="auto" w:fill="auto"/>
            <w:noWrap/>
            <w:vAlign w:val="bottom"/>
            <w:hideMark/>
          </w:tcPr>
          <w:p w14:paraId="083B1581" w14:textId="77777777" w:rsidR="003E476D" w:rsidRPr="00DC020C" w:rsidRDefault="003E476D" w:rsidP="000B2355">
            <w:pPr>
              <w:widowControl/>
              <w:jc w:val="center"/>
              <w:rPr>
                <w:rFonts w:eastAsia="等线"/>
                <w:kern w:val="0"/>
                <w:sz w:val="24"/>
              </w:rPr>
            </w:pPr>
            <w:r w:rsidRPr="00DC020C">
              <w:rPr>
                <w:rFonts w:eastAsia="等线"/>
                <w:kern w:val="0"/>
                <w:sz w:val="24"/>
              </w:rPr>
              <w:t>F2</w:t>
            </w:r>
          </w:p>
        </w:tc>
        <w:tc>
          <w:tcPr>
            <w:tcW w:w="1660" w:type="dxa"/>
            <w:tcBorders>
              <w:top w:val="single" w:sz="4" w:space="0" w:color="auto"/>
              <w:bottom w:val="single" w:sz="4" w:space="0" w:color="auto"/>
            </w:tcBorders>
            <w:shd w:val="clear" w:color="auto" w:fill="auto"/>
            <w:noWrap/>
            <w:vAlign w:val="bottom"/>
            <w:hideMark/>
          </w:tcPr>
          <w:p w14:paraId="5DB4B5B3" w14:textId="77777777" w:rsidR="003E476D" w:rsidRPr="00DC020C" w:rsidRDefault="003E476D" w:rsidP="000B2355">
            <w:pPr>
              <w:widowControl/>
              <w:jc w:val="center"/>
              <w:rPr>
                <w:rFonts w:eastAsia="等线"/>
                <w:kern w:val="0"/>
                <w:sz w:val="24"/>
              </w:rPr>
            </w:pPr>
            <w:r w:rsidRPr="00DC020C">
              <w:rPr>
                <w:rFonts w:eastAsia="等线"/>
                <w:kern w:val="0"/>
                <w:sz w:val="24"/>
              </w:rPr>
              <w:t>F3</w:t>
            </w:r>
          </w:p>
        </w:tc>
      </w:tr>
      <w:tr w:rsidR="003E476D" w:rsidRPr="00DC020C" w14:paraId="52E00D98" w14:textId="77777777" w:rsidTr="000B2355">
        <w:trPr>
          <w:trHeight w:val="315"/>
          <w:jc w:val="center"/>
        </w:trPr>
        <w:tc>
          <w:tcPr>
            <w:tcW w:w="1140" w:type="dxa"/>
            <w:tcBorders>
              <w:top w:val="single" w:sz="4" w:space="0" w:color="auto"/>
              <w:bottom w:val="nil"/>
            </w:tcBorders>
            <w:shd w:val="clear" w:color="auto" w:fill="auto"/>
            <w:vAlign w:val="center"/>
            <w:hideMark/>
          </w:tcPr>
          <w:p w14:paraId="67FDFD24"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2000 </w:t>
            </w:r>
          </w:p>
        </w:tc>
        <w:tc>
          <w:tcPr>
            <w:tcW w:w="3520" w:type="dxa"/>
            <w:tcBorders>
              <w:top w:val="single" w:sz="4" w:space="0" w:color="auto"/>
              <w:bottom w:val="nil"/>
            </w:tcBorders>
            <w:shd w:val="clear" w:color="auto" w:fill="auto"/>
            <w:noWrap/>
            <w:vAlign w:val="bottom"/>
            <w:hideMark/>
          </w:tcPr>
          <w:p w14:paraId="15E533E9"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201.90 </w:t>
            </w:r>
          </w:p>
        </w:tc>
        <w:tc>
          <w:tcPr>
            <w:tcW w:w="1540" w:type="dxa"/>
            <w:tcBorders>
              <w:top w:val="single" w:sz="4" w:space="0" w:color="auto"/>
              <w:bottom w:val="nil"/>
            </w:tcBorders>
            <w:shd w:val="clear" w:color="auto" w:fill="auto"/>
            <w:noWrap/>
            <w:vAlign w:val="bottom"/>
            <w:hideMark/>
          </w:tcPr>
          <w:p w14:paraId="15051F5B"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8388.56 </w:t>
            </w:r>
          </w:p>
        </w:tc>
        <w:tc>
          <w:tcPr>
            <w:tcW w:w="1660" w:type="dxa"/>
            <w:tcBorders>
              <w:top w:val="single" w:sz="4" w:space="0" w:color="auto"/>
              <w:bottom w:val="nil"/>
            </w:tcBorders>
            <w:shd w:val="clear" w:color="auto" w:fill="auto"/>
            <w:noWrap/>
            <w:vAlign w:val="bottom"/>
            <w:hideMark/>
          </w:tcPr>
          <w:p w14:paraId="009091E5" w14:textId="77777777" w:rsidR="003E476D" w:rsidRPr="00DC020C" w:rsidRDefault="003E476D" w:rsidP="000B2355">
            <w:pPr>
              <w:widowControl/>
              <w:jc w:val="center"/>
              <w:rPr>
                <w:rFonts w:eastAsia="等线"/>
                <w:kern w:val="0"/>
                <w:sz w:val="24"/>
              </w:rPr>
            </w:pPr>
            <w:r w:rsidRPr="00DC020C">
              <w:rPr>
                <w:rFonts w:eastAsia="等线"/>
                <w:kern w:val="0"/>
                <w:sz w:val="24"/>
              </w:rPr>
              <w:t>-3456.37</w:t>
            </w:r>
          </w:p>
        </w:tc>
        <w:tc>
          <w:tcPr>
            <w:tcW w:w="1660" w:type="dxa"/>
            <w:tcBorders>
              <w:top w:val="single" w:sz="4" w:space="0" w:color="auto"/>
              <w:bottom w:val="nil"/>
            </w:tcBorders>
            <w:shd w:val="clear" w:color="auto" w:fill="auto"/>
            <w:noWrap/>
            <w:vAlign w:val="bottom"/>
            <w:hideMark/>
          </w:tcPr>
          <w:p w14:paraId="4539BBA2" w14:textId="77777777" w:rsidR="003E476D" w:rsidRPr="00DC020C" w:rsidRDefault="003E476D" w:rsidP="000B2355">
            <w:pPr>
              <w:widowControl/>
              <w:jc w:val="center"/>
              <w:rPr>
                <w:rFonts w:eastAsia="等线"/>
                <w:kern w:val="0"/>
                <w:sz w:val="24"/>
              </w:rPr>
            </w:pPr>
            <w:r w:rsidRPr="00DC020C">
              <w:rPr>
                <w:rFonts w:eastAsia="等线"/>
                <w:kern w:val="0"/>
                <w:sz w:val="24"/>
              </w:rPr>
              <w:t>-22464.69</w:t>
            </w:r>
          </w:p>
        </w:tc>
      </w:tr>
      <w:tr w:rsidR="003E476D" w:rsidRPr="00DC020C" w14:paraId="47216330" w14:textId="77777777" w:rsidTr="000B2355">
        <w:trPr>
          <w:trHeight w:val="315"/>
          <w:jc w:val="center"/>
        </w:trPr>
        <w:tc>
          <w:tcPr>
            <w:tcW w:w="1140" w:type="dxa"/>
            <w:tcBorders>
              <w:top w:val="nil"/>
            </w:tcBorders>
            <w:shd w:val="clear" w:color="auto" w:fill="auto"/>
            <w:vAlign w:val="center"/>
            <w:hideMark/>
          </w:tcPr>
          <w:p w14:paraId="78765A0E"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2001 </w:t>
            </w:r>
          </w:p>
        </w:tc>
        <w:tc>
          <w:tcPr>
            <w:tcW w:w="3520" w:type="dxa"/>
            <w:tcBorders>
              <w:top w:val="nil"/>
            </w:tcBorders>
            <w:shd w:val="clear" w:color="auto" w:fill="auto"/>
            <w:noWrap/>
            <w:vAlign w:val="bottom"/>
            <w:hideMark/>
          </w:tcPr>
          <w:p w14:paraId="6F69C31E"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219.00 </w:t>
            </w:r>
          </w:p>
        </w:tc>
        <w:tc>
          <w:tcPr>
            <w:tcW w:w="1540" w:type="dxa"/>
            <w:tcBorders>
              <w:top w:val="nil"/>
            </w:tcBorders>
            <w:shd w:val="clear" w:color="auto" w:fill="auto"/>
            <w:noWrap/>
            <w:vAlign w:val="bottom"/>
            <w:hideMark/>
          </w:tcPr>
          <w:p w14:paraId="476F55CD"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9035.44 </w:t>
            </w:r>
          </w:p>
        </w:tc>
        <w:tc>
          <w:tcPr>
            <w:tcW w:w="1660" w:type="dxa"/>
            <w:tcBorders>
              <w:top w:val="nil"/>
            </w:tcBorders>
            <w:shd w:val="clear" w:color="auto" w:fill="auto"/>
            <w:noWrap/>
            <w:vAlign w:val="bottom"/>
            <w:hideMark/>
          </w:tcPr>
          <w:p w14:paraId="153B75B6" w14:textId="77777777" w:rsidR="003E476D" w:rsidRPr="00DC020C" w:rsidRDefault="003E476D" w:rsidP="000B2355">
            <w:pPr>
              <w:widowControl/>
              <w:jc w:val="center"/>
              <w:rPr>
                <w:rFonts w:eastAsia="等线"/>
                <w:kern w:val="0"/>
                <w:sz w:val="24"/>
              </w:rPr>
            </w:pPr>
            <w:r w:rsidRPr="00DC020C">
              <w:rPr>
                <w:rFonts w:eastAsia="等线"/>
                <w:kern w:val="0"/>
                <w:sz w:val="24"/>
              </w:rPr>
              <w:t>-3743.39</w:t>
            </w:r>
          </w:p>
        </w:tc>
        <w:tc>
          <w:tcPr>
            <w:tcW w:w="1660" w:type="dxa"/>
            <w:tcBorders>
              <w:top w:val="nil"/>
            </w:tcBorders>
            <w:shd w:val="clear" w:color="auto" w:fill="auto"/>
            <w:noWrap/>
            <w:vAlign w:val="bottom"/>
            <w:hideMark/>
          </w:tcPr>
          <w:p w14:paraId="251F9199" w14:textId="77777777" w:rsidR="003E476D" w:rsidRPr="00DC020C" w:rsidRDefault="003E476D" w:rsidP="000B2355">
            <w:pPr>
              <w:widowControl/>
              <w:jc w:val="center"/>
              <w:rPr>
                <w:rFonts w:eastAsia="等线"/>
                <w:kern w:val="0"/>
                <w:sz w:val="24"/>
              </w:rPr>
            </w:pPr>
            <w:r w:rsidRPr="00DC020C">
              <w:rPr>
                <w:rFonts w:eastAsia="等线"/>
                <w:kern w:val="0"/>
                <w:sz w:val="24"/>
              </w:rPr>
              <w:t>-23429.97</w:t>
            </w:r>
          </w:p>
        </w:tc>
      </w:tr>
      <w:tr w:rsidR="003E476D" w:rsidRPr="00DC020C" w14:paraId="44296323" w14:textId="77777777" w:rsidTr="000B2355">
        <w:trPr>
          <w:trHeight w:val="315"/>
          <w:jc w:val="center"/>
        </w:trPr>
        <w:tc>
          <w:tcPr>
            <w:tcW w:w="1140" w:type="dxa"/>
            <w:shd w:val="clear" w:color="auto" w:fill="auto"/>
            <w:vAlign w:val="center"/>
            <w:hideMark/>
          </w:tcPr>
          <w:p w14:paraId="66E702A6"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2002 </w:t>
            </w:r>
          </w:p>
        </w:tc>
        <w:tc>
          <w:tcPr>
            <w:tcW w:w="3520" w:type="dxa"/>
            <w:shd w:val="clear" w:color="auto" w:fill="auto"/>
            <w:noWrap/>
            <w:vAlign w:val="bottom"/>
            <w:hideMark/>
          </w:tcPr>
          <w:p w14:paraId="475D8ED1"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221.10 </w:t>
            </w:r>
          </w:p>
        </w:tc>
        <w:tc>
          <w:tcPr>
            <w:tcW w:w="1540" w:type="dxa"/>
            <w:shd w:val="clear" w:color="auto" w:fill="auto"/>
            <w:noWrap/>
            <w:vAlign w:val="bottom"/>
            <w:hideMark/>
          </w:tcPr>
          <w:p w14:paraId="6B3CD312"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9959.89 </w:t>
            </w:r>
          </w:p>
        </w:tc>
        <w:tc>
          <w:tcPr>
            <w:tcW w:w="1660" w:type="dxa"/>
            <w:shd w:val="clear" w:color="auto" w:fill="auto"/>
            <w:noWrap/>
            <w:vAlign w:val="bottom"/>
            <w:hideMark/>
          </w:tcPr>
          <w:p w14:paraId="177A5001" w14:textId="77777777" w:rsidR="003E476D" w:rsidRPr="00DC020C" w:rsidRDefault="003E476D" w:rsidP="000B2355">
            <w:pPr>
              <w:widowControl/>
              <w:jc w:val="center"/>
              <w:rPr>
                <w:rFonts w:eastAsia="等线"/>
                <w:kern w:val="0"/>
                <w:sz w:val="24"/>
              </w:rPr>
            </w:pPr>
            <w:r w:rsidRPr="00DC020C">
              <w:rPr>
                <w:rFonts w:eastAsia="等线"/>
                <w:kern w:val="0"/>
                <w:sz w:val="24"/>
              </w:rPr>
              <w:t>-4007.81</w:t>
            </w:r>
          </w:p>
        </w:tc>
        <w:tc>
          <w:tcPr>
            <w:tcW w:w="1660" w:type="dxa"/>
            <w:shd w:val="clear" w:color="auto" w:fill="auto"/>
            <w:noWrap/>
            <w:vAlign w:val="bottom"/>
            <w:hideMark/>
          </w:tcPr>
          <w:p w14:paraId="4A5BF095" w14:textId="77777777" w:rsidR="003E476D" w:rsidRPr="00DC020C" w:rsidRDefault="003E476D" w:rsidP="000B2355">
            <w:pPr>
              <w:widowControl/>
              <w:jc w:val="center"/>
              <w:rPr>
                <w:rFonts w:eastAsia="等线"/>
                <w:kern w:val="0"/>
                <w:sz w:val="24"/>
              </w:rPr>
            </w:pPr>
            <w:r w:rsidRPr="00DC020C">
              <w:rPr>
                <w:rFonts w:eastAsia="等线"/>
                <w:kern w:val="0"/>
                <w:sz w:val="24"/>
              </w:rPr>
              <w:t>-26210.56</w:t>
            </w:r>
          </w:p>
        </w:tc>
      </w:tr>
      <w:tr w:rsidR="003E476D" w:rsidRPr="00DC020C" w14:paraId="4D1A5C6D" w14:textId="77777777" w:rsidTr="000B2355">
        <w:trPr>
          <w:trHeight w:val="315"/>
          <w:jc w:val="center"/>
        </w:trPr>
        <w:tc>
          <w:tcPr>
            <w:tcW w:w="1140" w:type="dxa"/>
            <w:shd w:val="clear" w:color="auto" w:fill="auto"/>
            <w:vAlign w:val="center"/>
            <w:hideMark/>
          </w:tcPr>
          <w:p w14:paraId="02CD1BD9"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2003 </w:t>
            </w:r>
          </w:p>
        </w:tc>
        <w:tc>
          <w:tcPr>
            <w:tcW w:w="3520" w:type="dxa"/>
            <w:shd w:val="clear" w:color="auto" w:fill="auto"/>
            <w:noWrap/>
            <w:vAlign w:val="bottom"/>
            <w:hideMark/>
          </w:tcPr>
          <w:p w14:paraId="11B1F70D"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324.50 </w:t>
            </w:r>
          </w:p>
        </w:tc>
        <w:tc>
          <w:tcPr>
            <w:tcW w:w="1540" w:type="dxa"/>
            <w:shd w:val="clear" w:color="auto" w:fill="auto"/>
            <w:noWrap/>
            <w:vAlign w:val="bottom"/>
            <w:hideMark/>
          </w:tcPr>
          <w:p w14:paraId="735F6F6F"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7750.56 </w:t>
            </w:r>
          </w:p>
        </w:tc>
        <w:tc>
          <w:tcPr>
            <w:tcW w:w="1660" w:type="dxa"/>
            <w:shd w:val="clear" w:color="auto" w:fill="auto"/>
            <w:noWrap/>
            <w:vAlign w:val="bottom"/>
            <w:hideMark/>
          </w:tcPr>
          <w:p w14:paraId="2F42F1A2"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5344.74 </w:t>
            </w:r>
          </w:p>
        </w:tc>
        <w:tc>
          <w:tcPr>
            <w:tcW w:w="1660" w:type="dxa"/>
            <w:shd w:val="clear" w:color="auto" w:fill="auto"/>
            <w:noWrap/>
            <w:vAlign w:val="bottom"/>
            <w:hideMark/>
          </w:tcPr>
          <w:p w14:paraId="363C9484" w14:textId="77777777" w:rsidR="003E476D" w:rsidRPr="00DC020C" w:rsidRDefault="003E476D" w:rsidP="000B2355">
            <w:pPr>
              <w:widowControl/>
              <w:jc w:val="center"/>
              <w:rPr>
                <w:rFonts w:eastAsia="等线"/>
                <w:kern w:val="0"/>
                <w:sz w:val="24"/>
              </w:rPr>
            </w:pPr>
            <w:r w:rsidRPr="00DC020C">
              <w:rPr>
                <w:rFonts w:eastAsia="等线"/>
                <w:kern w:val="0"/>
                <w:sz w:val="24"/>
              </w:rPr>
              <w:t>-33620.49</w:t>
            </w:r>
          </w:p>
        </w:tc>
      </w:tr>
      <w:tr w:rsidR="003E476D" w:rsidRPr="00DC020C" w14:paraId="21B77FA8" w14:textId="77777777" w:rsidTr="000B2355">
        <w:trPr>
          <w:trHeight w:val="315"/>
          <w:jc w:val="center"/>
        </w:trPr>
        <w:tc>
          <w:tcPr>
            <w:tcW w:w="1140" w:type="dxa"/>
            <w:shd w:val="clear" w:color="auto" w:fill="auto"/>
            <w:vAlign w:val="center"/>
            <w:hideMark/>
          </w:tcPr>
          <w:p w14:paraId="07589E96"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2004 </w:t>
            </w:r>
          </w:p>
        </w:tc>
        <w:tc>
          <w:tcPr>
            <w:tcW w:w="3520" w:type="dxa"/>
            <w:shd w:val="clear" w:color="auto" w:fill="auto"/>
            <w:noWrap/>
            <w:vAlign w:val="bottom"/>
            <w:hideMark/>
          </w:tcPr>
          <w:p w14:paraId="6DC8A3ED"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346.97 </w:t>
            </w:r>
          </w:p>
        </w:tc>
        <w:tc>
          <w:tcPr>
            <w:tcW w:w="1540" w:type="dxa"/>
            <w:shd w:val="clear" w:color="auto" w:fill="auto"/>
            <w:noWrap/>
            <w:vAlign w:val="bottom"/>
            <w:hideMark/>
          </w:tcPr>
          <w:p w14:paraId="4545A738"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8228.36 </w:t>
            </w:r>
          </w:p>
        </w:tc>
        <w:tc>
          <w:tcPr>
            <w:tcW w:w="1660" w:type="dxa"/>
            <w:shd w:val="clear" w:color="auto" w:fill="auto"/>
            <w:noWrap/>
            <w:vAlign w:val="bottom"/>
            <w:hideMark/>
          </w:tcPr>
          <w:p w14:paraId="1C2CED62"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5418.99 </w:t>
            </w:r>
          </w:p>
        </w:tc>
        <w:tc>
          <w:tcPr>
            <w:tcW w:w="1660" w:type="dxa"/>
            <w:shd w:val="clear" w:color="auto" w:fill="auto"/>
            <w:noWrap/>
            <w:vAlign w:val="bottom"/>
            <w:hideMark/>
          </w:tcPr>
          <w:p w14:paraId="029B7A82" w14:textId="77777777" w:rsidR="003E476D" w:rsidRPr="00DC020C" w:rsidRDefault="003E476D" w:rsidP="000B2355">
            <w:pPr>
              <w:widowControl/>
              <w:jc w:val="center"/>
              <w:rPr>
                <w:rFonts w:eastAsia="等线"/>
                <w:kern w:val="0"/>
                <w:sz w:val="24"/>
              </w:rPr>
            </w:pPr>
            <w:r w:rsidRPr="00DC020C">
              <w:rPr>
                <w:rFonts w:eastAsia="等线"/>
                <w:kern w:val="0"/>
                <w:sz w:val="24"/>
              </w:rPr>
              <w:t>-33320.92</w:t>
            </w:r>
          </w:p>
        </w:tc>
      </w:tr>
      <w:tr w:rsidR="003E476D" w:rsidRPr="00DC020C" w14:paraId="14949DF2" w14:textId="77777777" w:rsidTr="000B2355">
        <w:trPr>
          <w:trHeight w:val="315"/>
          <w:jc w:val="center"/>
        </w:trPr>
        <w:tc>
          <w:tcPr>
            <w:tcW w:w="1140" w:type="dxa"/>
            <w:shd w:val="clear" w:color="auto" w:fill="auto"/>
            <w:vAlign w:val="center"/>
            <w:hideMark/>
          </w:tcPr>
          <w:p w14:paraId="17A90CE1"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2005 </w:t>
            </w:r>
          </w:p>
        </w:tc>
        <w:tc>
          <w:tcPr>
            <w:tcW w:w="3520" w:type="dxa"/>
            <w:shd w:val="clear" w:color="auto" w:fill="auto"/>
            <w:noWrap/>
            <w:vAlign w:val="bottom"/>
            <w:hideMark/>
          </w:tcPr>
          <w:p w14:paraId="4B5FCABC"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332.90 </w:t>
            </w:r>
          </w:p>
        </w:tc>
        <w:tc>
          <w:tcPr>
            <w:tcW w:w="1540" w:type="dxa"/>
            <w:shd w:val="clear" w:color="auto" w:fill="auto"/>
            <w:noWrap/>
            <w:vAlign w:val="bottom"/>
            <w:hideMark/>
          </w:tcPr>
          <w:p w14:paraId="34F17493"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4737.83 </w:t>
            </w:r>
          </w:p>
        </w:tc>
        <w:tc>
          <w:tcPr>
            <w:tcW w:w="1660" w:type="dxa"/>
            <w:shd w:val="clear" w:color="auto" w:fill="auto"/>
            <w:noWrap/>
            <w:vAlign w:val="bottom"/>
            <w:hideMark/>
          </w:tcPr>
          <w:p w14:paraId="2E1202EC"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12960.77 </w:t>
            </w:r>
          </w:p>
        </w:tc>
        <w:tc>
          <w:tcPr>
            <w:tcW w:w="1660" w:type="dxa"/>
            <w:shd w:val="clear" w:color="auto" w:fill="auto"/>
            <w:noWrap/>
            <w:vAlign w:val="bottom"/>
            <w:hideMark/>
          </w:tcPr>
          <w:p w14:paraId="0406D135" w14:textId="77777777" w:rsidR="003E476D" w:rsidRPr="00DC020C" w:rsidRDefault="003E476D" w:rsidP="000B2355">
            <w:pPr>
              <w:widowControl/>
              <w:jc w:val="center"/>
              <w:rPr>
                <w:rFonts w:eastAsia="等线"/>
                <w:kern w:val="0"/>
                <w:sz w:val="24"/>
              </w:rPr>
            </w:pPr>
            <w:r w:rsidRPr="00DC020C">
              <w:rPr>
                <w:rFonts w:eastAsia="等线"/>
                <w:kern w:val="0"/>
                <w:sz w:val="24"/>
              </w:rPr>
              <w:t>-32856.49</w:t>
            </w:r>
          </w:p>
        </w:tc>
      </w:tr>
      <w:tr w:rsidR="003E476D" w:rsidRPr="00DC020C" w14:paraId="7D1A8CAE" w14:textId="77777777" w:rsidTr="000B2355">
        <w:trPr>
          <w:trHeight w:val="315"/>
          <w:jc w:val="center"/>
        </w:trPr>
        <w:tc>
          <w:tcPr>
            <w:tcW w:w="1140" w:type="dxa"/>
            <w:shd w:val="clear" w:color="auto" w:fill="auto"/>
            <w:vAlign w:val="center"/>
            <w:hideMark/>
          </w:tcPr>
          <w:p w14:paraId="247C0F87"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2006 </w:t>
            </w:r>
          </w:p>
        </w:tc>
        <w:tc>
          <w:tcPr>
            <w:tcW w:w="3520" w:type="dxa"/>
            <w:shd w:val="clear" w:color="auto" w:fill="auto"/>
            <w:noWrap/>
            <w:vAlign w:val="bottom"/>
            <w:hideMark/>
          </w:tcPr>
          <w:p w14:paraId="466C73E0"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359.53 </w:t>
            </w:r>
          </w:p>
        </w:tc>
        <w:tc>
          <w:tcPr>
            <w:tcW w:w="1540" w:type="dxa"/>
            <w:shd w:val="clear" w:color="auto" w:fill="auto"/>
            <w:noWrap/>
            <w:vAlign w:val="bottom"/>
            <w:hideMark/>
          </w:tcPr>
          <w:p w14:paraId="49A63D4E"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4955.72 </w:t>
            </w:r>
          </w:p>
        </w:tc>
        <w:tc>
          <w:tcPr>
            <w:tcW w:w="1660" w:type="dxa"/>
            <w:shd w:val="clear" w:color="auto" w:fill="auto"/>
            <w:noWrap/>
            <w:vAlign w:val="bottom"/>
            <w:hideMark/>
          </w:tcPr>
          <w:p w14:paraId="098AA684"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12782.85 </w:t>
            </w:r>
          </w:p>
        </w:tc>
        <w:tc>
          <w:tcPr>
            <w:tcW w:w="1660" w:type="dxa"/>
            <w:shd w:val="clear" w:color="auto" w:fill="auto"/>
            <w:noWrap/>
            <w:vAlign w:val="bottom"/>
            <w:hideMark/>
          </w:tcPr>
          <w:p w14:paraId="2722CCE1" w14:textId="77777777" w:rsidR="003E476D" w:rsidRPr="00DC020C" w:rsidRDefault="003E476D" w:rsidP="000B2355">
            <w:pPr>
              <w:widowControl/>
              <w:jc w:val="center"/>
              <w:rPr>
                <w:rFonts w:eastAsia="等线"/>
                <w:kern w:val="0"/>
                <w:sz w:val="24"/>
              </w:rPr>
            </w:pPr>
            <w:r w:rsidRPr="00DC020C">
              <w:rPr>
                <w:rFonts w:eastAsia="等线"/>
                <w:kern w:val="0"/>
                <w:sz w:val="24"/>
              </w:rPr>
              <w:t>-33986.22</w:t>
            </w:r>
          </w:p>
        </w:tc>
      </w:tr>
      <w:tr w:rsidR="003E476D" w:rsidRPr="00DC020C" w14:paraId="27B79F48" w14:textId="77777777" w:rsidTr="000B2355">
        <w:trPr>
          <w:trHeight w:val="315"/>
          <w:jc w:val="center"/>
        </w:trPr>
        <w:tc>
          <w:tcPr>
            <w:tcW w:w="1140" w:type="dxa"/>
            <w:shd w:val="clear" w:color="auto" w:fill="auto"/>
            <w:vAlign w:val="center"/>
            <w:hideMark/>
          </w:tcPr>
          <w:p w14:paraId="7E93F135"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2007 </w:t>
            </w:r>
          </w:p>
        </w:tc>
        <w:tc>
          <w:tcPr>
            <w:tcW w:w="3520" w:type="dxa"/>
            <w:shd w:val="clear" w:color="auto" w:fill="auto"/>
            <w:noWrap/>
            <w:vAlign w:val="bottom"/>
            <w:hideMark/>
          </w:tcPr>
          <w:p w14:paraId="0C998427"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406.98 </w:t>
            </w:r>
          </w:p>
        </w:tc>
        <w:tc>
          <w:tcPr>
            <w:tcW w:w="1540" w:type="dxa"/>
            <w:shd w:val="clear" w:color="auto" w:fill="auto"/>
            <w:noWrap/>
            <w:vAlign w:val="bottom"/>
            <w:hideMark/>
          </w:tcPr>
          <w:p w14:paraId="786F966B"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5712.01 </w:t>
            </w:r>
          </w:p>
        </w:tc>
        <w:tc>
          <w:tcPr>
            <w:tcW w:w="1660" w:type="dxa"/>
            <w:shd w:val="clear" w:color="auto" w:fill="auto"/>
            <w:noWrap/>
            <w:vAlign w:val="bottom"/>
            <w:hideMark/>
          </w:tcPr>
          <w:p w14:paraId="6BEA874C"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13139.60 </w:t>
            </w:r>
          </w:p>
        </w:tc>
        <w:tc>
          <w:tcPr>
            <w:tcW w:w="1660" w:type="dxa"/>
            <w:shd w:val="clear" w:color="auto" w:fill="auto"/>
            <w:noWrap/>
            <w:vAlign w:val="bottom"/>
            <w:hideMark/>
          </w:tcPr>
          <w:p w14:paraId="1F555557" w14:textId="77777777" w:rsidR="003E476D" w:rsidRPr="00DC020C" w:rsidRDefault="003E476D" w:rsidP="000B2355">
            <w:pPr>
              <w:widowControl/>
              <w:jc w:val="center"/>
              <w:rPr>
                <w:rFonts w:eastAsia="等线"/>
                <w:kern w:val="0"/>
                <w:sz w:val="24"/>
              </w:rPr>
            </w:pPr>
            <w:r w:rsidRPr="00DC020C">
              <w:rPr>
                <w:rFonts w:eastAsia="等线"/>
                <w:kern w:val="0"/>
                <w:sz w:val="24"/>
              </w:rPr>
              <w:t>-37243.99</w:t>
            </w:r>
          </w:p>
        </w:tc>
      </w:tr>
      <w:tr w:rsidR="003E476D" w:rsidRPr="00DC020C" w14:paraId="4B678AC4" w14:textId="77777777" w:rsidTr="000B2355">
        <w:trPr>
          <w:trHeight w:val="315"/>
          <w:jc w:val="center"/>
        </w:trPr>
        <w:tc>
          <w:tcPr>
            <w:tcW w:w="1140" w:type="dxa"/>
            <w:shd w:val="clear" w:color="auto" w:fill="auto"/>
            <w:vAlign w:val="center"/>
            <w:hideMark/>
          </w:tcPr>
          <w:p w14:paraId="4A665B3B"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2008 </w:t>
            </w:r>
          </w:p>
        </w:tc>
        <w:tc>
          <w:tcPr>
            <w:tcW w:w="3520" w:type="dxa"/>
            <w:shd w:val="clear" w:color="auto" w:fill="auto"/>
            <w:noWrap/>
            <w:vAlign w:val="bottom"/>
            <w:hideMark/>
          </w:tcPr>
          <w:p w14:paraId="53C6CA9D"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440.69 </w:t>
            </w:r>
          </w:p>
        </w:tc>
        <w:tc>
          <w:tcPr>
            <w:tcW w:w="1540" w:type="dxa"/>
            <w:shd w:val="clear" w:color="auto" w:fill="auto"/>
            <w:noWrap/>
            <w:vAlign w:val="bottom"/>
            <w:hideMark/>
          </w:tcPr>
          <w:p w14:paraId="0C57BD42"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7964.82 </w:t>
            </w:r>
          </w:p>
        </w:tc>
        <w:tc>
          <w:tcPr>
            <w:tcW w:w="1660" w:type="dxa"/>
            <w:shd w:val="clear" w:color="auto" w:fill="auto"/>
            <w:noWrap/>
            <w:vAlign w:val="bottom"/>
            <w:hideMark/>
          </w:tcPr>
          <w:p w14:paraId="1D0446C0"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12192.09 </w:t>
            </w:r>
          </w:p>
        </w:tc>
        <w:tc>
          <w:tcPr>
            <w:tcW w:w="1660" w:type="dxa"/>
            <w:shd w:val="clear" w:color="auto" w:fill="auto"/>
            <w:noWrap/>
            <w:vAlign w:val="bottom"/>
            <w:hideMark/>
          </w:tcPr>
          <w:p w14:paraId="481AE8F3" w14:textId="77777777" w:rsidR="003E476D" w:rsidRPr="00DC020C" w:rsidRDefault="003E476D" w:rsidP="000B2355">
            <w:pPr>
              <w:widowControl/>
              <w:jc w:val="center"/>
              <w:rPr>
                <w:rFonts w:eastAsia="等线"/>
                <w:kern w:val="0"/>
                <w:sz w:val="24"/>
              </w:rPr>
            </w:pPr>
            <w:r w:rsidRPr="00DC020C">
              <w:rPr>
                <w:rFonts w:eastAsia="等线"/>
                <w:kern w:val="0"/>
                <w:sz w:val="24"/>
              </w:rPr>
              <w:t>-39106.85</w:t>
            </w:r>
          </w:p>
        </w:tc>
      </w:tr>
      <w:tr w:rsidR="003E476D" w:rsidRPr="00DC020C" w14:paraId="36E89465" w14:textId="77777777" w:rsidTr="000B2355">
        <w:trPr>
          <w:trHeight w:val="315"/>
          <w:jc w:val="center"/>
        </w:trPr>
        <w:tc>
          <w:tcPr>
            <w:tcW w:w="1140" w:type="dxa"/>
            <w:shd w:val="clear" w:color="auto" w:fill="auto"/>
            <w:vAlign w:val="center"/>
            <w:hideMark/>
          </w:tcPr>
          <w:p w14:paraId="5E436EE6"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2009 </w:t>
            </w:r>
          </w:p>
        </w:tc>
        <w:tc>
          <w:tcPr>
            <w:tcW w:w="3520" w:type="dxa"/>
            <w:shd w:val="clear" w:color="auto" w:fill="auto"/>
            <w:noWrap/>
            <w:vAlign w:val="bottom"/>
            <w:hideMark/>
          </w:tcPr>
          <w:p w14:paraId="5C024465"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475.96 </w:t>
            </w:r>
          </w:p>
        </w:tc>
        <w:tc>
          <w:tcPr>
            <w:tcW w:w="1540" w:type="dxa"/>
            <w:shd w:val="clear" w:color="auto" w:fill="auto"/>
            <w:noWrap/>
            <w:vAlign w:val="bottom"/>
            <w:hideMark/>
          </w:tcPr>
          <w:p w14:paraId="5E06C489"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8469.56 </w:t>
            </w:r>
          </w:p>
        </w:tc>
        <w:tc>
          <w:tcPr>
            <w:tcW w:w="1660" w:type="dxa"/>
            <w:shd w:val="clear" w:color="auto" w:fill="auto"/>
            <w:noWrap/>
            <w:vAlign w:val="bottom"/>
            <w:hideMark/>
          </w:tcPr>
          <w:p w14:paraId="44AEA08C"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12166.54 </w:t>
            </w:r>
          </w:p>
        </w:tc>
        <w:tc>
          <w:tcPr>
            <w:tcW w:w="1660" w:type="dxa"/>
            <w:shd w:val="clear" w:color="auto" w:fill="auto"/>
            <w:noWrap/>
            <w:vAlign w:val="bottom"/>
            <w:hideMark/>
          </w:tcPr>
          <w:p w14:paraId="7A520075" w14:textId="77777777" w:rsidR="003E476D" w:rsidRPr="00DC020C" w:rsidRDefault="003E476D" w:rsidP="000B2355">
            <w:pPr>
              <w:widowControl/>
              <w:jc w:val="center"/>
              <w:rPr>
                <w:rFonts w:eastAsia="等线"/>
                <w:kern w:val="0"/>
                <w:sz w:val="24"/>
              </w:rPr>
            </w:pPr>
            <w:r w:rsidRPr="00DC020C">
              <w:rPr>
                <w:rFonts w:eastAsia="等线"/>
                <w:kern w:val="0"/>
                <w:sz w:val="24"/>
              </w:rPr>
              <w:t>-41802.22</w:t>
            </w:r>
          </w:p>
        </w:tc>
      </w:tr>
      <w:tr w:rsidR="003E476D" w:rsidRPr="00DC020C" w14:paraId="02AFCD01" w14:textId="77777777" w:rsidTr="000B2355">
        <w:trPr>
          <w:trHeight w:val="315"/>
          <w:jc w:val="center"/>
        </w:trPr>
        <w:tc>
          <w:tcPr>
            <w:tcW w:w="1140" w:type="dxa"/>
            <w:shd w:val="clear" w:color="auto" w:fill="auto"/>
            <w:vAlign w:val="center"/>
            <w:hideMark/>
          </w:tcPr>
          <w:p w14:paraId="1391C554"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2010 </w:t>
            </w:r>
          </w:p>
        </w:tc>
        <w:tc>
          <w:tcPr>
            <w:tcW w:w="3520" w:type="dxa"/>
            <w:shd w:val="clear" w:color="auto" w:fill="auto"/>
            <w:noWrap/>
            <w:vAlign w:val="bottom"/>
            <w:hideMark/>
          </w:tcPr>
          <w:p w14:paraId="5A4BEACD"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481.50 </w:t>
            </w:r>
          </w:p>
        </w:tc>
        <w:tc>
          <w:tcPr>
            <w:tcW w:w="1540" w:type="dxa"/>
            <w:shd w:val="clear" w:color="auto" w:fill="auto"/>
            <w:noWrap/>
            <w:vAlign w:val="bottom"/>
            <w:hideMark/>
          </w:tcPr>
          <w:p w14:paraId="2D7B98A9"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9680.40 </w:t>
            </w:r>
          </w:p>
        </w:tc>
        <w:tc>
          <w:tcPr>
            <w:tcW w:w="1660" w:type="dxa"/>
            <w:shd w:val="clear" w:color="auto" w:fill="auto"/>
            <w:noWrap/>
            <w:vAlign w:val="bottom"/>
            <w:hideMark/>
          </w:tcPr>
          <w:p w14:paraId="799C4B3B"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11730.72 </w:t>
            </w:r>
          </w:p>
        </w:tc>
        <w:tc>
          <w:tcPr>
            <w:tcW w:w="1660" w:type="dxa"/>
            <w:shd w:val="clear" w:color="auto" w:fill="auto"/>
            <w:noWrap/>
            <w:vAlign w:val="bottom"/>
            <w:hideMark/>
          </w:tcPr>
          <w:p w14:paraId="7BFF0D57" w14:textId="77777777" w:rsidR="003E476D" w:rsidRPr="00DC020C" w:rsidRDefault="003E476D" w:rsidP="000B2355">
            <w:pPr>
              <w:widowControl/>
              <w:jc w:val="center"/>
              <w:rPr>
                <w:rFonts w:eastAsia="等线"/>
                <w:kern w:val="0"/>
                <w:sz w:val="24"/>
              </w:rPr>
            </w:pPr>
            <w:r w:rsidRPr="00DC020C">
              <w:rPr>
                <w:rFonts w:eastAsia="等线"/>
                <w:kern w:val="0"/>
                <w:sz w:val="24"/>
              </w:rPr>
              <w:t>-44341.10</w:t>
            </w:r>
          </w:p>
        </w:tc>
      </w:tr>
      <w:tr w:rsidR="003E476D" w:rsidRPr="00DC020C" w14:paraId="06C0C4A0" w14:textId="77777777" w:rsidTr="000B2355">
        <w:trPr>
          <w:trHeight w:val="315"/>
          <w:jc w:val="center"/>
        </w:trPr>
        <w:tc>
          <w:tcPr>
            <w:tcW w:w="1140" w:type="dxa"/>
            <w:shd w:val="clear" w:color="auto" w:fill="auto"/>
            <w:vAlign w:val="center"/>
            <w:hideMark/>
          </w:tcPr>
          <w:p w14:paraId="2D583F5C"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2011 </w:t>
            </w:r>
          </w:p>
        </w:tc>
        <w:tc>
          <w:tcPr>
            <w:tcW w:w="3520" w:type="dxa"/>
            <w:shd w:val="clear" w:color="auto" w:fill="auto"/>
            <w:noWrap/>
            <w:vAlign w:val="bottom"/>
            <w:hideMark/>
          </w:tcPr>
          <w:p w14:paraId="2D837568"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481.82 </w:t>
            </w:r>
          </w:p>
        </w:tc>
        <w:tc>
          <w:tcPr>
            <w:tcW w:w="1540" w:type="dxa"/>
            <w:shd w:val="clear" w:color="auto" w:fill="auto"/>
            <w:noWrap/>
            <w:vAlign w:val="bottom"/>
            <w:hideMark/>
          </w:tcPr>
          <w:p w14:paraId="273BDE1D"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11519.79 </w:t>
            </w:r>
          </w:p>
        </w:tc>
        <w:tc>
          <w:tcPr>
            <w:tcW w:w="1660" w:type="dxa"/>
            <w:shd w:val="clear" w:color="auto" w:fill="auto"/>
            <w:noWrap/>
            <w:vAlign w:val="bottom"/>
            <w:hideMark/>
          </w:tcPr>
          <w:p w14:paraId="3EC4D561"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10266.10 </w:t>
            </w:r>
          </w:p>
        </w:tc>
        <w:tc>
          <w:tcPr>
            <w:tcW w:w="1660" w:type="dxa"/>
            <w:shd w:val="clear" w:color="auto" w:fill="auto"/>
            <w:noWrap/>
            <w:vAlign w:val="bottom"/>
            <w:hideMark/>
          </w:tcPr>
          <w:p w14:paraId="203AB1B9" w14:textId="77777777" w:rsidR="003E476D" w:rsidRPr="00DC020C" w:rsidRDefault="003E476D" w:rsidP="000B2355">
            <w:pPr>
              <w:widowControl/>
              <w:jc w:val="center"/>
              <w:rPr>
                <w:rFonts w:eastAsia="等线"/>
                <w:kern w:val="0"/>
                <w:sz w:val="24"/>
              </w:rPr>
            </w:pPr>
            <w:r w:rsidRPr="00DC020C">
              <w:rPr>
                <w:rFonts w:eastAsia="等线"/>
                <w:kern w:val="0"/>
                <w:sz w:val="24"/>
              </w:rPr>
              <w:t>-43434.69</w:t>
            </w:r>
          </w:p>
        </w:tc>
      </w:tr>
      <w:tr w:rsidR="003E476D" w:rsidRPr="00DC020C" w14:paraId="0943F0E4" w14:textId="77777777" w:rsidTr="000B2355">
        <w:trPr>
          <w:trHeight w:val="315"/>
          <w:jc w:val="center"/>
        </w:trPr>
        <w:tc>
          <w:tcPr>
            <w:tcW w:w="1140" w:type="dxa"/>
            <w:shd w:val="clear" w:color="auto" w:fill="auto"/>
            <w:noWrap/>
            <w:vAlign w:val="bottom"/>
            <w:hideMark/>
          </w:tcPr>
          <w:p w14:paraId="2C43ED5E"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2012 </w:t>
            </w:r>
          </w:p>
        </w:tc>
        <w:tc>
          <w:tcPr>
            <w:tcW w:w="3520" w:type="dxa"/>
            <w:shd w:val="clear" w:color="auto" w:fill="auto"/>
            <w:noWrap/>
            <w:vAlign w:val="bottom"/>
            <w:hideMark/>
          </w:tcPr>
          <w:p w14:paraId="44F5EE50"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505.93 </w:t>
            </w:r>
          </w:p>
        </w:tc>
        <w:tc>
          <w:tcPr>
            <w:tcW w:w="1540" w:type="dxa"/>
            <w:shd w:val="clear" w:color="auto" w:fill="auto"/>
            <w:noWrap/>
            <w:vAlign w:val="bottom"/>
            <w:hideMark/>
          </w:tcPr>
          <w:p w14:paraId="29C451A0"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13264.39 </w:t>
            </w:r>
          </w:p>
        </w:tc>
        <w:tc>
          <w:tcPr>
            <w:tcW w:w="1660" w:type="dxa"/>
            <w:shd w:val="clear" w:color="auto" w:fill="auto"/>
            <w:noWrap/>
            <w:vAlign w:val="bottom"/>
            <w:hideMark/>
          </w:tcPr>
          <w:p w14:paraId="6B7C2371"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9283.88 </w:t>
            </w:r>
          </w:p>
        </w:tc>
        <w:tc>
          <w:tcPr>
            <w:tcW w:w="1660" w:type="dxa"/>
            <w:shd w:val="clear" w:color="auto" w:fill="auto"/>
            <w:noWrap/>
            <w:vAlign w:val="bottom"/>
            <w:hideMark/>
          </w:tcPr>
          <w:p w14:paraId="1468885C" w14:textId="77777777" w:rsidR="003E476D" w:rsidRPr="00DC020C" w:rsidRDefault="003E476D" w:rsidP="000B2355">
            <w:pPr>
              <w:widowControl/>
              <w:jc w:val="center"/>
              <w:rPr>
                <w:rFonts w:eastAsia="等线"/>
                <w:kern w:val="0"/>
                <w:sz w:val="24"/>
              </w:rPr>
            </w:pPr>
            <w:r w:rsidRPr="00DC020C">
              <w:rPr>
                <w:rFonts w:eastAsia="等线"/>
                <w:kern w:val="0"/>
                <w:sz w:val="24"/>
              </w:rPr>
              <w:t>-45214.38</w:t>
            </w:r>
          </w:p>
        </w:tc>
      </w:tr>
      <w:tr w:rsidR="003E476D" w:rsidRPr="00DC020C" w14:paraId="5DE55B6B" w14:textId="77777777" w:rsidTr="000B2355">
        <w:trPr>
          <w:trHeight w:val="315"/>
          <w:jc w:val="center"/>
        </w:trPr>
        <w:tc>
          <w:tcPr>
            <w:tcW w:w="1140" w:type="dxa"/>
            <w:shd w:val="clear" w:color="auto" w:fill="auto"/>
            <w:noWrap/>
            <w:vAlign w:val="bottom"/>
            <w:hideMark/>
          </w:tcPr>
          <w:p w14:paraId="0E7D088A"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2013 </w:t>
            </w:r>
          </w:p>
        </w:tc>
        <w:tc>
          <w:tcPr>
            <w:tcW w:w="3520" w:type="dxa"/>
            <w:shd w:val="clear" w:color="auto" w:fill="auto"/>
            <w:noWrap/>
            <w:vAlign w:val="bottom"/>
            <w:hideMark/>
          </w:tcPr>
          <w:p w14:paraId="6DBD41F7"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522.00 </w:t>
            </w:r>
          </w:p>
        </w:tc>
        <w:tc>
          <w:tcPr>
            <w:tcW w:w="1540" w:type="dxa"/>
            <w:shd w:val="clear" w:color="auto" w:fill="auto"/>
            <w:noWrap/>
            <w:vAlign w:val="bottom"/>
            <w:hideMark/>
          </w:tcPr>
          <w:p w14:paraId="1098848A"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15863.84 </w:t>
            </w:r>
          </w:p>
        </w:tc>
        <w:tc>
          <w:tcPr>
            <w:tcW w:w="1660" w:type="dxa"/>
            <w:shd w:val="clear" w:color="auto" w:fill="auto"/>
            <w:noWrap/>
            <w:vAlign w:val="bottom"/>
            <w:hideMark/>
          </w:tcPr>
          <w:p w14:paraId="46215383"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7178.19 </w:t>
            </w:r>
          </w:p>
        </w:tc>
        <w:tc>
          <w:tcPr>
            <w:tcW w:w="1660" w:type="dxa"/>
            <w:shd w:val="clear" w:color="auto" w:fill="auto"/>
            <w:noWrap/>
            <w:vAlign w:val="bottom"/>
            <w:hideMark/>
          </w:tcPr>
          <w:p w14:paraId="078D96F8" w14:textId="77777777" w:rsidR="003E476D" w:rsidRPr="00DC020C" w:rsidRDefault="003E476D" w:rsidP="000B2355">
            <w:pPr>
              <w:widowControl/>
              <w:jc w:val="center"/>
              <w:rPr>
                <w:rFonts w:eastAsia="等线"/>
                <w:kern w:val="0"/>
                <w:sz w:val="24"/>
              </w:rPr>
            </w:pPr>
            <w:r w:rsidRPr="00DC020C">
              <w:rPr>
                <w:rFonts w:eastAsia="等线"/>
                <w:kern w:val="0"/>
                <w:sz w:val="24"/>
              </w:rPr>
              <w:t>-51308.13</w:t>
            </w:r>
          </w:p>
        </w:tc>
      </w:tr>
      <w:tr w:rsidR="003E476D" w:rsidRPr="00DC020C" w14:paraId="26501932" w14:textId="77777777" w:rsidTr="000B2355">
        <w:trPr>
          <w:trHeight w:val="315"/>
          <w:jc w:val="center"/>
        </w:trPr>
        <w:tc>
          <w:tcPr>
            <w:tcW w:w="1140" w:type="dxa"/>
            <w:shd w:val="clear" w:color="auto" w:fill="auto"/>
            <w:noWrap/>
            <w:vAlign w:val="bottom"/>
            <w:hideMark/>
          </w:tcPr>
          <w:p w14:paraId="42F101F8"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2014 </w:t>
            </w:r>
          </w:p>
        </w:tc>
        <w:tc>
          <w:tcPr>
            <w:tcW w:w="3520" w:type="dxa"/>
            <w:shd w:val="clear" w:color="auto" w:fill="auto"/>
            <w:noWrap/>
            <w:vAlign w:val="bottom"/>
            <w:hideMark/>
          </w:tcPr>
          <w:p w14:paraId="32E568BA"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541.14 </w:t>
            </w:r>
          </w:p>
        </w:tc>
        <w:tc>
          <w:tcPr>
            <w:tcW w:w="1540" w:type="dxa"/>
            <w:shd w:val="clear" w:color="auto" w:fill="auto"/>
            <w:noWrap/>
            <w:vAlign w:val="bottom"/>
            <w:hideMark/>
          </w:tcPr>
          <w:p w14:paraId="25EF750C"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16126.04 </w:t>
            </w:r>
          </w:p>
        </w:tc>
        <w:tc>
          <w:tcPr>
            <w:tcW w:w="1660" w:type="dxa"/>
            <w:shd w:val="clear" w:color="auto" w:fill="auto"/>
            <w:noWrap/>
            <w:vAlign w:val="bottom"/>
            <w:hideMark/>
          </w:tcPr>
          <w:p w14:paraId="6E6A2027"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7990.67 </w:t>
            </w:r>
          </w:p>
        </w:tc>
        <w:tc>
          <w:tcPr>
            <w:tcW w:w="1660" w:type="dxa"/>
            <w:shd w:val="clear" w:color="auto" w:fill="auto"/>
            <w:noWrap/>
            <w:vAlign w:val="bottom"/>
            <w:hideMark/>
          </w:tcPr>
          <w:p w14:paraId="78606D5A" w14:textId="77777777" w:rsidR="003E476D" w:rsidRPr="00DC020C" w:rsidRDefault="003E476D" w:rsidP="000B2355">
            <w:pPr>
              <w:widowControl/>
              <w:jc w:val="center"/>
              <w:rPr>
                <w:rFonts w:eastAsia="等线"/>
                <w:kern w:val="0"/>
                <w:sz w:val="24"/>
              </w:rPr>
            </w:pPr>
            <w:r w:rsidRPr="00DC020C">
              <w:rPr>
                <w:rFonts w:eastAsia="等线"/>
                <w:kern w:val="0"/>
                <w:sz w:val="24"/>
              </w:rPr>
              <w:t>-52715.37</w:t>
            </w:r>
          </w:p>
        </w:tc>
      </w:tr>
      <w:tr w:rsidR="003E476D" w:rsidRPr="00DC020C" w14:paraId="13E55569" w14:textId="77777777" w:rsidTr="000B2355">
        <w:trPr>
          <w:trHeight w:val="315"/>
          <w:jc w:val="center"/>
        </w:trPr>
        <w:tc>
          <w:tcPr>
            <w:tcW w:w="1140" w:type="dxa"/>
            <w:shd w:val="clear" w:color="auto" w:fill="auto"/>
            <w:noWrap/>
            <w:vAlign w:val="bottom"/>
            <w:hideMark/>
          </w:tcPr>
          <w:p w14:paraId="69E3649C"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2015 </w:t>
            </w:r>
          </w:p>
        </w:tc>
        <w:tc>
          <w:tcPr>
            <w:tcW w:w="3520" w:type="dxa"/>
            <w:shd w:val="clear" w:color="auto" w:fill="auto"/>
            <w:noWrap/>
            <w:vAlign w:val="bottom"/>
            <w:hideMark/>
          </w:tcPr>
          <w:p w14:paraId="53979F85"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574.83 </w:t>
            </w:r>
          </w:p>
        </w:tc>
        <w:tc>
          <w:tcPr>
            <w:tcW w:w="1540" w:type="dxa"/>
            <w:shd w:val="clear" w:color="auto" w:fill="auto"/>
            <w:noWrap/>
            <w:vAlign w:val="bottom"/>
            <w:hideMark/>
          </w:tcPr>
          <w:p w14:paraId="7ACF8BE7"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18640.66 </w:t>
            </w:r>
          </w:p>
        </w:tc>
        <w:tc>
          <w:tcPr>
            <w:tcW w:w="1660" w:type="dxa"/>
            <w:shd w:val="clear" w:color="auto" w:fill="auto"/>
            <w:noWrap/>
            <w:vAlign w:val="bottom"/>
            <w:hideMark/>
          </w:tcPr>
          <w:p w14:paraId="07370DEA"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6290.32 </w:t>
            </w:r>
          </w:p>
        </w:tc>
        <w:tc>
          <w:tcPr>
            <w:tcW w:w="1660" w:type="dxa"/>
            <w:shd w:val="clear" w:color="auto" w:fill="auto"/>
            <w:noWrap/>
            <w:vAlign w:val="bottom"/>
            <w:hideMark/>
          </w:tcPr>
          <w:p w14:paraId="661D7A2F" w14:textId="77777777" w:rsidR="003E476D" w:rsidRPr="00DC020C" w:rsidRDefault="003E476D" w:rsidP="000B2355">
            <w:pPr>
              <w:widowControl/>
              <w:jc w:val="center"/>
              <w:rPr>
                <w:rFonts w:eastAsia="等线"/>
                <w:kern w:val="0"/>
                <w:sz w:val="24"/>
              </w:rPr>
            </w:pPr>
            <w:r w:rsidRPr="00DC020C">
              <w:rPr>
                <w:rFonts w:eastAsia="等线"/>
                <w:kern w:val="0"/>
                <w:sz w:val="24"/>
              </w:rPr>
              <w:t>-57542.60</w:t>
            </w:r>
          </w:p>
        </w:tc>
      </w:tr>
      <w:tr w:rsidR="003E476D" w:rsidRPr="00DC020C" w14:paraId="076303F7" w14:textId="77777777" w:rsidTr="000B2355">
        <w:trPr>
          <w:trHeight w:val="315"/>
          <w:jc w:val="center"/>
        </w:trPr>
        <w:tc>
          <w:tcPr>
            <w:tcW w:w="1140" w:type="dxa"/>
            <w:shd w:val="clear" w:color="auto" w:fill="auto"/>
            <w:noWrap/>
            <w:vAlign w:val="bottom"/>
            <w:hideMark/>
          </w:tcPr>
          <w:p w14:paraId="600A6C0B"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2016 </w:t>
            </w:r>
          </w:p>
        </w:tc>
        <w:tc>
          <w:tcPr>
            <w:tcW w:w="3520" w:type="dxa"/>
            <w:shd w:val="clear" w:color="auto" w:fill="auto"/>
            <w:noWrap/>
            <w:vAlign w:val="bottom"/>
            <w:hideMark/>
          </w:tcPr>
          <w:p w14:paraId="0ADFC61B"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584.74 </w:t>
            </w:r>
          </w:p>
        </w:tc>
        <w:tc>
          <w:tcPr>
            <w:tcW w:w="1540" w:type="dxa"/>
            <w:shd w:val="clear" w:color="auto" w:fill="auto"/>
            <w:noWrap/>
            <w:vAlign w:val="bottom"/>
            <w:hideMark/>
          </w:tcPr>
          <w:p w14:paraId="45BFA0B2"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21963.08 </w:t>
            </w:r>
          </w:p>
        </w:tc>
        <w:tc>
          <w:tcPr>
            <w:tcW w:w="1660" w:type="dxa"/>
            <w:shd w:val="clear" w:color="auto" w:fill="auto"/>
            <w:noWrap/>
            <w:vAlign w:val="bottom"/>
            <w:hideMark/>
          </w:tcPr>
          <w:p w14:paraId="6384B0EB"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3203.13 </w:t>
            </w:r>
          </w:p>
        </w:tc>
        <w:tc>
          <w:tcPr>
            <w:tcW w:w="1660" w:type="dxa"/>
            <w:shd w:val="clear" w:color="auto" w:fill="auto"/>
            <w:noWrap/>
            <w:vAlign w:val="bottom"/>
            <w:hideMark/>
          </w:tcPr>
          <w:p w14:paraId="7484028E" w14:textId="77777777" w:rsidR="003E476D" w:rsidRPr="00DC020C" w:rsidRDefault="003E476D" w:rsidP="000B2355">
            <w:pPr>
              <w:widowControl/>
              <w:jc w:val="center"/>
              <w:rPr>
                <w:rFonts w:eastAsia="等线"/>
                <w:kern w:val="0"/>
                <w:sz w:val="24"/>
              </w:rPr>
            </w:pPr>
            <w:r w:rsidRPr="00DC020C">
              <w:rPr>
                <w:rFonts w:eastAsia="等线"/>
                <w:kern w:val="0"/>
                <w:sz w:val="24"/>
              </w:rPr>
              <w:t>-63355.19</w:t>
            </w:r>
          </w:p>
        </w:tc>
      </w:tr>
      <w:tr w:rsidR="003E476D" w:rsidRPr="00DC020C" w14:paraId="358FF60B" w14:textId="77777777" w:rsidTr="000B2355">
        <w:trPr>
          <w:trHeight w:val="315"/>
          <w:jc w:val="center"/>
        </w:trPr>
        <w:tc>
          <w:tcPr>
            <w:tcW w:w="1140" w:type="dxa"/>
            <w:shd w:val="clear" w:color="auto" w:fill="auto"/>
            <w:noWrap/>
            <w:vAlign w:val="bottom"/>
            <w:hideMark/>
          </w:tcPr>
          <w:p w14:paraId="7C9BD04D"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2017 </w:t>
            </w:r>
          </w:p>
        </w:tc>
        <w:tc>
          <w:tcPr>
            <w:tcW w:w="3520" w:type="dxa"/>
            <w:shd w:val="clear" w:color="auto" w:fill="auto"/>
            <w:noWrap/>
            <w:vAlign w:val="bottom"/>
          </w:tcPr>
          <w:p w14:paraId="0093154F" w14:textId="77777777" w:rsidR="003E476D" w:rsidRPr="00DC020C" w:rsidRDefault="003E476D" w:rsidP="000B2355">
            <w:pPr>
              <w:widowControl/>
              <w:jc w:val="center"/>
              <w:rPr>
                <w:rFonts w:eastAsia="等线"/>
                <w:kern w:val="0"/>
                <w:sz w:val="24"/>
              </w:rPr>
            </w:pPr>
          </w:p>
        </w:tc>
        <w:tc>
          <w:tcPr>
            <w:tcW w:w="1540" w:type="dxa"/>
            <w:shd w:val="clear" w:color="auto" w:fill="auto"/>
            <w:noWrap/>
            <w:vAlign w:val="bottom"/>
            <w:hideMark/>
          </w:tcPr>
          <w:p w14:paraId="25A52A94"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24422.57 </w:t>
            </w:r>
          </w:p>
        </w:tc>
        <w:tc>
          <w:tcPr>
            <w:tcW w:w="1660" w:type="dxa"/>
            <w:shd w:val="clear" w:color="auto" w:fill="auto"/>
            <w:noWrap/>
            <w:vAlign w:val="bottom"/>
            <w:hideMark/>
          </w:tcPr>
          <w:p w14:paraId="4C5F300E"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1246.64 </w:t>
            </w:r>
          </w:p>
        </w:tc>
        <w:tc>
          <w:tcPr>
            <w:tcW w:w="1660" w:type="dxa"/>
            <w:shd w:val="clear" w:color="auto" w:fill="auto"/>
            <w:noWrap/>
            <w:vAlign w:val="bottom"/>
            <w:hideMark/>
          </w:tcPr>
          <w:p w14:paraId="7AC36894" w14:textId="77777777" w:rsidR="003E476D" w:rsidRPr="00DC020C" w:rsidRDefault="003E476D" w:rsidP="000B2355">
            <w:pPr>
              <w:widowControl/>
              <w:jc w:val="center"/>
              <w:rPr>
                <w:rFonts w:eastAsia="等线"/>
                <w:kern w:val="0"/>
                <w:sz w:val="24"/>
              </w:rPr>
            </w:pPr>
            <w:r w:rsidRPr="00DC020C">
              <w:rPr>
                <w:rFonts w:eastAsia="等线"/>
                <w:kern w:val="0"/>
                <w:sz w:val="24"/>
              </w:rPr>
              <w:t>-66450.26</w:t>
            </w:r>
          </w:p>
        </w:tc>
      </w:tr>
      <w:tr w:rsidR="003E476D" w:rsidRPr="00DC020C" w14:paraId="388757EA" w14:textId="77777777" w:rsidTr="000B2355">
        <w:trPr>
          <w:trHeight w:val="315"/>
          <w:jc w:val="center"/>
        </w:trPr>
        <w:tc>
          <w:tcPr>
            <w:tcW w:w="1140" w:type="dxa"/>
            <w:shd w:val="clear" w:color="auto" w:fill="auto"/>
            <w:noWrap/>
            <w:vAlign w:val="bottom"/>
            <w:hideMark/>
          </w:tcPr>
          <w:p w14:paraId="6EDEDCA2"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2018 </w:t>
            </w:r>
          </w:p>
        </w:tc>
        <w:tc>
          <w:tcPr>
            <w:tcW w:w="3520" w:type="dxa"/>
            <w:shd w:val="clear" w:color="auto" w:fill="auto"/>
            <w:noWrap/>
            <w:vAlign w:val="bottom"/>
          </w:tcPr>
          <w:p w14:paraId="76C32E7B" w14:textId="77777777" w:rsidR="003E476D" w:rsidRPr="00DC020C" w:rsidRDefault="003E476D" w:rsidP="000B2355">
            <w:pPr>
              <w:widowControl/>
              <w:jc w:val="center"/>
              <w:rPr>
                <w:rFonts w:eastAsia="等线"/>
                <w:kern w:val="0"/>
                <w:sz w:val="24"/>
              </w:rPr>
            </w:pPr>
          </w:p>
        </w:tc>
        <w:tc>
          <w:tcPr>
            <w:tcW w:w="1540" w:type="dxa"/>
            <w:shd w:val="clear" w:color="auto" w:fill="auto"/>
            <w:noWrap/>
            <w:vAlign w:val="bottom"/>
            <w:hideMark/>
          </w:tcPr>
          <w:p w14:paraId="38DB19CC"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27451.08 </w:t>
            </w:r>
          </w:p>
        </w:tc>
        <w:tc>
          <w:tcPr>
            <w:tcW w:w="1660" w:type="dxa"/>
            <w:shd w:val="clear" w:color="auto" w:fill="auto"/>
            <w:noWrap/>
            <w:vAlign w:val="bottom"/>
            <w:hideMark/>
          </w:tcPr>
          <w:p w14:paraId="48797D5A" w14:textId="77777777" w:rsidR="003E476D" w:rsidRPr="00DC020C" w:rsidRDefault="003E476D" w:rsidP="000B2355">
            <w:pPr>
              <w:widowControl/>
              <w:jc w:val="center"/>
              <w:rPr>
                <w:rFonts w:eastAsia="等线"/>
                <w:kern w:val="0"/>
                <w:sz w:val="24"/>
              </w:rPr>
            </w:pPr>
            <w:r w:rsidRPr="00DC020C">
              <w:rPr>
                <w:rFonts w:eastAsia="等线"/>
                <w:kern w:val="0"/>
                <w:sz w:val="24"/>
              </w:rPr>
              <w:t>-1425.01</w:t>
            </w:r>
          </w:p>
        </w:tc>
        <w:tc>
          <w:tcPr>
            <w:tcW w:w="1660" w:type="dxa"/>
            <w:shd w:val="clear" w:color="auto" w:fill="auto"/>
            <w:noWrap/>
            <w:vAlign w:val="bottom"/>
            <w:hideMark/>
          </w:tcPr>
          <w:p w14:paraId="77CAC227" w14:textId="77777777" w:rsidR="003E476D" w:rsidRPr="00DC020C" w:rsidRDefault="003E476D" w:rsidP="000B2355">
            <w:pPr>
              <w:widowControl/>
              <w:jc w:val="center"/>
              <w:rPr>
                <w:rFonts w:eastAsia="等线"/>
                <w:kern w:val="0"/>
                <w:sz w:val="24"/>
              </w:rPr>
            </w:pPr>
            <w:r w:rsidRPr="00DC020C">
              <w:rPr>
                <w:rFonts w:eastAsia="等线"/>
                <w:kern w:val="0"/>
                <w:sz w:val="24"/>
              </w:rPr>
              <w:t>-70859.74</w:t>
            </w:r>
          </w:p>
        </w:tc>
      </w:tr>
      <w:tr w:rsidR="003E476D" w:rsidRPr="00DC020C" w14:paraId="7FB811DB" w14:textId="77777777" w:rsidTr="000B2355">
        <w:trPr>
          <w:trHeight w:val="315"/>
          <w:jc w:val="center"/>
        </w:trPr>
        <w:tc>
          <w:tcPr>
            <w:tcW w:w="1140" w:type="dxa"/>
            <w:shd w:val="clear" w:color="auto" w:fill="auto"/>
            <w:noWrap/>
            <w:vAlign w:val="bottom"/>
            <w:hideMark/>
          </w:tcPr>
          <w:p w14:paraId="3B448EB0"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2019 </w:t>
            </w:r>
          </w:p>
        </w:tc>
        <w:tc>
          <w:tcPr>
            <w:tcW w:w="3520" w:type="dxa"/>
            <w:shd w:val="clear" w:color="auto" w:fill="auto"/>
            <w:noWrap/>
            <w:vAlign w:val="bottom"/>
          </w:tcPr>
          <w:p w14:paraId="5022D83E" w14:textId="77777777" w:rsidR="003E476D" w:rsidRPr="00DC020C" w:rsidRDefault="003E476D" w:rsidP="000B2355">
            <w:pPr>
              <w:widowControl/>
              <w:jc w:val="center"/>
              <w:rPr>
                <w:rFonts w:eastAsia="等线"/>
                <w:kern w:val="0"/>
                <w:sz w:val="24"/>
              </w:rPr>
            </w:pPr>
          </w:p>
        </w:tc>
        <w:tc>
          <w:tcPr>
            <w:tcW w:w="1540" w:type="dxa"/>
            <w:shd w:val="clear" w:color="auto" w:fill="auto"/>
            <w:noWrap/>
            <w:vAlign w:val="bottom"/>
            <w:hideMark/>
          </w:tcPr>
          <w:p w14:paraId="63CEA859"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30727.70 </w:t>
            </w:r>
          </w:p>
        </w:tc>
        <w:tc>
          <w:tcPr>
            <w:tcW w:w="1660" w:type="dxa"/>
            <w:shd w:val="clear" w:color="auto" w:fill="auto"/>
            <w:noWrap/>
            <w:vAlign w:val="bottom"/>
            <w:hideMark/>
          </w:tcPr>
          <w:p w14:paraId="0A1D58C5" w14:textId="77777777" w:rsidR="003E476D" w:rsidRPr="00DC020C" w:rsidRDefault="003E476D" w:rsidP="000B2355">
            <w:pPr>
              <w:widowControl/>
              <w:jc w:val="center"/>
              <w:rPr>
                <w:rFonts w:eastAsia="等线"/>
                <w:kern w:val="0"/>
                <w:sz w:val="24"/>
              </w:rPr>
            </w:pPr>
            <w:r w:rsidRPr="00DC020C">
              <w:rPr>
                <w:rFonts w:eastAsia="等线"/>
                <w:kern w:val="0"/>
                <w:sz w:val="24"/>
              </w:rPr>
              <w:t>-4405.26</w:t>
            </w:r>
          </w:p>
        </w:tc>
        <w:tc>
          <w:tcPr>
            <w:tcW w:w="1660" w:type="dxa"/>
            <w:shd w:val="clear" w:color="auto" w:fill="auto"/>
            <w:noWrap/>
            <w:vAlign w:val="bottom"/>
            <w:hideMark/>
          </w:tcPr>
          <w:p w14:paraId="22E32967" w14:textId="77777777" w:rsidR="003E476D" w:rsidRPr="00DC020C" w:rsidRDefault="003E476D" w:rsidP="000B2355">
            <w:pPr>
              <w:widowControl/>
              <w:jc w:val="center"/>
              <w:rPr>
                <w:rFonts w:eastAsia="等线"/>
                <w:kern w:val="0"/>
                <w:sz w:val="24"/>
              </w:rPr>
            </w:pPr>
            <w:r w:rsidRPr="00DC020C">
              <w:rPr>
                <w:rFonts w:eastAsia="等线"/>
                <w:kern w:val="0"/>
                <w:sz w:val="24"/>
              </w:rPr>
              <w:t>-75497.73</w:t>
            </w:r>
          </w:p>
        </w:tc>
      </w:tr>
      <w:tr w:rsidR="003E476D" w:rsidRPr="00DC020C" w14:paraId="39978985" w14:textId="77777777" w:rsidTr="000B2355">
        <w:trPr>
          <w:trHeight w:val="315"/>
          <w:jc w:val="center"/>
        </w:trPr>
        <w:tc>
          <w:tcPr>
            <w:tcW w:w="1140" w:type="dxa"/>
            <w:shd w:val="clear" w:color="auto" w:fill="auto"/>
            <w:noWrap/>
            <w:vAlign w:val="bottom"/>
            <w:hideMark/>
          </w:tcPr>
          <w:p w14:paraId="5391FCA9"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2020 </w:t>
            </w:r>
          </w:p>
        </w:tc>
        <w:tc>
          <w:tcPr>
            <w:tcW w:w="3520" w:type="dxa"/>
            <w:shd w:val="clear" w:color="auto" w:fill="auto"/>
            <w:noWrap/>
            <w:vAlign w:val="bottom"/>
          </w:tcPr>
          <w:p w14:paraId="2296D436" w14:textId="77777777" w:rsidR="003E476D" w:rsidRPr="00DC020C" w:rsidRDefault="003E476D" w:rsidP="000B2355">
            <w:pPr>
              <w:widowControl/>
              <w:jc w:val="center"/>
              <w:rPr>
                <w:rFonts w:eastAsia="等线"/>
                <w:kern w:val="0"/>
                <w:sz w:val="24"/>
              </w:rPr>
            </w:pPr>
          </w:p>
        </w:tc>
        <w:tc>
          <w:tcPr>
            <w:tcW w:w="1540" w:type="dxa"/>
            <w:shd w:val="clear" w:color="auto" w:fill="auto"/>
            <w:noWrap/>
            <w:vAlign w:val="bottom"/>
            <w:hideMark/>
          </w:tcPr>
          <w:p w14:paraId="0F57D5EA"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34127.66 </w:t>
            </w:r>
          </w:p>
        </w:tc>
        <w:tc>
          <w:tcPr>
            <w:tcW w:w="1660" w:type="dxa"/>
            <w:shd w:val="clear" w:color="auto" w:fill="auto"/>
            <w:noWrap/>
            <w:vAlign w:val="bottom"/>
            <w:hideMark/>
          </w:tcPr>
          <w:p w14:paraId="37B6319F" w14:textId="77777777" w:rsidR="003E476D" w:rsidRPr="00DC020C" w:rsidRDefault="003E476D" w:rsidP="000B2355">
            <w:pPr>
              <w:widowControl/>
              <w:jc w:val="center"/>
              <w:rPr>
                <w:rFonts w:eastAsia="等线"/>
                <w:kern w:val="0"/>
                <w:sz w:val="24"/>
              </w:rPr>
            </w:pPr>
            <w:r w:rsidRPr="00DC020C">
              <w:rPr>
                <w:rFonts w:eastAsia="等线"/>
                <w:kern w:val="0"/>
                <w:sz w:val="24"/>
              </w:rPr>
              <w:t>-7648.09</w:t>
            </w:r>
          </w:p>
        </w:tc>
        <w:tc>
          <w:tcPr>
            <w:tcW w:w="1660" w:type="dxa"/>
            <w:shd w:val="clear" w:color="auto" w:fill="auto"/>
            <w:noWrap/>
            <w:vAlign w:val="bottom"/>
            <w:hideMark/>
          </w:tcPr>
          <w:p w14:paraId="639A82C4" w14:textId="77777777" w:rsidR="003E476D" w:rsidRPr="00DC020C" w:rsidRDefault="003E476D" w:rsidP="000B2355">
            <w:pPr>
              <w:widowControl/>
              <w:jc w:val="center"/>
              <w:rPr>
                <w:rFonts w:eastAsia="等线"/>
                <w:kern w:val="0"/>
                <w:sz w:val="24"/>
              </w:rPr>
            </w:pPr>
            <w:r w:rsidRPr="00DC020C">
              <w:rPr>
                <w:rFonts w:eastAsia="等线"/>
                <w:kern w:val="0"/>
                <w:sz w:val="24"/>
              </w:rPr>
              <w:t>-80356.75</w:t>
            </w:r>
          </w:p>
        </w:tc>
      </w:tr>
      <w:tr w:rsidR="003E476D" w:rsidRPr="00DC020C" w14:paraId="1E214288" w14:textId="77777777" w:rsidTr="000B2355">
        <w:trPr>
          <w:trHeight w:val="315"/>
          <w:jc w:val="center"/>
        </w:trPr>
        <w:tc>
          <w:tcPr>
            <w:tcW w:w="1140" w:type="dxa"/>
            <w:shd w:val="clear" w:color="auto" w:fill="auto"/>
            <w:noWrap/>
            <w:vAlign w:val="bottom"/>
            <w:hideMark/>
          </w:tcPr>
          <w:p w14:paraId="058397E0"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2021 </w:t>
            </w:r>
          </w:p>
        </w:tc>
        <w:tc>
          <w:tcPr>
            <w:tcW w:w="3520" w:type="dxa"/>
            <w:shd w:val="clear" w:color="auto" w:fill="auto"/>
            <w:noWrap/>
            <w:vAlign w:val="bottom"/>
          </w:tcPr>
          <w:p w14:paraId="246616B6" w14:textId="77777777" w:rsidR="003E476D" w:rsidRPr="00DC020C" w:rsidRDefault="003E476D" w:rsidP="000B2355">
            <w:pPr>
              <w:widowControl/>
              <w:jc w:val="center"/>
              <w:rPr>
                <w:rFonts w:eastAsia="等线"/>
                <w:kern w:val="0"/>
                <w:sz w:val="24"/>
              </w:rPr>
            </w:pPr>
          </w:p>
        </w:tc>
        <w:tc>
          <w:tcPr>
            <w:tcW w:w="1540" w:type="dxa"/>
            <w:shd w:val="clear" w:color="auto" w:fill="auto"/>
            <w:noWrap/>
            <w:vAlign w:val="bottom"/>
            <w:hideMark/>
          </w:tcPr>
          <w:p w14:paraId="7B820FA4"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37742.32 </w:t>
            </w:r>
          </w:p>
        </w:tc>
        <w:tc>
          <w:tcPr>
            <w:tcW w:w="1660" w:type="dxa"/>
            <w:shd w:val="clear" w:color="auto" w:fill="auto"/>
            <w:noWrap/>
            <w:vAlign w:val="bottom"/>
            <w:hideMark/>
          </w:tcPr>
          <w:p w14:paraId="479F0A60" w14:textId="77777777" w:rsidR="003E476D" w:rsidRPr="00DC020C" w:rsidRDefault="003E476D" w:rsidP="000B2355">
            <w:pPr>
              <w:widowControl/>
              <w:jc w:val="center"/>
              <w:rPr>
                <w:rFonts w:eastAsia="等线"/>
                <w:kern w:val="0"/>
                <w:sz w:val="24"/>
              </w:rPr>
            </w:pPr>
            <w:r w:rsidRPr="00DC020C">
              <w:rPr>
                <w:rFonts w:eastAsia="等线"/>
                <w:kern w:val="0"/>
                <w:sz w:val="24"/>
              </w:rPr>
              <w:t>-11062.93</w:t>
            </w:r>
          </w:p>
        </w:tc>
        <w:tc>
          <w:tcPr>
            <w:tcW w:w="1660" w:type="dxa"/>
            <w:shd w:val="clear" w:color="auto" w:fill="auto"/>
            <w:noWrap/>
            <w:vAlign w:val="bottom"/>
            <w:hideMark/>
          </w:tcPr>
          <w:p w14:paraId="3B5DF232" w14:textId="77777777" w:rsidR="003E476D" w:rsidRPr="00DC020C" w:rsidRDefault="003E476D" w:rsidP="000B2355">
            <w:pPr>
              <w:widowControl/>
              <w:jc w:val="center"/>
              <w:rPr>
                <w:rFonts w:eastAsia="等线"/>
                <w:kern w:val="0"/>
                <w:sz w:val="24"/>
              </w:rPr>
            </w:pPr>
            <w:r w:rsidRPr="00DC020C">
              <w:rPr>
                <w:rFonts w:eastAsia="等线"/>
                <w:kern w:val="0"/>
                <w:sz w:val="24"/>
              </w:rPr>
              <w:t>-85590.75</w:t>
            </w:r>
          </w:p>
        </w:tc>
      </w:tr>
      <w:tr w:rsidR="003E476D" w:rsidRPr="00DC020C" w14:paraId="16CF4B2B" w14:textId="77777777" w:rsidTr="000B2355">
        <w:trPr>
          <w:trHeight w:val="315"/>
          <w:jc w:val="center"/>
        </w:trPr>
        <w:tc>
          <w:tcPr>
            <w:tcW w:w="1140" w:type="dxa"/>
            <w:shd w:val="clear" w:color="auto" w:fill="auto"/>
            <w:noWrap/>
            <w:vAlign w:val="bottom"/>
            <w:hideMark/>
          </w:tcPr>
          <w:p w14:paraId="7D021120"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2022 </w:t>
            </w:r>
          </w:p>
        </w:tc>
        <w:tc>
          <w:tcPr>
            <w:tcW w:w="3520" w:type="dxa"/>
            <w:shd w:val="clear" w:color="auto" w:fill="auto"/>
            <w:noWrap/>
            <w:vAlign w:val="bottom"/>
          </w:tcPr>
          <w:p w14:paraId="535801E5" w14:textId="77777777" w:rsidR="003E476D" w:rsidRPr="00DC020C" w:rsidRDefault="003E476D" w:rsidP="000B2355">
            <w:pPr>
              <w:widowControl/>
              <w:jc w:val="center"/>
              <w:rPr>
                <w:rFonts w:eastAsia="等线"/>
                <w:kern w:val="0"/>
                <w:sz w:val="24"/>
              </w:rPr>
            </w:pPr>
          </w:p>
        </w:tc>
        <w:tc>
          <w:tcPr>
            <w:tcW w:w="1540" w:type="dxa"/>
            <w:shd w:val="clear" w:color="auto" w:fill="auto"/>
            <w:noWrap/>
            <w:vAlign w:val="bottom"/>
            <w:hideMark/>
          </w:tcPr>
          <w:p w14:paraId="724D7F09"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41597.91 </w:t>
            </w:r>
          </w:p>
        </w:tc>
        <w:tc>
          <w:tcPr>
            <w:tcW w:w="1660" w:type="dxa"/>
            <w:shd w:val="clear" w:color="auto" w:fill="auto"/>
            <w:noWrap/>
            <w:vAlign w:val="bottom"/>
            <w:hideMark/>
          </w:tcPr>
          <w:p w14:paraId="220F7C19" w14:textId="77777777" w:rsidR="003E476D" w:rsidRPr="00DC020C" w:rsidRDefault="003E476D" w:rsidP="000B2355">
            <w:pPr>
              <w:widowControl/>
              <w:jc w:val="center"/>
              <w:rPr>
                <w:rFonts w:eastAsia="等线"/>
                <w:kern w:val="0"/>
                <w:sz w:val="24"/>
              </w:rPr>
            </w:pPr>
            <w:r w:rsidRPr="00DC020C">
              <w:rPr>
                <w:rFonts w:eastAsia="等线"/>
                <w:kern w:val="0"/>
                <w:sz w:val="24"/>
              </w:rPr>
              <w:t>-14826.89</w:t>
            </w:r>
          </w:p>
        </w:tc>
        <w:tc>
          <w:tcPr>
            <w:tcW w:w="1660" w:type="dxa"/>
            <w:shd w:val="clear" w:color="auto" w:fill="auto"/>
            <w:noWrap/>
            <w:vAlign w:val="bottom"/>
            <w:hideMark/>
          </w:tcPr>
          <w:p w14:paraId="4718A06D" w14:textId="77777777" w:rsidR="003E476D" w:rsidRPr="00DC020C" w:rsidRDefault="003E476D" w:rsidP="000B2355">
            <w:pPr>
              <w:widowControl/>
              <w:jc w:val="center"/>
              <w:rPr>
                <w:rFonts w:eastAsia="等线"/>
                <w:kern w:val="0"/>
                <w:sz w:val="24"/>
              </w:rPr>
            </w:pPr>
            <w:r w:rsidRPr="00DC020C">
              <w:rPr>
                <w:rFonts w:eastAsia="等线"/>
                <w:kern w:val="0"/>
                <w:sz w:val="24"/>
              </w:rPr>
              <w:t>-91001.28</w:t>
            </w:r>
          </w:p>
        </w:tc>
      </w:tr>
      <w:tr w:rsidR="003E476D" w:rsidRPr="00DC020C" w14:paraId="742E0160" w14:textId="77777777" w:rsidTr="000B2355">
        <w:trPr>
          <w:trHeight w:val="315"/>
          <w:jc w:val="center"/>
        </w:trPr>
        <w:tc>
          <w:tcPr>
            <w:tcW w:w="1140" w:type="dxa"/>
            <w:shd w:val="clear" w:color="auto" w:fill="auto"/>
            <w:noWrap/>
            <w:vAlign w:val="bottom"/>
            <w:hideMark/>
          </w:tcPr>
          <w:p w14:paraId="298374BC"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2023 </w:t>
            </w:r>
          </w:p>
        </w:tc>
        <w:tc>
          <w:tcPr>
            <w:tcW w:w="3520" w:type="dxa"/>
            <w:shd w:val="clear" w:color="auto" w:fill="auto"/>
            <w:noWrap/>
            <w:vAlign w:val="bottom"/>
          </w:tcPr>
          <w:p w14:paraId="3322080B" w14:textId="77777777" w:rsidR="003E476D" w:rsidRPr="00DC020C" w:rsidRDefault="003E476D" w:rsidP="000B2355">
            <w:pPr>
              <w:widowControl/>
              <w:jc w:val="center"/>
              <w:rPr>
                <w:rFonts w:eastAsia="等线"/>
                <w:kern w:val="0"/>
                <w:sz w:val="24"/>
              </w:rPr>
            </w:pPr>
          </w:p>
        </w:tc>
        <w:tc>
          <w:tcPr>
            <w:tcW w:w="1540" w:type="dxa"/>
            <w:shd w:val="clear" w:color="auto" w:fill="auto"/>
            <w:noWrap/>
            <w:vAlign w:val="bottom"/>
            <w:hideMark/>
          </w:tcPr>
          <w:p w14:paraId="3B9B6D3B"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45672.06 </w:t>
            </w:r>
          </w:p>
        </w:tc>
        <w:tc>
          <w:tcPr>
            <w:tcW w:w="1660" w:type="dxa"/>
            <w:shd w:val="clear" w:color="auto" w:fill="auto"/>
            <w:noWrap/>
            <w:vAlign w:val="bottom"/>
            <w:hideMark/>
          </w:tcPr>
          <w:p w14:paraId="54BA451A" w14:textId="77777777" w:rsidR="003E476D" w:rsidRPr="00DC020C" w:rsidRDefault="003E476D" w:rsidP="000B2355">
            <w:pPr>
              <w:widowControl/>
              <w:jc w:val="center"/>
              <w:rPr>
                <w:rFonts w:eastAsia="等线"/>
                <w:kern w:val="0"/>
                <w:sz w:val="24"/>
              </w:rPr>
            </w:pPr>
            <w:r w:rsidRPr="00DC020C">
              <w:rPr>
                <w:rFonts w:eastAsia="等线"/>
                <w:kern w:val="0"/>
                <w:sz w:val="24"/>
              </w:rPr>
              <w:t>-18877.57</w:t>
            </w:r>
          </w:p>
        </w:tc>
        <w:tc>
          <w:tcPr>
            <w:tcW w:w="1660" w:type="dxa"/>
            <w:shd w:val="clear" w:color="auto" w:fill="auto"/>
            <w:noWrap/>
            <w:vAlign w:val="bottom"/>
            <w:hideMark/>
          </w:tcPr>
          <w:p w14:paraId="08F9DA07" w14:textId="77777777" w:rsidR="003E476D" w:rsidRPr="00DC020C" w:rsidRDefault="003E476D" w:rsidP="000B2355">
            <w:pPr>
              <w:widowControl/>
              <w:jc w:val="center"/>
              <w:rPr>
                <w:rFonts w:eastAsia="等线"/>
                <w:kern w:val="0"/>
                <w:sz w:val="24"/>
              </w:rPr>
            </w:pPr>
            <w:r w:rsidRPr="00DC020C">
              <w:rPr>
                <w:rFonts w:eastAsia="等线"/>
                <w:kern w:val="0"/>
                <w:sz w:val="24"/>
              </w:rPr>
              <w:t>-96650.55</w:t>
            </w:r>
          </w:p>
        </w:tc>
      </w:tr>
      <w:tr w:rsidR="003E476D" w:rsidRPr="00DC020C" w14:paraId="045845B4" w14:textId="77777777" w:rsidTr="000B2355">
        <w:trPr>
          <w:trHeight w:val="315"/>
          <w:jc w:val="center"/>
        </w:trPr>
        <w:tc>
          <w:tcPr>
            <w:tcW w:w="1140" w:type="dxa"/>
            <w:shd w:val="clear" w:color="auto" w:fill="auto"/>
            <w:noWrap/>
            <w:vAlign w:val="bottom"/>
            <w:hideMark/>
          </w:tcPr>
          <w:p w14:paraId="23F7C0FA"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2024 </w:t>
            </w:r>
          </w:p>
        </w:tc>
        <w:tc>
          <w:tcPr>
            <w:tcW w:w="3520" w:type="dxa"/>
            <w:shd w:val="clear" w:color="auto" w:fill="auto"/>
            <w:noWrap/>
            <w:vAlign w:val="bottom"/>
          </w:tcPr>
          <w:p w14:paraId="72B30F75" w14:textId="77777777" w:rsidR="003E476D" w:rsidRPr="00DC020C" w:rsidRDefault="003E476D" w:rsidP="000B2355">
            <w:pPr>
              <w:widowControl/>
              <w:jc w:val="center"/>
              <w:rPr>
                <w:rFonts w:eastAsia="等线"/>
                <w:kern w:val="0"/>
                <w:sz w:val="24"/>
              </w:rPr>
            </w:pPr>
          </w:p>
        </w:tc>
        <w:tc>
          <w:tcPr>
            <w:tcW w:w="1540" w:type="dxa"/>
            <w:shd w:val="clear" w:color="auto" w:fill="auto"/>
            <w:noWrap/>
            <w:vAlign w:val="bottom"/>
            <w:hideMark/>
          </w:tcPr>
          <w:p w14:paraId="5A64F722"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49969.25 </w:t>
            </w:r>
          </w:p>
        </w:tc>
        <w:tc>
          <w:tcPr>
            <w:tcW w:w="1660" w:type="dxa"/>
            <w:shd w:val="clear" w:color="auto" w:fill="auto"/>
            <w:noWrap/>
            <w:vAlign w:val="bottom"/>
            <w:hideMark/>
          </w:tcPr>
          <w:p w14:paraId="6E69C876" w14:textId="77777777" w:rsidR="003E476D" w:rsidRPr="00DC020C" w:rsidRDefault="003E476D" w:rsidP="000B2355">
            <w:pPr>
              <w:widowControl/>
              <w:jc w:val="center"/>
              <w:rPr>
                <w:rFonts w:eastAsia="等线"/>
                <w:kern w:val="0"/>
                <w:sz w:val="24"/>
              </w:rPr>
            </w:pPr>
            <w:r w:rsidRPr="00DC020C">
              <w:rPr>
                <w:rFonts w:eastAsia="等线"/>
                <w:kern w:val="0"/>
                <w:sz w:val="24"/>
              </w:rPr>
              <w:t>-23215.17</w:t>
            </w:r>
          </w:p>
        </w:tc>
        <w:tc>
          <w:tcPr>
            <w:tcW w:w="1660" w:type="dxa"/>
            <w:shd w:val="clear" w:color="auto" w:fill="auto"/>
            <w:noWrap/>
            <w:vAlign w:val="bottom"/>
            <w:hideMark/>
          </w:tcPr>
          <w:p w14:paraId="6B3C5365" w14:textId="77777777" w:rsidR="003E476D" w:rsidRPr="00DC020C" w:rsidRDefault="003E476D" w:rsidP="000B2355">
            <w:pPr>
              <w:widowControl/>
              <w:jc w:val="center"/>
              <w:rPr>
                <w:rFonts w:eastAsia="等线"/>
                <w:kern w:val="0"/>
                <w:sz w:val="24"/>
              </w:rPr>
            </w:pPr>
            <w:r w:rsidRPr="00DC020C">
              <w:rPr>
                <w:rFonts w:eastAsia="等线"/>
                <w:kern w:val="0"/>
                <w:sz w:val="24"/>
              </w:rPr>
              <w:t>-102541.67</w:t>
            </w:r>
          </w:p>
        </w:tc>
      </w:tr>
      <w:tr w:rsidR="003E476D" w:rsidRPr="00DC020C" w14:paraId="105189DE" w14:textId="77777777" w:rsidTr="000B2355">
        <w:trPr>
          <w:trHeight w:val="315"/>
          <w:jc w:val="center"/>
        </w:trPr>
        <w:tc>
          <w:tcPr>
            <w:tcW w:w="1140" w:type="dxa"/>
            <w:shd w:val="clear" w:color="auto" w:fill="auto"/>
            <w:noWrap/>
            <w:vAlign w:val="bottom"/>
            <w:hideMark/>
          </w:tcPr>
          <w:p w14:paraId="4976AF2E"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2025 </w:t>
            </w:r>
          </w:p>
        </w:tc>
        <w:tc>
          <w:tcPr>
            <w:tcW w:w="3520" w:type="dxa"/>
            <w:shd w:val="clear" w:color="auto" w:fill="auto"/>
            <w:noWrap/>
            <w:vAlign w:val="bottom"/>
          </w:tcPr>
          <w:p w14:paraId="692B58AA" w14:textId="77777777" w:rsidR="003E476D" w:rsidRPr="00DC020C" w:rsidRDefault="003E476D" w:rsidP="000B2355">
            <w:pPr>
              <w:widowControl/>
              <w:jc w:val="center"/>
              <w:rPr>
                <w:rFonts w:eastAsia="等线"/>
                <w:kern w:val="0"/>
                <w:sz w:val="24"/>
              </w:rPr>
            </w:pPr>
          </w:p>
        </w:tc>
        <w:tc>
          <w:tcPr>
            <w:tcW w:w="1540" w:type="dxa"/>
            <w:shd w:val="clear" w:color="auto" w:fill="auto"/>
            <w:noWrap/>
            <w:vAlign w:val="bottom"/>
            <w:hideMark/>
          </w:tcPr>
          <w:p w14:paraId="3EF5739C"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54481.01 </w:t>
            </w:r>
          </w:p>
        </w:tc>
        <w:tc>
          <w:tcPr>
            <w:tcW w:w="1660" w:type="dxa"/>
            <w:shd w:val="clear" w:color="auto" w:fill="auto"/>
            <w:noWrap/>
            <w:vAlign w:val="bottom"/>
            <w:hideMark/>
          </w:tcPr>
          <w:p w14:paraId="6960F931" w14:textId="77777777" w:rsidR="003E476D" w:rsidRPr="00DC020C" w:rsidRDefault="003E476D" w:rsidP="000B2355">
            <w:pPr>
              <w:widowControl/>
              <w:jc w:val="center"/>
              <w:rPr>
                <w:rFonts w:eastAsia="等线"/>
                <w:kern w:val="0"/>
                <w:sz w:val="24"/>
              </w:rPr>
            </w:pPr>
            <w:r w:rsidRPr="00DC020C">
              <w:rPr>
                <w:rFonts w:eastAsia="等线"/>
                <w:kern w:val="0"/>
                <w:sz w:val="24"/>
              </w:rPr>
              <w:t>-27839.04</w:t>
            </w:r>
          </w:p>
        </w:tc>
        <w:tc>
          <w:tcPr>
            <w:tcW w:w="1660" w:type="dxa"/>
            <w:shd w:val="clear" w:color="auto" w:fill="auto"/>
            <w:noWrap/>
            <w:vAlign w:val="bottom"/>
            <w:hideMark/>
          </w:tcPr>
          <w:p w14:paraId="4844BE9E" w14:textId="77777777" w:rsidR="003E476D" w:rsidRPr="00DC020C" w:rsidRDefault="003E476D" w:rsidP="000B2355">
            <w:pPr>
              <w:widowControl/>
              <w:jc w:val="center"/>
              <w:rPr>
                <w:rFonts w:eastAsia="等线"/>
                <w:kern w:val="0"/>
                <w:sz w:val="24"/>
              </w:rPr>
            </w:pPr>
            <w:r w:rsidRPr="00DC020C">
              <w:rPr>
                <w:rFonts w:eastAsia="等线"/>
                <w:kern w:val="0"/>
                <w:sz w:val="24"/>
              </w:rPr>
              <w:t>-108671.60</w:t>
            </w:r>
          </w:p>
        </w:tc>
      </w:tr>
      <w:tr w:rsidR="003E476D" w:rsidRPr="00DC020C" w14:paraId="60969C40" w14:textId="77777777" w:rsidTr="000B2355">
        <w:trPr>
          <w:trHeight w:val="315"/>
          <w:jc w:val="center"/>
        </w:trPr>
        <w:tc>
          <w:tcPr>
            <w:tcW w:w="1140" w:type="dxa"/>
            <w:shd w:val="clear" w:color="auto" w:fill="auto"/>
            <w:noWrap/>
            <w:vAlign w:val="bottom"/>
            <w:hideMark/>
          </w:tcPr>
          <w:p w14:paraId="2322D4A7"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2026 </w:t>
            </w:r>
          </w:p>
        </w:tc>
        <w:tc>
          <w:tcPr>
            <w:tcW w:w="3520" w:type="dxa"/>
            <w:shd w:val="clear" w:color="auto" w:fill="auto"/>
            <w:noWrap/>
            <w:vAlign w:val="bottom"/>
          </w:tcPr>
          <w:p w14:paraId="0A44DDB1" w14:textId="77777777" w:rsidR="003E476D" w:rsidRPr="00DC020C" w:rsidRDefault="003E476D" w:rsidP="000B2355">
            <w:pPr>
              <w:widowControl/>
              <w:jc w:val="center"/>
              <w:rPr>
                <w:rFonts w:eastAsia="等线"/>
                <w:kern w:val="0"/>
                <w:sz w:val="24"/>
              </w:rPr>
            </w:pPr>
          </w:p>
        </w:tc>
        <w:tc>
          <w:tcPr>
            <w:tcW w:w="1540" w:type="dxa"/>
            <w:shd w:val="clear" w:color="auto" w:fill="auto"/>
            <w:noWrap/>
            <w:vAlign w:val="bottom"/>
            <w:hideMark/>
          </w:tcPr>
          <w:p w14:paraId="0EF98CAC"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59214.53 </w:t>
            </w:r>
          </w:p>
        </w:tc>
        <w:tc>
          <w:tcPr>
            <w:tcW w:w="1660" w:type="dxa"/>
            <w:shd w:val="clear" w:color="auto" w:fill="auto"/>
            <w:noWrap/>
            <w:vAlign w:val="bottom"/>
            <w:hideMark/>
          </w:tcPr>
          <w:p w14:paraId="16964CE6" w14:textId="77777777" w:rsidR="003E476D" w:rsidRPr="00DC020C" w:rsidRDefault="003E476D" w:rsidP="000B2355">
            <w:pPr>
              <w:widowControl/>
              <w:jc w:val="center"/>
              <w:rPr>
                <w:rFonts w:eastAsia="等线"/>
                <w:kern w:val="0"/>
                <w:sz w:val="24"/>
              </w:rPr>
            </w:pPr>
            <w:r w:rsidRPr="00DC020C">
              <w:rPr>
                <w:rFonts w:eastAsia="等线"/>
                <w:kern w:val="0"/>
                <w:sz w:val="24"/>
              </w:rPr>
              <w:t>-32749.93</w:t>
            </w:r>
          </w:p>
        </w:tc>
        <w:tc>
          <w:tcPr>
            <w:tcW w:w="1660" w:type="dxa"/>
            <w:shd w:val="clear" w:color="auto" w:fill="auto"/>
            <w:noWrap/>
            <w:vAlign w:val="bottom"/>
            <w:hideMark/>
          </w:tcPr>
          <w:p w14:paraId="1F10BFB1" w14:textId="77777777" w:rsidR="003E476D" w:rsidRPr="00DC020C" w:rsidRDefault="003E476D" w:rsidP="000B2355">
            <w:pPr>
              <w:widowControl/>
              <w:jc w:val="center"/>
              <w:rPr>
                <w:rFonts w:eastAsia="等线"/>
                <w:kern w:val="0"/>
                <w:sz w:val="24"/>
              </w:rPr>
            </w:pPr>
            <w:r w:rsidRPr="00DC020C">
              <w:rPr>
                <w:rFonts w:eastAsia="等线"/>
                <w:kern w:val="0"/>
                <w:sz w:val="24"/>
              </w:rPr>
              <w:t>-115041.28</w:t>
            </w:r>
          </w:p>
        </w:tc>
      </w:tr>
      <w:tr w:rsidR="003E476D" w:rsidRPr="00DC020C" w14:paraId="23BBC69A" w14:textId="77777777" w:rsidTr="000B2355">
        <w:trPr>
          <w:trHeight w:val="315"/>
          <w:jc w:val="center"/>
        </w:trPr>
        <w:tc>
          <w:tcPr>
            <w:tcW w:w="1140" w:type="dxa"/>
            <w:shd w:val="clear" w:color="auto" w:fill="auto"/>
            <w:noWrap/>
            <w:vAlign w:val="bottom"/>
            <w:hideMark/>
          </w:tcPr>
          <w:p w14:paraId="0CF530E0"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2027 </w:t>
            </w:r>
          </w:p>
        </w:tc>
        <w:tc>
          <w:tcPr>
            <w:tcW w:w="3520" w:type="dxa"/>
            <w:shd w:val="clear" w:color="auto" w:fill="auto"/>
            <w:noWrap/>
            <w:vAlign w:val="bottom"/>
          </w:tcPr>
          <w:p w14:paraId="3560AAE3" w14:textId="77777777" w:rsidR="003E476D" w:rsidRPr="00DC020C" w:rsidRDefault="003E476D" w:rsidP="000B2355">
            <w:pPr>
              <w:widowControl/>
              <w:jc w:val="center"/>
              <w:rPr>
                <w:rFonts w:eastAsia="等线"/>
                <w:kern w:val="0"/>
                <w:sz w:val="24"/>
              </w:rPr>
            </w:pPr>
          </w:p>
        </w:tc>
        <w:tc>
          <w:tcPr>
            <w:tcW w:w="1540" w:type="dxa"/>
            <w:shd w:val="clear" w:color="auto" w:fill="auto"/>
            <w:noWrap/>
            <w:vAlign w:val="bottom"/>
            <w:hideMark/>
          </w:tcPr>
          <w:p w14:paraId="58889211" w14:textId="77777777" w:rsidR="003E476D" w:rsidRPr="00DC020C" w:rsidRDefault="003E476D" w:rsidP="000B2355">
            <w:pPr>
              <w:widowControl/>
              <w:jc w:val="center"/>
              <w:rPr>
                <w:rFonts w:eastAsia="等线"/>
                <w:kern w:val="0"/>
                <w:sz w:val="24"/>
              </w:rPr>
            </w:pPr>
            <w:r w:rsidRPr="00DC020C">
              <w:rPr>
                <w:rFonts w:eastAsia="等线"/>
                <w:kern w:val="0"/>
                <w:sz w:val="24"/>
              </w:rPr>
              <w:t xml:space="preserve">64160.07 </w:t>
            </w:r>
          </w:p>
        </w:tc>
        <w:tc>
          <w:tcPr>
            <w:tcW w:w="1660" w:type="dxa"/>
            <w:shd w:val="clear" w:color="auto" w:fill="auto"/>
            <w:noWrap/>
            <w:vAlign w:val="bottom"/>
            <w:hideMark/>
          </w:tcPr>
          <w:p w14:paraId="0A587A95" w14:textId="77777777" w:rsidR="003E476D" w:rsidRPr="00DC020C" w:rsidRDefault="003E476D" w:rsidP="000B2355">
            <w:pPr>
              <w:widowControl/>
              <w:jc w:val="center"/>
              <w:rPr>
                <w:rFonts w:eastAsia="等线"/>
                <w:kern w:val="0"/>
                <w:sz w:val="24"/>
              </w:rPr>
            </w:pPr>
            <w:r w:rsidRPr="00DC020C">
              <w:rPr>
                <w:rFonts w:eastAsia="等线"/>
                <w:kern w:val="0"/>
                <w:sz w:val="24"/>
              </w:rPr>
              <w:t>-37946.23</w:t>
            </w:r>
          </w:p>
        </w:tc>
        <w:tc>
          <w:tcPr>
            <w:tcW w:w="1660" w:type="dxa"/>
            <w:shd w:val="clear" w:color="auto" w:fill="auto"/>
            <w:noWrap/>
            <w:vAlign w:val="bottom"/>
            <w:hideMark/>
          </w:tcPr>
          <w:p w14:paraId="7F6368E3" w14:textId="77777777" w:rsidR="003E476D" w:rsidRPr="00DC020C" w:rsidRDefault="003E476D" w:rsidP="000B2355">
            <w:pPr>
              <w:widowControl/>
              <w:jc w:val="center"/>
              <w:rPr>
                <w:rFonts w:eastAsia="等线"/>
                <w:kern w:val="0"/>
                <w:sz w:val="24"/>
              </w:rPr>
            </w:pPr>
            <w:r w:rsidRPr="00DC020C">
              <w:rPr>
                <w:rFonts w:eastAsia="等线"/>
                <w:kern w:val="0"/>
                <w:sz w:val="24"/>
              </w:rPr>
              <w:t>-121649.60</w:t>
            </w:r>
          </w:p>
        </w:tc>
      </w:tr>
    </w:tbl>
    <w:p w14:paraId="75BEB86A" w14:textId="77777777" w:rsidR="0054179F" w:rsidRPr="005C469A" w:rsidRDefault="00AE593B" w:rsidP="005C469A">
      <w:pPr>
        <w:spacing w:line="312" w:lineRule="auto"/>
        <w:rPr>
          <w:rFonts w:ascii="宋体" w:hAnsi="宋体"/>
          <w:b/>
          <w:sz w:val="28"/>
          <w:szCs w:val="28"/>
        </w:rPr>
      </w:pPr>
      <w:r w:rsidRPr="005C469A">
        <w:rPr>
          <w:rFonts w:ascii="宋体" w:hAnsi="宋体" w:hint="eastAsia"/>
          <w:b/>
          <w:sz w:val="28"/>
          <w:szCs w:val="28"/>
        </w:rPr>
        <w:t>（3）、</w:t>
      </w:r>
      <w:r w:rsidR="00BA603D" w:rsidRPr="005C469A">
        <w:rPr>
          <w:rFonts w:ascii="宋体" w:hAnsi="宋体" w:hint="eastAsia"/>
          <w:b/>
          <w:sz w:val="28"/>
          <w:szCs w:val="28"/>
        </w:rPr>
        <w:t>预测结果</w:t>
      </w:r>
    </w:p>
    <w:p w14:paraId="30B5BCBC" w14:textId="77777777" w:rsidR="00D91ACD" w:rsidRPr="00DC020C" w:rsidRDefault="00EF1AF8" w:rsidP="00D91ACD">
      <w:pPr>
        <w:pStyle w:val="af6"/>
        <w:spacing w:line="312" w:lineRule="auto"/>
        <w:ind w:left="425" w:firstLineChars="100" w:firstLine="280"/>
        <w:rPr>
          <w:rFonts w:ascii="宋体" w:hAnsi="宋体"/>
          <w:sz w:val="28"/>
          <w:szCs w:val="28"/>
        </w:rPr>
      </w:pPr>
      <w:r w:rsidRPr="00DC020C">
        <w:rPr>
          <w:rFonts w:ascii="宋体" w:hAnsi="宋体" w:hint="eastAsia"/>
          <w:sz w:val="28"/>
          <w:szCs w:val="28"/>
        </w:rPr>
        <w:t>通过以上参数取值方法对各参数取值进行限定并带入模型中进行</w:t>
      </w:r>
    </w:p>
    <w:p w14:paraId="47164672" w14:textId="77777777" w:rsidR="00EF1AF8" w:rsidRPr="00DC020C" w:rsidRDefault="00EF1AF8" w:rsidP="00D91ACD">
      <w:pPr>
        <w:spacing w:line="312" w:lineRule="auto"/>
        <w:rPr>
          <w:rFonts w:ascii="宋体" w:hAnsi="宋体"/>
          <w:sz w:val="28"/>
          <w:szCs w:val="28"/>
        </w:rPr>
      </w:pPr>
      <w:r w:rsidRPr="00DC020C">
        <w:rPr>
          <w:rFonts w:ascii="宋体" w:hAnsi="宋体" w:hint="eastAsia"/>
          <w:sz w:val="28"/>
          <w:szCs w:val="28"/>
        </w:rPr>
        <w:t>检验。最常用的检验方法为历史仿真检验，即将</w:t>
      </w:r>
      <w:proofErr w:type="gramStart"/>
      <w:r w:rsidRPr="00DC020C">
        <w:rPr>
          <w:rFonts w:ascii="宋体" w:hAnsi="宋体" w:hint="eastAsia"/>
          <w:sz w:val="28"/>
          <w:szCs w:val="28"/>
        </w:rPr>
        <w:t>仿真值</w:t>
      </w:r>
      <w:proofErr w:type="gramEnd"/>
      <w:r w:rsidRPr="00DC020C">
        <w:rPr>
          <w:rFonts w:ascii="宋体" w:hAnsi="宋体" w:hint="eastAsia"/>
          <w:sz w:val="28"/>
          <w:szCs w:val="28"/>
        </w:rPr>
        <w:t>与历史值进行比较，观察模型的行为是否具有一致性。若模型</w:t>
      </w:r>
      <w:proofErr w:type="gramStart"/>
      <w:r w:rsidRPr="00DC020C">
        <w:rPr>
          <w:rFonts w:ascii="宋体" w:hAnsi="宋体" w:hint="eastAsia"/>
          <w:sz w:val="28"/>
          <w:szCs w:val="28"/>
        </w:rPr>
        <w:t>仿真值</w:t>
      </w:r>
      <w:proofErr w:type="gramEnd"/>
      <w:r w:rsidRPr="00DC020C">
        <w:rPr>
          <w:rFonts w:ascii="宋体" w:hAnsi="宋体" w:hint="eastAsia"/>
          <w:sz w:val="28"/>
          <w:szCs w:val="28"/>
        </w:rPr>
        <w:t>与历史值偏差较大，则需对模型参数进行调整，甚至改变模型的结构，直至检验合格为止。</w:t>
      </w:r>
    </w:p>
    <w:p w14:paraId="3C996E90" w14:textId="77777777" w:rsidR="00D91ACD" w:rsidRPr="00DC020C" w:rsidDel="00010E96" w:rsidRDefault="00EF1AF8" w:rsidP="00D91ACD">
      <w:pPr>
        <w:pStyle w:val="af6"/>
        <w:spacing w:line="312" w:lineRule="auto"/>
        <w:ind w:left="425" w:firstLineChars="0" w:firstLine="0"/>
        <w:rPr>
          <w:del w:id="127" w:author="ls" w:date="2017-07-19T01:51:00Z"/>
          <w:rFonts w:ascii="宋体" w:hAnsi="宋体"/>
          <w:sz w:val="28"/>
          <w:szCs w:val="28"/>
        </w:rPr>
      </w:pPr>
      <w:r w:rsidRPr="00DC020C">
        <w:rPr>
          <w:rFonts w:ascii="宋体" w:hAnsi="宋体" w:hint="eastAsia"/>
          <w:sz w:val="28"/>
          <w:szCs w:val="28"/>
        </w:rPr>
        <w:lastRenderedPageBreak/>
        <w:t>运用检验合格的</w:t>
      </w:r>
      <w:r w:rsidR="00D91ACD" w:rsidRPr="00DC020C">
        <w:rPr>
          <w:rFonts w:ascii="宋体" w:hAnsi="宋体" w:hint="eastAsia"/>
          <w:sz w:val="28"/>
          <w:szCs w:val="28"/>
        </w:rPr>
        <w:t>RBF</w:t>
      </w:r>
      <w:r w:rsidRPr="00DC020C">
        <w:rPr>
          <w:rFonts w:ascii="宋体" w:hAnsi="宋体" w:hint="eastAsia"/>
          <w:sz w:val="28"/>
          <w:szCs w:val="28"/>
        </w:rPr>
        <w:t>神经网络</w:t>
      </w:r>
      <w:r w:rsidR="00D91ACD" w:rsidRPr="00DC020C">
        <w:rPr>
          <w:rFonts w:ascii="宋体" w:hAnsi="宋体" w:hint="eastAsia"/>
          <w:sz w:val="28"/>
          <w:szCs w:val="28"/>
        </w:rPr>
        <w:t>和遗传算法+BP神经网络算法</w:t>
      </w:r>
      <w:r w:rsidRPr="00DC020C">
        <w:rPr>
          <w:rFonts w:ascii="宋体" w:hAnsi="宋体" w:hint="eastAsia"/>
          <w:sz w:val="28"/>
          <w:szCs w:val="28"/>
        </w:rPr>
        <w:t>对</w:t>
      </w:r>
      <w:r w:rsidRPr="00DC020C">
        <w:rPr>
          <w:rFonts w:ascii="宋体" w:hAnsi="宋体"/>
          <w:sz w:val="28"/>
          <w:szCs w:val="28"/>
        </w:rPr>
        <w:t>20</w:t>
      </w:r>
      <w:ins w:id="128" w:author="ls" w:date="2017-07-19T01:50:00Z">
        <w:r w:rsidR="00010E96">
          <w:rPr>
            <w:rFonts w:ascii="宋体" w:hAnsi="宋体"/>
            <w:sz w:val="28"/>
            <w:szCs w:val="28"/>
          </w:rPr>
          <w:t>00</w:t>
        </w:r>
      </w:ins>
      <w:del w:id="129" w:author="ls" w:date="2017-07-19T01:50:00Z">
        <w:r w:rsidRPr="00DC020C" w:rsidDel="00010E96">
          <w:rPr>
            <w:rFonts w:ascii="宋体" w:hAnsi="宋体"/>
            <w:sz w:val="28"/>
            <w:szCs w:val="28"/>
          </w:rPr>
          <w:delText>17</w:delText>
        </w:r>
      </w:del>
    </w:p>
    <w:p w14:paraId="65335A69" w14:textId="77777777" w:rsidR="00EF1AF8" w:rsidRPr="00DC020C" w:rsidRDefault="00EF1AF8" w:rsidP="00010E96">
      <w:pPr>
        <w:pStyle w:val="af6"/>
        <w:spacing w:line="312" w:lineRule="auto"/>
        <w:ind w:left="425" w:firstLineChars="0" w:firstLine="0"/>
        <w:pPrChange w:id="130" w:author="ls" w:date="2017-07-19T01:51:00Z">
          <w:pPr>
            <w:spacing w:line="312" w:lineRule="auto"/>
          </w:pPr>
        </w:pPrChange>
      </w:pPr>
      <w:r w:rsidRPr="00DC020C">
        <w:rPr>
          <w:rFonts w:hint="eastAsia"/>
        </w:rPr>
        <w:t>年到</w:t>
      </w:r>
      <w:r w:rsidRPr="00DC020C">
        <w:rPr>
          <w:rFonts w:hint="eastAsia"/>
        </w:rPr>
        <w:t>20</w:t>
      </w:r>
      <w:ins w:id="131" w:author="ls" w:date="2017-07-19T01:51:00Z">
        <w:r w:rsidR="00010E96">
          <w:t>16</w:t>
        </w:r>
      </w:ins>
      <w:del w:id="132" w:author="ls" w:date="2017-07-19T01:51:00Z">
        <w:r w:rsidRPr="00DC020C" w:rsidDel="00010E96">
          <w:rPr>
            <w:rFonts w:hint="eastAsia"/>
          </w:rPr>
          <w:delText>27</w:delText>
        </w:r>
      </w:del>
      <w:r w:rsidRPr="00DC020C">
        <w:rPr>
          <w:rFonts w:hint="eastAsia"/>
        </w:rPr>
        <w:t>年</w:t>
      </w:r>
      <w:r w:rsidRPr="00DC020C">
        <w:t>的</w:t>
      </w:r>
      <w:r w:rsidRPr="00DC020C">
        <w:rPr>
          <w:rFonts w:hint="eastAsia"/>
        </w:rPr>
        <w:t>生活垃圾清运</w:t>
      </w:r>
      <w:r w:rsidRPr="00DC020C">
        <w:t>量</w:t>
      </w:r>
      <w:r w:rsidRPr="00DC020C">
        <w:rPr>
          <w:rFonts w:hint="eastAsia"/>
        </w:rPr>
        <w:t>进行预测，预测结果如表</w:t>
      </w:r>
      <w:r w:rsidRPr="00DC020C">
        <w:rPr>
          <w:rFonts w:hint="eastAsia"/>
        </w:rPr>
        <w:t>5-13</w:t>
      </w:r>
      <w:r w:rsidRPr="00DC020C">
        <w:rPr>
          <w:rFonts w:hint="eastAsia"/>
        </w:rPr>
        <w:t>、图</w:t>
      </w:r>
      <w:r w:rsidRPr="00DC020C">
        <w:rPr>
          <w:rFonts w:hint="eastAsia"/>
        </w:rPr>
        <w:t>5-4</w:t>
      </w:r>
      <w:r w:rsidRPr="00DC020C">
        <w:rPr>
          <w:rFonts w:hint="eastAsia"/>
        </w:rPr>
        <w:t>和</w:t>
      </w:r>
      <w:r w:rsidRPr="00DC020C">
        <w:t>图</w:t>
      </w:r>
      <w:r w:rsidRPr="00DC020C">
        <w:rPr>
          <w:rFonts w:hint="eastAsia"/>
        </w:rPr>
        <w:t>5-5</w:t>
      </w:r>
      <w:r w:rsidRPr="00DC020C">
        <w:rPr>
          <w:rFonts w:hint="eastAsia"/>
        </w:rPr>
        <w:t>所示。</w:t>
      </w:r>
    </w:p>
    <w:p w14:paraId="7E204EA6" w14:textId="77777777" w:rsidR="00EF1AF8" w:rsidRPr="005C469A" w:rsidRDefault="00EF1AF8" w:rsidP="005C469A">
      <w:pPr>
        <w:pStyle w:val="af6"/>
        <w:spacing w:line="312" w:lineRule="auto"/>
        <w:ind w:left="425" w:firstLineChars="0" w:firstLine="0"/>
        <w:jc w:val="left"/>
        <w:rPr>
          <w:rFonts w:ascii="宋体" w:hAnsi="宋体"/>
          <w:b/>
          <w:sz w:val="28"/>
          <w:szCs w:val="28"/>
        </w:rPr>
      </w:pPr>
      <w:r w:rsidRPr="00DC020C">
        <w:rPr>
          <w:rFonts w:ascii="宋体" w:hAnsi="宋体" w:hint="eastAsia"/>
          <w:b/>
          <w:sz w:val="28"/>
          <w:szCs w:val="28"/>
        </w:rPr>
        <w:t>RBF神</w:t>
      </w:r>
      <w:r w:rsidRPr="00DC020C">
        <w:rPr>
          <w:rFonts w:ascii="宋体" w:hAnsi="宋体"/>
          <w:b/>
          <w:sz w:val="28"/>
          <w:szCs w:val="28"/>
        </w:rPr>
        <w:t>经网络</w:t>
      </w:r>
      <w:r w:rsidRPr="00DC020C">
        <w:rPr>
          <w:rFonts w:ascii="宋体" w:hAnsi="宋体" w:hint="eastAsia"/>
          <w:b/>
          <w:sz w:val="28"/>
          <w:szCs w:val="28"/>
        </w:rPr>
        <w:t>模型</w:t>
      </w:r>
      <w:r w:rsidRPr="00DC020C">
        <w:rPr>
          <w:rFonts w:ascii="宋体" w:hAnsi="宋体"/>
          <w:b/>
          <w:sz w:val="28"/>
          <w:szCs w:val="28"/>
        </w:rPr>
        <w:t>预测检验</w:t>
      </w:r>
    </w:p>
    <w:p w14:paraId="387634B6" w14:textId="77777777" w:rsidR="00EF1AF8" w:rsidRPr="00DC020C" w:rsidRDefault="00EF1AF8" w:rsidP="00D91ACD">
      <w:pPr>
        <w:spacing w:line="312" w:lineRule="auto"/>
        <w:rPr>
          <w:rFonts w:ascii="宋体" w:hAnsi="宋体"/>
          <w:sz w:val="24"/>
        </w:rPr>
      </w:pPr>
      <w:r w:rsidRPr="00DC020C">
        <w:rPr>
          <w:noProof/>
        </w:rPr>
        <w:drawing>
          <wp:inline distT="0" distB="0" distL="0" distR="0" wp14:anchorId="5EA27E2F" wp14:editId="1ACFBB1A">
            <wp:extent cx="5490210" cy="2613660"/>
            <wp:effectExtent l="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490210" cy="2613660"/>
                    </a:xfrm>
                    <a:prstGeom prst="rect">
                      <a:avLst/>
                    </a:prstGeom>
                    <a:noFill/>
                    <a:ln>
                      <a:noFill/>
                    </a:ln>
                  </pic:spPr>
                </pic:pic>
              </a:graphicData>
            </a:graphic>
          </wp:inline>
        </w:drawing>
      </w:r>
    </w:p>
    <w:p w14:paraId="29D0EE14" w14:textId="77777777" w:rsidR="00D91ACD" w:rsidRPr="00DC020C" w:rsidRDefault="00D91ACD" w:rsidP="00D91ACD">
      <w:pPr>
        <w:spacing w:line="312" w:lineRule="auto"/>
        <w:ind w:firstLineChars="800" w:firstLine="1687"/>
        <w:rPr>
          <w:rFonts w:ascii="宋体" w:hAnsi="宋体"/>
          <w:b/>
          <w:szCs w:val="21"/>
        </w:rPr>
      </w:pPr>
      <w:r w:rsidRPr="00DC020C">
        <w:rPr>
          <w:rFonts w:ascii="宋体" w:hAnsi="宋体" w:hint="eastAsia"/>
          <w:b/>
          <w:szCs w:val="21"/>
        </w:rPr>
        <w:t>图5-7 2000-2016年 RBF神经网络对于垃圾清运量的预测</w:t>
      </w:r>
    </w:p>
    <w:p w14:paraId="4F4A4570" w14:textId="77777777" w:rsidR="00EF1AF8" w:rsidRPr="00DC020C" w:rsidRDefault="00EF1AF8" w:rsidP="00D91ACD">
      <w:pPr>
        <w:spacing w:line="312" w:lineRule="auto"/>
        <w:rPr>
          <w:rFonts w:ascii="宋体" w:hAnsi="宋体"/>
          <w:sz w:val="24"/>
        </w:rPr>
      </w:pPr>
      <w:r w:rsidRPr="00DC020C">
        <w:rPr>
          <w:noProof/>
        </w:rPr>
        <w:drawing>
          <wp:inline distT="0" distB="0" distL="0" distR="0" wp14:anchorId="2E4988BF" wp14:editId="560FD8FC">
            <wp:extent cx="5490210" cy="2748280"/>
            <wp:effectExtent l="0" t="0" r="0"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490210" cy="2748280"/>
                    </a:xfrm>
                    <a:prstGeom prst="rect">
                      <a:avLst/>
                    </a:prstGeom>
                    <a:noFill/>
                    <a:ln>
                      <a:noFill/>
                    </a:ln>
                  </pic:spPr>
                </pic:pic>
              </a:graphicData>
            </a:graphic>
          </wp:inline>
        </w:drawing>
      </w:r>
    </w:p>
    <w:p w14:paraId="6F56C129" w14:textId="77777777" w:rsidR="000B2355" w:rsidRPr="005C469A" w:rsidRDefault="000B2355" w:rsidP="005C469A">
      <w:pPr>
        <w:spacing w:line="312" w:lineRule="auto"/>
        <w:ind w:firstLineChars="500" w:firstLine="1054"/>
        <w:rPr>
          <w:rFonts w:ascii="宋体" w:hAnsi="宋体"/>
          <w:b/>
          <w:szCs w:val="21"/>
        </w:rPr>
      </w:pPr>
      <w:r w:rsidRPr="00DC020C">
        <w:rPr>
          <w:rFonts w:ascii="宋体" w:hAnsi="宋体" w:hint="eastAsia"/>
          <w:b/>
          <w:szCs w:val="21"/>
        </w:rPr>
        <w:t>图5-8 2000-2016年 RBF神经网络对于垃圾清运量预测的相对误差</w:t>
      </w:r>
    </w:p>
    <w:p w14:paraId="6E3D3C2D" w14:textId="77777777" w:rsidR="005C469A" w:rsidRDefault="005C469A" w:rsidP="005C469A">
      <w:pPr>
        <w:spacing w:line="312" w:lineRule="auto"/>
        <w:jc w:val="left"/>
        <w:rPr>
          <w:rFonts w:ascii="宋体" w:hAnsi="宋体"/>
          <w:b/>
          <w:sz w:val="28"/>
          <w:szCs w:val="28"/>
        </w:rPr>
      </w:pPr>
    </w:p>
    <w:p w14:paraId="3E3A74F9" w14:textId="77777777" w:rsidR="005C469A" w:rsidRDefault="005C469A" w:rsidP="005C469A">
      <w:pPr>
        <w:spacing w:line="312" w:lineRule="auto"/>
        <w:jc w:val="left"/>
        <w:rPr>
          <w:rFonts w:ascii="宋体" w:hAnsi="宋体"/>
          <w:b/>
          <w:sz w:val="28"/>
          <w:szCs w:val="28"/>
        </w:rPr>
      </w:pPr>
    </w:p>
    <w:p w14:paraId="63A63A37" w14:textId="77777777" w:rsidR="005C469A" w:rsidRDefault="005C469A" w:rsidP="005C469A">
      <w:pPr>
        <w:spacing w:line="312" w:lineRule="auto"/>
        <w:jc w:val="left"/>
        <w:rPr>
          <w:rFonts w:ascii="宋体" w:hAnsi="宋体"/>
          <w:b/>
          <w:sz w:val="28"/>
          <w:szCs w:val="28"/>
        </w:rPr>
      </w:pPr>
    </w:p>
    <w:p w14:paraId="7B142DF0" w14:textId="77777777" w:rsidR="00EF1AF8" w:rsidRPr="005C469A" w:rsidRDefault="00EF1AF8" w:rsidP="005C469A">
      <w:pPr>
        <w:spacing w:line="312" w:lineRule="auto"/>
        <w:jc w:val="left"/>
        <w:rPr>
          <w:rFonts w:ascii="宋体" w:hAnsi="宋体"/>
          <w:b/>
          <w:sz w:val="28"/>
          <w:szCs w:val="28"/>
        </w:rPr>
      </w:pPr>
      <w:r w:rsidRPr="005C469A">
        <w:rPr>
          <w:rFonts w:ascii="宋体" w:hAnsi="宋体"/>
          <w:b/>
          <w:sz w:val="28"/>
          <w:szCs w:val="28"/>
        </w:rPr>
        <w:t>GA-BP</w:t>
      </w:r>
      <w:r w:rsidRPr="005C469A">
        <w:rPr>
          <w:rFonts w:ascii="宋体" w:hAnsi="宋体" w:hint="eastAsia"/>
          <w:b/>
          <w:sz w:val="28"/>
          <w:szCs w:val="28"/>
        </w:rPr>
        <w:t>神</w:t>
      </w:r>
      <w:r w:rsidRPr="005C469A">
        <w:rPr>
          <w:rFonts w:ascii="宋体" w:hAnsi="宋体"/>
          <w:b/>
          <w:sz w:val="28"/>
          <w:szCs w:val="28"/>
        </w:rPr>
        <w:t>经网络</w:t>
      </w:r>
      <w:r w:rsidRPr="005C469A">
        <w:rPr>
          <w:rFonts w:ascii="宋体" w:hAnsi="宋体" w:hint="eastAsia"/>
          <w:b/>
          <w:sz w:val="28"/>
          <w:szCs w:val="28"/>
        </w:rPr>
        <w:t>模型</w:t>
      </w:r>
      <w:r w:rsidRPr="005C469A">
        <w:rPr>
          <w:rFonts w:ascii="宋体" w:hAnsi="宋体"/>
          <w:b/>
          <w:sz w:val="28"/>
          <w:szCs w:val="28"/>
        </w:rPr>
        <w:t>预测检验</w:t>
      </w:r>
    </w:p>
    <w:p w14:paraId="503347D9" w14:textId="77777777" w:rsidR="00EF1AF8" w:rsidRPr="00DC020C" w:rsidRDefault="00EF1AF8" w:rsidP="00D91ACD">
      <w:pPr>
        <w:pStyle w:val="af6"/>
        <w:spacing w:line="312" w:lineRule="auto"/>
        <w:ind w:left="425" w:firstLineChars="0" w:firstLine="0"/>
        <w:rPr>
          <w:rFonts w:ascii="宋体" w:hAnsi="宋体"/>
          <w:sz w:val="24"/>
        </w:rPr>
      </w:pPr>
      <w:r w:rsidRPr="00DC020C">
        <w:rPr>
          <w:noProof/>
        </w:rPr>
        <w:lastRenderedPageBreak/>
        <w:drawing>
          <wp:inline distT="0" distB="0" distL="0" distR="0" wp14:anchorId="39040DF8" wp14:editId="6B98B570">
            <wp:extent cx="5490210" cy="2613660"/>
            <wp:effectExtent l="0" t="0" r="0" b="0"/>
            <wp:docPr id="2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490210" cy="2613660"/>
                    </a:xfrm>
                    <a:prstGeom prst="rect">
                      <a:avLst/>
                    </a:prstGeom>
                    <a:noFill/>
                    <a:ln>
                      <a:noFill/>
                    </a:ln>
                  </pic:spPr>
                </pic:pic>
              </a:graphicData>
            </a:graphic>
          </wp:inline>
        </w:drawing>
      </w:r>
    </w:p>
    <w:p w14:paraId="5A582CD1" w14:textId="77777777" w:rsidR="00EF1AF8" w:rsidRPr="00DC020C" w:rsidRDefault="000B2355" w:rsidP="000B2355">
      <w:pPr>
        <w:spacing w:line="312" w:lineRule="auto"/>
        <w:ind w:firstLineChars="900" w:firstLine="1897"/>
        <w:rPr>
          <w:rFonts w:ascii="宋体" w:hAnsi="宋体"/>
          <w:b/>
          <w:szCs w:val="21"/>
        </w:rPr>
      </w:pPr>
      <w:r w:rsidRPr="00DC020C">
        <w:rPr>
          <w:rFonts w:ascii="宋体" w:hAnsi="宋体" w:hint="eastAsia"/>
          <w:b/>
          <w:szCs w:val="21"/>
        </w:rPr>
        <w:t>图5-9  2000-2016年 GA-BP神经网络对于垃圾清运量的预测</w:t>
      </w:r>
    </w:p>
    <w:p w14:paraId="03BC37BB" w14:textId="77777777" w:rsidR="00EF1AF8" w:rsidRPr="00DC020C" w:rsidRDefault="00EF1AF8" w:rsidP="00D91ACD">
      <w:pPr>
        <w:pStyle w:val="af6"/>
        <w:spacing w:line="312" w:lineRule="auto"/>
        <w:ind w:left="425" w:firstLineChars="0" w:firstLine="0"/>
        <w:rPr>
          <w:rFonts w:ascii="宋体" w:hAnsi="宋体"/>
          <w:sz w:val="24"/>
        </w:rPr>
      </w:pPr>
      <w:r w:rsidRPr="00DC020C">
        <w:rPr>
          <w:rFonts w:hint="eastAsia"/>
          <w:noProof/>
        </w:rPr>
        <w:drawing>
          <wp:inline distT="0" distB="0" distL="0" distR="0" wp14:anchorId="5C757B6D" wp14:editId="220CFA9D">
            <wp:extent cx="5490210" cy="275054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5490210" cy="2750542"/>
                    </a:xfrm>
                    <a:prstGeom prst="rect">
                      <a:avLst/>
                    </a:prstGeom>
                    <a:noFill/>
                    <a:ln>
                      <a:noFill/>
                    </a:ln>
                  </pic:spPr>
                </pic:pic>
              </a:graphicData>
            </a:graphic>
          </wp:inline>
        </w:drawing>
      </w:r>
    </w:p>
    <w:p w14:paraId="66B2A054" w14:textId="77777777" w:rsidR="000B2355" w:rsidRPr="00DC020C" w:rsidRDefault="000B2355" w:rsidP="000B2355">
      <w:pPr>
        <w:spacing w:line="312" w:lineRule="auto"/>
        <w:ind w:firstLineChars="900" w:firstLine="1897"/>
        <w:rPr>
          <w:rFonts w:ascii="宋体" w:hAnsi="宋体"/>
          <w:b/>
          <w:szCs w:val="21"/>
        </w:rPr>
      </w:pPr>
      <w:r w:rsidRPr="00DC020C">
        <w:rPr>
          <w:rFonts w:ascii="宋体" w:hAnsi="宋体" w:hint="eastAsia"/>
          <w:b/>
          <w:szCs w:val="21"/>
        </w:rPr>
        <w:t>图5-10  2000-2016年 GA-BP神经网络对于垃圾清运量预测的误差</w:t>
      </w:r>
    </w:p>
    <w:p w14:paraId="6DBD9479" w14:textId="77777777" w:rsidR="00EF1AF8" w:rsidRPr="00DC020C" w:rsidRDefault="000B2355" w:rsidP="00D91ACD">
      <w:pPr>
        <w:pStyle w:val="af6"/>
        <w:spacing w:line="312" w:lineRule="auto"/>
        <w:ind w:left="425" w:firstLineChars="0" w:firstLine="0"/>
        <w:rPr>
          <w:sz w:val="28"/>
          <w:szCs w:val="28"/>
        </w:rPr>
      </w:pPr>
      <w:r w:rsidRPr="00DC020C">
        <w:rPr>
          <w:rFonts w:hint="eastAsia"/>
          <w:sz w:val="28"/>
          <w:szCs w:val="28"/>
        </w:rPr>
        <w:t>显而易见，</w:t>
      </w:r>
      <w:r w:rsidR="00EF1AF8" w:rsidRPr="00DC020C">
        <w:rPr>
          <w:rFonts w:hint="eastAsia"/>
          <w:sz w:val="28"/>
          <w:szCs w:val="28"/>
        </w:rPr>
        <w:t>GA-BP</w:t>
      </w:r>
      <w:r w:rsidR="00EF1AF8" w:rsidRPr="00DC020C">
        <w:rPr>
          <w:rFonts w:hint="eastAsia"/>
          <w:sz w:val="28"/>
          <w:szCs w:val="28"/>
        </w:rPr>
        <w:t>神经</w:t>
      </w:r>
      <w:r w:rsidR="00EF1AF8" w:rsidRPr="00DC020C">
        <w:rPr>
          <w:sz w:val="28"/>
          <w:szCs w:val="28"/>
        </w:rPr>
        <w:t>网络</w:t>
      </w:r>
      <w:r w:rsidR="00EF1AF8" w:rsidRPr="00DC020C">
        <w:rPr>
          <w:rFonts w:hint="eastAsia"/>
          <w:sz w:val="28"/>
          <w:szCs w:val="28"/>
        </w:rPr>
        <w:t>可以</w:t>
      </w:r>
      <w:r w:rsidR="00EF1AF8" w:rsidRPr="00DC020C">
        <w:rPr>
          <w:sz w:val="28"/>
          <w:szCs w:val="28"/>
        </w:rPr>
        <w:t>更好的预测</w:t>
      </w:r>
      <w:r w:rsidR="00EF1AF8" w:rsidRPr="00DC020C">
        <w:rPr>
          <w:rFonts w:hint="eastAsia"/>
          <w:sz w:val="28"/>
          <w:szCs w:val="28"/>
        </w:rPr>
        <w:t>，</w:t>
      </w:r>
      <w:r w:rsidRPr="00DC020C">
        <w:rPr>
          <w:sz w:val="28"/>
          <w:szCs w:val="28"/>
        </w:rPr>
        <w:t>其结果如图</w:t>
      </w:r>
      <w:r w:rsidRPr="00DC020C">
        <w:rPr>
          <w:rFonts w:hint="eastAsia"/>
          <w:sz w:val="28"/>
          <w:szCs w:val="28"/>
        </w:rPr>
        <w:t>5-11</w:t>
      </w:r>
      <w:r w:rsidRPr="00DC020C">
        <w:rPr>
          <w:rFonts w:hint="eastAsia"/>
          <w:sz w:val="28"/>
          <w:szCs w:val="28"/>
        </w:rPr>
        <w:t>所示</w:t>
      </w:r>
      <w:r w:rsidR="00EF1AF8" w:rsidRPr="00DC020C">
        <w:rPr>
          <w:rFonts w:hint="eastAsia"/>
          <w:sz w:val="28"/>
          <w:szCs w:val="28"/>
        </w:rPr>
        <w:t>：</w:t>
      </w:r>
    </w:p>
    <w:p w14:paraId="1CF5DD9F" w14:textId="77777777" w:rsidR="00EF1AF8" w:rsidRPr="00DC020C" w:rsidRDefault="00EF1AF8" w:rsidP="00D91ACD">
      <w:pPr>
        <w:pStyle w:val="af6"/>
        <w:spacing w:line="312" w:lineRule="auto"/>
        <w:ind w:left="425" w:firstLineChars="0" w:firstLine="0"/>
        <w:rPr>
          <w:b/>
          <w:sz w:val="22"/>
        </w:rPr>
      </w:pPr>
    </w:p>
    <w:p w14:paraId="1F43D363" w14:textId="77777777" w:rsidR="00EF1AF8" w:rsidRPr="00DC020C" w:rsidRDefault="00EF1AF8" w:rsidP="00D91ACD">
      <w:pPr>
        <w:pStyle w:val="af6"/>
        <w:spacing w:line="312" w:lineRule="auto"/>
        <w:ind w:left="425" w:firstLineChars="0" w:firstLine="0"/>
        <w:rPr>
          <w:rFonts w:ascii="宋体" w:hAnsi="宋体"/>
          <w:sz w:val="24"/>
        </w:rPr>
      </w:pPr>
    </w:p>
    <w:p w14:paraId="08114067" w14:textId="77777777" w:rsidR="00EF1AF8" w:rsidRPr="00DC020C" w:rsidRDefault="00EF1AF8" w:rsidP="00D91ACD">
      <w:pPr>
        <w:pStyle w:val="af6"/>
        <w:spacing w:line="312" w:lineRule="auto"/>
        <w:ind w:left="425" w:firstLineChars="0" w:firstLine="0"/>
        <w:jc w:val="left"/>
        <w:rPr>
          <w:rFonts w:ascii="宋体" w:hAnsi="宋体"/>
          <w:sz w:val="28"/>
          <w:szCs w:val="28"/>
        </w:rPr>
      </w:pPr>
    </w:p>
    <w:p w14:paraId="18E0752E" w14:textId="77777777" w:rsidR="00EF1AF8" w:rsidRPr="00DC020C" w:rsidRDefault="00EF1AF8" w:rsidP="00D91ACD">
      <w:pPr>
        <w:spacing w:line="312" w:lineRule="auto"/>
        <w:jc w:val="left"/>
        <w:rPr>
          <w:rFonts w:ascii="宋体" w:hAnsi="宋体"/>
          <w:sz w:val="28"/>
          <w:szCs w:val="28"/>
        </w:rPr>
      </w:pPr>
      <w:r w:rsidRPr="00DC020C">
        <w:rPr>
          <w:rFonts w:hint="eastAsia"/>
          <w:noProof/>
        </w:rPr>
        <w:lastRenderedPageBreak/>
        <w:drawing>
          <wp:inline distT="0" distB="0" distL="0" distR="0" wp14:anchorId="66F70FBB" wp14:editId="2F2369B4">
            <wp:extent cx="5490210" cy="2613722"/>
            <wp:effectExtent l="0" t="0" r="0" b="0"/>
            <wp:docPr id="2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490210" cy="2613722"/>
                    </a:xfrm>
                    <a:prstGeom prst="rect">
                      <a:avLst/>
                    </a:prstGeom>
                    <a:noFill/>
                    <a:ln>
                      <a:noFill/>
                    </a:ln>
                  </pic:spPr>
                </pic:pic>
              </a:graphicData>
            </a:graphic>
          </wp:inline>
        </w:drawing>
      </w:r>
    </w:p>
    <w:p w14:paraId="75FC1D4E" w14:textId="77777777" w:rsidR="000B2355" w:rsidRPr="00DC020C" w:rsidRDefault="000B2355" w:rsidP="000B2355">
      <w:pPr>
        <w:spacing w:line="312" w:lineRule="auto"/>
        <w:ind w:firstLineChars="800" w:firstLine="1687"/>
        <w:rPr>
          <w:rFonts w:ascii="宋体" w:hAnsi="宋体"/>
          <w:b/>
          <w:szCs w:val="21"/>
        </w:rPr>
      </w:pPr>
      <w:r w:rsidRPr="00DC020C">
        <w:rPr>
          <w:rFonts w:ascii="宋体" w:hAnsi="宋体" w:hint="eastAsia"/>
          <w:b/>
          <w:szCs w:val="21"/>
        </w:rPr>
        <w:t>图5-11  2000-2027年 GA-BP神经网络对于垃圾清运量的预测</w:t>
      </w:r>
    </w:p>
    <w:p w14:paraId="63FD30FF" w14:textId="77777777" w:rsidR="000B2355" w:rsidRPr="00DC020C" w:rsidRDefault="000B2355" w:rsidP="00AF6A46">
      <w:pPr>
        <w:spacing w:line="312" w:lineRule="auto"/>
        <w:rPr>
          <w:sz w:val="28"/>
          <w:szCs w:val="28"/>
        </w:rPr>
      </w:pPr>
      <w:r w:rsidRPr="00DC020C">
        <w:rPr>
          <w:rFonts w:hint="eastAsia"/>
          <w:sz w:val="28"/>
          <w:szCs w:val="28"/>
        </w:rPr>
        <w:t>具体数值如表</w:t>
      </w:r>
      <w:r w:rsidRPr="00DC020C">
        <w:rPr>
          <w:rFonts w:hint="eastAsia"/>
          <w:sz w:val="28"/>
          <w:szCs w:val="28"/>
        </w:rPr>
        <w:t>5-17</w:t>
      </w:r>
      <w:r w:rsidRPr="00DC020C">
        <w:rPr>
          <w:rFonts w:hint="eastAsia"/>
          <w:sz w:val="28"/>
          <w:szCs w:val="28"/>
        </w:rPr>
        <w:t>所示：</w:t>
      </w:r>
    </w:p>
    <w:p w14:paraId="034D83A0" w14:textId="77777777" w:rsidR="00EF1AF8" w:rsidRPr="00DC020C" w:rsidRDefault="000B2355" w:rsidP="000B2355">
      <w:pPr>
        <w:spacing w:line="312" w:lineRule="auto"/>
        <w:ind w:firstLineChars="800" w:firstLine="1767"/>
        <w:rPr>
          <w:rFonts w:ascii="宋体" w:hAnsi="宋体"/>
          <w:b/>
          <w:szCs w:val="21"/>
        </w:rPr>
      </w:pPr>
      <w:commentRangeStart w:id="133"/>
      <w:r w:rsidRPr="00DC020C">
        <w:rPr>
          <w:b/>
          <w:sz w:val="22"/>
        </w:rPr>
        <w:t>表</w:t>
      </w:r>
      <w:r w:rsidRPr="00DC020C">
        <w:rPr>
          <w:rFonts w:hint="eastAsia"/>
          <w:b/>
          <w:sz w:val="22"/>
        </w:rPr>
        <w:t xml:space="preserve">5-17  </w:t>
      </w:r>
      <w:r w:rsidRPr="00DC020C">
        <w:rPr>
          <w:rFonts w:ascii="宋体" w:hAnsi="宋体" w:hint="eastAsia"/>
          <w:b/>
          <w:szCs w:val="21"/>
        </w:rPr>
        <w:t>2000-2027年 GA-BP神经网络对于垃圾清运量的预测</w:t>
      </w:r>
    </w:p>
    <w:tbl>
      <w:tblPr>
        <w:tblW w:w="9520" w:type="dxa"/>
        <w:tblInd w:w="108" w:type="dxa"/>
        <w:tblBorders>
          <w:top w:val="single" w:sz="4" w:space="0" w:color="auto"/>
          <w:bottom w:val="single" w:sz="4" w:space="0" w:color="auto"/>
        </w:tblBorders>
        <w:tblLook w:val="04A0" w:firstRow="1" w:lastRow="0" w:firstColumn="1" w:lastColumn="0" w:noHBand="0" w:noVBand="1"/>
      </w:tblPr>
      <w:tblGrid>
        <w:gridCol w:w="1140"/>
        <w:gridCol w:w="3520"/>
        <w:gridCol w:w="1540"/>
        <w:gridCol w:w="1660"/>
        <w:gridCol w:w="1660"/>
      </w:tblGrid>
      <w:tr w:rsidR="00EF1AF8" w:rsidRPr="00DC020C" w14:paraId="025BD2CA" w14:textId="77777777" w:rsidTr="000B2355">
        <w:trPr>
          <w:trHeight w:val="315"/>
        </w:trPr>
        <w:tc>
          <w:tcPr>
            <w:tcW w:w="1140" w:type="dxa"/>
            <w:tcBorders>
              <w:top w:val="single" w:sz="4" w:space="0" w:color="auto"/>
              <w:bottom w:val="single" w:sz="4" w:space="0" w:color="auto"/>
            </w:tcBorders>
            <w:shd w:val="clear" w:color="auto" w:fill="auto"/>
            <w:vAlign w:val="center"/>
            <w:hideMark/>
          </w:tcPr>
          <w:p w14:paraId="4FBF548F" w14:textId="77777777" w:rsidR="00EF1AF8" w:rsidRPr="00DC020C" w:rsidRDefault="00EF1AF8" w:rsidP="000B2355">
            <w:pPr>
              <w:widowControl/>
              <w:jc w:val="center"/>
              <w:rPr>
                <w:rFonts w:eastAsia="等线"/>
                <w:kern w:val="0"/>
                <w:sz w:val="24"/>
              </w:rPr>
            </w:pPr>
            <w:bookmarkStart w:id="134" w:name="_GoBack"/>
            <w:r w:rsidRPr="00DC020C">
              <w:rPr>
                <w:rFonts w:ascii="宋体" w:hAnsi="宋体" w:hint="eastAsia"/>
                <w:kern w:val="0"/>
                <w:sz w:val="24"/>
              </w:rPr>
              <w:t>年份</w:t>
            </w:r>
          </w:p>
        </w:tc>
        <w:tc>
          <w:tcPr>
            <w:tcW w:w="3520" w:type="dxa"/>
            <w:tcBorders>
              <w:top w:val="single" w:sz="4" w:space="0" w:color="auto"/>
              <w:bottom w:val="single" w:sz="4" w:space="0" w:color="auto"/>
            </w:tcBorders>
            <w:shd w:val="clear" w:color="auto" w:fill="auto"/>
            <w:noWrap/>
            <w:vAlign w:val="bottom"/>
            <w:hideMark/>
          </w:tcPr>
          <w:p w14:paraId="7A1BDE12" w14:textId="77777777" w:rsidR="00EF1AF8" w:rsidRPr="00DC020C" w:rsidRDefault="00EF1AF8" w:rsidP="000B2355">
            <w:pPr>
              <w:widowControl/>
              <w:jc w:val="center"/>
              <w:rPr>
                <w:rFonts w:eastAsia="等线"/>
                <w:kern w:val="0"/>
                <w:sz w:val="24"/>
              </w:rPr>
            </w:pPr>
            <w:r w:rsidRPr="00DC020C">
              <w:rPr>
                <w:rFonts w:ascii="宋体" w:hAnsi="宋体" w:hint="eastAsia"/>
                <w:kern w:val="0"/>
                <w:sz w:val="24"/>
              </w:rPr>
              <w:t>城市生活垃圾清运量（万吨）</w:t>
            </w:r>
          </w:p>
        </w:tc>
        <w:tc>
          <w:tcPr>
            <w:tcW w:w="1540" w:type="dxa"/>
            <w:tcBorders>
              <w:top w:val="single" w:sz="4" w:space="0" w:color="auto"/>
              <w:bottom w:val="single" w:sz="4" w:space="0" w:color="auto"/>
            </w:tcBorders>
            <w:shd w:val="clear" w:color="auto" w:fill="auto"/>
            <w:noWrap/>
            <w:vAlign w:val="bottom"/>
            <w:hideMark/>
          </w:tcPr>
          <w:p w14:paraId="1A234D81" w14:textId="77777777" w:rsidR="00EF1AF8" w:rsidRPr="00DC020C" w:rsidRDefault="00EF1AF8" w:rsidP="000B2355">
            <w:pPr>
              <w:widowControl/>
              <w:jc w:val="center"/>
              <w:rPr>
                <w:rFonts w:eastAsia="等线"/>
                <w:kern w:val="0"/>
                <w:sz w:val="24"/>
              </w:rPr>
            </w:pPr>
            <w:r w:rsidRPr="00DC020C">
              <w:rPr>
                <w:rFonts w:eastAsia="等线"/>
                <w:kern w:val="0"/>
                <w:sz w:val="24"/>
              </w:rPr>
              <w:t>F1</w:t>
            </w:r>
          </w:p>
        </w:tc>
        <w:tc>
          <w:tcPr>
            <w:tcW w:w="1660" w:type="dxa"/>
            <w:tcBorders>
              <w:top w:val="single" w:sz="4" w:space="0" w:color="auto"/>
              <w:bottom w:val="single" w:sz="4" w:space="0" w:color="auto"/>
            </w:tcBorders>
            <w:shd w:val="clear" w:color="auto" w:fill="auto"/>
            <w:noWrap/>
            <w:vAlign w:val="bottom"/>
            <w:hideMark/>
          </w:tcPr>
          <w:p w14:paraId="5761162B" w14:textId="77777777" w:rsidR="00EF1AF8" w:rsidRPr="00DC020C" w:rsidRDefault="00EF1AF8" w:rsidP="000B2355">
            <w:pPr>
              <w:widowControl/>
              <w:jc w:val="center"/>
              <w:rPr>
                <w:rFonts w:eastAsia="等线"/>
                <w:kern w:val="0"/>
                <w:sz w:val="24"/>
              </w:rPr>
            </w:pPr>
            <w:r w:rsidRPr="00DC020C">
              <w:rPr>
                <w:rFonts w:eastAsia="等线"/>
                <w:kern w:val="0"/>
                <w:sz w:val="24"/>
              </w:rPr>
              <w:t>F2</w:t>
            </w:r>
          </w:p>
        </w:tc>
        <w:tc>
          <w:tcPr>
            <w:tcW w:w="1660" w:type="dxa"/>
            <w:tcBorders>
              <w:top w:val="single" w:sz="4" w:space="0" w:color="auto"/>
              <w:bottom w:val="single" w:sz="4" w:space="0" w:color="auto"/>
            </w:tcBorders>
            <w:shd w:val="clear" w:color="auto" w:fill="auto"/>
            <w:noWrap/>
            <w:vAlign w:val="bottom"/>
            <w:hideMark/>
          </w:tcPr>
          <w:p w14:paraId="429C5453" w14:textId="77777777" w:rsidR="00EF1AF8" w:rsidRPr="00DC020C" w:rsidRDefault="00EF1AF8" w:rsidP="000B2355">
            <w:pPr>
              <w:widowControl/>
              <w:jc w:val="center"/>
              <w:rPr>
                <w:rFonts w:eastAsia="等线"/>
                <w:kern w:val="0"/>
                <w:sz w:val="24"/>
              </w:rPr>
            </w:pPr>
            <w:r w:rsidRPr="00DC020C">
              <w:rPr>
                <w:rFonts w:eastAsia="等线"/>
                <w:kern w:val="0"/>
                <w:sz w:val="24"/>
              </w:rPr>
              <w:t>F3</w:t>
            </w:r>
          </w:p>
        </w:tc>
      </w:tr>
      <w:tr w:rsidR="00EF1AF8" w:rsidRPr="00DC020C" w14:paraId="24D2BE30" w14:textId="77777777" w:rsidTr="000B2355">
        <w:trPr>
          <w:trHeight w:val="315"/>
        </w:trPr>
        <w:tc>
          <w:tcPr>
            <w:tcW w:w="1140" w:type="dxa"/>
            <w:shd w:val="clear" w:color="auto" w:fill="auto"/>
            <w:noWrap/>
            <w:vAlign w:val="bottom"/>
            <w:hideMark/>
          </w:tcPr>
          <w:p w14:paraId="17B252AC"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2017 </w:t>
            </w:r>
          </w:p>
        </w:tc>
        <w:tc>
          <w:tcPr>
            <w:tcW w:w="3520" w:type="dxa"/>
            <w:shd w:val="clear" w:color="auto" w:fill="auto"/>
            <w:noWrap/>
            <w:vAlign w:val="bottom"/>
            <w:hideMark/>
          </w:tcPr>
          <w:p w14:paraId="2F1A484F"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593.30 </w:t>
            </w:r>
          </w:p>
        </w:tc>
        <w:tc>
          <w:tcPr>
            <w:tcW w:w="1540" w:type="dxa"/>
            <w:shd w:val="clear" w:color="auto" w:fill="auto"/>
            <w:noWrap/>
            <w:vAlign w:val="bottom"/>
            <w:hideMark/>
          </w:tcPr>
          <w:p w14:paraId="1E54D58B"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24422.57 </w:t>
            </w:r>
          </w:p>
        </w:tc>
        <w:tc>
          <w:tcPr>
            <w:tcW w:w="1660" w:type="dxa"/>
            <w:shd w:val="clear" w:color="auto" w:fill="auto"/>
            <w:noWrap/>
            <w:vAlign w:val="bottom"/>
            <w:hideMark/>
          </w:tcPr>
          <w:p w14:paraId="3790FCFB"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1246.64 </w:t>
            </w:r>
          </w:p>
        </w:tc>
        <w:tc>
          <w:tcPr>
            <w:tcW w:w="1660" w:type="dxa"/>
            <w:shd w:val="clear" w:color="auto" w:fill="auto"/>
            <w:noWrap/>
            <w:vAlign w:val="bottom"/>
            <w:hideMark/>
          </w:tcPr>
          <w:p w14:paraId="5045E799" w14:textId="77777777" w:rsidR="00EF1AF8" w:rsidRPr="00DC020C" w:rsidRDefault="00EF1AF8" w:rsidP="000B2355">
            <w:pPr>
              <w:widowControl/>
              <w:jc w:val="center"/>
              <w:rPr>
                <w:rFonts w:eastAsia="等线"/>
                <w:kern w:val="0"/>
                <w:sz w:val="24"/>
              </w:rPr>
            </w:pPr>
            <w:r w:rsidRPr="00DC020C">
              <w:rPr>
                <w:rFonts w:eastAsia="等线"/>
                <w:kern w:val="0"/>
                <w:sz w:val="24"/>
              </w:rPr>
              <w:t>-66450.26</w:t>
            </w:r>
          </w:p>
        </w:tc>
      </w:tr>
      <w:tr w:rsidR="00EF1AF8" w:rsidRPr="00DC020C" w14:paraId="33340D0B" w14:textId="77777777" w:rsidTr="000B2355">
        <w:trPr>
          <w:trHeight w:val="315"/>
        </w:trPr>
        <w:tc>
          <w:tcPr>
            <w:tcW w:w="1140" w:type="dxa"/>
            <w:shd w:val="clear" w:color="auto" w:fill="auto"/>
            <w:noWrap/>
            <w:vAlign w:val="bottom"/>
            <w:hideMark/>
          </w:tcPr>
          <w:p w14:paraId="43D6F69A"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2018 </w:t>
            </w:r>
          </w:p>
        </w:tc>
        <w:tc>
          <w:tcPr>
            <w:tcW w:w="3520" w:type="dxa"/>
            <w:shd w:val="clear" w:color="auto" w:fill="auto"/>
            <w:noWrap/>
            <w:vAlign w:val="bottom"/>
            <w:hideMark/>
          </w:tcPr>
          <w:p w14:paraId="28BF5082"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604.16 </w:t>
            </w:r>
          </w:p>
        </w:tc>
        <w:tc>
          <w:tcPr>
            <w:tcW w:w="1540" w:type="dxa"/>
            <w:shd w:val="clear" w:color="auto" w:fill="auto"/>
            <w:noWrap/>
            <w:vAlign w:val="bottom"/>
            <w:hideMark/>
          </w:tcPr>
          <w:p w14:paraId="4E80478B"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27451.08 </w:t>
            </w:r>
          </w:p>
        </w:tc>
        <w:tc>
          <w:tcPr>
            <w:tcW w:w="1660" w:type="dxa"/>
            <w:shd w:val="clear" w:color="auto" w:fill="auto"/>
            <w:noWrap/>
            <w:vAlign w:val="bottom"/>
            <w:hideMark/>
          </w:tcPr>
          <w:p w14:paraId="2A4581CE" w14:textId="77777777" w:rsidR="00EF1AF8" w:rsidRPr="00DC020C" w:rsidRDefault="00EF1AF8" w:rsidP="000B2355">
            <w:pPr>
              <w:widowControl/>
              <w:jc w:val="center"/>
              <w:rPr>
                <w:rFonts w:eastAsia="等线"/>
                <w:kern w:val="0"/>
                <w:sz w:val="24"/>
              </w:rPr>
            </w:pPr>
            <w:r w:rsidRPr="00DC020C">
              <w:rPr>
                <w:rFonts w:eastAsia="等线"/>
                <w:kern w:val="0"/>
                <w:sz w:val="24"/>
              </w:rPr>
              <w:t>-1425.01</w:t>
            </w:r>
          </w:p>
        </w:tc>
        <w:tc>
          <w:tcPr>
            <w:tcW w:w="1660" w:type="dxa"/>
            <w:shd w:val="clear" w:color="auto" w:fill="auto"/>
            <w:noWrap/>
            <w:vAlign w:val="bottom"/>
            <w:hideMark/>
          </w:tcPr>
          <w:p w14:paraId="47917B4D" w14:textId="77777777" w:rsidR="00EF1AF8" w:rsidRPr="00DC020C" w:rsidRDefault="00EF1AF8" w:rsidP="000B2355">
            <w:pPr>
              <w:widowControl/>
              <w:jc w:val="center"/>
              <w:rPr>
                <w:rFonts w:eastAsia="等线"/>
                <w:kern w:val="0"/>
                <w:sz w:val="24"/>
              </w:rPr>
            </w:pPr>
            <w:r w:rsidRPr="00DC020C">
              <w:rPr>
                <w:rFonts w:eastAsia="等线"/>
                <w:kern w:val="0"/>
                <w:sz w:val="24"/>
              </w:rPr>
              <w:t>-70859.74</w:t>
            </w:r>
          </w:p>
        </w:tc>
      </w:tr>
      <w:tr w:rsidR="00EF1AF8" w:rsidRPr="00DC020C" w14:paraId="7C0412A9" w14:textId="77777777" w:rsidTr="000B2355">
        <w:trPr>
          <w:trHeight w:val="315"/>
        </w:trPr>
        <w:tc>
          <w:tcPr>
            <w:tcW w:w="1140" w:type="dxa"/>
            <w:shd w:val="clear" w:color="auto" w:fill="auto"/>
            <w:noWrap/>
            <w:vAlign w:val="bottom"/>
            <w:hideMark/>
          </w:tcPr>
          <w:p w14:paraId="6EE53131"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2019 </w:t>
            </w:r>
          </w:p>
        </w:tc>
        <w:tc>
          <w:tcPr>
            <w:tcW w:w="3520" w:type="dxa"/>
            <w:shd w:val="clear" w:color="auto" w:fill="auto"/>
            <w:noWrap/>
            <w:vAlign w:val="bottom"/>
            <w:hideMark/>
          </w:tcPr>
          <w:p w14:paraId="699D089A"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613.59 </w:t>
            </w:r>
          </w:p>
        </w:tc>
        <w:tc>
          <w:tcPr>
            <w:tcW w:w="1540" w:type="dxa"/>
            <w:shd w:val="clear" w:color="auto" w:fill="auto"/>
            <w:noWrap/>
            <w:vAlign w:val="bottom"/>
            <w:hideMark/>
          </w:tcPr>
          <w:p w14:paraId="485FFA0D"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30727.70 </w:t>
            </w:r>
          </w:p>
        </w:tc>
        <w:tc>
          <w:tcPr>
            <w:tcW w:w="1660" w:type="dxa"/>
            <w:shd w:val="clear" w:color="auto" w:fill="auto"/>
            <w:noWrap/>
            <w:vAlign w:val="bottom"/>
            <w:hideMark/>
          </w:tcPr>
          <w:p w14:paraId="2508931A" w14:textId="77777777" w:rsidR="00EF1AF8" w:rsidRPr="00DC020C" w:rsidRDefault="00EF1AF8" w:rsidP="000B2355">
            <w:pPr>
              <w:widowControl/>
              <w:jc w:val="center"/>
              <w:rPr>
                <w:rFonts w:eastAsia="等线"/>
                <w:kern w:val="0"/>
                <w:sz w:val="24"/>
              </w:rPr>
            </w:pPr>
            <w:r w:rsidRPr="00DC020C">
              <w:rPr>
                <w:rFonts w:eastAsia="等线"/>
                <w:kern w:val="0"/>
                <w:sz w:val="24"/>
              </w:rPr>
              <w:t>-4405.26</w:t>
            </w:r>
          </w:p>
        </w:tc>
        <w:tc>
          <w:tcPr>
            <w:tcW w:w="1660" w:type="dxa"/>
            <w:shd w:val="clear" w:color="auto" w:fill="auto"/>
            <w:noWrap/>
            <w:vAlign w:val="bottom"/>
            <w:hideMark/>
          </w:tcPr>
          <w:p w14:paraId="54FFFFC5" w14:textId="77777777" w:rsidR="00EF1AF8" w:rsidRPr="00DC020C" w:rsidRDefault="00EF1AF8" w:rsidP="000B2355">
            <w:pPr>
              <w:widowControl/>
              <w:jc w:val="center"/>
              <w:rPr>
                <w:rFonts w:eastAsia="等线"/>
                <w:kern w:val="0"/>
                <w:sz w:val="24"/>
              </w:rPr>
            </w:pPr>
            <w:r w:rsidRPr="00DC020C">
              <w:rPr>
                <w:rFonts w:eastAsia="等线"/>
                <w:kern w:val="0"/>
                <w:sz w:val="24"/>
              </w:rPr>
              <w:t>-75497.73</w:t>
            </w:r>
          </w:p>
        </w:tc>
      </w:tr>
      <w:tr w:rsidR="00EF1AF8" w:rsidRPr="00DC020C" w14:paraId="61F85111" w14:textId="77777777" w:rsidTr="000B2355">
        <w:trPr>
          <w:trHeight w:val="315"/>
        </w:trPr>
        <w:tc>
          <w:tcPr>
            <w:tcW w:w="1140" w:type="dxa"/>
            <w:shd w:val="clear" w:color="auto" w:fill="auto"/>
            <w:noWrap/>
            <w:vAlign w:val="bottom"/>
            <w:hideMark/>
          </w:tcPr>
          <w:p w14:paraId="434CE564"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2020 </w:t>
            </w:r>
          </w:p>
        </w:tc>
        <w:tc>
          <w:tcPr>
            <w:tcW w:w="3520" w:type="dxa"/>
            <w:shd w:val="clear" w:color="auto" w:fill="auto"/>
            <w:noWrap/>
            <w:vAlign w:val="bottom"/>
            <w:hideMark/>
          </w:tcPr>
          <w:p w14:paraId="7808FAE0"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621.31 </w:t>
            </w:r>
          </w:p>
        </w:tc>
        <w:tc>
          <w:tcPr>
            <w:tcW w:w="1540" w:type="dxa"/>
            <w:shd w:val="clear" w:color="auto" w:fill="auto"/>
            <w:noWrap/>
            <w:vAlign w:val="bottom"/>
            <w:hideMark/>
          </w:tcPr>
          <w:p w14:paraId="0B8D6382"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34127.66 </w:t>
            </w:r>
          </w:p>
        </w:tc>
        <w:tc>
          <w:tcPr>
            <w:tcW w:w="1660" w:type="dxa"/>
            <w:shd w:val="clear" w:color="auto" w:fill="auto"/>
            <w:noWrap/>
            <w:vAlign w:val="bottom"/>
            <w:hideMark/>
          </w:tcPr>
          <w:p w14:paraId="4A2F16B7" w14:textId="77777777" w:rsidR="00EF1AF8" w:rsidRPr="00DC020C" w:rsidRDefault="00EF1AF8" w:rsidP="000B2355">
            <w:pPr>
              <w:widowControl/>
              <w:jc w:val="center"/>
              <w:rPr>
                <w:rFonts w:eastAsia="等线"/>
                <w:kern w:val="0"/>
                <w:sz w:val="24"/>
              </w:rPr>
            </w:pPr>
            <w:r w:rsidRPr="00DC020C">
              <w:rPr>
                <w:rFonts w:eastAsia="等线"/>
                <w:kern w:val="0"/>
                <w:sz w:val="24"/>
              </w:rPr>
              <w:t>-7648.09</w:t>
            </w:r>
          </w:p>
        </w:tc>
        <w:tc>
          <w:tcPr>
            <w:tcW w:w="1660" w:type="dxa"/>
            <w:shd w:val="clear" w:color="auto" w:fill="auto"/>
            <w:noWrap/>
            <w:vAlign w:val="bottom"/>
            <w:hideMark/>
          </w:tcPr>
          <w:p w14:paraId="0B8755EE" w14:textId="77777777" w:rsidR="00EF1AF8" w:rsidRPr="00DC020C" w:rsidRDefault="00EF1AF8" w:rsidP="000B2355">
            <w:pPr>
              <w:widowControl/>
              <w:jc w:val="center"/>
              <w:rPr>
                <w:rFonts w:eastAsia="等线"/>
                <w:kern w:val="0"/>
                <w:sz w:val="24"/>
              </w:rPr>
            </w:pPr>
            <w:r w:rsidRPr="00DC020C">
              <w:rPr>
                <w:rFonts w:eastAsia="等线"/>
                <w:kern w:val="0"/>
                <w:sz w:val="24"/>
              </w:rPr>
              <w:t>-80356.75</w:t>
            </w:r>
          </w:p>
        </w:tc>
      </w:tr>
      <w:tr w:rsidR="00EF1AF8" w:rsidRPr="00DC020C" w14:paraId="191186B7" w14:textId="77777777" w:rsidTr="000B2355">
        <w:trPr>
          <w:trHeight w:val="315"/>
        </w:trPr>
        <w:tc>
          <w:tcPr>
            <w:tcW w:w="1140" w:type="dxa"/>
            <w:shd w:val="clear" w:color="auto" w:fill="auto"/>
            <w:noWrap/>
            <w:vAlign w:val="bottom"/>
            <w:hideMark/>
          </w:tcPr>
          <w:p w14:paraId="0E4AEF91"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2021 </w:t>
            </w:r>
          </w:p>
        </w:tc>
        <w:tc>
          <w:tcPr>
            <w:tcW w:w="3520" w:type="dxa"/>
            <w:shd w:val="clear" w:color="auto" w:fill="auto"/>
            <w:noWrap/>
            <w:vAlign w:val="bottom"/>
            <w:hideMark/>
          </w:tcPr>
          <w:p w14:paraId="6BD540D9"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626.59 </w:t>
            </w:r>
          </w:p>
        </w:tc>
        <w:tc>
          <w:tcPr>
            <w:tcW w:w="1540" w:type="dxa"/>
            <w:shd w:val="clear" w:color="auto" w:fill="auto"/>
            <w:noWrap/>
            <w:vAlign w:val="bottom"/>
            <w:hideMark/>
          </w:tcPr>
          <w:p w14:paraId="6F25C75B"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37742.32 </w:t>
            </w:r>
          </w:p>
        </w:tc>
        <w:tc>
          <w:tcPr>
            <w:tcW w:w="1660" w:type="dxa"/>
            <w:shd w:val="clear" w:color="auto" w:fill="auto"/>
            <w:noWrap/>
            <w:vAlign w:val="bottom"/>
            <w:hideMark/>
          </w:tcPr>
          <w:p w14:paraId="175DD816" w14:textId="77777777" w:rsidR="00EF1AF8" w:rsidRPr="00DC020C" w:rsidRDefault="00EF1AF8" w:rsidP="000B2355">
            <w:pPr>
              <w:widowControl/>
              <w:jc w:val="center"/>
              <w:rPr>
                <w:rFonts w:eastAsia="等线"/>
                <w:kern w:val="0"/>
                <w:sz w:val="24"/>
              </w:rPr>
            </w:pPr>
            <w:r w:rsidRPr="00DC020C">
              <w:rPr>
                <w:rFonts w:eastAsia="等线"/>
                <w:kern w:val="0"/>
                <w:sz w:val="24"/>
              </w:rPr>
              <w:t>-11062.93</w:t>
            </w:r>
          </w:p>
        </w:tc>
        <w:tc>
          <w:tcPr>
            <w:tcW w:w="1660" w:type="dxa"/>
            <w:shd w:val="clear" w:color="auto" w:fill="auto"/>
            <w:noWrap/>
            <w:vAlign w:val="bottom"/>
            <w:hideMark/>
          </w:tcPr>
          <w:p w14:paraId="0637785F" w14:textId="77777777" w:rsidR="00EF1AF8" w:rsidRPr="00DC020C" w:rsidRDefault="00EF1AF8" w:rsidP="000B2355">
            <w:pPr>
              <w:widowControl/>
              <w:jc w:val="center"/>
              <w:rPr>
                <w:rFonts w:eastAsia="等线"/>
                <w:kern w:val="0"/>
                <w:sz w:val="24"/>
              </w:rPr>
            </w:pPr>
            <w:r w:rsidRPr="00DC020C">
              <w:rPr>
                <w:rFonts w:eastAsia="等线"/>
                <w:kern w:val="0"/>
                <w:sz w:val="24"/>
              </w:rPr>
              <w:t>-85590.75</w:t>
            </w:r>
          </w:p>
        </w:tc>
      </w:tr>
      <w:tr w:rsidR="00EF1AF8" w:rsidRPr="00DC020C" w14:paraId="73171D66" w14:textId="77777777" w:rsidTr="000B2355">
        <w:trPr>
          <w:trHeight w:val="315"/>
        </w:trPr>
        <w:tc>
          <w:tcPr>
            <w:tcW w:w="1140" w:type="dxa"/>
            <w:shd w:val="clear" w:color="auto" w:fill="auto"/>
            <w:noWrap/>
            <w:vAlign w:val="bottom"/>
            <w:hideMark/>
          </w:tcPr>
          <w:p w14:paraId="5069E8C8"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2022 </w:t>
            </w:r>
          </w:p>
        </w:tc>
        <w:tc>
          <w:tcPr>
            <w:tcW w:w="3520" w:type="dxa"/>
            <w:shd w:val="clear" w:color="auto" w:fill="auto"/>
            <w:noWrap/>
            <w:vAlign w:val="bottom"/>
            <w:hideMark/>
          </w:tcPr>
          <w:p w14:paraId="0A141361"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629.08 </w:t>
            </w:r>
          </w:p>
        </w:tc>
        <w:tc>
          <w:tcPr>
            <w:tcW w:w="1540" w:type="dxa"/>
            <w:shd w:val="clear" w:color="auto" w:fill="auto"/>
            <w:noWrap/>
            <w:vAlign w:val="bottom"/>
            <w:hideMark/>
          </w:tcPr>
          <w:p w14:paraId="3F383818"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41597.91 </w:t>
            </w:r>
          </w:p>
        </w:tc>
        <w:tc>
          <w:tcPr>
            <w:tcW w:w="1660" w:type="dxa"/>
            <w:shd w:val="clear" w:color="auto" w:fill="auto"/>
            <w:noWrap/>
            <w:vAlign w:val="bottom"/>
            <w:hideMark/>
          </w:tcPr>
          <w:p w14:paraId="6ACCD1F9" w14:textId="77777777" w:rsidR="00EF1AF8" w:rsidRPr="00DC020C" w:rsidRDefault="00EF1AF8" w:rsidP="000B2355">
            <w:pPr>
              <w:widowControl/>
              <w:jc w:val="center"/>
              <w:rPr>
                <w:rFonts w:eastAsia="等线"/>
                <w:kern w:val="0"/>
                <w:sz w:val="24"/>
              </w:rPr>
            </w:pPr>
            <w:r w:rsidRPr="00DC020C">
              <w:rPr>
                <w:rFonts w:eastAsia="等线"/>
                <w:kern w:val="0"/>
                <w:sz w:val="24"/>
              </w:rPr>
              <w:t>-14826.89</w:t>
            </w:r>
          </w:p>
        </w:tc>
        <w:tc>
          <w:tcPr>
            <w:tcW w:w="1660" w:type="dxa"/>
            <w:shd w:val="clear" w:color="auto" w:fill="auto"/>
            <w:noWrap/>
            <w:vAlign w:val="bottom"/>
            <w:hideMark/>
          </w:tcPr>
          <w:p w14:paraId="4EA034D1" w14:textId="77777777" w:rsidR="00EF1AF8" w:rsidRPr="00DC020C" w:rsidRDefault="00EF1AF8" w:rsidP="000B2355">
            <w:pPr>
              <w:widowControl/>
              <w:jc w:val="center"/>
              <w:rPr>
                <w:rFonts w:eastAsia="等线"/>
                <w:kern w:val="0"/>
                <w:sz w:val="24"/>
              </w:rPr>
            </w:pPr>
            <w:r w:rsidRPr="00DC020C">
              <w:rPr>
                <w:rFonts w:eastAsia="等线"/>
                <w:kern w:val="0"/>
                <w:sz w:val="24"/>
              </w:rPr>
              <w:t>-91001.28</w:t>
            </w:r>
          </w:p>
        </w:tc>
      </w:tr>
      <w:tr w:rsidR="00EF1AF8" w:rsidRPr="00DC020C" w14:paraId="07776E80" w14:textId="77777777" w:rsidTr="000B2355">
        <w:trPr>
          <w:trHeight w:val="315"/>
        </w:trPr>
        <w:tc>
          <w:tcPr>
            <w:tcW w:w="1140" w:type="dxa"/>
            <w:shd w:val="clear" w:color="auto" w:fill="auto"/>
            <w:noWrap/>
            <w:vAlign w:val="bottom"/>
            <w:hideMark/>
          </w:tcPr>
          <w:p w14:paraId="58CFCC56"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2023 </w:t>
            </w:r>
          </w:p>
        </w:tc>
        <w:tc>
          <w:tcPr>
            <w:tcW w:w="3520" w:type="dxa"/>
            <w:shd w:val="clear" w:color="auto" w:fill="auto"/>
            <w:noWrap/>
            <w:vAlign w:val="bottom"/>
            <w:hideMark/>
          </w:tcPr>
          <w:p w14:paraId="36DEE9DE"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645.41 </w:t>
            </w:r>
          </w:p>
        </w:tc>
        <w:tc>
          <w:tcPr>
            <w:tcW w:w="1540" w:type="dxa"/>
            <w:shd w:val="clear" w:color="auto" w:fill="auto"/>
            <w:noWrap/>
            <w:vAlign w:val="bottom"/>
            <w:hideMark/>
          </w:tcPr>
          <w:p w14:paraId="20BEAF56"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45672.06 </w:t>
            </w:r>
          </w:p>
        </w:tc>
        <w:tc>
          <w:tcPr>
            <w:tcW w:w="1660" w:type="dxa"/>
            <w:shd w:val="clear" w:color="auto" w:fill="auto"/>
            <w:noWrap/>
            <w:vAlign w:val="bottom"/>
            <w:hideMark/>
          </w:tcPr>
          <w:p w14:paraId="4E5926DF" w14:textId="77777777" w:rsidR="00EF1AF8" w:rsidRPr="00DC020C" w:rsidRDefault="00EF1AF8" w:rsidP="000B2355">
            <w:pPr>
              <w:widowControl/>
              <w:jc w:val="center"/>
              <w:rPr>
                <w:rFonts w:eastAsia="等线"/>
                <w:kern w:val="0"/>
                <w:sz w:val="24"/>
              </w:rPr>
            </w:pPr>
            <w:r w:rsidRPr="00DC020C">
              <w:rPr>
                <w:rFonts w:eastAsia="等线"/>
                <w:kern w:val="0"/>
                <w:sz w:val="24"/>
              </w:rPr>
              <w:t>-18877.57</w:t>
            </w:r>
          </w:p>
        </w:tc>
        <w:tc>
          <w:tcPr>
            <w:tcW w:w="1660" w:type="dxa"/>
            <w:shd w:val="clear" w:color="auto" w:fill="auto"/>
            <w:noWrap/>
            <w:vAlign w:val="bottom"/>
            <w:hideMark/>
          </w:tcPr>
          <w:p w14:paraId="4D350E6E" w14:textId="77777777" w:rsidR="00EF1AF8" w:rsidRPr="00DC020C" w:rsidRDefault="00EF1AF8" w:rsidP="000B2355">
            <w:pPr>
              <w:widowControl/>
              <w:jc w:val="center"/>
              <w:rPr>
                <w:rFonts w:eastAsia="等线"/>
                <w:kern w:val="0"/>
                <w:sz w:val="24"/>
              </w:rPr>
            </w:pPr>
            <w:r w:rsidRPr="00DC020C">
              <w:rPr>
                <w:rFonts w:eastAsia="等线"/>
                <w:kern w:val="0"/>
                <w:sz w:val="24"/>
              </w:rPr>
              <w:t>-96650.55</w:t>
            </w:r>
          </w:p>
        </w:tc>
      </w:tr>
      <w:tr w:rsidR="00EF1AF8" w:rsidRPr="00DC020C" w14:paraId="1A7F24D4" w14:textId="77777777" w:rsidTr="000B2355">
        <w:trPr>
          <w:trHeight w:val="315"/>
        </w:trPr>
        <w:tc>
          <w:tcPr>
            <w:tcW w:w="1140" w:type="dxa"/>
            <w:shd w:val="clear" w:color="auto" w:fill="auto"/>
            <w:noWrap/>
            <w:vAlign w:val="bottom"/>
            <w:hideMark/>
          </w:tcPr>
          <w:p w14:paraId="0BD6E47E"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2024 </w:t>
            </w:r>
          </w:p>
        </w:tc>
        <w:tc>
          <w:tcPr>
            <w:tcW w:w="3520" w:type="dxa"/>
            <w:shd w:val="clear" w:color="auto" w:fill="auto"/>
            <w:noWrap/>
            <w:vAlign w:val="bottom"/>
            <w:hideMark/>
          </w:tcPr>
          <w:p w14:paraId="4E086DE5"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684.22 </w:t>
            </w:r>
          </w:p>
        </w:tc>
        <w:tc>
          <w:tcPr>
            <w:tcW w:w="1540" w:type="dxa"/>
            <w:shd w:val="clear" w:color="auto" w:fill="auto"/>
            <w:noWrap/>
            <w:vAlign w:val="bottom"/>
            <w:hideMark/>
          </w:tcPr>
          <w:p w14:paraId="346CC5E8"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49969.25 </w:t>
            </w:r>
          </w:p>
        </w:tc>
        <w:tc>
          <w:tcPr>
            <w:tcW w:w="1660" w:type="dxa"/>
            <w:shd w:val="clear" w:color="auto" w:fill="auto"/>
            <w:noWrap/>
            <w:vAlign w:val="bottom"/>
            <w:hideMark/>
          </w:tcPr>
          <w:p w14:paraId="4BF11558" w14:textId="77777777" w:rsidR="00EF1AF8" w:rsidRPr="00DC020C" w:rsidRDefault="00EF1AF8" w:rsidP="000B2355">
            <w:pPr>
              <w:widowControl/>
              <w:jc w:val="center"/>
              <w:rPr>
                <w:rFonts w:eastAsia="等线"/>
                <w:kern w:val="0"/>
                <w:sz w:val="24"/>
              </w:rPr>
            </w:pPr>
            <w:r w:rsidRPr="00DC020C">
              <w:rPr>
                <w:rFonts w:eastAsia="等线"/>
                <w:kern w:val="0"/>
                <w:sz w:val="24"/>
              </w:rPr>
              <w:t>-23215.17</w:t>
            </w:r>
          </w:p>
        </w:tc>
        <w:tc>
          <w:tcPr>
            <w:tcW w:w="1660" w:type="dxa"/>
            <w:shd w:val="clear" w:color="auto" w:fill="auto"/>
            <w:noWrap/>
            <w:vAlign w:val="bottom"/>
            <w:hideMark/>
          </w:tcPr>
          <w:p w14:paraId="7ACCB66B" w14:textId="77777777" w:rsidR="00EF1AF8" w:rsidRPr="00DC020C" w:rsidRDefault="00EF1AF8" w:rsidP="000B2355">
            <w:pPr>
              <w:widowControl/>
              <w:jc w:val="center"/>
              <w:rPr>
                <w:rFonts w:eastAsia="等线"/>
                <w:kern w:val="0"/>
                <w:sz w:val="24"/>
              </w:rPr>
            </w:pPr>
            <w:r w:rsidRPr="00DC020C">
              <w:rPr>
                <w:rFonts w:eastAsia="等线"/>
                <w:kern w:val="0"/>
                <w:sz w:val="24"/>
              </w:rPr>
              <w:t>-102541.67</w:t>
            </w:r>
          </w:p>
        </w:tc>
      </w:tr>
      <w:tr w:rsidR="00EF1AF8" w:rsidRPr="00DC020C" w14:paraId="5ED4075F" w14:textId="77777777" w:rsidTr="000B2355">
        <w:trPr>
          <w:trHeight w:val="315"/>
        </w:trPr>
        <w:tc>
          <w:tcPr>
            <w:tcW w:w="1140" w:type="dxa"/>
            <w:shd w:val="clear" w:color="auto" w:fill="auto"/>
            <w:noWrap/>
            <w:vAlign w:val="bottom"/>
            <w:hideMark/>
          </w:tcPr>
          <w:p w14:paraId="1AB49988"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2025 </w:t>
            </w:r>
          </w:p>
        </w:tc>
        <w:tc>
          <w:tcPr>
            <w:tcW w:w="3520" w:type="dxa"/>
            <w:shd w:val="clear" w:color="auto" w:fill="auto"/>
            <w:noWrap/>
            <w:vAlign w:val="bottom"/>
            <w:hideMark/>
          </w:tcPr>
          <w:p w14:paraId="1D72B8F2"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699.82 </w:t>
            </w:r>
          </w:p>
        </w:tc>
        <w:tc>
          <w:tcPr>
            <w:tcW w:w="1540" w:type="dxa"/>
            <w:shd w:val="clear" w:color="auto" w:fill="auto"/>
            <w:noWrap/>
            <w:vAlign w:val="bottom"/>
            <w:hideMark/>
          </w:tcPr>
          <w:p w14:paraId="552DDAC7"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54481.01 </w:t>
            </w:r>
          </w:p>
        </w:tc>
        <w:tc>
          <w:tcPr>
            <w:tcW w:w="1660" w:type="dxa"/>
            <w:shd w:val="clear" w:color="auto" w:fill="auto"/>
            <w:noWrap/>
            <w:vAlign w:val="bottom"/>
            <w:hideMark/>
          </w:tcPr>
          <w:p w14:paraId="5B2EED57" w14:textId="77777777" w:rsidR="00EF1AF8" w:rsidRPr="00DC020C" w:rsidRDefault="00EF1AF8" w:rsidP="000B2355">
            <w:pPr>
              <w:widowControl/>
              <w:jc w:val="center"/>
              <w:rPr>
                <w:rFonts w:eastAsia="等线"/>
                <w:kern w:val="0"/>
                <w:sz w:val="24"/>
              </w:rPr>
            </w:pPr>
            <w:r w:rsidRPr="00DC020C">
              <w:rPr>
                <w:rFonts w:eastAsia="等线"/>
                <w:kern w:val="0"/>
                <w:sz w:val="24"/>
              </w:rPr>
              <w:t>-27839.04</w:t>
            </w:r>
          </w:p>
        </w:tc>
        <w:tc>
          <w:tcPr>
            <w:tcW w:w="1660" w:type="dxa"/>
            <w:shd w:val="clear" w:color="auto" w:fill="auto"/>
            <w:noWrap/>
            <w:vAlign w:val="bottom"/>
            <w:hideMark/>
          </w:tcPr>
          <w:p w14:paraId="325415C5" w14:textId="77777777" w:rsidR="00EF1AF8" w:rsidRPr="00DC020C" w:rsidRDefault="00EF1AF8" w:rsidP="000B2355">
            <w:pPr>
              <w:widowControl/>
              <w:jc w:val="center"/>
              <w:rPr>
                <w:rFonts w:eastAsia="等线"/>
                <w:kern w:val="0"/>
                <w:sz w:val="24"/>
              </w:rPr>
            </w:pPr>
            <w:r w:rsidRPr="00DC020C">
              <w:rPr>
                <w:rFonts w:eastAsia="等线"/>
                <w:kern w:val="0"/>
                <w:sz w:val="24"/>
              </w:rPr>
              <w:t>-108671.60</w:t>
            </w:r>
          </w:p>
        </w:tc>
      </w:tr>
      <w:tr w:rsidR="00EF1AF8" w:rsidRPr="00DC020C" w14:paraId="7B6D60C3" w14:textId="77777777" w:rsidTr="000B2355">
        <w:trPr>
          <w:trHeight w:val="315"/>
        </w:trPr>
        <w:tc>
          <w:tcPr>
            <w:tcW w:w="1140" w:type="dxa"/>
            <w:shd w:val="clear" w:color="auto" w:fill="auto"/>
            <w:noWrap/>
            <w:vAlign w:val="bottom"/>
            <w:hideMark/>
          </w:tcPr>
          <w:p w14:paraId="072BBB6E"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2026 </w:t>
            </w:r>
          </w:p>
        </w:tc>
        <w:tc>
          <w:tcPr>
            <w:tcW w:w="3520" w:type="dxa"/>
            <w:shd w:val="clear" w:color="auto" w:fill="auto"/>
            <w:noWrap/>
            <w:vAlign w:val="bottom"/>
            <w:hideMark/>
          </w:tcPr>
          <w:p w14:paraId="33C21E5D"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714.55 </w:t>
            </w:r>
          </w:p>
        </w:tc>
        <w:tc>
          <w:tcPr>
            <w:tcW w:w="1540" w:type="dxa"/>
            <w:shd w:val="clear" w:color="auto" w:fill="auto"/>
            <w:noWrap/>
            <w:vAlign w:val="bottom"/>
            <w:hideMark/>
          </w:tcPr>
          <w:p w14:paraId="3913A07D"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59214.53 </w:t>
            </w:r>
          </w:p>
        </w:tc>
        <w:tc>
          <w:tcPr>
            <w:tcW w:w="1660" w:type="dxa"/>
            <w:shd w:val="clear" w:color="auto" w:fill="auto"/>
            <w:noWrap/>
            <w:vAlign w:val="bottom"/>
            <w:hideMark/>
          </w:tcPr>
          <w:p w14:paraId="4100B8EC" w14:textId="77777777" w:rsidR="00EF1AF8" w:rsidRPr="00DC020C" w:rsidRDefault="00EF1AF8" w:rsidP="000B2355">
            <w:pPr>
              <w:widowControl/>
              <w:jc w:val="center"/>
              <w:rPr>
                <w:rFonts w:eastAsia="等线"/>
                <w:kern w:val="0"/>
                <w:sz w:val="24"/>
              </w:rPr>
            </w:pPr>
            <w:r w:rsidRPr="00DC020C">
              <w:rPr>
                <w:rFonts w:eastAsia="等线"/>
                <w:kern w:val="0"/>
                <w:sz w:val="24"/>
              </w:rPr>
              <w:t>-32749.93</w:t>
            </w:r>
          </w:p>
        </w:tc>
        <w:tc>
          <w:tcPr>
            <w:tcW w:w="1660" w:type="dxa"/>
            <w:shd w:val="clear" w:color="auto" w:fill="auto"/>
            <w:noWrap/>
            <w:vAlign w:val="bottom"/>
            <w:hideMark/>
          </w:tcPr>
          <w:p w14:paraId="53C30396" w14:textId="77777777" w:rsidR="00EF1AF8" w:rsidRPr="00DC020C" w:rsidRDefault="00EF1AF8" w:rsidP="000B2355">
            <w:pPr>
              <w:widowControl/>
              <w:jc w:val="center"/>
              <w:rPr>
                <w:rFonts w:eastAsia="等线"/>
                <w:kern w:val="0"/>
                <w:sz w:val="24"/>
              </w:rPr>
            </w:pPr>
            <w:r w:rsidRPr="00DC020C">
              <w:rPr>
                <w:rFonts w:eastAsia="等线"/>
                <w:kern w:val="0"/>
                <w:sz w:val="24"/>
              </w:rPr>
              <w:t>-115041.28</w:t>
            </w:r>
          </w:p>
        </w:tc>
      </w:tr>
      <w:tr w:rsidR="00EF1AF8" w:rsidRPr="00DC020C" w14:paraId="5C139523" w14:textId="77777777" w:rsidTr="000B2355">
        <w:trPr>
          <w:trHeight w:val="315"/>
        </w:trPr>
        <w:tc>
          <w:tcPr>
            <w:tcW w:w="1140" w:type="dxa"/>
            <w:shd w:val="clear" w:color="auto" w:fill="auto"/>
            <w:noWrap/>
            <w:vAlign w:val="bottom"/>
            <w:hideMark/>
          </w:tcPr>
          <w:p w14:paraId="2E261FCA"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2027 </w:t>
            </w:r>
          </w:p>
        </w:tc>
        <w:tc>
          <w:tcPr>
            <w:tcW w:w="3520" w:type="dxa"/>
            <w:shd w:val="clear" w:color="auto" w:fill="auto"/>
            <w:noWrap/>
            <w:vAlign w:val="bottom"/>
            <w:hideMark/>
          </w:tcPr>
          <w:p w14:paraId="079E411B"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729.49 </w:t>
            </w:r>
          </w:p>
        </w:tc>
        <w:tc>
          <w:tcPr>
            <w:tcW w:w="1540" w:type="dxa"/>
            <w:shd w:val="clear" w:color="auto" w:fill="auto"/>
            <w:noWrap/>
            <w:vAlign w:val="bottom"/>
            <w:hideMark/>
          </w:tcPr>
          <w:p w14:paraId="5D346F8A" w14:textId="77777777" w:rsidR="00EF1AF8" w:rsidRPr="00DC020C" w:rsidRDefault="00EF1AF8" w:rsidP="000B2355">
            <w:pPr>
              <w:widowControl/>
              <w:jc w:val="center"/>
              <w:rPr>
                <w:rFonts w:eastAsia="等线"/>
                <w:kern w:val="0"/>
                <w:sz w:val="24"/>
              </w:rPr>
            </w:pPr>
            <w:r w:rsidRPr="00DC020C">
              <w:rPr>
                <w:rFonts w:eastAsia="等线"/>
                <w:kern w:val="0"/>
                <w:sz w:val="24"/>
              </w:rPr>
              <w:t xml:space="preserve">64160.07 </w:t>
            </w:r>
          </w:p>
        </w:tc>
        <w:tc>
          <w:tcPr>
            <w:tcW w:w="1660" w:type="dxa"/>
            <w:shd w:val="clear" w:color="auto" w:fill="auto"/>
            <w:noWrap/>
            <w:vAlign w:val="bottom"/>
            <w:hideMark/>
          </w:tcPr>
          <w:p w14:paraId="3FA7ECF4" w14:textId="77777777" w:rsidR="00EF1AF8" w:rsidRPr="00DC020C" w:rsidRDefault="00EF1AF8" w:rsidP="000B2355">
            <w:pPr>
              <w:widowControl/>
              <w:jc w:val="center"/>
              <w:rPr>
                <w:rFonts w:eastAsia="等线"/>
                <w:kern w:val="0"/>
                <w:sz w:val="24"/>
              </w:rPr>
            </w:pPr>
            <w:r w:rsidRPr="00DC020C">
              <w:rPr>
                <w:rFonts w:eastAsia="等线"/>
                <w:kern w:val="0"/>
                <w:sz w:val="24"/>
              </w:rPr>
              <w:t>-37946.23</w:t>
            </w:r>
          </w:p>
        </w:tc>
        <w:tc>
          <w:tcPr>
            <w:tcW w:w="1660" w:type="dxa"/>
            <w:shd w:val="clear" w:color="auto" w:fill="auto"/>
            <w:noWrap/>
            <w:vAlign w:val="bottom"/>
            <w:hideMark/>
          </w:tcPr>
          <w:p w14:paraId="283A3518" w14:textId="77777777" w:rsidR="00EF1AF8" w:rsidRPr="00DC020C" w:rsidRDefault="00EF1AF8" w:rsidP="000B2355">
            <w:pPr>
              <w:widowControl/>
              <w:jc w:val="center"/>
              <w:rPr>
                <w:rFonts w:eastAsia="等线"/>
                <w:kern w:val="0"/>
                <w:sz w:val="24"/>
              </w:rPr>
            </w:pPr>
            <w:r w:rsidRPr="00DC020C">
              <w:rPr>
                <w:rFonts w:eastAsia="等线"/>
                <w:kern w:val="0"/>
                <w:sz w:val="24"/>
              </w:rPr>
              <w:t>-121649.60</w:t>
            </w:r>
          </w:p>
        </w:tc>
      </w:tr>
    </w:tbl>
    <w:p w14:paraId="764D3B20" w14:textId="77777777" w:rsidR="0054179F" w:rsidRPr="00DC020C" w:rsidRDefault="00010E96" w:rsidP="00381F8C">
      <w:pPr>
        <w:pStyle w:val="3"/>
        <w:spacing w:line="240" w:lineRule="auto"/>
      </w:pPr>
      <w:bookmarkStart w:id="135" w:name="_Toc483950668"/>
      <w:bookmarkEnd w:id="134"/>
      <w:commentRangeEnd w:id="133"/>
      <w:r>
        <w:rPr>
          <w:rStyle w:val="af1"/>
          <w:b w:val="0"/>
          <w:bCs w:val="0"/>
        </w:rPr>
        <w:commentReference w:id="133"/>
      </w:r>
      <w:r w:rsidR="00381F8C">
        <w:rPr>
          <w:rFonts w:hint="eastAsia"/>
        </w:rPr>
        <w:t>5.2.3</w:t>
      </w:r>
      <w:r w:rsidR="00BA603D" w:rsidRPr="00DC020C">
        <w:rPr>
          <w:rFonts w:hint="eastAsia"/>
        </w:rPr>
        <w:t>未来十年深圳市垃圾处理社会总成本的预测</w:t>
      </w:r>
      <w:bookmarkEnd w:id="135"/>
    </w:p>
    <w:p w14:paraId="0BE22B8C" w14:textId="77777777" w:rsidR="0054179F" w:rsidRPr="00DC020C" w:rsidRDefault="00BA603D">
      <w:pPr>
        <w:spacing w:line="312" w:lineRule="auto"/>
        <w:ind w:left="709"/>
        <w:rPr>
          <w:rFonts w:ascii="宋体" w:hAnsi="宋体"/>
          <w:sz w:val="28"/>
          <w:szCs w:val="28"/>
        </w:rPr>
      </w:pPr>
      <w:r w:rsidRPr="00DC020C">
        <w:rPr>
          <w:rFonts w:ascii="宋体" w:hAnsi="宋体" w:hint="eastAsia"/>
          <w:sz w:val="28"/>
          <w:szCs w:val="28"/>
        </w:rPr>
        <w:t>结合生活垃圾处理社会总成本的计算模型，将预测到的未来十年</w:t>
      </w:r>
    </w:p>
    <w:p w14:paraId="7EAD4324" w14:textId="77777777" w:rsidR="0054179F" w:rsidRPr="00DC020C" w:rsidRDefault="00BA603D">
      <w:pPr>
        <w:spacing w:line="312" w:lineRule="auto"/>
        <w:rPr>
          <w:rFonts w:ascii="宋体" w:hAnsi="宋体"/>
          <w:sz w:val="28"/>
          <w:szCs w:val="28"/>
        </w:rPr>
      </w:pPr>
      <w:r w:rsidRPr="00DC020C">
        <w:rPr>
          <w:rFonts w:ascii="宋体" w:hAnsi="宋体" w:hint="eastAsia"/>
          <w:sz w:val="28"/>
          <w:szCs w:val="28"/>
        </w:rPr>
        <w:t>的垃圾总清运量带入模型求解，得到未来十年内深圳市垃圾处理各模式下社会总成本，如表</w:t>
      </w:r>
      <w:r w:rsidRPr="00DC020C">
        <w:rPr>
          <w:rFonts w:hint="eastAsia"/>
          <w:sz w:val="28"/>
          <w:szCs w:val="28"/>
        </w:rPr>
        <w:t>5-1</w:t>
      </w:r>
      <w:r w:rsidR="000B2355" w:rsidRPr="00DC020C">
        <w:rPr>
          <w:rFonts w:hint="eastAsia"/>
          <w:sz w:val="28"/>
          <w:szCs w:val="28"/>
        </w:rPr>
        <w:t>8</w:t>
      </w:r>
      <w:r w:rsidRPr="00DC020C">
        <w:rPr>
          <w:rFonts w:ascii="宋体" w:hAnsi="宋体" w:hint="eastAsia"/>
          <w:sz w:val="28"/>
          <w:szCs w:val="28"/>
        </w:rPr>
        <w:t>所示。</w:t>
      </w:r>
    </w:p>
    <w:p w14:paraId="57F5BF80" w14:textId="77777777" w:rsidR="0054179F" w:rsidRPr="00DC020C" w:rsidRDefault="00BA603D" w:rsidP="000B2355">
      <w:pPr>
        <w:spacing w:line="312" w:lineRule="auto"/>
        <w:ind w:firstLineChars="800" w:firstLine="1767"/>
        <w:rPr>
          <w:rFonts w:ascii="宋体" w:hAnsi="宋体"/>
          <w:sz w:val="28"/>
          <w:szCs w:val="28"/>
        </w:rPr>
      </w:pPr>
      <w:r w:rsidRPr="00DC020C">
        <w:rPr>
          <w:b/>
          <w:sz w:val="22"/>
        </w:rPr>
        <w:t>表</w:t>
      </w:r>
      <w:r w:rsidRPr="00DC020C">
        <w:rPr>
          <w:rFonts w:hint="eastAsia"/>
          <w:b/>
          <w:sz w:val="22"/>
        </w:rPr>
        <w:t xml:space="preserve"> 5-</w:t>
      </w:r>
      <w:r w:rsidR="004F5CF8" w:rsidRPr="00DC020C">
        <w:rPr>
          <w:rFonts w:hint="eastAsia"/>
          <w:b/>
          <w:sz w:val="22"/>
        </w:rPr>
        <w:t>1</w:t>
      </w:r>
      <w:r w:rsidR="000B2355" w:rsidRPr="00DC020C">
        <w:rPr>
          <w:rFonts w:hint="eastAsia"/>
          <w:b/>
          <w:sz w:val="22"/>
        </w:rPr>
        <w:t>8</w:t>
      </w:r>
      <w:r w:rsidRPr="00DC020C">
        <w:rPr>
          <w:rFonts w:hint="eastAsia"/>
          <w:b/>
          <w:sz w:val="22"/>
        </w:rPr>
        <w:t>深圳市各模式垃圾处理社会总成本（单位</w:t>
      </w:r>
      <w:r w:rsidRPr="00DC020C">
        <w:rPr>
          <w:rFonts w:hint="eastAsia"/>
          <w:b/>
          <w:sz w:val="22"/>
        </w:rPr>
        <w:t>/</w:t>
      </w:r>
      <w:r w:rsidRPr="00DC020C">
        <w:rPr>
          <w:rFonts w:hint="eastAsia"/>
          <w:b/>
          <w:sz w:val="22"/>
        </w:rPr>
        <w:t>万元）</w:t>
      </w:r>
    </w:p>
    <w:tbl>
      <w:tblPr>
        <w:tblStyle w:val="ab"/>
        <w:tblW w:w="8613" w:type="dxa"/>
        <w:tblLayout w:type="fixed"/>
        <w:tblLook w:val="04A0" w:firstRow="1" w:lastRow="0" w:firstColumn="1" w:lastColumn="0" w:noHBand="0" w:noVBand="1"/>
      </w:tblPr>
      <w:tblGrid>
        <w:gridCol w:w="2831"/>
        <w:gridCol w:w="1295"/>
        <w:gridCol w:w="1390"/>
        <w:gridCol w:w="1390"/>
        <w:gridCol w:w="1707"/>
      </w:tblGrid>
      <w:tr w:rsidR="0054179F" w:rsidRPr="00DC020C" w14:paraId="5A7DCEBC" w14:textId="77777777" w:rsidTr="000B2355">
        <w:trPr>
          <w:trHeight w:val="454"/>
        </w:trPr>
        <w:tc>
          <w:tcPr>
            <w:tcW w:w="2831" w:type="dxa"/>
            <w:tcBorders>
              <w:top w:val="single" w:sz="18" w:space="0" w:color="auto"/>
              <w:left w:val="nil"/>
              <w:bottom w:val="single" w:sz="4" w:space="0" w:color="auto"/>
              <w:right w:val="nil"/>
            </w:tcBorders>
          </w:tcPr>
          <w:p w14:paraId="09C0826C" w14:textId="77777777" w:rsidR="0054179F" w:rsidRPr="00DC020C" w:rsidRDefault="00BA603D">
            <w:pPr>
              <w:pStyle w:val="ac"/>
              <w:spacing w:line="360" w:lineRule="auto"/>
              <w:rPr>
                <w:color w:val="auto"/>
              </w:rPr>
            </w:pPr>
            <w:r w:rsidRPr="00DC020C">
              <w:rPr>
                <w:rFonts w:hint="eastAsia"/>
                <w:color w:val="auto"/>
              </w:rPr>
              <w:t>各年社会总成本</w:t>
            </w:r>
          </w:p>
        </w:tc>
        <w:tc>
          <w:tcPr>
            <w:tcW w:w="1295" w:type="dxa"/>
            <w:tcBorders>
              <w:top w:val="single" w:sz="18" w:space="0" w:color="auto"/>
              <w:left w:val="nil"/>
              <w:bottom w:val="single" w:sz="4" w:space="0" w:color="auto"/>
              <w:right w:val="nil"/>
            </w:tcBorders>
          </w:tcPr>
          <w:p w14:paraId="39581272" w14:textId="77777777" w:rsidR="0054179F" w:rsidRPr="00DC020C" w:rsidRDefault="00BA603D">
            <w:pPr>
              <w:pStyle w:val="ac"/>
              <w:spacing w:line="360" w:lineRule="auto"/>
              <w:rPr>
                <w:color w:val="auto"/>
              </w:rPr>
            </w:pPr>
            <w:r w:rsidRPr="00DC020C">
              <w:rPr>
                <w:rFonts w:hint="eastAsia"/>
                <w:color w:val="auto"/>
              </w:rPr>
              <w:t>现状模式</w:t>
            </w:r>
          </w:p>
        </w:tc>
        <w:tc>
          <w:tcPr>
            <w:tcW w:w="1390" w:type="dxa"/>
            <w:tcBorders>
              <w:top w:val="single" w:sz="18" w:space="0" w:color="auto"/>
              <w:left w:val="nil"/>
              <w:bottom w:val="single" w:sz="4" w:space="0" w:color="auto"/>
              <w:right w:val="nil"/>
            </w:tcBorders>
          </w:tcPr>
          <w:p w14:paraId="02C87583" w14:textId="77777777" w:rsidR="0054179F" w:rsidRPr="00DC020C" w:rsidRDefault="00BA603D">
            <w:pPr>
              <w:pStyle w:val="ac"/>
              <w:spacing w:line="360" w:lineRule="auto"/>
              <w:rPr>
                <w:color w:val="auto"/>
              </w:rPr>
            </w:pPr>
            <w:r w:rsidRPr="00DC020C">
              <w:rPr>
                <w:rFonts w:hint="eastAsia"/>
                <w:color w:val="auto"/>
              </w:rPr>
              <w:t>模式</w:t>
            </w:r>
            <w:proofErr w:type="gramStart"/>
            <w:r w:rsidRPr="00DC020C">
              <w:rPr>
                <w:rFonts w:hint="eastAsia"/>
                <w:color w:val="auto"/>
              </w:rPr>
              <w:t>一</w:t>
            </w:r>
            <w:proofErr w:type="gramEnd"/>
          </w:p>
        </w:tc>
        <w:tc>
          <w:tcPr>
            <w:tcW w:w="1390" w:type="dxa"/>
            <w:tcBorders>
              <w:top w:val="single" w:sz="18" w:space="0" w:color="auto"/>
              <w:left w:val="nil"/>
              <w:bottom w:val="single" w:sz="4" w:space="0" w:color="auto"/>
              <w:right w:val="nil"/>
            </w:tcBorders>
          </w:tcPr>
          <w:p w14:paraId="5F50CAC0" w14:textId="77777777" w:rsidR="0054179F" w:rsidRPr="00DC020C" w:rsidRDefault="00BA603D">
            <w:pPr>
              <w:pStyle w:val="ac"/>
              <w:spacing w:line="360" w:lineRule="auto"/>
              <w:rPr>
                <w:color w:val="auto"/>
              </w:rPr>
            </w:pPr>
            <w:r w:rsidRPr="00DC020C">
              <w:rPr>
                <w:rFonts w:hint="eastAsia"/>
                <w:color w:val="auto"/>
              </w:rPr>
              <w:t>模式二</w:t>
            </w:r>
          </w:p>
        </w:tc>
        <w:tc>
          <w:tcPr>
            <w:tcW w:w="1707" w:type="dxa"/>
            <w:tcBorders>
              <w:top w:val="single" w:sz="18" w:space="0" w:color="auto"/>
              <w:left w:val="nil"/>
              <w:bottom w:val="single" w:sz="4" w:space="0" w:color="auto"/>
              <w:right w:val="nil"/>
            </w:tcBorders>
          </w:tcPr>
          <w:p w14:paraId="397F0F61" w14:textId="77777777" w:rsidR="0054179F" w:rsidRPr="00DC020C" w:rsidRDefault="00BA603D">
            <w:pPr>
              <w:pStyle w:val="ac"/>
              <w:spacing w:line="360" w:lineRule="auto"/>
              <w:rPr>
                <w:color w:val="auto"/>
              </w:rPr>
            </w:pPr>
            <w:r w:rsidRPr="00DC020C">
              <w:rPr>
                <w:rFonts w:hint="eastAsia"/>
                <w:color w:val="auto"/>
              </w:rPr>
              <w:t>模式三</w:t>
            </w:r>
          </w:p>
        </w:tc>
      </w:tr>
      <w:tr w:rsidR="0054179F" w:rsidRPr="00DC020C" w14:paraId="4A7FA110" w14:textId="77777777" w:rsidTr="000B2355">
        <w:trPr>
          <w:trHeight w:val="552"/>
        </w:trPr>
        <w:tc>
          <w:tcPr>
            <w:tcW w:w="2831" w:type="dxa"/>
            <w:tcBorders>
              <w:top w:val="single" w:sz="4" w:space="0" w:color="auto"/>
              <w:left w:val="nil"/>
              <w:bottom w:val="single" w:sz="4" w:space="0" w:color="auto"/>
              <w:right w:val="nil"/>
            </w:tcBorders>
          </w:tcPr>
          <w:p w14:paraId="2770DB9D" w14:textId="77777777" w:rsidR="0054179F" w:rsidRPr="00DC020C" w:rsidRDefault="00BA603D">
            <w:pPr>
              <w:pStyle w:val="ac"/>
              <w:spacing w:line="240" w:lineRule="auto"/>
              <w:rPr>
                <w:color w:val="auto"/>
              </w:rPr>
            </w:pPr>
            <w:r w:rsidRPr="00DC020C">
              <w:rPr>
                <w:rFonts w:hint="eastAsia"/>
                <w:color w:val="auto"/>
              </w:rPr>
              <w:lastRenderedPageBreak/>
              <w:t>2017年社会总成本</w:t>
            </w:r>
          </w:p>
        </w:tc>
        <w:tc>
          <w:tcPr>
            <w:tcW w:w="1295" w:type="dxa"/>
            <w:tcBorders>
              <w:top w:val="single" w:sz="4" w:space="0" w:color="auto"/>
              <w:left w:val="nil"/>
              <w:bottom w:val="single" w:sz="4" w:space="0" w:color="auto"/>
              <w:right w:val="nil"/>
            </w:tcBorders>
          </w:tcPr>
          <w:p w14:paraId="2FA5DD4B" w14:textId="77777777" w:rsidR="0054179F" w:rsidRPr="00DC020C" w:rsidRDefault="00BA603D">
            <w:pPr>
              <w:pStyle w:val="ac"/>
              <w:spacing w:line="240" w:lineRule="auto"/>
              <w:rPr>
                <w:color w:val="auto"/>
              </w:rPr>
            </w:pPr>
            <w:r w:rsidRPr="00DC020C">
              <w:rPr>
                <w:rFonts w:hint="eastAsia"/>
                <w:color w:val="auto"/>
              </w:rPr>
              <w:t>308742</w:t>
            </w:r>
          </w:p>
        </w:tc>
        <w:tc>
          <w:tcPr>
            <w:tcW w:w="1390" w:type="dxa"/>
            <w:tcBorders>
              <w:top w:val="single" w:sz="4" w:space="0" w:color="auto"/>
              <w:left w:val="nil"/>
              <w:bottom w:val="single" w:sz="4" w:space="0" w:color="auto"/>
              <w:right w:val="nil"/>
            </w:tcBorders>
          </w:tcPr>
          <w:p w14:paraId="09275620" w14:textId="77777777" w:rsidR="0054179F" w:rsidRPr="00DC020C" w:rsidRDefault="00BA603D">
            <w:pPr>
              <w:pStyle w:val="ac"/>
              <w:spacing w:line="240" w:lineRule="auto"/>
              <w:rPr>
                <w:color w:val="auto"/>
              </w:rPr>
            </w:pPr>
            <w:r w:rsidRPr="00DC020C">
              <w:rPr>
                <w:rFonts w:hint="eastAsia"/>
                <w:color w:val="auto"/>
              </w:rPr>
              <w:t>357092</w:t>
            </w:r>
          </w:p>
        </w:tc>
        <w:tc>
          <w:tcPr>
            <w:tcW w:w="1390" w:type="dxa"/>
            <w:tcBorders>
              <w:top w:val="single" w:sz="4" w:space="0" w:color="auto"/>
              <w:left w:val="nil"/>
              <w:bottom w:val="single" w:sz="4" w:space="0" w:color="auto"/>
              <w:right w:val="nil"/>
            </w:tcBorders>
          </w:tcPr>
          <w:p w14:paraId="451FAEDD" w14:textId="77777777" w:rsidR="0054179F" w:rsidRPr="00DC020C" w:rsidRDefault="00BA603D">
            <w:pPr>
              <w:pStyle w:val="ac"/>
              <w:spacing w:line="240" w:lineRule="auto"/>
              <w:rPr>
                <w:color w:val="auto"/>
              </w:rPr>
            </w:pPr>
            <w:r w:rsidRPr="00DC020C">
              <w:rPr>
                <w:rFonts w:hint="eastAsia"/>
                <w:color w:val="auto"/>
              </w:rPr>
              <w:t>414230</w:t>
            </w:r>
          </w:p>
        </w:tc>
        <w:tc>
          <w:tcPr>
            <w:tcW w:w="1707" w:type="dxa"/>
            <w:tcBorders>
              <w:top w:val="single" w:sz="4" w:space="0" w:color="auto"/>
              <w:left w:val="nil"/>
              <w:bottom w:val="single" w:sz="4" w:space="0" w:color="auto"/>
              <w:right w:val="nil"/>
            </w:tcBorders>
          </w:tcPr>
          <w:p w14:paraId="6B8438B0" w14:textId="77777777" w:rsidR="0054179F" w:rsidRPr="00DC020C" w:rsidRDefault="00BA603D">
            <w:pPr>
              <w:pStyle w:val="ac"/>
              <w:spacing w:line="240" w:lineRule="auto"/>
              <w:rPr>
                <w:color w:val="auto"/>
              </w:rPr>
            </w:pPr>
            <w:r w:rsidRPr="00DC020C">
              <w:rPr>
                <w:rFonts w:hint="eastAsia"/>
                <w:color w:val="auto"/>
              </w:rPr>
              <w:t>384828</w:t>
            </w:r>
          </w:p>
        </w:tc>
      </w:tr>
      <w:tr w:rsidR="0054179F" w:rsidRPr="00DC020C" w14:paraId="678B2641" w14:textId="77777777" w:rsidTr="000B2355">
        <w:trPr>
          <w:trHeight w:val="276"/>
        </w:trPr>
        <w:tc>
          <w:tcPr>
            <w:tcW w:w="2831" w:type="dxa"/>
            <w:tcBorders>
              <w:top w:val="single" w:sz="4" w:space="0" w:color="auto"/>
              <w:left w:val="nil"/>
              <w:bottom w:val="single" w:sz="4" w:space="0" w:color="auto"/>
              <w:right w:val="nil"/>
            </w:tcBorders>
          </w:tcPr>
          <w:p w14:paraId="1D52B6A9" w14:textId="77777777" w:rsidR="0054179F" w:rsidRPr="00DC020C" w:rsidRDefault="00BA603D">
            <w:pPr>
              <w:pStyle w:val="ac"/>
              <w:spacing w:line="240" w:lineRule="auto"/>
              <w:rPr>
                <w:color w:val="auto"/>
              </w:rPr>
            </w:pPr>
            <w:r w:rsidRPr="00DC020C">
              <w:rPr>
                <w:rFonts w:hint="eastAsia"/>
                <w:color w:val="auto"/>
              </w:rPr>
              <w:t>2018年社会总成本</w:t>
            </w:r>
          </w:p>
        </w:tc>
        <w:tc>
          <w:tcPr>
            <w:tcW w:w="1295" w:type="dxa"/>
            <w:tcBorders>
              <w:top w:val="single" w:sz="4" w:space="0" w:color="auto"/>
              <w:left w:val="nil"/>
              <w:bottom w:val="single" w:sz="4" w:space="0" w:color="auto"/>
              <w:right w:val="nil"/>
            </w:tcBorders>
          </w:tcPr>
          <w:p w14:paraId="09362EB1" w14:textId="77777777" w:rsidR="0054179F" w:rsidRPr="00DC020C" w:rsidRDefault="00BA603D">
            <w:pPr>
              <w:pStyle w:val="ac"/>
              <w:spacing w:line="240" w:lineRule="auto"/>
              <w:rPr>
                <w:color w:val="auto"/>
              </w:rPr>
            </w:pPr>
            <w:r w:rsidRPr="00DC020C">
              <w:rPr>
                <w:rFonts w:hint="eastAsia"/>
                <w:color w:val="auto"/>
              </w:rPr>
              <w:t>308567</w:t>
            </w:r>
          </w:p>
        </w:tc>
        <w:tc>
          <w:tcPr>
            <w:tcW w:w="1390" w:type="dxa"/>
            <w:tcBorders>
              <w:top w:val="single" w:sz="4" w:space="0" w:color="auto"/>
              <w:left w:val="nil"/>
              <w:bottom w:val="single" w:sz="4" w:space="0" w:color="auto"/>
              <w:right w:val="nil"/>
            </w:tcBorders>
          </w:tcPr>
          <w:p w14:paraId="7EA9DFBD" w14:textId="77777777" w:rsidR="0054179F" w:rsidRPr="00DC020C" w:rsidRDefault="00BA603D">
            <w:pPr>
              <w:pStyle w:val="ac"/>
              <w:spacing w:line="240" w:lineRule="auto"/>
              <w:rPr>
                <w:color w:val="auto"/>
              </w:rPr>
            </w:pPr>
            <w:r w:rsidRPr="00DC020C">
              <w:rPr>
                <w:color w:val="auto"/>
              </w:rPr>
              <w:t>362957</w:t>
            </w:r>
          </w:p>
        </w:tc>
        <w:tc>
          <w:tcPr>
            <w:tcW w:w="1390" w:type="dxa"/>
            <w:tcBorders>
              <w:top w:val="single" w:sz="4" w:space="0" w:color="auto"/>
              <w:left w:val="nil"/>
              <w:bottom w:val="single" w:sz="4" w:space="0" w:color="auto"/>
              <w:right w:val="nil"/>
            </w:tcBorders>
          </w:tcPr>
          <w:p w14:paraId="55F952A4" w14:textId="77777777" w:rsidR="0054179F" w:rsidRPr="00DC020C" w:rsidRDefault="00BA603D">
            <w:pPr>
              <w:pStyle w:val="ac"/>
              <w:spacing w:line="240" w:lineRule="auto"/>
              <w:rPr>
                <w:color w:val="auto"/>
              </w:rPr>
            </w:pPr>
            <w:r w:rsidRPr="00DC020C">
              <w:rPr>
                <w:color w:val="auto"/>
              </w:rPr>
              <w:t>417095</w:t>
            </w:r>
          </w:p>
          <w:p w14:paraId="58E43684" w14:textId="77777777" w:rsidR="0054179F" w:rsidRPr="00DC020C" w:rsidRDefault="0054179F">
            <w:pPr>
              <w:pStyle w:val="ac"/>
              <w:spacing w:line="240" w:lineRule="auto"/>
              <w:rPr>
                <w:color w:val="auto"/>
              </w:rPr>
            </w:pPr>
          </w:p>
        </w:tc>
        <w:tc>
          <w:tcPr>
            <w:tcW w:w="1707" w:type="dxa"/>
            <w:tcBorders>
              <w:top w:val="single" w:sz="4" w:space="0" w:color="auto"/>
              <w:left w:val="nil"/>
              <w:bottom w:val="single" w:sz="4" w:space="0" w:color="auto"/>
              <w:right w:val="nil"/>
            </w:tcBorders>
          </w:tcPr>
          <w:p w14:paraId="460C5718" w14:textId="77777777" w:rsidR="0054179F" w:rsidRPr="00DC020C" w:rsidRDefault="00BA603D">
            <w:pPr>
              <w:pStyle w:val="ac"/>
              <w:spacing w:line="240" w:lineRule="auto"/>
              <w:rPr>
                <w:color w:val="auto"/>
              </w:rPr>
            </w:pPr>
            <w:r w:rsidRPr="00DC020C">
              <w:rPr>
                <w:color w:val="auto"/>
              </w:rPr>
              <w:t>389693</w:t>
            </w:r>
          </w:p>
          <w:p w14:paraId="62761832" w14:textId="77777777" w:rsidR="0054179F" w:rsidRPr="00DC020C" w:rsidRDefault="0054179F">
            <w:pPr>
              <w:pStyle w:val="ac"/>
              <w:spacing w:line="240" w:lineRule="auto"/>
              <w:rPr>
                <w:color w:val="auto"/>
              </w:rPr>
            </w:pPr>
          </w:p>
        </w:tc>
      </w:tr>
      <w:tr w:rsidR="0054179F" w:rsidRPr="00DC020C" w14:paraId="2EDDCA25" w14:textId="77777777" w:rsidTr="000B2355">
        <w:trPr>
          <w:trHeight w:val="357"/>
        </w:trPr>
        <w:tc>
          <w:tcPr>
            <w:tcW w:w="2831" w:type="dxa"/>
            <w:tcBorders>
              <w:top w:val="single" w:sz="4" w:space="0" w:color="auto"/>
              <w:left w:val="nil"/>
              <w:bottom w:val="single" w:sz="4" w:space="0" w:color="auto"/>
              <w:right w:val="nil"/>
            </w:tcBorders>
          </w:tcPr>
          <w:p w14:paraId="604781A0" w14:textId="77777777" w:rsidR="0054179F" w:rsidRPr="00DC020C" w:rsidRDefault="00BA603D">
            <w:pPr>
              <w:pStyle w:val="ac"/>
              <w:spacing w:line="240" w:lineRule="auto"/>
              <w:rPr>
                <w:color w:val="auto"/>
              </w:rPr>
            </w:pPr>
            <w:r w:rsidRPr="00DC020C">
              <w:rPr>
                <w:rFonts w:hint="eastAsia"/>
                <w:color w:val="auto"/>
              </w:rPr>
              <w:t>2019年社会总成本</w:t>
            </w:r>
          </w:p>
        </w:tc>
        <w:tc>
          <w:tcPr>
            <w:tcW w:w="1295" w:type="dxa"/>
            <w:tcBorders>
              <w:top w:val="single" w:sz="4" w:space="0" w:color="auto"/>
              <w:left w:val="nil"/>
              <w:bottom w:val="single" w:sz="4" w:space="0" w:color="auto"/>
              <w:right w:val="nil"/>
            </w:tcBorders>
          </w:tcPr>
          <w:p w14:paraId="3244B430" w14:textId="77777777" w:rsidR="0054179F" w:rsidRPr="00DC020C" w:rsidRDefault="00BA603D">
            <w:pPr>
              <w:pStyle w:val="ac"/>
              <w:spacing w:line="240" w:lineRule="auto"/>
              <w:rPr>
                <w:color w:val="auto"/>
              </w:rPr>
            </w:pPr>
            <w:r w:rsidRPr="00DC020C">
              <w:rPr>
                <w:color w:val="auto"/>
              </w:rPr>
              <w:t>307241</w:t>
            </w:r>
          </w:p>
        </w:tc>
        <w:tc>
          <w:tcPr>
            <w:tcW w:w="1390" w:type="dxa"/>
            <w:tcBorders>
              <w:top w:val="single" w:sz="4" w:space="0" w:color="auto"/>
              <w:left w:val="nil"/>
              <w:bottom w:val="single" w:sz="4" w:space="0" w:color="auto"/>
              <w:right w:val="nil"/>
            </w:tcBorders>
          </w:tcPr>
          <w:p w14:paraId="10C15FD8" w14:textId="77777777" w:rsidR="0054179F" w:rsidRPr="00DC020C" w:rsidRDefault="00BA603D">
            <w:pPr>
              <w:pStyle w:val="ac"/>
              <w:spacing w:line="240" w:lineRule="auto"/>
              <w:rPr>
                <w:color w:val="auto"/>
              </w:rPr>
            </w:pPr>
            <w:r w:rsidRPr="00DC020C">
              <w:rPr>
                <w:color w:val="auto"/>
              </w:rPr>
              <w:t>368822</w:t>
            </w:r>
          </w:p>
          <w:p w14:paraId="6586A31B" w14:textId="77777777" w:rsidR="0054179F" w:rsidRPr="00DC020C" w:rsidRDefault="0054179F">
            <w:pPr>
              <w:pStyle w:val="ac"/>
              <w:spacing w:line="240" w:lineRule="auto"/>
              <w:rPr>
                <w:color w:val="auto"/>
              </w:rPr>
            </w:pPr>
          </w:p>
        </w:tc>
        <w:tc>
          <w:tcPr>
            <w:tcW w:w="1390" w:type="dxa"/>
            <w:tcBorders>
              <w:top w:val="single" w:sz="4" w:space="0" w:color="auto"/>
              <w:left w:val="nil"/>
              <w:bottom w:val="single" w:sz="4" w:space="0" w:color="auto"/>
              <w:right w:val="nil"/>
            </w:tcBorders>
          </w:tcPr>
          <w:p w14:paraId="792C2124" w14:textId="77777777" w:rsidR="0054179F" w:rsidRPr="00DC020C" w:rsidRDefault="00BA603D">
            <w:pPr>
              <w:pStyle w:val="ac"/>
              <w:spacing w:line="240" w:lineRule="auto"/>
              <w:rPr>
                <w:color w:val="auto"/>
              </w:rPr>
            </w:pPr>
            <w:r w:rsidRPr="00DC020C">
              <w:rPr>
                <w:color w:val="auto"/>
              </w:rPr>
              <w:t>419960</w:t>
            </w:r>
          </w:p>
          <w:p w14:paraId="2D005638" w14:textId="77777777" w:rsidR="0054179F" w:rsidRPr="00DC020C" w:rsidRDefault="0054179F">
            <w:pPr>
              <w:pStyle w:val="ac"/>
              <w:spacing w:line="240" w:lineRule="auto"/>
              <w:rPr>
                <w:color w:val="auto"/>
              </w:rPr>
            </w:pPr>
          </w:p>
        </w:tc>
        <w:tc>
          <w:tcPr>
            <w:tcW w:w="1707" w:type="dxa"/>
            <w:tcBorders>
              <w:top w:val="single" w:sz="4" w:space="0" w:color="auto"/>
              <w:left w:val="nil"/>
              <w:bottom w:val="single" w:sz="4" w:space="0" w:color="auto"/>
              <w:right w:val="nil"/>
            </w:tcBorders>
          </w:tcPr>
          <w:p w14:paraId="00F86ACE" w14:textId="77777777" w:rsidR="0054179F" w:rsidRPr="00DC020C" w:rsidRDefault="00BA603D">
            <w:pPr>
              <w:pStyle w:val="ac"/>
              <w:spacing w:line="240" w:lineRule="auto"/>
              <w:rPr>
                <w:color w:val="auto"/>
              </w:rPr>
            </w:pPr>
            <w:r w:rsidRPr="00DC020C">
              <w:rPr>
                <w:color w:val="auto"/>
              </w:rPr>
              <w:t>394558</w:t>
            </w:r>
          </w:p>
          <w:p w14:paraId="552606C0" w14:textId="77777777" w:rsidR="0054179F" w:rsidRPr="00DC020C" w:rsidRDefault="0054179F">
            <w:pPr>
              <w:pStyle w:val="ac"/>
              <w:spacing w:line="240" w:lineRule="auto"/>
              <w:rPr>
                <w:color w:val="auto"/>
              </w:rPr>
            </w:pPr>
          </w:p>
        </w:tc>
      </w:tr>
      <w:tr w:rsidR="0054179F" w:rsidRPr="00DC020C" w14:paraId="0640F89C" w14:textId="77777777" w:rsidTr="000B2355">
        <w:trPr>
          <w:trHeight w:val="240"/>
        </w:trPr>
        <w:tc>
          <w:tcPr>
            <w:tcW w:w="2831" w:type="dxa"/>
            <w:tcBorders>
              <w:top w:val="single" w:sz="4" w:space="0" w:color="auto"/>
              <w:left w:val="nil"/>
              <w:bottom w:val="single" w:sz="4" w:space="0" w:color="auto"/>
              <w:right w:val="nil"/>
            </w:tcBorders>
          </w:tcPr>
          <w:p w14:paraId="0DA0BCF2" w14:textId="77777777" w:rsidR="0054179F" w:rsidRPr="00DC020C" w:rsidRDefault="00BA603D">
            <w:pPr>
              <w:pStyle w:val="ac"/>
              <w:spacing w:line="240" w:lineRule="auto"/>
              <w:rPr>
                <w:color w:val="auto"/>
              </w:rPr>
            </w:pPr>
            <w:r w:rsidRPr="00DC020C">
              <w:rPr>
                <w:rFonts w:hint="eastAsia"/>
                <w:color w:val="auto"/>
              </w:rPr>
              <w:t>2020年社会总成本</w:t>
            </w:r>
          </w:p>
        </w:tc>
        <w:tc>
          <w:tcPr>
            <w:tcW w:w="1295" w:type="dxa"/>
            <w:tcBorders>
              <w:top w:val="single" w:sz="4" w:space="0" w:color="auto"/>
              <w:left w:val="nil"/>
              <w:bottom w:val="single" w:sz="4" w:space="0" w:color="auto"/>
              <w:right w:val="nil"/>
            </w:tcBorders>
          </w:tcPr>
          <w:p w14:paraId="6A7D38AC" w14:textId="77777777" w:rsidR="0054179F" w:rsidRPr="00DC020C" w:rsidRDefault="00BA603D">
            <w:pPr>
              <w:pStyle w:val="ac"/>
              <w:spacing w:line="240" w:lineRule="auto"/>
              <w:rPr>
                <w:color w:val="auto"/>
              </w:rPr>
            </w:pPr>
            <w:r w:rsidRPr="00DC020C">
              <w:rPr>
                <w:color w:val="auto"/>
              </w:rPr>
              <w:t>307935</w:t>
            </w:r>
          </w:p>
        </w:tc>
        <w:tc>
          <w:tcPr>
            <w:tcW w:w="1390" w:type="dxa"/>
            <w:tcBorders>
              <w:top w:val="single" w:sz="4" w:space="0" w:color="auto"/>
              <w:left w:val="nil"/>
              <w:bottom w:val="single" w:sz="4" w:space="0" w:color="auto"/>
              <w:right w:val="nil"/>
            </w:tcBorders>
          </w:tcPr>
          <w:p w14:paraId="60F4177E" w14:textId="77777777" w:rsidR="0054179F" w:rsidRPr="00DC020C" w:rsidRDefault="00BA603D">
            <w:pPr>
              <w:pStyle w:val="ac"/>
              <w:spacing w:line="240" w:lineRule="auto"/>
              <w:rPr>
                <w:color w:val="auto"/>
              </w:rPr>
            </w:pPr>
            <w:r w:rsidRPr="00DC020C">
              <w:rPr>
                <w:color w:val="auto"/>
              </w:rPr>
              <w:t>374687</w:t>
            </w:r>
          </w:p>
          <w:p w14:paraId="0F362407" w14:textId="77777777" w:rsidR="0054179F" w:rsidRPr="00DC020C" w:rsidRDefault="0054179F">
            <w:pPr>
              <w:pStyle w:val="ac"/>
              <w:spacing w:line="240" w:lineRule="auto"/>
              <w:rPr>
                <w:color w:val="auto"/>
              </w:rPr>
            </w:pPr>
          </w:p>
        </w:tc>
        <w:tc>
          <w:tcPr>
            <w:tcW w:w="1390" w:type="dxa"/>
            <w:tcBorders>
              <w:top w:val="single" w:sz="4" w:space="0" w:color="auto"/>
              <w:left w:val="nil"/>
              <w:bottom w:val="single" w:sz="4" w:space="0" w:color="auto"/>
              <w:right w:val="nil"/>
            </w:tcBorders>
          </w:tcPr>
          <w:p w14:paraId="2B10DF8F" w14:textId="77777777" w:rsidR="0054179F" w:rsidRPr="00DC020C" w:rsidRDefault="00BA603D">
            <w:pPr>
              <w:pStyle w:val="ac"/>
              <w:spacing w:line="240" w:lineRule="auto"/>
              <w:rPr>
                <w:color w:val="auto"/>
              </w:rPr>
            </w:pPr>
            <w:r w:rsidRPr="00DC020C">
              <w:rPr>
                <w:color w:val="auto"/>
              </w:rPr>
              <w:t>422825</w:t>
            </w:r>
          </w:p>
          <w:p w14:paraId="415D4193" w14:textId="77777777" w:rsidR="0054179F" w:rsidRPr="00DC020C" w:rsidRDefault="0054179F">
            <w:pPr>
              <w:pStyle w:val="ac"/>
              <w:spacing w:line="240" w:lineRule="auto"/>
              <w:rPr>
                <w:color w:val="auto"/>
              </w:rPr>
            </w:pPr>
          </w:p>
        </w:tc>
        <w:tc>
          <w:tcPr>
            <w:tcW w:w="1707" w:type="dxa"/>
            <w:tcBorders>
              <w:top w:val="single" w:sz="4" w:space="0" w:color="auto"/>
              <w:left w:val="nil"/>
              <w:bottom w:val="single" w:sz="4" w:space="0" w:color="auto"/>
              <w:right w:val="nil"/>
            </w:tcBorders>
          </w:tcPr>
          <w:p w14:paraId="31A968F7" w14:textId="77777777" w:rsidR="0054179F" w:rsidRPr="00DC020C" w:rsidRDefault="00BA603D">
            <w:pPr>
              <w:pStyle w:val="ac"/>
              <w:spacing w:line="240" w:lineRule="auto"/>
              <w:rPr>
                <w:color w:val="auto"/>
              </w:rPr>
            </w:pPr>
            <w:r w:rsidRPr="00DC020C">
              <w:rPr>
                <w:color w:val="auto"/>
              </w:rPr>
              <w:t>399423</w:t>
            </w:r>
          </w:p>
          <w:p w14:paraId="4B2C86EC" w14:textId="77777777" w:rsidR="0054179F" w:rsidRPr="00DC020C" w:rsidRDefault="0054179F">
            <w:pPr>
              <w:pStyle w:val="ac"/>
              <w:spacing w:line="240" w:lineRule="auto"/>
              <w:rPr>
                <w:color w:val="auto"/>
              </w:rPr>
            </w:pPr>
          </w:p>
        </w:tc>
      </w:tr>
      <w:tr w:rsidR="0054179F" w:rsidRPr="00DC020C" w14:paraId="2235B288" w14:textId="77777777" w:rsidTr="000B2355">
        <w:trPr>
          <w:trHeight w:val="288"/>
        </w:trPr>
        <w:tc>
          <w:tcPr>
            <w:tcW w:w="2831" w:type="dxa"/>
            <w:tcBorders>
              <w:top w:val="single" w:sz="4" w:space="0" w:color="auto"/>
              <w:left w:val="nil"/>
              <w:bottom w:val="single" w:sz="4" w:space="0" w:color="auto"/>
              <w:right w:val="nil"/>
            </w:tcBorders>
          </w:tcPr>
          <w:p w14:paraId="058E293B" w14:textId="77777777" w:rsidR="0054179F" w:rsidRPr="00DC020C" w:rsidRDefault="00BA603D">
            <w:pPr>
              <w:pStyle w:val="ac"/>
              <w:spacing w:line="240" w:lineRule="auto"/>
              <w:rPr>
                <w:color w:val="auto"/>
              </w:rPr>
            </w:pPr>
            <w:r w:rsidRPr="00DC020C">
              <w:rPr>
                <w:rFonts w:hint="eastAsia"/>
                <w:color w:val="auto"/>
              </w:rPr>
              <w:t>2021年社会总成本</w:t>
            </w:r>
          </w:p>
        </w:tc>
        <w:tc>
          <w:tcPr>
            <w:tcW w:w="1295" w:type="dxa"/>
            <w:tcBorders>
              <w:top w:val="single" w:sz="4" w:space="0" w:color="auto"/>
              <w:left w:val="nil"/>
              <w:bottom w:val="single" w:sz="4" w:space="0" w:color="auto"/>
              <w:right w:val="nil"/>
            </w:tcBorders>
          </w:tcPr>
          <w:p w14:paraId="39D06485" w14:textId="77777777" w:rsidR="0054179F" w:rsidRPr="00DC020C" w:rsidRDefault="00BA603D">
            <w:pPr>
              <w:pStyle w:val="ac"/>
              <w:spacing w:line="240" w:lineRule="auto"/>
              <w:rPr>
                <w:color w:val="auto"/>
              </w:rPr>
            </w:pPr>
            <w:r w:rsidRPr="00DC020C">
              <w:rPr>
                <w:color w:val="auto"/>
              </w:rPr>
              <w:t>308619</w:t>
            </w:r>
          </w:p>
          <w:p w14:paraId="0AAD22FA" w14:textId="77777777" w:rsidR="0054179F" w:rsidRPr="00DC020C" w:rsidRDefault="0054179F">
            <w:pPr>
              <w:pStyle w:val="ac"/>
              <w:spacing w:line="240" w:lineRule="auto"/>
              <w:rPr>
                <w:color w:val="auto"/>
              </w:rPr>
            </w:pPr>
          </w:p>
        </w:tc>
        <w:tc>
          <w:tcPr>
            <w:tcW w:w="1390" w:type="dxa"/>
            <w:tcBorders>
              <w:top w:val="single" w:sz="4" w:space="0" w:color="auto"/>
              <w:left w:val="nil"/>
              <w:bottom w:val="single" w:sz="4" w:space="0" w:color="auto"/>
              <w:right w:val="nil"/>
            </w:tcBorders>
          </w:tcPr>
          <w:p w14:paraId="2F239070" w14:textId="77777777" w:rsidR="0054179F" w:rsidRPr="00DC020C" w:rsidRDefault="00BA603D">
            <w:pPr>
              <w:pStyle w:val="ac"/>
              <w:spacing w:line="240" w:lineRule="auto"/>
              <w:rPr>
                <w:color w:val="auto"/>
              </w:rPr>
            </w:pPr>
            <w:r w:rsidRPr="00DC020C">
              <w:rPr>
                <w:color w:val="auto"/>
              </w:rPr>
              <w:t>380552</w:t>
            </w:r>
          </w:p>
        </w:tc>
        <w:tc>
          <w:tcPr>
            <w:tcW w:w="1390" w:type="dxa"/>
            <w:tcBorders>
              <w:top w:val="single" w:sz="4" w:space="0" w:color="auto"/>
              <w:left w:val="nil"/>
              <w:bottom w:val="single" w:sz="4" w:space="0" w:color="auto"/>
              <w:right w:val="nil"/>
            </w:tcBorders>
          </w:tcPr>
          <w:p w14:paraId="0268D456" w14:textId="77777777" w:rsidR="0054179F" w:rsidRPr="00DC020C" w:rsidRDefault="00BA603D">
            <w:pPr>
              <w:pStyle w:val="ac"/>
              <w:spacing w:line="240" w:lineRule="auto"/>
              <w:rPr>
                <w:color w:val="auto"/>
              </w:rPr>
            </w:pPr>
            <w:r w:rsidRPr="00DC020C">
              <w:rPr>
                <w:color w:val="auto"/>
              </w:rPr>
              <w:t>425690</w:t>
            </w:r>
          </w:p>
          <w:p w14:paraId="0AA68AD6" w14:textId="77777777" w:rsidR="0054179F" w:rsidRPr="00DC020C" w:rsidRDefault="0054179F">
            <w:pPr>
              <w:pStyle w:val="ac"/>
              <w:spacing w:line="240" w:lineRule="auto"/>
              <w:rPr>
                <w:color w:val="auto"/>
              </w:rPr>
            </w:pPr>
          </w:p>
        </w:tc>
        <w:tc>
          <w:tcPr>
            <w:tcW w:w="1707" w:type="dxa"/>
            <w:tcBorders>
              <w:top w:val="single" w:sz="4" w:space="0" w:color="auto"/>
              <w:left w:val="nil"/>
              <w:bottom w:val="single" w:sz="4" w:space="0" w:color="auto"/>
              <w:right w:val="nil"/>
            </w:tcBorders>
          </w:tcPr>
          <w:p w14:paraId="3228F1F0" w14:textId="77777777" w:rsidR="0054179F" w:rsidRPr="00DC020C" w:rsidRDefault="00BA603D">
            <w:pPr>
              <w:pStyle w:val="ac"/>
              <w:spacing w:line="240" w:lineRule="auto"/>
              <w:rPr>
                <w:color w:val="auto"/>
              </w:rPr>
            </w:pPr>
            <w:r w:rsidRPr="00DC020C">
              <w:rPr>
                <w:color w:val="auto"/>
              </w:rPr>
              <w:t>404288</w:t>
            </w:r>
          </w:p>
          <w:p w14:paraId="67D64583" w14:textId="77777777" w:rsidR="0054179F" w:rsidRPr="00DC020C" w:rsidRDefault="0054179F">
            <w:pPr>
              <w:pStyle w:val="ac"/>
              <w:spacing w:line="240" w:lineRule="auto"/>
              <w:rPr>
                <w:color w:val="auto"/>
              </w:rPr>
            </w:pPr>
          </w:p>
        </w:tc>
      </w:tr>
      <w:tr w:rsidR="0054179F" w:rsidRPr="00DC020C" w14:paraId="6169F50E" w14:textId="77777777" w:rsidTr="000B2355">
        <w:trPr>
          <w:trHeight w:val="252"/>
        </w:trPr>
        <w:tc>
          <w:tcPr>
            <w:tcW w:w="2831" w:type="dxa"/>
            <w:tcBorders>
              <w:top w:val="single" w:sz="4" w:space="0" w:color="auto"/>
              <w:left w:val="nil"/>
              <w:bottom w:val="single" w:sz="4" w:space="0" w:color="auto"/>
              <w:right w:val="nil"/>
            </w:tcBorders>
          </w:tcPr>
          <w:p w14:paraId="010ED7D6" w14:textId="77777777" w:rsidR="0054179F" w:rsidRPr="00DC020C" w:rsidRDefault="00BA603D">
            <w:pPr>
              <w:pStyle w:val="ac"/>
              <w:spacing w:line="240" w:lineRule="auto"/>
              <w:rPr>
                <w:color w:val="auto"/>
              </w:rPr>
            </w:pPr>
            <w:r w:rsidRPr="00DC020C">
              <w:rPr>
                <w:rFonts w:hint="eastAsia"/>
                <w:color w:val="auto"/>
              </w:rPr>
              <w:t>2022年社会总成本</w:t>
            </w:r>
          </w:p>
        </w:tc>
        <w:tc>
          <w:tcPr>
            <w:tcW w:w="1295" w:type="dxa"/>
            <w:tcBorders>
              <w:top w:val="single" w:sz="4" w:space="0" w:color="auto"/>
              <w:left w:val="nil"/>
              <w:bottom w:val="single" w:sz="4" w:space="0" w:color="auto"/>
              <w:right w:val="nil"/>
            </w:tcBorders>
          </w:tcPr>
          <w:p w14:paraId="317AEAB6" w14:textId="77777777" w:rsidR="0054179F" w:rsidRPr="00DC020C" w:rsidRDefault="00BA603D">
            <w:pPr>
              <w:pStyle w:val="ac"/>
              <w:spacing w:line="240" w:lineRule="auto"/>
              <w:rPr>
                <w:color w:val="auto"/>
              </w:rPr>
            </w:pPr>
            <w:r w:rsidRPr="00DC020C">
              <w:rPr>
                <w:color w:val="auto"/>
              </w:rPr>
              <w:t>309303</w:t>
            </w:r>
          </w:p>
          <w:p w14:paraId="538B03E9" w14:textId="77777777" w:rsidR="0054179F" w:rsidRPr="00DC020C" w:rsidRDefault="0054179F">
            <w:pPr>
              <w:pStyle w:val="ac"/>
              <w:spacing w:line="240" w:lineRule="auto"/>
              <w:rPr>
                <w:color w:val="auto"/>
              </w:rPr>
            </w:pPr>
          </w:p>
        </w:tc>
        <w:tc>
          <w:tcPr>
            <w:tcW w:w="1390" w:type="dxa"/>
            <w:tcBorders>
              <w:top w:val="single" w:sz="4" w:space="0" w:color="auto"/>
              <w:left w:val="nil"/>
              <w:bottom w:val="single" w:sz="4" w:space="0" w:color="auto"/>
              <w:right w:val="nil"/>
            </w:tcBorders>
          </w:tcPr>
          <w:p w14:paraId="1721E50A" w14:textId="77777777" w:rsidR="0054179F" w:rsidRPr="00DC020C" w:rsidRDefault="00BA603D">
            <w:pPr>
              <w:pStyle w:val="ac"/>
              <w:spacing w:line="240" w:lineRule="auto"/>
              <w:rPr>
                <w:color w:val="auto"/>
              </w:rPr>
            </w:pPr>
            <w:r w:rsidRPr="00DC020C">
              <w:rPr>
                <w:color w:val="auto"/>
              </w:rPr>
              <w:t>386417</w:t>
            </w:r>
          </w:p>
        </w:tc>
        <w:tc>
          <w:tcPr>
            <w:tcW w:w="1390" w:type="dxa"/>
            <w:tcBorders>
              <w:top w:val="single" w:sz="4" w:space="0" w:color="auto"/>
              <w:left w:val="nil"/>
              <w:bottom w:val="single" w:sz="4" w:space="0" w:color="auto"/>
              <w:right w:val="nil"/>
            </w:tcBorders>
          </w:tcPr>
          <w:p w14:paraId="0A5C7545" w14:textId="77777777" w:rsidR="0054179F" w:rsidRPr="00DC020C" w:rsidRDefault="00BA603D">
            <w:pPr>
              <w:pStyle w:val="ac"/>
              <w:spacing w:line="240" w:lineRule="auto"/>
              <w:rPr>
                <w:color w:val="auto"/>
              </w:rPr>
            </w:pPr>
            <w:r w:rsidRPr="00DC020C">
              <w:rPr>
                <w:color w:val="auto"/>
              </w:rPr>
              <w:t>428555</w:t>
            </w:r>
          </w:p>
          <w:p w14:paraId="180B9A3B" w14:textId="77777777" w:rsidR="0054179F" w:rsidRPr="00DC020C" w:rsidRDefault="0054179F">
            <w:pPr>
              <w:pStyle w:val="ac"/>
              <w:spacing w:line="240" w:lineRule="auto"/>
              <w:rPr>
                <w:color w:val="auto"/>
              </w:rPr>
            </w:pPr>
          </w:p>
        </w:tc>
        <w:tc>
          <w:tcPr>
            <w:tcW w:w="1707" w:type="dxa"/>
            <w:tcBorders>
              <w:top w:val="single" w:sz="4" w:space="0" w:color="auto"/>
              <w:left w:val="nil"/>
              <w:bottom w:val="single" w:sz="4" w:space="0" w:color="auto"/>
              <w:right w:val="nil"/>
            </w:tcBorders>
          </w:tcPr>
          <w:p w14:paraId="10288BD3" w14:textId="77777777" w:rsidR="0054179F" w:rsidRPr="00DC020C" w:rsidRDefault="00BA603D">
            <w:pPr>
              <w:pStyle w:val="ac"/>
              <w:spacing w:line="240" w:lineRule="auto"/>
              <w:rPr>
                <w:color w:val="auto"/>
              </w:rPr>
            </w:pPr>
            <w:r w:rsidRPr="00DC020C">
              <w:rPr>
                <w:color w:val="auto"/>
              </w:rPr>
              <w:t>409153</w:t>
            </w:r>
          </w:p>
          <w:p w14:paraId="7E88CE94" w14:textId="77777777" w:rsidR="0054179F" w:rsidRPr="00DC020C" w:rsidRDefault="0054179F">
            <w:pPr>
              <w:pStyle w:val="ac"/>
              <w:spacing w:line="240" w:lineRule="auto"/>
              <w:rPr>
                <w:color w:val="auto"/>
              </w:rPr>
            </w:pPr>
          </w:p>
        </w:tc>
      </w:tr>
      <w:tr w:rsidR="0054179F" w:rsidRPr="00DC020C" w14:paraId="2F09922A" w14:textId="77777777" w:rsidTr="000B2355">
        <w:trPr>
          <w:trHeight w:val="276"/>
        </w:trPr>
        <w:tc>
          <w:tcPr>
            <w:tcW w:w="2831" w:type="dxa"/>
            <w:tcBorders>
              <w:top w:val="single" w:sz="4" w:space="0" w:color="auto"/>
              <w:left w:val="nil"/>
              <w:bottom w:val="single" w:sz="4" w:space="0" w:color="auto"/>
              <w:right w:val="nil"/>
            </w:tcBorders>
          </w:tcPr>
          <w:p w14:paraId="38EB0C81" w14:textId="77777777" w:rsidR="0054179F" w:rsidRPr="00DC020C" w:rsidRDefault="00BA603D">
            <w:pPr>
              <w:pStyle w:val="ac"/>
              <w:spacing w:line="240" w:lineRule="auto"/>
              <w:rPr>
                <w:color w:val="auto"/>
              </w:rPr>
            </w:pPr>
            <w:r w:rsidRPr="00DC020C">
              <w:rPr>
                <w:rFonts w:hint="eastAsia"/>
                <w:color w:val="auto"/>
              </w:rPr>
              <w:t>2023年社会总成本</w:t>
            </w:r>
          </w:p>
        </w:tc>
        <w:tc>
          <w:tcPr>
            <w:tcW w:w="1295" w:type="dxa"/>
            <w:tcBorders>
              <w:top w:val="single" w:sz="4" w:space="0" w:color="auto"/>
              <w:left w:val="nil"/>
              <w:bottom w:val="single" w:sz="4" w:space="0" w:color="auto"/>
              <w:right w:val="nil"/>
            </w:tcBorders>
          </w:tcPr>
          <w:p w14:paraId="2C4B725A" w14:textId="77777777" w:rsidR="0054179F" w:rsidRPr="00DC020C" w:rsidRDefault="00BA603D">
            <w:pPr>
              <w:pStyle w:val="ac"/>
              <w:spacing w:line="240" w:lineRule="auto"/>
              <w:rPr>
                <w:color w:val="auto"/>
              </w:rPr>
            </w:pPr>
            <w:r w:rsidRPr="00DC020C">
              <w:rPr>
                <w:color w:val="auto"/>
              </w:rPr>
              <w:t>309997</w:t>
            </w:r>
          </w:p>
          <w:p w14:paraId="656EB717" w14:textId="77777777" w:rsidR="0054179F" w:rsidRPr="00DC020C" w:rsidRDefault="0054179F">
            <w:pPr>
              <w:pStyle w:val="ac"/>
              <w:spacing w:line="240" w:lineRule="auto"/>
              <w:rPr>
                <w:color w:val="auto"/>
              </w:rPr>
            </w:pPr>
          </w:p>
        </w:tc>
        <w:tc>
          <w:tcPr>
            <w:tcW w:w="1390" w:type="dxa"/>
            <w:tcBorders>
              <w:top w:val="single" w:sz="4" w:space="0" w:color="auto"/>
              <w:left w:val="nil"/>
              <w:bottom w:val="single" w:sz="4" w:space="0" w:color="auto"/>
              <w:right w:val="nil"/>
            </w:tcBorders>
          </w:tcPr>
          <w:p w14:paraId="6372E9BC" w14:textId="77777777" w:rsidR="0054179F" w:rsidRPr="00DC020C" w:rsidRDefault="00BA603D">
            <w:pPr>
              <w:pStyle w:val="ac"/>
              <w:spacing w:line="240" w:lineRule="auto"/>
              <w:rPr>
                <w:color w:val="auto"/>
              </w:rPr>
            </w:pPr>
            <w:r w:rsidRPr="00DC020C">
              <w:rPr>
                <w:color w:val="auto"/>
              </w:rPr>
              <w:t>392282</w:t>
            </w:r>
          </w:p>
        </w:tc>
        <w:tc>
          <w:tcPr>
            <w:tcW w:w="1390" w:type="dxa"/>
            <w:tcBorders>
              <w:top w:val="single" w:sz="4" w:space="0" w:color="auto"/>
              <w:left w:val="nil"/>
              <w:bottom w:val="single" w:sz="4" w:space="0" w:color="auto"/>
              <w:right w:val="nil"/>
            </w:tcBorders>
          </w:tcPr>
          <w:p w14:paraId="4A7DBF37" w14:textId="77777777" w:rsidR="0054179F" w:rsidRPr="00DC020C" w:rsidRDefault="00BA603D">
            <w:pPr>
              <w:pStyle w:val="ac"/>
              <w:spacing w:line="240" w:lineRule="auto"/>
              <w:rPr>
                <w:color w:val="auto"/>
              </w:rPr>
            </w:pPr>
            <w:r w:rsidRPr="00DC020C">
              <w:rPr>
                <w:color w:val="auto"/>
              </w:rPr>
              <w:t>431420</w:t>
            </w:r>
          </w:p>
          <w:p w14:paraId="551D8CBA" w14:textId="77777777" w:rsidR="0054179F" w:rsidRPr="00DC020C" w:rsidRDefault="0054179F">
            <w:pPr>
              <w:pStyle w:val="ac"/>
              <w:spacing w:line="240" w:lineRule="auto"/>
              <w:rPr>
                <w:color w:val="auto"/>
              </w:rPr>
            </w:pPr>
          </w:p>
        </w:tc>
        <w:tc>
          <w:tcPr>
            <w:tcW w:w="1707" w:type="dxa"/>
            <w:tcBorders>
              <w:top w:val="single" w:sz="4" w:space="0" w:color="auto"/>
              <w:left w:val="nil"/>
              <w:bottom w:val="single" w:sz="4" w:space="0" w:color="auto"/>
              <w:right w:val="nil"/>
            </w:tcBorders>
          </w:tcPr>
          <w:p w14:paraId="69AC9D0D" w14:textId="77777777" w:rsidR="0054179F" w:rsidRPr="00DC020C" w:rsidRDefault="00BA603D">
            <w:pPr>
              <w:pStyle w:val="ac"/>
              <w:spacing w:line="240" w:lineRule="auto"/>
              <w:rPr>
                <w:color w:val="auto"/>
              </w:rPr>
            </w:pPr>
            <w:r w:rsidRPr="00DC020C">
              <w:rPr>
                <w:color w:val="auto"/>
              </w:rPr>
              <w:t>414018</w:t>
            </w:r>
          </w:p>
          <w:p w14:paraId="1E11E1A1" w14:textId="77777777" w:rsidR="0054179F" w:rsidRPr="00DC020C" w:rsidRDefault="0054179F">
            <w:pPr>
              <w:pStyle w:val="ac"/>
              <w:spacing w:line="240" w:lineRule="auto"/>
              <w:rPr>
                <w:color w:val="auto"/>
              </w:rPr>
            </w:pPr>
          </w:p>
        </w:tc>
      </w:tr>
      <w:tr w:rsidR="0054179F" w:rsidRPr="00DC020C" w14:paraId="0B176443" w14:textId="77777777" w:rsidTr="000B2355">
        <w:trPr>
          <w:trHeight w:val="312"/>
        </w:trPr>
        <w:tc>
          <w:tcPr>
            <w:tcW w:w="2831" w:type="dxa"/>
            <w:tcBorders>
              <w:top w:val="single" w:sz="4" w:space="0" w:color="auto"/>
              <w:left w:val="nil"/>
              <w:bottom w:val="single" w:sz="4" w:space="0" w:color="auto"/>
              <w:right w:val="nil"/>
            </w:tcBorders>
          </w:tcPr>
          <w:p w14:paraId="1D392356" w14:textId="77777777" w:rsidR="0054179F" w:rsidRPr="00DC020C" w:rsidRDefault="00BA603D">
            <w:pPr>
              <w:pStyle w:val="ac"/>
              <w:spacing w:line="240" w:lineRule="auto"/>
              <w:rPr>
                <w:color w:val="auto"/>
              </w:rPr>
            </w:pPr>
            <w:r w:rsidRPr="00DC020C">
              <w:rPr>
                <w:rFonts w:hint="eastAsia"/>
                <w:color w:val="auto"/>
              </w:rPr>
              <w:t>2024年社会总成本</w:t>
            </w:r>
          </w:p>
        </w:tc>
        <w:tc>
          <w:tcPr>
            <w:tcW w:w="1295" w:type="dxa"/>
            <w:tcBorders>
              <w:top w:val="single" w:sz="4" w:space="0" w:color="auto"/>
              <w:left w:val="nil"/>
              <w:bottom w:val="single" w:sz="4" w:space="0" w:color="auto"/>
              <w:right w:val="nil"/>
            </w:tcBorders>
          </w:tcPr>
          <w:p w14:paraId="340D580F" w14:textId="77777777" w:rsidR="0054179F" w:rsidRPr="00DC020C" w:rsidRDefault="00BA603D">
            <w:pPr>
              <w:pStyle w:val="ac"/>
              <w:spacing w:line="240" w:lineRule="auto"/>
              <w:rPr>
                <w:color w:val="auto"/>
              </w:rPr>
            </w:pPr>
            <w:r w:rsidRPr="00DC020C">
              <w:rPr>
                <w:color w:val="auto"/>
              </w:rPr>
              <w:t>310671</w:t>
            </w:r>
          </w:p>
          <w:p w14:paraId="7EF80BAA" w14:textId="77777777" w:rsidR="0054179F" w:rsidRPr="00DC020C" w:rsidRDefault="0054179F">
            <w:pPr>
              <w:pStyle w:val="ac"/>
              <w:spacing w:line="240" w:lineRule="auto"/>
              <w:rPr>
                <w:color w:val="auto"/>
              </w:rPr>
            </w:pPr>
          </w:p>
        </w:tc>
        <w:tc>
          <w:tcPr>
            <w:tcW w:w="1390" w:type="dxa"/>
            <w:tcBorders>
              <w:top w:val="single" w:sz="4" w:space="0" w:color="auto"/>
              <w:left w:val="nil"/>
              <w:bottom w:val="single" w:sz="4" w:space="0" w:color="auto"/>
              <w:right w:val="nil"/>
            </w:tcBorders>
          </w:tcPr>
          <w:p w14:paraId="0CE47F42" w14:textId="77777777" w:rsidR="0054179F" w:rsidRPr="00DC020C" w:rsidRDefault="00BA603D">
            <w:pPr>
              <w:pStyle w:val="ac"/>
              <w:spacing w:line="240" w:lineRule="auto"/>
              <w:rPr>
                <w:color w:val="auto"/>
              </w:rPr>
            </w:pPr>
            <w:r w:rsidRPr="00DC020C">
              <w:rPr>
                <w:color w:val="auto"/>
              </w:rPr>
              <w:t>398147</w:t>
            </w:r>
          </w:p>
        </w:tc>
        <w:tc>
          <w:tcPr>
            <w:tcW w:w="1390" w:type="dxa"/>
            <w:tcBorders>
              <w:top w:val="single" w:sz="4" w:space="0" w:color="auto"/>
              <w:left w:val="nil"/>
              <w:bottom w:val="single" w:sz="4" w:space="0" w:color="auto"/>
              <w:right w:val="nil"/>
            </w:tcBorders>
          </w:tcPr>
          <w:p w14:paraId="34F2BC40" w14:textId="77777777" w:rsidR="0054179F" w:rsidRPr="00DC020C" w:rsidRDefault="00BA603D">
            <w:pPr>
              <w:pStyle w:val="ac"/>
              <w:spacing w:line="240" w:lineRule="auto"/>
              <w:rPr>
                <w:color w:val="auto"/>
              </w:rPr>
            </w:pPr>
            <w:r w:rsidRPr="00DC020C">
              <w:rPr>
                <w:color w:val="auto"/>
              </w:rPr>
              <w:t>434285</w:t>
            </w:r>
          </w:p>
          <w:p w14:paraId="5F2CC2B5" w14:textId="77777777" w:rsidR="0054179F" w:rsidRPr="00DC020C" w:rsidRDefault="0054179F">
            <w:pPr>
              <w:pStyle w:val="ac"/>
              <w:spacing w:line="240" w:lineRule="auto"/>
              <w:rPr>
                <w:color w:val="auto"/>
              </w:rPr>
            </w:pPr>
          </w:p>
        </w:tc>
        <w:tc>
          <w:tcPr>
            <w:tcW w:w="1707" w:type="dxa"/>
            <w:tcBorders>
              <w:top w:val="single" w:sz="4" w:space="0" w:color="auto"/>
              <w:left w:val="nil"/>
              <w:bottom w:val="single" w:sz="4" w:space="0" w:color="auto"/>
              <w:right w:val="nil"/>
            </w:tcBorders>
          </w:tcPr>
          <w:p w14:paraId="53368354" w14:textId="77777777" w:rsidR="0054179F" w:rsidRPr="00DC020C" w:rsidRDefault="00BA603D">
            <w:pPr>
              <w:pStyle w:val="ac"/>
              <w:spacing w:line="240" w:lineRule="auto"/>
              <w:rPr>
                <w:color w:val="auto"/>
              </w:rPr>
            </w:pPr>
            <w:r w:rsidRPr="00DC020C">
              <w:rPr>
                <w:color w:val="auto"/>
              </w:rPr>
              <w:t>418883</w:t>
            </w:r>
          </w:p>
          <w:p w14:paraId="6D5904BB" w14:textId="77777777" w:rsidR="0054179F" w:rsidRPr="00DC020C" w:rsidRDefault="0054179F">
            <w:pPr>
              <w:pStyle w:val="ac"/>
              <w:spacing w:line="240" w:lineRule="auto"/>
              <w:rPr>
                <w:color w:val="auto"/>
              </w:rPr>
            </w:pPr>
          </w:p>
        </w:tc>
      </w:tr>
      <w:tr w:rsidR="0054179F" w:rsidRPr="00DC020C" w14:paraId="2945E2F3" w14:textId="77777777" w:rsidTr="000B2355">
        <w:trPr>
          <w:trHeight w:val="288"/>
        </w:trPr>
        <w:tc>
          <w:tcPr>
            <w:tcW w:w="2831" w:type="dxa"/>
            <w:tcBorders>
              <w:top w:val="single" w:sz="4" w:space="0" w:color="auto"/>
              <w:left w:val="nil"/>
              <w:bottom w:val="single" w:sz="4" w:space="0" w:color="auto"/>
              <w:right w:val="nil"/>
            </w:tcBorders>
          </w:tcPr>
          <w:p w14:paraId="1B6E083A" w14:textId="77777777" w:rsidR="0054179F" w:rsidRPr="00DC020C" w:rsidRDefault="00BA603D">
            <w:pPr>
              <w:pStyle w:val="ac"/>
              <w:spacing w:line="240" w:lineRule="auto"/>
              <w:rPr>
                <w:color w:val="auto"/>
              </w:rPr>
            </w:pPr>
            <w:r w:rsidRPr="00DC020C">
              <w:rPr>
                <w:rFonts w:hint="eastAsia"/>
                <w:color w:val="auto"/>
              </w:rPr>
              <w:t>2025年社会总成本</w:t>
            </w:r>
          </w:p>
        </w:tc>
        <w:tc>
          <w:tcPr>
            <w:tcW w:w="1295" w:type="dxa"/>
            <w:tcBorders>
              <w:top w:val="single" w:sz="4" w:space="0" w:color="auto"/>
              <w:left w:val="nil"/>
              <w:bottom w:val="single" w:sz="4" w:space="0" w:color="auto"/>
              <w:right w:val="nil"/>
            </w:tcBorders>
          </w:tcPr>
          <w:p w14:paraId="673E6126" w14:textId="77777777" w:rsidR="0054179F" w:rsidRPr="00DC020C" w:rsidRDefault="00BA603D">
            <w:pPr>
              <w:pStyle w:val="ac"/>
              <w:spacing w:line="240" w:lineRule="auto"/>
              <w:rPr>
                <w:color w:val="auto"/>
              </w:rPr>
            </w:pPr>
            <w:r w:rsidRPr="00DC020C">
              <w:rPr>
                <w:color w:val="auto"/>
              </w:rPr>
              <w:t>311365</w:t>
            </w:r>
          </w:p>
          <w:p w14:paraId="5F21E4F7" w14:textId="77777777" w:rsidR="0054179F" w:rsidRPr="00DC020C" w:rsidRDefault="0054179F">
            <w:pPr>
              <w:pStyle w:val="ac"/>
              <w:spacing w:line="240" w:lineRule="auto"/>
              <w:rPr>
                <w:color w:val="auto"/>
              </w:rPr>
            </w:pPr>
          </w:p>
        </w:tc>
        <w:tc>
          <w:tcPr>
            <w:tcW w:w="1390" w:type="dxa"/>
            <w:tcBorders>
              <w:top w:val="single" w:sz="4" w:space="0" w:color="auto"/>
              <w:left w:val="nil"/>
              <w:bottom w:val="single" w:sz="4" w:space="0" w:color="auto"/>
              <w:right w:val="nil"/>
            </w:tcBorders>
          </w:tcPr>
          <w:p w14:paraId="3259C2BB" w14:textId="77777777" w:rsidR="0054179F" w:rsidRPr="00DC020C" w:rsidRDefault="00BA603D">
            <w:pPr>
              <w:pStyle w:val="ac"/>
              <w:spacing w:line="240" w:lineRule="auto"/>
              <w:rPr>
                <w:color w:val="auto"/>
              </w:rPr>
            </w:pPr>
            <w:r w:rsidRPr="00DC020C">
              <w:rPr>
                <w:color w:val="auto"/>
              </w:rPr>
              <w:t>404012</w:t>
            </w:r>
          </w:p>
          <w:p w14:paraId="38904219" w14:textId="77777777" w:rsidR="0054179F" w:rsidRPr="00DC020C" w:rsidRDefault="0054179F">
            <w:pPr>
              <w:pStyle w:val="ac"/>
              <w:spacing w:line="240" w:lineRule="auto"/>
              <w:rPr>
                <w:color w:val="auto"/>
              </w:rPr>
            </w:pPr>
          </w:p>
        </w:tc>
        <w:tc>
          <w:tcPr>
            <w:tcW w:w="1390" w:type="dxa"/>
            <w:tcBorders>
              <w:top w:val="single" w:sz="4" w:space="0" w:color="auto"/>
              <w:left w:val="nil"/>
              <w:bottom w:val="single" w:sz="4" w:space="0" w:color="auto"/>
              <w:right w:val="nil"/>
            </w:tcBorders>
          </w:tcPr>
          <w:p w14:paraId="11447B79" w14:textId="77777777" w:rsidR="0054179F" w:rsidRPr="00DC020C" w:rsidRDefault="00BA603D">
            <w:pPr>
              <w:pStyle w:val="ac"/>
              <w:spacing w:line="240" w:lineRule="auto"/>
              <w:rPr>
                <w:color w:val="auto"/>
              </w:rPr>
            </w:pPr>
            <w:r w:rsidRPr="00DC020C">
              <w:rPr>
                <w:color w:val="auto"/>
              </w:rPr>
              <w:t>437150</w:t>
            </w:r>
          </w:p>
          <w:p w14:paraId="0B4181E4" w14:textId="77777777" w:rsidR="0054179F" w:rsidRPr="00DC020C" w:rsidRDefault="0054179F">
            <w:pPr>
              <w:pStyle w:val="ac"/>
              <w:spacing w:line="240" w:lineRule="auto"/>
              <w:rPr>
                <w:color w:val="auto"/>
              </w:rPr>
            </w:pPr>
          </w:p>
        </w:tc>
        <w:tc>
          <w:tcPr>
            <w:tcW w:w="1707" w:type="dxa"/>
            <w:tcBorders>
              <w:top w:val="single" w:sz="4" w:space="0" w:color="auto"/>
              <w:left w:val="nil"/>
              <w:bottom w:val="single" w:sz="4" w:space="0" w:color="auto"/>
              <w:right w:val="nil"/>
            </w:tcBorders>
          </w:tcPr>
          <w:p w14:paraId="6B20AC64" w14:textId="77777777" w:rsidR="0054179F" w:rsidRPr="00DC020C" w:rsidRDefault="00BA603D">
            <w:pPr>
              <w:pStyle w:val="ac"/>
              <w:spacing w:line="240" w:lineRule="auto"/>
              <w:rPr>
                <w:color w:val="auto"/>
              </w:rPr>
            </w:pPr>
            <w:r w:rsidRPr="00DC020C">
              <w:rPr>
                <w:color w:val="auto"/>
              </w:rPr>
              <w:t>423748</w:t>
            </w:r>
          </w:p>
          <w:p w14:paraId="5F826ABE" w14:textId="77777777" w:rsidR="0054179F" w:rsidRPr="00DC020C" w:rsidRDefault="0054179F">
            <w:pPr>
              <w:pStyle w:val="ac"/>
              <w:spacing w:line="240" w:lineRule="auto"/>
              <w:rPr>
                <w:color w:val="auto"/>
              </w:rPr>
            </w:pPr>
          </w:p>
        </w:tc>
      </w:tr>
      <w:tr w:rsidR="0054179F" w:rsidRPr="00DC020C" w14:paraId="06526A90" w14:textId="77777777" w:rsidTr="000B2355">
        <w:trPr>
          <w:trHeight w:val="372"/>
        </w:trPr>
        <w:tc>
          <w:tcPr>
            <w:tcW w:w="2831" w:type="dxa"/>
            <w:tcBorders>
              <w:top w:val="single" w:sz="4" w:space="0" w:color="auto"/>
              <w:left w:val="nil"/>
              <w:bottom w:val="single" w:sz="4" w:space="0" w:color="auto"/>
              <w:right w:val="nil"/>
            </w:tcBorders>
          </w:tcPr>
          <w:p w14:paraId="79205BA4" w14:textId="77777777" w:rsidR="0054179F" w:rsidRPr="00DC020C" w:rsidRDefault="00BA603D">
            <w:pPr>
              <w:pStyle w:val="ac"/>
              <w:spacing w:line="240" w:lineRule="auto"/>
              <w:rPr>
                <w:color w:val="auto"/>
              </w:rPr>
            </w:pPr>
            <w:r w:rsidRPr="00DC020C">
              <w:rPr>
                <w:rFonts w:hint="eastAsia"/>
                <w:color w:val="auto"/>
              </w:rPr>
              <w:t>2026年社会总成本</w:t>
            </w:r>
          </w:p>
        </w:tc>
        <w:tc>
          <w:tcPr>
            <w:tcW w:w="1295" w:type="dxa"/>
            <w:tcBorders>
              <w:top w:val="single" w:sz="4" w:space="0" w:color="auto"/>
              <w:left w:val="nil"/>
              <w:bottom w:val="single" w:sz="4" w:space="0" w:color="auto"/>
              <w:right w:val="nil"/>
            </w:tcBorders>
          </w:tcPr>
          <w:p w14:paraId="69689AD6" w14:textId="77777777" w:rsidR="0054179F" w:rsidRPr="00DC020C" w:rsidRDefault="00BA603D">
            <w:pPr>
              <w:pStyle w:val="ac"/>
              <w:spacing w:line="240" w:lineRule="auto"/>
              <w:rPr>
                <w:color w:val="auto"/>
              </w:rPr>
            </w:pPr>
            <w:r w:rsidRPr="00DC020C">
              <w:rPr>
                <w:color w:val="auto"/>
              </w:rPr>
              <w:t>312059</w:t>
            </w:r>
          </w:p>
          <w:p w14:paraId="6D08F21C" w14:textId="77777777" w:rsidR="0054179F" w:rsidRPr="00DC020C" w:rsidRDefault="0054179F">
            <w:pPr>
              <w:pStyle w:val="ac"/>
              <w:spacing w:line="240" w:lineRule="auto"/>
              <w:rPr>
                <w:color w:val="auto"/>
              </w:rPr>
            </w:pPr>
          </w:p>
        </w:tc>
        <w:tc>
          <w:tcPr>
            <w:tcW w:w="1390" w:type="dxa"/>
            <w:tcBorders>
              <w:top w:val="single" w:sz="4" w:space="0" w:color="auto"/>
              <w:left w:val="nil"/>
              <w:bottom w:val="single" w:sz="4" w:space="0" w:color="auto"/>
              <w:right w:val="nil"/>
            </w:tcBorders>
          </w:tcPr>
          <w:p w14:paraId="0B3D0B5E" w14:textId="77777777" w:rsidR="0054179F" w:rsidRPr="00DC020C" w:rsidRDefault="00BA603D">
            <w:pPr>
              <w:pStyle w:val="ac"/>
              <w:spacing w:line="240" w:lineRule="auto"/>
              <w:rPr>
                <w:color w:val="auto"/>
              </w:rPr>
            </w:pPr>
            <w:r w:rsidRPr="00DC020C">
              <w:rPr>
                <w:color w:val="auto"/>
              </w:rPr>
              <w:t>409877</w:t>
            </w:r>
          </w:p>
          <w:p w14:paraId="3FE9DDE7" w14:textId="77777777" w:rsidR="0054179F" w:rsidRPr="00DC020C" w:rsidRDefault="0054179F">
            <w:pPr>
              <w:pStyle w:val="ac"/>
              <w:spacing w:line="240" w:lineRule="auto"/>
              <w:rPr>
                <w:color w:val="auto"/>
              </w:rPr>
            </w:pPr>
          </w:p>
        </w:tc>
        <w:tc>
          <w:tcPr>
            <w:tcW w:w="1390" w:type="dxa"/>
            <w:tcBorders>
              <w:top w:val="single" w:sz="4" w:space="0" w:color="auto"/>
              <w:left w:val="nil"/>
              <w:bottom w:val="single" w:sz="4" w:space="0" w:color="auto"/>
              <w:right w:val="nil"/>
            </w:tcBorders>
          </w:tcPr>
          <w:p w14:paraId="09F2CF12" w14:textId="77777777" w:rsidR="0054179F" w:rsidRPr="00DC020C" w:rsidRDefault="00BA603D">
            <w:pPr>
              <w:pStyle w:val="ac"/>
              <w:spacing w:line="240" w:lineRule="auto"/>
              <w:rPr>
                <w:color w:val="auto"/>
              </w:rPr>
            </w:pPr>
            <w:r w:rsidRPr="00DC020C">
              <w:rPr>
                <w:color w:val="auto"/>
              </w:rPr>
              <w:t>440015</w:t>
            </w:r>
          </w:p>
          <w:p w14:paraId="42FEAB73" w14:textId="77777777" w:rsidR="0054179F" w:rsidRPr="00DC020C" w:rsidRDefault="0054179F">
            <w:pPr>
              <w:pStyle w:val="ac"/>
              <w:spacing w:line="240" w:lineRule="auto"/>
              <w:rPr>
                <w:color w:val="auto"/>
              </w:rPr>
            </w:pPr>
          </w:p>
        </w:tc>
        <w:tc>
          <w:tcPr>
            <w:tcW w:w="1707" w:type="dxa"/>
            <w:tcBorders>
              <w:top w:val="single" w:sz="4" w:space="0" w:color="auto"/>
              <w:left w:val="nil"/>
              <w:bottom w:val="single" w:sz="4" w:space="0" w:color="auto"/>
              <w:right w:val="nil"/>
            </w:tcBorders>
          </w:tcPr>
          <w:p w14:paraId="3F042050" w14:textId="77777777" w:rsidR="0054179F" w:rsidRPr="00DC020C" w:rsidRDefault="00BA603D">
            <w:pPr>
              <w:pStyle w:val="ac"/>
              <w:spacing w:line="240" w:lineRule="auto"/>
              <w:rPr>
                <w:color w:val="auto"/>
              </w:rPr>
            </w:pPr>
            <w:r w:rsidRPr="00DC020C">
              <w:rPr>
                <w:color w:val="auto"/>
              </w:rPr>
              <w:t>428613</w:t>
            </w:r>
          </w:p>
          <w:p w14:paraId="1C58661F" w14:textId="77777777" w:rsidR="0054179F" w:rsidRPr="00DC020C" w:rsidRDefault="0054179F">
            <w:pPr>
              <w:pStyle w:val="ac"/>
              <w:spacing w:line="240" w:lineRule="auto"/>
              <w:rPr>
                <w:color w:val="auto"/>
              </w:rPr>
            </w:pPr>
          </w:p>
        </w:tc>
      </w:tr>
      <w:tr w:rsidR="0054179F" w:rsidRPr="00DC020C" w14:paraId="14C8A108" w14:textId="77777777" w:rsidTr="000B2355">
        <w:trPr>
          <w:trHeight w:val="96"/>
        </w:trPr>
        <w:tc>
          <w:tcPr>
            <w:tcW w:w="2831" w:type="dxa"/>
            <w:tcBorders>
              <w:top w:val="single" w:sz="4" w:space="0" w:color="auto"/>
              <w:left w:val="nil"/>
              <w:bottom w:val="single" w:sz="18" w:space="0" w:color="auto"/>
              <w:right w:val="nil"/>
            </w:tcBorders>
          </w:tcPr>
          <w:p w14:paraId="22CECBBD" w14:textId="77777777" w:rsidR="0054179F" w:rsidRPr="00DC020C" w:rsidRDefault="00BA603D">
            <w:pPr>
              <w:pStyle w:val="ac"/>
              <w:spacing w:line="240" w:lineRule="auto"/>
              <w:rPr>
                <w:color w:val="auto"/>
              </w:rPr>
            </w:pPr>
            <w:r w:rsidRPr="00DC020C">
              <w:rPr>
                <w:rFonts w:hint="eastAsia"/>
                <w:color w:val="auto"/>
              </w:rPr>
              <w:t>2027年社会总成本</w:t>
            </w:r>
          </w:p>
        </w:tc>
        <w:tc>
          <w:tcPr>
            <w:tcW w:w="1295" w:type="dxa"/>
            <w:tcBorders>
              <w:top w:val="single" w:sz="4" w:space="0" w:color="auto"/>
              <w:left w:val="nil"/>
              <w:bottom w:val="single" w:sz="18" w:space="0" w:color="auto"/>
              <w:right w:val="nil"/>
            </w:tcBorders>
          </w:tcPr>
          <w:p w14:paraId="726AD8B0" w14:textId="77777777" w:rsidR="0054179F" w:rsidRPr="00DC020C" w:rsidRDefault="00BA603D">
            <w:pPr>
              <w:pStyle w:val="ac"/>
              <w:spacing w:line="240" w:lineRule="auto"/>
              <w:rPr>
                <w:color w:val="auto"/>
              </w:rPr>
            </w:pPr>
            <w:r w:rsidRPr="00DC020C">
              <w:rPr>
                <w:color w:val="auto"/>
              </w:rPr>
              <w:t>312733</w:t>
            </w:r>
          </w:p>
          <w:p w14:paraId="0807DFA3" w14:textId="77777777" w:rsidR="0054179F" w:rsidRPr="00DC020C" w:rsidRDefault="0054179F">
            <w:pPr>
              <w:pStyle w:val="ac"/>
              <w:spacing w:line="240" w:lineRule="auto"/>
              <w:rPr>
                <w:color w:val="auto"/>
              </w:rPr>
            </w:pPr>
          </w:p>
        </w:tc>
        <w:tc>
          <w:tcPr>
            <w:tcW w:w="1390" w:type="dxa"/>
            <w:tcBorders>
              <w:top w:val="single" w:sz="4" w:space="0" w:color="auto"/>
              <w:left w:val="nil"/>
              <w:bottom w:val="single" w:sz="18" w:space="0" w:color="auto"/>
              <w:right w:val="nil"/>
            </w:tcBorders>
          </w:tcPr>
          <w:p w14:paraId="311B21E5" w14:textId="77777777" w:rsidR="0054179F" w:rsidRPr="00DC020C" w:rsidRDefault="00BA603D">
            <w:pPr>
              <w:pStyle w:val="ac"/>
              <w:spacing w:line="240" w:lineRule="auto"/>
              <w:rPr>
                <w:color w:val="auto"/>
              </w:rPr>
            </w:pPr>
            <w:r w:rsidRPr="00DC020C">
              <w:rPr>
                <w:color w:val="auto"/>
              </w:rPr>
              <w:t>415742</w:t>
            </w:r>
          </w:p>
          <w:p w14:paraId="78F01213" w14:textId="77777777" w:rsidR="0054179F" w:rsidRPr="00DC020C" w:rsidRDefault="0054179F">
            <w:pPr>
              <w:pStyle w:val="ac"/>
              <w:spacing w:line="240" w:lineRule="auto"/>
              <w:rPr>
                <w:color w:val="auto"/>
              </w:rPr>
            </w:pPr>
          </w:p>
        </w:tc>
        <w:tc>
          <w:tcPr>
            <w:tcW w:w="1390" w:type="dxa"/>
            <w:tcBorders>
              <w:top w:val="single" w:sz="4" w:space="0" w:color="auto"/>
              <w:left w:val="nil"/>
              <w:bottom w:val="single" w:sz="18" w:space="0" w:color="auto"/>
              <w:right w:val="nil"/>
            </w:tcBorders>
          </w:tcPr>
          <w:p w14:paraId="2CF25279" w14:textId="77777777" w:rsidR="0054179F" w:rsidRPr="00DC020C" w:rsidRDefault="00BA603D">
            <w:pPr>
              <w:pStyle w:val="ac"/>
              <w:spacing w:line="240" w:lineRule="auto"/>
              <w:rPr>
                <w:color w:val="auto"/>
              </w:rPr>
            </w:pPr>
            <w:r w:rsidRPr="00DC020C">
              <w:rPr>
                <w:color w:val="auto"/>
              </w:rPr>
              <w:t>442880</w:t>
            </w:r>
          </w:p>
          <w:p w14:paraId="6752B143" w14:textId="77777777" w:rsidR="0054179F" w:rsidRPr="00DC020C" w:rsidRDefault="0054179F">
            <w:pPr>
              <w:pStyle w:val="ac"/>
              <w:spacing w:line="240" w:lineRule="auto"/>
              <w:rPr>
                <w:color w:val="auto"/>
              </w:rPr>
            </w:pPr>
          </w:p>
        </w:tc>
        <w:tc>
          <w:tcPr>
            <w:tcW w:w="1707" w:type="dxa"/>
            <w:tcBorders>
              <w:top w:val="single" w:sz="4" w:space="0" w:color="auto"/>
              <w:left w:val="nil"/>
              <w:bottom w:val="single" w:sz="18" w:space="0" w:color="auto"/>
              <w:right w:val="nil"/>
            </w:tcBorders>
          </w:tcPr>
          <w:p w14:paraId="6A675837" w14:textId="77777777" w:rsidR="0054179F" w:rsidRPr="00DC020C" w:rsidRDefault="00BA603D">
            <w:pPr>
              <w:pStyle w:val="ac"/>
              <w:spacing w:line="240" w:lineRule="auto"/>
              <w:rPr>
                <w:color w:val="auto"/>
              </w:rPr>
            </w:pPr>
            <w:r w:rsidRPr="00DC020C">
              <w:rPr>
                <w:color w:val="auto"/>
              </w:rPr>
              <w:t>433478</w:t>
            </w:r>
          </w:p>
          <w:p w14:paraId="19B02002" w14:textId="77777777" w:rsidR="0054179F" w:rsidRPr="00DC020C" w:rsidRDefault="0054179F">
            <w:pPr>
              <w:pStyle w:val="ac"/>
              <w:spacing w:line="240" w:lineRule="auto"/>
              <w:rPr>
                <w:color w:val="auto"/>
              </w:rPr>
            </w:pPr>
          </w:p>
        </w:tc>
      </w:tr>
    </w:tbl>
    <w:p w14:paraId="6FD65B23" w14:textId="77777777" w:rsidR="008045FF" w:rsidRPr="008045FF" w:rsidRDefault="00BA603D" w:rsidP="008045FF">
      <w:pPr>
        <w:pStyle w:val="2"/>
        <w:numPr>
          <w:ilvl w:val="1"/>
          <w:numId w:val="1"/>
        </w:numPr>
        <w:spacing w:before="0" w:after="0" w:line="240" w:lineRule="auto"/>
      </w:pPr>
      <w:bookmarkStart w:id="136" w:name="_Toc483950669"/>
      <w:r w:rsidRPr="00DC020C">
        <w:t>未来十年内各模式下垃圾处理各分项成本比例的变化趋势</w:t>
      </w:r>
      <w:bookmarkEnd w:id="136"/>
    </w:p>
    <w:p w14:paraId="0D734681" w14:textId="77777777" w:rsidR="0054179F" w:rsidRPr="00DC020C" w:rsidRDefault="008045FF" w:rsidP="008045FF">
      <w:pPr>
        <w:pStyle w:val="3"/>
        <w:spacing w:line="240" w:lineRule="auto"/>
      </w:pPr>
      <w:bookmarkStart w:id="137" w:name="_Toc483950670"/>
      <w:r>
        <w:rPr>
          <w:rFonts w:hint="eastAsia"/>
        </w:rPr>
        <w:t>5.3.1</w:t>
      </w:r>
      <w:r w:rsidR="00BA603D" w:rsidRPr="00DC020C">
        <w:rPr>
          <w:rFonts w:hint="eastAsia"/>
        </w:rPr>
        <w:t>未来十年内垃圾的含水率和湿基热值的预测</w:t>
      </w:r>
      <w:bookmarkEnd w:id="137"/>
    </w:p>
    <w:p w14:paraId="1A646ED9" w14:textId="77777777" w:rsidR="0054179F" w:rsidRPr="00DC020C" w:rsidRDefault="00BA603D">
      <w:pPr>
        <w:spacing w:line="312" w:lineRule="auto"/>
        <w:ind w:left="709"/>
        <w:rPr>
          <w:rFonts w:ascii="宋体" w:hAnsi="宋体"/>
          <w:sz w:val="28"/>
          <w:szCs w:val="28"/>
        </w:rPr>
      </w:pPr>
      <w:r w:rsidRPr="00DC020C">
        <w:rPr>
          <w:rFonts w:ascii="宋体" w:hAnsi="宋体" w:hint="eastAsia"/>
          <w:sz w:val="28"/>
          <w:szCs w:val="28"/>
        </w:rPr>
        <w:t>由附件中的数据整理可以得到2010年~2015年内深圳市垃圾的含</w:t>
      </w:r>
    </w:p>
    <w:p w14:paraId="19FD4636" w14:textId="77777777" w:rsidR="0054179F" w:rsidRPr="00DC020C" w:rsidRDefault="00BA603D">
      <w:pPr>
        <w:spacing w:line="312" w:lineRule="auto"/>
        <w:rPr>
          <w:rFonts w:ascii="宋体" w:hAnsi="宋体"/>
          <w:sz w:val="28"/>
          <w:szCs w:val="28"/>
        </w:rPr>
      </w:pPr>
      <w:proofErr w:type="gramStart"/>
      <w:r w:rsidRPr="00DC020C">
        <w:rPr>
          <w:rFonts w:ascii="宋体" w:hAnsi="宋体" w:hint="eastAsia"/>
          <w:sz w:val="28"/>
          <w:szCs w:val="28"/>
        </w:rPr>
        <w:t>水率和</w:t>
      </w:r>
      <w:proofErr w:type="gramEnd"/>
      <w:r w:rsidRPr="00DC020C">
        <w:rPr>
          <w:rFonts w:ascii="宋体" w:hAnsi="宋体" w:hint="eastAsia"/>
          <w:sz w:val="28"/>
          <w:szCs w:val="28"/>
        </w:rPr>
        <w:t>湿基热值，如表</w:t>
      </w:r>
      <w:r w:rsidRPr="00DC020C">
        <w:rPr>
          <w:rFonts w:hint="eastAsia"/>
          <w:sz w:val="28"/>
          <w:szCs w:val="28"/>
        </w:rPr>
        <w:t>5-1</w:t>
      </w:r>
      <w:r w:rsidR="000B2355" w:rsidRPr="00DC020C">
        <w:rPr>
          <w:rFonts w:hint="eastAsia"/>
          <w:sz w:val="28"/>
          <w:szCs w:val="28"/>
        </w:rPr>
        <w:t>9</w:t>
      </w:r>
      <w:r w:rsidRPr="00DC020C">
        <w:rPr>
          <w:rFonts w:ascii="宋体" w:hAnsi="宋体" w:hint="eastAsia"/>
          <w:sz w:val="28"/>
          <w:szCs w:val="28"/>
        </w:rPr>
        <w:t>所示。</w:t>
      </w:r>
    </w:p>
    <w:p w14:paraId="247B551E" w14:textId="77777777" w:rsidR="0054179F" w:rsidRPr="00DC020C" w:rsidRDefault="00BA603D">
      <w:pPr>
        <w:spacing w:line="312" w:lineRule="auto"/>
        <w:ind w:firstLineChars="700" w:firstLine="1546"/>
        <w:rPr>
          <w:rFonts w:ascii="宋体" w:hAnsi="宋体"/>
          <w:sz w:val="28"/>
          <w:szCs w:val="28"/>
        </w:rPr>
      </w:pPr>
      <w:r w:rsidRPr="00DC020C">
        <w:rPr>
          <w:b/>
          <w:sz w:val="22"/>
        </w:rPr>
        <w:t>表</w:t>
      </w:r>
      <w:r w:rsidRPr="00DC020C">
        <w:rPr>
          <w:rFonts w:hint="eastAsia"/>
          <w:b/>
          <w:sz w:val="22"/>
        </w:rPr>
        <w:t xml:space="preserve"> 5-</w:t>
      </w:r>
      <w:r w:rsidR="000B2355" w:rsidRPr="00DC020C">
        <w:rPr>
          <w:rFonts w:hint="eastAsia"/>
          <w:b/>
          <w:sz w:val="22"/>
        </w:rPr>
        <w:t>19</w:t>
      </w:r>
      <w:r w:rsidRPr="00DC020C">
        <w:rPr>
          <w:rFonts w:hint="eastAsia"/>
          <w:b/>
          <w:sz w:val="22"/>
        </w:rPr>
        <w:t xml:space="preserve">  2010</w:t>
      </w:r>
      <w:r w:rsidRPr="00DC020C">
        <w:rPr>
          <w:rFonts w:hint="eastAsia"/>
          <w:b/>
          <w:sz w:val="22"/>
        </w:rPr>
        <w:t>年</w:t>
      </w:r>
      <w:r w:rsidRPr="00DC020C">
        <w:rPr>
          <w:rFonts w:hint="eastAsia"/>
          <w:b/>
          <w:sz w:val="22"/>
        </w:rPr>
        <w:t>~2015</w:t>
      </w:r>
      <w:r w:rsidRPr="00DC020C">
        <w:rPr>
          <w:rFonts w:hint="eastAsia"/>
          <w:b/>
          <w:sz w:val="22"/>
        </w:rPr>
        <w:t>年内深圳市垃圾的含水率和湿基热值</w:t>
      </w:r>
    </w:p>
    <w:tbl>
      <w:tblPr>
        <w:tblStyle w:val="ab"/>
        <w:tblW w:w="7479" w:type="dxa"/>
        <w:tblInd w:w="586" w:type="dxa"/>
        <w:tblLayout w:type="fixed"/>
        <w:tblLook w:val="04A0" w:firstRow="1" w:lastRow="0" w:firstColumn="1" w:lastColumn="0" w:noHBand="0" w:noVBand="1"/>
      </w:tblPr>
      <w:tblGrid>
        <w:gridCol w:w="2831"/>
        <w:gridCol w:w="1653"/>
        <w:gridCol w:w="160"/>
        <w:gridCol w:w="1399"/>
        <w:gridCol w:w="1436"/>
      </w:tblGrid>
      <w:tr w:rsidR="0054179F" w:rsidRPr="00DC020C" w14:paraId="4D132F3B" w14:textId="77777777">
        <w:trPr>
          <w:trHeight w:val="454"/>
        </w:trPr>
        <w:tc>
          <w:tcPr>
            <w:tcW w:w="2831" w:type="dxa"/>
            <w:tcBorders>
              <w:top w:val="single" w:sz="18" w:space="0" w:color="auto"/>
              <w:left w:val="nil"/>
              <w:bottom w:val="single" w:sz="4" w:space="0" w:color="auto"/>
              <w:right w:val="nil"/>
            </w:tcBorders>
          </w:tcPr>
          <w:p w14:paraId="2A7D2F06" w14:textId="77777777" w:rsidR="0054179F" w:rsidRPr="00DC020C" w:rsidRDefault="00BA603D">
            <w:pPr>
              <w:pStyle w:val="ac"/>
              <w:spacing w:line="360" w:lineRule="auto"/>
              <w:rPr>
                <w:color w:val="auto"/>
              </w:rPr>
            </w:pPr>
            <w:r w:rsidRPr="00DC020C">
              <w:rPr>
                <w:rFonts w:hint="eastAsia"/>
                <w:color w:val="auto"/>
              </w:rPr>
              <w:t>年份</w:t>
            </w:r>
          </w:p>
        </w:tc>
        <w:tc>
          <w:tcPr>
            <w:tcW w:w="1653" w:type="dxa"/>
            <w:tcBorders>
              <w:top w:val="single" w:sz="18" w:space="0" w:color="auto"/>
              <w:left w:val="nil"/>
              <w:bottom w:val="single" w:sz="4" w:space="0" w:color="auto"/>
              <w:right w:val="nil"/>
            </w:tcBorders>
          </w:tcPr>
          <w:p w14:paraId="1F81CBD4" w14:textId="77777777" w:rsidR="0054179F" w:rsidRPr="00DC020C" w:rsidRDefault="00BA603D">
            <w:pPr>
              <w:pStyle w:val="ac"/>
              <w:spacing w:line="360" w:lineRule="auto"/>
              <w:rPr>
                <w:color w:val="auto"/>
              </w:rPr>
            </w:pPr>
            <w:r w:rsidRPr="00DC020C">
              <w:rPr>
                <w:rFonts w:hint="eastAsia"/>
                <w:color w:val="auto"/>
              </w:rPr>
              <w:t>平均含水率</w:t>
            </w:r>
          </w:p>
        </w:tc>
        <w:tc>
          <w:tcPr>
            <w:tcW w:w="1559" w:type="dxa"/>
            <w:gridSpan w:val="2"/>
            <w:tcBorders>
              <w:top w:val="single" w:sz="18" w:space="0" w:color="auto"/>
              <w:left w:val="nil"/>
              <w:bottom w:val="single" w:sz="4" w:space="0" w:color="auto"/>
              <w:right w:val="nil"/>
            </w:tcBorders>
          </w:tcPr>
          <w:p w14:paraId="517544E7" w14:textId="77777777" w:rsidR="0054179F" w:rsidRPr="00DC020C" w:rsidRDefault="00BA603D">
            <w:pPr>
              <w:pStyle w:val="ac"/>
              <w:spacing w:line="360" w:lineRule="auto"/>
              <w:rPr>
                <w:color w:val="auto"/>
              </w:rPr>
            </w:pPr>
            <w:r w:rsidRPr="00DC020C">
              <w:rPr>
                <w:rFonts w:hint="eastAsia"/>
                <w:color w:val="auto"/>
              </w:rPr>
              <w:t>湿基高位热值</w:t>
            </w:r>
          </w:p>
        </w:tc>
        <w:tc>
          <w:tcPr>
            <w:tcW w:w="1436" w:type="dxa"/>
            <w:tcBorders>
              <w:top w:val="single" w:sz="18" w:space="0" w:color="auto"/>
              <w:left w:val="nil"/>
              <w:bottom w:val="single" w:sz="4" w:space="0" w:color="auto"/>
              <w:right w:val="nil"/>
            </w:tcBorders>
          </w:tcPr>
          <w:p w14:paraId="1AE1374C" w14:textId="77777777" w:rsidR="0054179F" w:rsidRPr="00DC020C" w:rsidRDefault="00BA603D">
            <w:pPr>
              <w:pStyle w:val="ac"/>
              <w:spacing w:line="360" w:lineRule="auto"/>
              <w:rPr>
                <w:color w:val="auto"/>
              </w:rPr>
            </w:pPr>
            <w:r w:rsidRPr="00DC020C">
              <w:rPr>
                <w:rFonts w:hint="eastAsia"/>
                <w:color w:val="auto"/>
              </w:rPr>
              <w:t>湿基低位热值</w:t>
            </w:r>
          </w:p>
        </w:tc>
      </w:tr>
      <w:tr w:rsidR="0054179F" w:rsidRPr="00DC020C" w14:paraId="7A3339A0" w14:textId="77777777">
        <w:trPr>
          <w:trHeight w:val="552"/>
        </w:trPr>
        <w:tc>
          <w:tcPr>
            <w:tcW w:w="2831" w:type="dxa"/>
            <w:tcBorders>
              <w:top w:val="single" w:sz="4" w:space="0" w:color="auto"/>
              <w:left w:val="nil"/>
              <w:bottom w:val="single" w:sz="4" w:space="0" w:color="auto"/>
              <w:right w:val="nil"/>
            </w:tcBorders>
          </w:tcPr>
          <w:p w14:paraId="7407D55A" w14:textId="77777777" w:rsidR="0054179F" w:rsidRPr="00DC020C" w:rsidRDefault="00BA603D">
            <w:pPr>
              <w:pStyle w:val="ac"/>
              <w:spacing w:line="240" w:lineRule="auto"/>
              <w:rPr>
                <w:color w:val="auto"/>
              </w:rPr>
            </w:pPr>
            <w:r w:rsidRPr="00DC020C">
              <w:rPr>
                <w:rFonts w:hint="eastAsia"/>
                <w:color w:val="auto"/>
              </w:rPr>
              <w:t>2010年</w:t>
            </w:r>
          </w:p>
        </w:tc>
        <w:tc>
          <w:tcPr>
            <w:tcW w:w="1813" w:type="dxa"/>
            <w:gridSpan w:val="2"/>
            <w:tcBorders>
              <w:top w:val="single" w:sz="4" w:space="0" w:color="auto"/>
              <w:left w:val="nil"/>
              <w:bottom w:val="single" w:sz="4" w:space="0" w:color="auto"/>
              <w:right w:val="nil"/>
            </w:tcBorders>
          </w:tcPr>
          <w:p w14:paraId="6B90E59D" w14:textId="77777777" w:rsidR="0054179F" w:rsidRPr="00DC020C" w:rsidRDefault="00BA603D">
            <w:pPr>
              <w:pStyle w:val="ac"/>
              <w:spacing w:line="240" w:lineRule="auto"/>
              <w:rPr>
                <w:color w:val="auto"/>
              </w:rPr>
            </w:pPr>
            <w:r w:rsidRPr="00DC020C">
              <w:rPr>
                <w:color w:val="auto"/>
              </w:rPr>
              <w:t>52.10</w:t>
            </w:r>
          </w:p>
        </w:tc>
        <w:tc>
          <w:tcPr>
            <w:tcW w:w="1399" w:type="dxa"/>
            <w:tcBorders>
              <w:top w:val="single" w:sz="4" w:space="0" w:color="auto"/>
              <w:left w:val="nil"/>
              <w:bottom w:val="single" w:sz="4" w:space="0" w:color="auto"/>
              <w:right w:val="nil"/>
            </w:tcBorders>
          </w:tcPr>
          <w:p w14:paraId="30C5A50F" w14:textId="77777777" w:rsidR="0054179F" w:rsidRPr="00DC020C" w:rsidRDefault="00BA603D">
            <w:pPr>
              <w:pStyle w:val="ac"/>
              <w:spacing w:line="240" w:lineRule="auto"/>
              <w:rPr>
                <w:color w:val="auto"/>
              </w:rPr>
            </w:pPr>
            <w:r w:rsidRPr="00DC020C">
              <w:rPr>
                <w:color w:val="auto"/>
              </w:rPr>
              <w:t>7724.67</w:t>
            </w:r>
          </w:p>
        </w:tc>
        <w:tc>
          <w:tcPr>
            <w:tcW w:w="1436" w:type="dxa"/>
            <w:tcBorders>
              <w:top w:val="single" w:sz="4" w:space="0" w:color="auto"/>
              <w:left w:val="nil"/>
              <w:bottom w:val="single" w:sz="4" w:space="0" w:color="auto"/>
              <w:right w:val="nil"/>
            </w:tcBorders>
          </w:tcPr>
          <w:p w14:paraId="2959EF04" w14:textId="77777777" w:rsidR="0054179F" w:rsidRPr="00DC020C" w:rsidRDefault="00BA603D">
            <w:pPr>
              <w:pStyle w:val="ac"/>
              <w:spacing w:line="240" w:lineRule="auto"/>
              <w:rPr>
                <w:color w:val="auto"/>
              </w:rPr>
            </w:pPr>
            <w:r w:rsidRPr="00DC020C">
              <w:rPr>
                <w:color w:val="auto"/>
              </w:rPr>
              <w:t>6319.76</w:t>
            </w:r>
          </w:p>
        </w:tc>
      </w:tr>
      <w:tr w:rsidR="0054179F" w:rsidRPr="00DC020C" w14:paraId="30374174" w14:textId="77777777">
        <w:trPr>
          <w:trHeight w:val="276"/>
        </w:trPr>
        <w:tc>
          <w:tcPr>
            <w:tcW w:w="2831" w:type="dxa"/>
            <w:tcBorders>
              <w:top w:val="single" w:sz="4" w:space="0" w:color="auto"/>
              <w:left w:val="nil"/>
              <w:bottom w:val="single" w:sz="4" w:space="0" w:color="auto"/>
              <w:right w:val="nil"/>
            </w:tcBorders>
          </w:tcPr>
          <w:p w14:paraId="1A36B2C7" w14:textId="77777777" w:rsidR="0054179F" w:rsidRPr="00DC020C" w:rsidRDefault="00BA603D">
            <w:pPr>
              <w:pStyle w:val="ac"/>
              <w:spacing w:line="240" w:lineRule="auto"/>
              <w:rPr>
                <w:color w:val="auto"/>
              </w:rPr>
            </w:pPr>
            <w:r w:rsidRPr="00DC020C">
              <w:rPr>
                <w:rFonts w:hint="eastAsia"/>
                <w:color w:val="auto"/>
              </w:rPr>
              <w:t>2011年</w:t>
            </w:r>
          </w:p>
        </w:tc>
        <w:tc>
          <w:tcPr>
            <w:tcW w:w="1813" w:type="dxa"/>
            <w:gridSpan w:val="2"/>
            <w:tcBorders>
              <w:top w:val="single" w:sz="4" w:space="0" w:color="auto"/>
              <w:left w:val="nil"/>
              <w:bottom w:val="single" w:sz="4" w:space="0" w:color="auto"/>
              <w:right w:val="nil"/>
            </w:tcBorders>
          </w:tcPr>
          <w:p w14:paraId="3F753550" w14:textId="77777777" w:rsidR="0054179F" w:rsidRPr="00DC020C" w:rsidRDefault="00BA603D">
            <w:pPr>
              <w:pStyle w:val="ac"/>
              <w:spacing w:line="240" w:lineRule="auto"/>
              <w:rPr>
                <w:color w:val="auto"/>
              </w:rPr>
            </w:pPr>
            <w:r w:rsidRPr="00DC020C">
              <w:rPr>
                <w:color w:val="auto"/>
              </w:rPr>
              <w:t>57.26</w:t>
            </w:r>
          </w:p>
        </w:tc>
        <w:tc>
          <w:tcPr>
            <w:tcW w:w="1399" w:type="dxa"/>
            <w:tcBorders>
              <w:top w:val="single" w:sz="4" w:space="0" w:color="auto"/>
              <w:left w:val="nil"/>
              <w:bottom w:val="single" w:sz="4" w:space="0" w:color="auto"/>
              <w:right w:val="nil"/>
            </w:tcBorders>
          </w:tcPr>
          <w:p w14:paraId="0E8B20AC" w14:textId="77777777" w:rsidR="0054179F" w:rsidRPr="00DC020C" w:rsidRDefault="00BA603D">
            <w:pPr>
              <w:pStyle w:val="ac"/>
              <w:spacing w:line="240" w:lineRule="auto"/>
              <w:rPr>
                <w:color w:val="auto"/>
              </w:rPr>
            </w:pPr>
            <w:r w:rsidRPr="00DC020C">
              <w:rPr>
                <w:color w:val="auto"/>
              </w:rPr>
              <w:t>7877.81</w:t>
            </w:r>
          </w:p>
        </w:tc>
        <w:tc>
          <w:tcPr>
            <w:tcW w:w="1436" w:type="dxa"/>
            <w:tcBorders>
              <w:top w:val="single" w:sz="4" w:space="0" w:color="auto"/>
              <w:left w:val="nil"/>
              <w:bottom w:val="single" w:sz="4" w:space="0" w:color="auto"/>
              <w:right w:val="nil"/>
            </w:tcBorders>
          </w:tcPr>
          <w:p w14:paraId="0A711B76" w14:textId="77777777" w:rsidR="0054179F" w:rsidRPr="00DC020C" w:rsidRDefault="00BA603D">
            <w:pPr>
              <w:pStyle w:val="ac"/>
              <w:spacing w:line="240" w:lineRule="auto"/>
              <w:rPr>
                <w:color w:val="auto"/>
              </w:rPr>
            </w:pPr>
            <w:r w:rsidRPr="00DC020C">
              <w:rPr>
                <w:color w:val="auto"/>
              </w:rPr>
              <w:t>6230.87</w:t>
            </w:r>
          </w:p>
        </w:tc>
      </w:tr>
      <w:tr w:rsidR="0054179F" w:rsidRPr="00DC020C" w14:paraId="38637482" w14:textId="77777777">
        <w:trPr>
          <w:trHeight w:val="357"/>
        </w:trPr>
        <w:tc>
          <w:tcPr>
            <w:tcW w:w="2831" w:type="dxa"/>
            <w:tcBorders>
              <w:top w:val="single" w:sz="4" w:space="0" w:color="auto"/>
              <w:left w:val="nil"/>
              <w:bottom w:val="single" w:sz="4" w:space="0" w:color="auto"/>
              <w:right w:val="nil"/>
            </w:tcBorders>
          </w:tcPr>
          <w:p w14:paraId="52D6D2D6" w14:textId="77777777" w:rsidR="0054179F" w:rsidRPr="00DC020C" w:rsidRDefault="00BA603D">
            <w:pPr>
              <w:pStyle w:val="ac"/>
              <w:spacing w:line="240" w:lineRule="auto"/>
              <w:rPr>
                <w:color w:val="auto"/>
              </w:rPr>
            </w:pPr>
            <w:r w:rsidRPr="00DC020C">
              <w:rPr>
                <w:rFonts w:hint="eastAsia"/>
                <w:color w:val="auto"/>
              </w:rPr>
              <w:t>2012年</w:t>
            </w:r>
          </w:p>
        </w:tc>
        <w:tc>
          <w:tcPr>
            <w:tcW w:w="1813" w:type="dxa"/>
            <w:gridSpan w:val="2"/>
            <w:tcBorders>
              <w:top w:val="single" w:sz="4" w:space="0" w:color="auto"/>
              <w:left w:val="nil"/>
              <w:bottom w:val="single" w:sz="4" w:space="0" w:color="auto"/>
              <w:right w:val="nil"/>
            </w:tcBorders>
          </w:tcPr>
          <w:p w14:paraId="16633177" w14:textId="77777777" w:rsidR="0054179F" w:rsidRPr="00DC020C" w:rsidRDefault="00BA603D">
            <w:pPr>
              <w:pStyle w:val="ac"/>
              <w:spacing w:line="240" w:lineRule="auto"/>
              <w:rPr>
                <w:color w:val="auto"/>
              </w:rPr>
            </w:pPr>
            <w:r w:rsidRPr="00DC020C">
              <w:rPr>
                <w:color w:val="auto"/>
              </w:rPr>
              <w:t>58.52</w:t>
            </w:r>
          </w:p>
        </w:tc>
        <w:tc>
          <w:tcPr>
            <w:tcW w:w="1399" w:type="dxa"/>
            <w:tcBorders>
              <w:top w:val="single" w:sz="4" w:space="0" w:color="auto"/>
              <w:left w:val="nil"/>
              <w:bottom w:val="single" w:sz="4" w:space="0" w:color="auto"/>
              <w:right w:val="nil"/>
            </w:tcBorders>
          </w:tcPr>
          <w:p w14:paraId="766D4DE9" w14:textId="77777777" w:rsidR="0054179F" w:rsidRPr="00DC020C" w:rsidRDefault="00BA603D">
            <w:pPr>
              <w:pStyle w:val="ac"/>
              <w:spacing w:line="240" w:lineRule="auto"/>
              <w:rPr>
                <w:color w:val="auto"/>
              </w:rPr>
            </w:pPr>
            <w:r w:rsidRPr="00DC020C">
              <w:rPr>
                <w:color w:val="auto"/>
              </w:rPr>
              <w:t>7340.46</w:t>
            </w:r>
          </w:p>
        </w:tc>
        <w:tc>
          <w:tcPr>
            <w:tcW w:w="1436" w:type="dxa"/>
            <w:tcBorders>
              <w:top w:val="single" w:sz="4" w:space="0" w:color="auto"/>
              <w:left w:val="nil"/>
              <w:bottom w:val="single" w:sz="4" w:space="0" w:color="auto"/>
              <w:right w:val="nil"/>
            </w:tcBorders>
          </w:tcPr>
          <w:p w14:paraId="5A52DFE0" w14:textId="77777777" w:rsidR="0054179F" w:rsidRPr="00DC020C" w:rsidRDefault="00BA603D">
            <w:pPr>
              <w:pStyle w:val="ac"/>
              <w:spacing w:line="240" w:lineRule="auto"/>
              <w:rPr>
                <w:color w:val="auto"/>
              </w:rPr>
            </w:pPr>
            <w:r w:rsidRPr="00DC020C">
              <w:rPr>
                <w:color w:val="auto"/>
              </w:rPr>
              <w:t>5357.56</w:t>
            </w:r>
          </w:p>
        </w:tc>
      </w:tr>
      <w:tr w:rsidR="0054179F" w:rsidRPr="00DC020C" w14:paraId="38496191" w14:textId="77777777">
        <w:trPr>
          <w:trHeight w:val="240"/>
        </w:trPr>
        <w:tc>
          <w:tcPr>
            <w:tcW w:w="2831" w:type="dxa"/>
            <w:tcBorders>
              <w:top w:val="single" w:sz="4" w:space="0" w:color="auto"/>
              <w:left w:val="nil"/>
              <w:bottom w:val="single" w:sz="4" w:space="0" w:color="auto"/>
              <w:right w:val="nil"/>
            </w:tcBorders>
          </w:tcPr>
          <w:p w14:paraId="5A797ACA" w14:textId="77777777" w:rsidR="0054179F" w:rsidRPr="00DC020C" w:rsidRDefault="00BA603D">
            <w:pPr>
              <w:pStyle w:val="ac"/>
              <w:spacing w:line="240" w:lineRule="auto"/>
              <w:rPr>
                <w:color w:val="auto"/>
              </w:rPr>
            </w:pPr>
            <w:r w:rsidRPr="00DC020C">
              <w:rPr>
                <w:rFonts w:hint="eastAsia"/>
                <w:color w:val="auto"/>
              </w:rPr>
              <w:t>2013年</w:t>
            </w:r>
          </w:p>
        </w:tc>
        <w:tc>
          <w:tcPr>
            <w:tcW w:w="1813" w:type="dxa"/>
            <w:gridSpan w:val="2"/>
            <w:tcBorders>
              <w:top w:val="single" w:sz="4" w:space="0" w:color="auto"/>
              <w:left w:val="nil"/>
              <w:bottom w:val="single" w:sz="4" w:space="0" w:color="auto"/>
              <w:right w:val="nil"/>
            </w:tcBorders>
          </w:tcPr>
          <w:p w14:paraId="01686FE1" w14:textId="77777777" w:rsidR="0054179F" w:rsidRPr="00DC020C" w:rsidRDefault="00BA603D">
            <w:pPr>
              <w:pStyle w:val="ac"/>
              <w:spacing w:line="240" w:lineRule="auto"/>
              <w:rPr>
                <w:color w:val="auto"/>
              </w:rPr>
            </w:pPr>
            <w:r w:rsidRPr="00DC020C">
              <w:rPr>
                <w:color w:val="auto"/>
              </w:rPr>
              <w:t>62.08</w:t>
            </w:r>
          </w:p>
        </w:tc>
        <w:tc>
          <w:tcPr>
            <w:tcW w:w="1399" w:type="dxa"/>
            <w:tcBorders>
              <w:top w:val="single" w:sz="4" w:space="0" w:color="auto"/>
              <w:left w:val="nil"/>
              <w:bottom w:val="single" w:sz="4" w:space="0" w:color="auto"/>
              <w:right w:val="nil"/>
            </w:tcBorders>
          </w:tcPr>
          <w:p w14:paraId="1E98ABB6" w14:textId="77777777" w:rsidR="0054179F" w:rsidRPr="00DC020C" w:rsidRDefault="00BA603D">
            <w:pPr>
              <w:pStyle w:val="ac"/>
              <w:spacing w:line="240" w:lineRule="auto"/>
              <w:rPr>
                <w:color w:val="auto"/>
              </w:rPr>
            </w:pPr>
            <w:r w:rsidRPr="00DC020C">
              <w:rPr>
                <w:color w:val="auto"/>
              </w:rPr>
              <w:t>7042.45</w:t>
            </w:r>
          </w:p>
        </w:tc>
        <w:tc>
          <w:tcPr>
            <w:tcW w:w="1436" w:type="dxa"/>
            <w:tcBorders>
              <w:top w:val="single" w:sz="4" w:space="0" w:color="auto"/>
              <w:left w:val="nil"/>
              <w:bottom w:val="single" w:sz="4" w:space="0" w:color="auto"/>
              <w:right w:val="nil"/>
            </w:tcBorders>
          </w:tcPr>
          <w:p w14:paraId="62001598" w14:textId="77777777" w:rsidR="0054179F" w:rsidRPr="00DC020C" w:rsidRDefault="00BA603D">
            <w:pPr>
              <w:pStyle w:val="ac"/>
              <w:spacing w:line="240" w:lineRule="auto"/>
              <w:rPr>
                <w:color w:val="auto"/>
              </w:rPr>
            </w:pPr>
            <w:r w:rsidRPr="00DC020C">
              <w:rPr>
                <w:color w:val="auto"/>
              </w:rPr>
              <w:t>5033.78</w:t>
            </w:r>
          </w:p>
        </w:tc>
      </w:tr>
      <w:tr w:rsidR="0054179F" w:rsidRPr="00DC020C" w14:paraId="51D20541" w14:textId="77777777">
        <w:trPr>
          <w:trHeight w:val="288"/>
        </w:trPr>
        <w:tc>
          <w:tcPr>
            <w:tcW w:w="2831" w:type="dxa"/>
            <w:tcBorders>
              <w:top w:val="single" w:sz="4" w:space="0" w:color="auto"/>
              <w:left w:val="nil"/>
              <w:bottom w:val="single" w:sz="4" w:space="0" w:color="auto"/>
              <w:right w:val="nil"/>
            </w:tcBorders>
          </w:tcPr>
          <w:p w14:paraId="7230C4B3" w14:textId="77777777" w:rsidR="0054179F" w:rsidRPr="00DC020C" w:rsidRDefault="00BA603D">
            <w:pPr>
              <w:pStyle w:val="ac"/>
              <w:spacing w:line="240" w:lineRule="auto"/>
              <w:rPr>
                <w:color w:val="auto"/>
              </w:rPr>
            </w:pPr>
            <w:r w:rsidRPr="00DC020C">
              <w:rPr>
                <w:rFonts w:hint="eastAsia"/>
                <w:color w:val="auto"/>
              </w:rPr>
              <w:t>2014年</w:t>
            </w:r>
          </w:p>
        </w:tc>
        <w:tc>
          <w:tcPr>
            <w:tcW w:w="1813" w:type="dxa"/>
            <w:gridSpan w:val="2"/>
            <w:tcBorders>
              <w:top w:val="single" w:sz="4" w:space="0" w:color="auto"/>
              <w:left w:val="nil"/>
              <w:bottom w:val="single" w:sz="4" w:space="0" w:color="auto"/>
              <w:right w:val="nil"/>
            </w:tcBorders>
          </w:tcPr>
          <w:p w14:paraId="53F6FCBD" w14:textId="77777777" w:rsidR="0054179F" w:rsidRPr="00DC020C" w:rsidRDefault="00BA603D">
            <w:pPr>
              <w:pStyle w:val="ac"/>
              <w:spacing w:line="240" w:lineRule="auto"/>
              <w:rPr>
                <w:color w:val="auto"/>
              </w:rPr>
            </w:pPr>
            <w:r w:rsidRPr="00DC020C">
              <w:rPr>
                <w:color w:val="auto"/>
              </w:rPr>
              <w:t>63.39</w:t>
            </w:r>
          </w:p>
        </w:tc>
        <w:tc>
          <w:tcPr>
            <w:tcW w:w="1399" w:type="dxa"/>
            <w:tcBorders>
              <w:top w:val="single" w:sz="4" w:space="0" w:color="auto"/>
              <w:left w:val="nil"/>
              <w:bottom w:val="single" w:sz="4" w:space="0" w:color="auto"/>
              <w:right w:val="nil"/>
            </w:tcBorders>
          </w:tcPr>
          <w:p w14:paraId="454AC649" w14:textId="77777777" w:rsidR="0054179F" w:rsidRPr="00DC020C" w:rsidRDefault="00BA603D">
            <w:pPr>
              <w:pStyle w:val="ac"/>
              <w:spacing w:line="240" w:lineRule="auto"/>
              <w:rPr>
                <w:color w:val="auto"/>
              </w:rPr>
            </w:pPr>
            <w:r w:rsidRPr="00DC020C">
              <w:rPr>
                <w:color w:val="auto"/>
              </w:rPr>
              <w:t>6488.68</w:t>
            </w:r>
          </w:p>
        </w:tc>
        <w:tc>
          <w:tcPr>
            <w:tcW w:w="1436" w:type="dxa"/>
            <w:tcBorders>
              <w:top w:val="single" w:sz="4" w:space="0" w:color="auto"/>
              <w:left w:val="nil"/>
              <w:bottom w:val="single" w:sz="4" w:space="0" w:color="auto"/>
              <w:right w:val="nil"/>
            </w:tcBorders>
          </w:tcPr>
          <w:p w14:paraId="60A5C060" w14:textId="77777777" w:rsidR="0054179F" w:rsidRPr="00DC020C" w:rsidRDefault="00BA603D">
            <w:pPr>
              <w:pStyle w:val="ac"/>
              <w:spacing w:line="240" w:lineRule="auto"/>
              <w:rPr>
                <w:color w:val="auto"/>
              </w:rPr>
            </w:pPr>
            <w:r w:rsidRPr="00DC020C">
              <w:rPr>
                <w:color w:val="auto"/>
              </w:rPr>
              <w:t>4450.53</w:t>
            </w:r>
          </w:p>
        </w:tc>
      </w:tr>
      <w:tr w:rsidR="0054179F" w:rsidRPr="00DC020C" w14:paraId="4CFCE5F8" w14:textId="77777777">
        <w:trPr>
          <w:trHeight w:val="252"/>
        </w:trPr>
        <w:tc>
          <w:tcPr>
            <w:tcW w:w="2831" w:type="dxa"/>
            <w:tcBorders>
              <w:top w:val="single" w:sz="4" w:space="0" w:color="auto"/>
              <w:left w:val="nil"/>
              <w:bottom w:val="single" w:sz="18" w:space="0" w:color="auto"/>
              <w:right w:val="nil"/>
            </w:tcBorders>
          </w:tcPr>
          <w:p w14:paraId="01207B6A" w14:textId="77777777" w:rsidR="0054179F" w:rsidRPr="00DC020C" w:rsidRDefault="00BA603D">
            <w:pPr>
              <w:pStyle w:val="ac"/>
              <w:spacing w:line="240" w:lineRule="auto"/>
              <w:rPr>
                <w:color w:val="auto"/>
              </w:rPr>
            </w:pPr>
            <w:r w:rsidRPr="00DC020C">
              <w:rPr>
                <w:rFonts w:hint="eastAsia"/>
                <w:color w:val="auto"/>
              </w:rPr>
              <w:t>2015年</w:t>
            </w:r>
          </w:p>
        </w:tc>
        <w:tc>
          <w:tcPr>
            <w:tcW w:w="1813" w:type="dxa"/>
            <w:gridSpan w:val="2"/>
            <w:tcBorders>
              <w:top w:val="single" w:sz="4" w:space="0" w:color="auto"/>
              <w:left w:val="nil"/>
              <w:bottom w:val="single" w:sz="18" w:space="0" w:color="auto"/>
              <w:right w:val="nil"/>
            </w:tcBorders>
          </w:tcPr>
          <w:p w14:paraId="562B3B18" w14:textId="77777777" w:rsidR="0054179F" w:rsidRPr="00DC020C" w:rsidRDefault="00BA603D">
            <w:pPr>
              <w:pStyle w:val="ac"/>
              <w:spacing w:line="240" w:lineRule="auto"/>
              <w:rPr>
                <w:color w:val="auto"/>
              </w:rPr>
            </w:pPr>
            <w:r w:rsidRPr="00DC020C">
              <w:rPr>
                <w:color w:val="auto"/>
              </w:rPr>
              <w:t>57.32</w:t>
            </w:r>
          </w:p>
        </w:tc>
        <w:tc>
          <w:tcPr>
            <w:tcW w:w="1399" w:type="dxa"/>
            <w:tcBorders>
              <w:top w:val="single" w:sz="4" w:space="0" w:color="auto"/>
              <w:left w:val="nil"/>
              <w:bottom w:val="single" w:sz="18" w:space="0" w:color="auto"/>
              <w:right w:val="nil"/>
            </w:tcBorders>
          </w:tcPr>
          <w:p w14:paraId="5386DA4A" w14:textId="77777777" w:rsidR="0054179F" w:rsidRPr="00DC020C" w:rsidRDefault="00BA603D">
            <w:pPr>
              <w:pStyle w:val="ac"/>
              <w:spacing w:line="240" w:lineRule="auto"/>
              <w:rPr>
                <w:color w:val="auto"/>
              </w:rPr>
            </w:pPr>
            <w:r w:rsidRPr="00DC020C">
              <w:rPr>
                <w:color w:val="auto"/>
              </w:rPr>
              <w:t>7651.25</w:t>
            </w:r>
          </w:p>
        </w:tc>
        <w:tc>
          <w:tcPr>
            <w:tcW w:w="1436" w:type="dxa"/>
            <w:tcBorders>
              <w:top w:val="single" w:sz="4" w:space="0" w:color="auto"/>
              <w:left w:val="nil"/>
              <w:bottom w:val="single" w:sz="18" w:space="0" w:color="auto"/>
              <w:right w:val="nil"/>
            </w:tcBorders>
          </w:tcPr>
          <w:p w14:paraId="777134A0" w14:textId="77777777" w:rsidR="0054179F" w:rsidRPr="00DC020C" w:rsidRDefault="00BA603D">
            <w:pPr>
              <w:pStyle w:val="ac"/>
              <w:spacing w:line="240" w:lineRule="auto"/>
              <w:rPr>
                <w:color w:val="auto"/>
              </w:rPr>
            </w:pPr>
            <w:r w:rsidRPr="00DC020C">
              <w:rPr>
                <w:color w:val="auto"/>
              </w:rPr>
              <w:t>5550.95</w:t>
            </w:r>
          </w:p>
        </w:tc>
      </w:tr>
    </w:tbl>
    <w:p w14:paraId="1D0F4113" w14:textId="77777777" w:rsidR="0054179F" w:rsidRPr="00DC020C" w:rsidRDefault="0054179F">
      <w:pPr>
        <w:spacing w:line="312" w:lineRule="auto"/>
        <w:rPr>
          <w:rFonts w:ascii="宋体" w:hAnsi="宋体"/>
          <w:sz w:val="24"/>
        </w:rPr>
      </w:pPr>
    </w:p>
    <w:p w14:paraId="6D40318B" w14:textId="77777777" w:rsidR="0054179F" w:rsidRPr="00DC020C" w:rsidRDefault="00BA603D">
      <w:pPr>
        <w:spacing w:line="312" w:lineRule="auto"/>
        <w:ind w:left="709"/>
        <w:rPr>
          <w:rFonts w:ascii="宋体" w:hAnsi="宋体"/>
          <w:sz w:val="28"/>
          <w:szCs w:val="28"/>
        </w:rPr>
      </w:pPr>
      <w:r w:rsidRPr="00DC020C">
        <w:rPr>
          <w:rFonts w:ascii="宋体" w:hAnsi="宋体" w:hint="eastAsia"/>
          <w:sz w:val="28"/>
          <w:szCs w:val="28"/>
        </w:rPr>
        <w:t>通过时间序列算法预测到未来十年内深圳市垃圾的含水率和湿基</w:t>
      </w:r>
    </w:p>
    <w:p w14:paraId="52B991D0" w14:textId="77777777" w:rsidR="0054179F" w:rsidRPr="00DC020C" w:rsidRDefault="00BA603D">
      <w:pPr>
        <w:spacing w:line="312" w:lineRule="auto"/>
        <w:rPr>
          <w:rFonts w:ascii="宋体" w:hAnsi="宋体"/>
          <w:sz w:val="28"/>
          <w:szCs w:val="28"/>
        </w:rPr>
      </w:pPr>
      <w:r w:rsidRPr="00DC020C">
        <w:rPr>
          <w:rFonts w:ascii="宋体" w:hAnsi="宋体" w:hint="eastAsia"/>
          <w:sz w:val="28"/>
          <w:szCs w:val="28"/>
        </w:rPr>
        <w:t>热值如表</w:t>
      </w:r>
      <w:r w:rsidRPr="00DC020C">
        <w:rPr>
          <w:rFonts w:hint="eastAsia"/>
          <w:sz w:val="28"/>
          <w:szCs w:val="28"/>
        </w:rPr>
        <w:t>5-</w:t>
      </w:r>
      <w:r w:rsidR="000B2355" w:rsidRPr="00DC020C">
        <w:rPr>
          <w:rFonts w:hint="eastAsia"/>
          <w:sz w:val="28"/>
          <w:szCs w:val="28"/>
        </w:rPr>
        <w:t>20</w:t>
      </w:r>
      <w:r w:rsidRPr="00DC020C">
        <w:rPr>
          <w:rFonts w:ascii="宋体" w:hAnsi="宋体" w:hint="eastAsia"/>
          <w:sz w:val="28"/>
          <w:szCs w:val="28"/>
        </w:rPr>
        <w:t>所示。</w:t>
      </w:r>
    </w:p>
    <w:p w14:paraId="341BBD31" w14:textId="77777777" w:rsidR="0054179F" w:rsidRPr="00DC020C" w:rsidRDefault="00BA603D">
      <w:pPr>
        <w:spacing w:line="312" w:lineRule="auto"/>
        <w:ind w:firstLineChars="700" w:firstLine="1546"/>
        <w:rPr>
          <w:rFonts w:ascii="宋体" w:hAnsi="宋体"/>
          <w:sz w:val="28"/>
          <w:szCs w:val="28"/>
        </w:rPr>
      </w:pPr>
      <w:r w:rsidRPr="00DC020C">
        <w:rPr>
          <w:b/>
          <w:sz w:val="22"/>
        </w:rPr>
        <w:t>表</w:t>
      </w:r>
      <w:r w:rsidRPr="00DC020C">
        <w:rPr>
          <w:rFonts w:hint="eastAsia"/>
          <w:b/>
          <w:sz w:val="22"/>
        </w:rPr>
        <w:t xml:space="preserve"> 5-</w:t>
      </w:r>
      <w:r w:rsidR="000B2355" w:rsidRPr="00DC020C">
        <w:rPr>
          <w:rFonts w:hint="eastAsia"/>
          <w:b/>
          <w:sz w:val="22"/>
        </w:rPr>
        <w:t>20</w:t>
      </w:r>
      <w:r w:rsidRPr="00DC020C">
        <w:rPr>
          <w:rFonts w:hint="eastAsia"/>
          <w:b/>
          <w:sz w:val="22"/>
        </w:rPr>
        <w:t xml:space="preserve">  2016</w:t>
      </w:r>
      <w:r w:rsidRPr="00DC020C">
        <w:rPr>
          <w:rFonts w:hint="eastAsia"/>
          <w:b/>
          <w:sz w:val="22"/>
        </w:rPr>
        <w:t>年</w:t>
      </w:r>
      <w:r w:rsidRPr="00DC020C">
        <w:rPr>
          <w:rFonts w:hint="eastAsia"/>
          <w:b/>
          <w:sz w:val="22"/>
        </w:rPr>
        <w:t>~2027</w:t>
      </w:r>
      <w:r w:rsidRPr="00DC020C">
        <w:rPr>
          <w:rFonts w:hint="eastAsia"/>
          <w:b/>
          <w:sz w:val="22"/>
        </w:rPr>
        <w:t>年内深圳市垃圾的含水率和湿基热值</w:t>
      </w:r>
    </w:p>
    <w:tbl>
      <w:tblPr>
        <w:tblStyle w:val="ab"/>
        <w:tblW w:w="7479" w:type="dxa"/>
        <w:tblInd w:w="586" w:type="dxa"/>
        <w:tblLayout w:type="fixed"/>
        <w:tblLook w:val="04A0" w:firstRow="1" w:lastRow="0" w:firstColumn="1" w:lastColumn="0" w:noHBand="0" w:noVBand="1"/>
      </w:tblPr>
      <w:tblGrid>
        <w:gridCol w:w="2831"/>
        <w:gridCol w:w="1653"/>
        <w:gridCol w:w="160"/>
        <w:gridCol w:w="1399"/>
        <w:gridCol w:w="1436"/>
      </w:tblGrid>
      <w:tr w:rsidR="0054179F" w:rsidRPr="00DC020C" w14:paraId="148B64E4" w14:textId="77777777">
        <w:trPr>
          <w:trHeight w:val="454"/>
        </w:trPr>
        <w:tc>
          <w:tcPr>
            <w:tcW w:w="2831" w:type="dxa"/>
            <w:tcBorders>
              <w:top w:val="single" w:sz="18" w:space="0" w:color="auto"/>
              <w:left w:val="nil"/>
              <w:bottom w:val="single" w:sz="4" w:space="0" w:color="auto"/>
              <w:right w:val="nil"/>
            </w:tcBorders>
          </w:tcPr>
          <w:p w14:paraId="2735D878" w14:textId="77777777" w:rsidR="0054179F" w:rsidRPr="00DC020C" w:rsidRDefault="00BA603D">
            <w:pPr>
              <w:pStyle w:val="ac"/>
              <w:spacing w:line="360" w:lineRule="auto"/>
              <w:rPr>
                <w:color w:val="auto"/>
              </w:rPr>
            </w:pPr>
            <w:r w:rsidRPr="00DC020C">
              <w:rPr>
                <w:rFonts w:hint="eastAsia"/>
                <w:color w:val="auto"/>
              </w:rPr>
              <w:t>年份</w:t>
            </w:r>
          </w:p>
        </w:tc>
        <w:tc>
          <w:tcPr>
            <w:tcW w:w="1653" w:type="dxa"/>
            <w:tcBorders>
              <w:top w:val="single" w:sz="18" w:space="0" w:color="auto"/>
              <w:left w:val="nil"/>
              <w:bottom w:val="single" w:sz="4" w:space="0" w:color="auto"/>
              <w:right w:val="nil"/>
            </w:tcBorders>
          </w:tcPr>
          <w:p w14:paraId="57BE3B00" w14:textId="77777777" w:rsidR="0054179F" w:rsidRPr="00DC020C" w:rsidRDefault="00BA603D">
            <w:pPr>
              <w:pStyle w:val="ac"/>
              <w:spacing w:line="360" w:lineRule="auto"/>
              <w:rPr>
                <w:color w:val="auto"/>
              </w:rPr>
            </w:pPr>
            <w:r w:rsidRPr="00DC020C">
              <w:rPr>
                <w:rFonts w:hint="eastAsia"/>
                <w:color w:val="auto"/>
              </w:rPr>
              <w:t>平均含水率</w:t>
            </w:r>
          </w:p>
        </w:tc>
        <w:tc>
          <w:tcPr>
            <w:tcW w:w="1559" w:type="dxa"/>
            <w:gridSpan w:val="2"/>
            <w:tcBorders>
              <w:top w:val="single" w:sz="18" w:space="0" w:color="auto"/>
              <w:left w:val="nil"/>
              <w:bottom w:val="single" w:sz="4" w:space="0" w:color="auto"/>
              <w:right w:val="nil"/>
            </w:tcBorders>
          </w:tcPr>
          <w:p w14:paraId="37EA4CD0" w14:textId="77777777" w:rsidR="0054179F" w:rsidRPr="00DC020C" w:rsidRDefault="00BA603D">
            <w:pPr>
              <w:pStyle w:val="ac"/>
              <w:spacing w:line="360" w:lineRule="auto"/>
              <w:rPr>
                <w:color w:val="auto"/>
              </w:rPr>
            </w:pPr>
            <w:r w:rsidRPr="00DC020C">
              <w:rPr>
                <w:rFonts w:hint="eastAsia"/>
                <w:color w:val="auto"/>
              </w:rPr>
              <w:t>湿基高位热值</w:t>
            </w:r>
          </w:p>
        </w:tc>
        <w:tc>
          <w:tcPr>
            <w:tcW w:w="1436" w:type="dxa"/>
            <w:tcBorders>
              <w:top w:val="single" w:sz="18" w:space="0" w:color="auto"/>
              <w:left w:val="nil"/>
              <w:bottom w:val="single" w:sz="4" w:space="0" w:color="auto"/>
              <w:right w:val="nil"/>
            </w:tcBorders>
          </w:tcPr>
          <w:p w14:paraId="32918AED" w14:textId="77777777" w:rsidR="0054179F" w:rsidRPr="00DC020C" w:rsidRDefault="00BA603D">
            <w:pPr>
              <w:pStyle w:val="ac"/>
              <w:spacing w:line="360" w:lineRule="auto"/>
              <w:rPr>
                <w:color w:val="auto"/>
              </w:rPr>
            </w:pPr>
            <w:r w:rsidRPr="00DC020C">
              <w:rPr>
                <w:rFonts w:hint="eastAsia"/>
                <w:color w:val="auto"/>
              </w:rPr>
              <w:t>湿基低位热值</w:t>
            </w:r>
          </w:p>
        </w:tc>
      </w:tr>
      <w:tr w:rsidR="0054179F" w:rsidRPr="00DC020C" w14:paraId="21614CF8" w14:textId="77777777">
        <w:trPr>
          <w:trHeight w:val="552"/>
        </w:trPr>
        <w:tc>
          <w:tcPr>
            <w:tcW w:w="2831" w:type="dxa"/>
            <w:tcBorders>
              <w:top w:val="single" w:sz="4" w:space="0" w:color="auto"/>
              <w:left w:val="nil"/>
              <w:bottom w:val="single" w:sz="4" w:space="0" w:color="auto"/>
              <w:right w:val="nil"/>
            </w:tcBorders>
          </w:tcPr>
          <w:p w14:paraId="42AA3A8C" w14:textId="77777777" w:rsidR="0054179F" w:rsidRPr="00DC020C" w:rsidRDefault="00BA603D">
            <w:pPr>
              <w:pStyle w:val="ac"/>
              <w:spacing w:line="240" w:lineRule="auto"/>
              <w:rPr>
                <w:color w:val="auto"/>
              </w:rPr>
            </w:pPr>
            <w:r w:rsidRPr="00DC020C">
              <w:rPr>
                <w:rFonts w:hint="eastAsia"/>
                <w:color w:val="auto"/>
              </w:rPr>
              <w:lastRenderedPageBreak/>
              <w:t>2016年</w:t>
            </w:r>
          </w:p>
        </w:tc>
        <w:tc>
          <w:tcPr>
            <w:tcW w:w="1813" w:type="dxa"/>
            <w:gridSpan w:val="2"/>
            <w:tcBorders>
              <w:top w:val="single" w:sz="4" w:space="0" w:color="auto"/>
              <w:left w:val="nil"/>
              <w:bottom w:val="single" w:sz="4" w:space="0" w:color="auto"/>
              <w:right w:val="nil"/>
            </w:tcBorders>
          </w:tcPr>
          <w:p w14:paraId="1794DDC9" w14:textId="77777777" w:rsidR="0054179F" w:rsidRPr="00DC020C" w:rsidRDefault="00BA603D">
            <w:pPr>
              <w:pStyle w:val="ac"/>
              <w:spacing w:line="240" w:lineRule="auto"/>
              <w:rPr>
                <w:color w:val="auto"/>
              </w:rPr>
            </w:pPr>
            <w:r w:rsidRPr="00DC020C">
              <w:rPr>
                <w:color w:val="auto"/>
              </w:rPr>
              <w:t>60.54</w:t>
            </w:r>
          </w:p>
        </w:tc>
        <w:tc>
          <w:tcPr>
            <w:tcW w:w="1399" w:type="dxa"/>
            <w:tcBorders>
              <w:top w:val="single" w:sz="4" w:space="0" w:color="auto"/>
              <w:left w:val="nil"/>
              <w:bottom w:val="single" w:sz="4" w:space="0" w:color="auto"/>
              <w:right w:val="nil"/>
            </w:tcBorders>
          </w:tcPr>
          <w:p w14:paraId="450D2217" w14:textId="77777777" w:rsidR="0054179F" w:rsidRPr="00DC020C" w:rsidRDefault="00BA603D">
            <w:pPr>
              <w:pStyle w:val="ac"/>
              <w:spacing w:line="240" w:lineRule="auto"/>
              <w:rPr>
                <w:color w:val="auto"/>
              </w:rPr>
            </w:pPr>
            <w:r w:rsidRPr="00DC020C">
              <w:rPr>
                <w:color w:val="auto"/>
              </w:rPr>
              <w:t>7165.40</w:t>
            </w:r>
          </w:p>
        </w:tc>
        <w:tc>
          <w:tcPr>
            <w:tcW w:w="1436" w:type="dxa"/>
            <w:tcBorders>
              <w:top w:val="single" w:sz="4" w:space="0" w:color="auto"/>
              <w:left w:val="nil"/>
              <w:bottom w:val="single" w:sz="4" w:space="0" w:color="auto"/>
              <w:right w:val="nil"/>
            </w:tcBorders>
          </w:tcPr>
          <w:p w14:paraId="23E19D6E" w14:textId="77777777" w:rsidR="0054179F" w:rsidRPr="00DC020C" w:rsidRDefault="00BA603D">
            <w:pPr>
              <w:pStyle w:val="ac"/>
              <w:spacing w:line="240" w:lineRule="auto"/>
              <w:rPr>
                <w:color w:val="auto"/>
              </w:rPr>
            </w:pPr>
            <w:r w:rsidRPr="00DC020C">
              <w:rPr>
                <w:color w:val="auto"/>
              </w:rPr>
              <w:t>4933.30</w:t>
            </w:r>
          </w:p>
        </w:tc>
      </w:tr>
      <w:tr w:rsidR="0054179F" w:rsidRPr="00DC020C" w14:paraId="7363110E" w14:textId="77777777">
        <w:trPr>
          <w:trHeight w:val="276"/>
        </w:trPr>
        <w:tc>
          <w:tcPr>
            <w:tcW w:w="2831" w:type="dxa"/>
            <w:tcBorders>
              <w:top w:val="single" w:sz="4" w:space="0" w:color="auto"/>
              <w:left w:val="nil"/>
              <w:bottom w:val="single" w:sz="4" w:space="0" w:color="auto"/>
              <w:right w:val="nil"/>
            </w:tcBorders>
          </w:tcPr>
          <w:p w14:paraId="2CD28EED" w14:textId="77777777" w:rsidR="0054179F" w:rsidRPr="00DC020C" w:rsidRDefault="00BA603D">
            <w:pPr>
              <w:pStyle w:val="ac"/>
              <w:spacing w:line="240" w:lineRule="auto"/>
              <w:rPr>
                <w:color w:val="auto"/>
              </w:rPr>
            </w:pPr>
            <w:r w:rsidRPr="00DC020C">
              <w:rPr>
                <w:rFonts w:hint="eastAsia"/>
                <w:color w:val="auto"/>
              </w:rPr>
              <w:t>2017年</w:t>
            </w:r>
          </w:p>
        </w:tc>
        <w:tc>
          <w:tcPr>
            <w:tcW w:w="1813" w:type="dxa"/>
            <w:gridSpan w:val="2"/>
            <w:tcBorders>
              <w:top w:val="single" w:sz="4" w:space="0" w:color="auto"/>
              <w:left w:val="nil"/>
              <w:bottom w:val="single" w:sz="4" w:space="0" w:color="auto"/>
              <w:right w:val="nil"/>
            </w:tcBorders>
          </w:tcPr>
          <w:p w14:paraId="24C1E2DB" w14:textId="77777777" w:rsidR="0054179F" w:rsidRPr="00DC020C" w:rsidRDefault="00BA603D">
            <w:pPr>
              <w:pStyle w:val="ac"/>
              <w:spacing w:line="240" w:lineRule="auto"/>
              <w:rPr>
                <w:color w:val="auto"/>
              </w:rPr>
            </w:pPr>
            <w:r w:rsidRPr="00DC020C">
              <w:rPr>
                <w:color w:val="auto"/>
              </w:rPr>
              <w:t>61.02</w:t>
            </w:r>
          </w:p>
        </w:tc>
        <w:tc>
          <w:tcPr>
            <w:tcW w:w="1399" w:type="dxa"/>
            <w:tcBorders>
              <w:top w:val="single" w:sz="4" w:space="0" w:color="auto"/>
              <w:left w:val="nil"/>
              <w:bottom w:val="single" w:sz="4" w:space="0" w:color="auto"/>
              <w:right w:val="nil"/>
            </w:tcBorders>
          </w:tcPr>
          <w:p w14:paraId="3D28AD59" w14:textId="77777777" w:rsidR="0054179F" w:rsidRPr="00DC020C" w:rsidRDefault="00BA603D">
            <w:pPr>
              <w:pStyle w:val="ac"/>
              <w:spacing w:line="240" w:lineRule="auto"/>
              <w:rPr>
                <w:color w:val="auto"/>
              </w:rPr>
            </w:pPr>
            <w:r w:rsidRPr="00DC020C">
              <w:rPr>
                <w:color w:val="auto"/>
              </w:rPr>
              <w:t>7128.90</w:t>
            </w:r>
          </w:p>
        </w:tc>
        <w:tc>
          <w:tcPr>
            <w:tcW w:w="1436" w:type="dxa"/>
            <w:tcBorders>
              <w:top w:val="single" w:sz="4" w:space="0" w:color="auto"/>
              <w:left w:val="nil"/>
              <w:bottom w:val="single" w:sz="4" w:space="0" w:color="auto"/>
              <w:right w:val="nil"/>
            </w:tcBorders>
          </w:tcPr>
          <w:p w14:paraId="5C8EF53D" w14:textId="77777777" w:rsidR="0054179F" w:rsidRPr="00DC020C" w:rsidRDefault="00BA603D">
            <w:pPr>
              <w:pStyle w:val="ac"/>
              <w:spacing w:line="240" w:lineRule="auto"/>
              <w:rPr>
                <w:color w:val="auto"/>
              </w:rPr>
            </w:pPr>
            <w:r w:rsidRPr="00DC020C">
              <w:rPr>
                <w:color w:val="auto"/>
              </w:rPr>
              <w:t>4779.70</w:t>
            </w:r>
          </w:p>
        </w:tc>
      </w:tr>
      <w:tr w:rsidR="0054179F" w:rsidRPr="00DC020C" w14:paraId="60D754A8" w14:textId="77777777">
        <w:trPr>
          <w:trHeight w:val="357"/>
        </w:trPr>
        <w:tc>
          <w:tcPr>
            <w:tcW w:w="2831" w:type="dxa"/>
            <w:tcBorders>
              <w:top w:val="single" w:sz="4" w:space="0" w:color="auto"/>
              <w:left w:val="nil"/>
              <w:bottom w:val="single" w:sz="4" w:space="0" w:color="auto"/>
              <w:right w:val="nil"/>
            </w:tcBorders>
          </w:tcPr>
          <w:p w14:paraId="3A923581" w14:textId="77777777" w:rsidR="0054179F" w:rsidRPr="00DC020C" w:rsidRDefault="00BA603D">
            <w:pPr>
              <w:pStyle w:val="ac"/>
              <w:spacing w:line="240" w:lineRule="auto"/>
              <w:rPr>
                <w:color w:val="auto"/>
              </w:rPr>
            </w:pPr>
            <w:r w:rsidRPr="00DC020C">
              <w:rPr>
                <w:rFonts w:hint="eastAsia"/>
                <w:color w:val="auto"/>
              </w:rPr>
              <w:t>2018年</w:t>
            </w:r>
          </w:p>
        </w:tc>
        <w:tc>
          <w:tcPr>
            <w:tcW w:w="1813" w:type="dxa"/>
            <w:gridSpan w:val="2"/>
            <w:tcBorders>
              <w:top w:val="single" w:sz="4" w:space="0" w:color="auto"/>
              <w:left w:val="nil"/>
              <w:bottom w:val="single" w:sz="4" w:space="0" w:color="auto"/>
              <w:right w:val="nil"/>
            </w:tcBorders>
          </w:tcPr>
          <w:p w14:paraId="161B739A" w14:textId="77777777" w:rsidR="0054179F" w:rsidRPr="00DC020C" w:rsidRDefault="00BA603D">
            <w:pPr>
              <w:pStyle w:val="ac"/>
              <w:spacing w:line="240" w:lineRule="auto"/>
              <w:rPr>
                <w:color w:val="auto"/>
              </w:rPr>
            </w:pPr>
            <w:r w:rsidRPr="00DC020C">
              <w:rPr>
                <w:color w:val="auto"/>
              </w:rPr>
              <w:t>61.50</w:t>
            </w:r>
          </w:p>
        </w:tc>
        <w:tc>
          <w:tcPr>
            <w:tcW w:w="1399" w:type="dxa"/>
            <w:tcBorders>
              <w:top w:val="single" w:sz="4" w:space="0" w:color="auto"/>
              <w:left w:val="nil"/>
              <w:bottom w:val="single" w:sz="4" w:space="0" w:color="auto"/>
              <w:right w:val="nil"/>
            </w:tcBorders>
          </w:tcPr>
          <w:p w14:paraId="362E9757" w14:textId="77777777" w:rsidR="0054179F" w:rsidRPr="00DC020C" w:rsidRDefault="00BA603D">
            <w:pPr>
              <w:pStyle w:val="ac"/>
              <w:spacing w:line="240" w:lineRule="auto"/>
              <w:rPr>
                <w:color w:val="auto"/>
              </w:rPr>
            </w:pPr>
            <w:r w:rsidRPr="00DC020C">
              <w:rPr>
                <w:color w:val="auto"/>
              </w:rPr>
              <w:t>7094.00</w:t>
            </w:r>
          </w:p>
        </w:tc>
        <w:tc>
          <w:tcPr>
            <w:tcW w:w="1436" w:type="dxa"/>
            <w:tcBorders>
              <w:top w:val="single" w:sz="4" w:space="0" w:color="auto"/>
              <w:left w:val="nil"/>
              <w:bottom w:val="single" w:sz="4" w:space="0" w:color="auto"/>
              <w:right w:val="nil"/>
            </w:tcBorders>
          </w:tcPr>
          <w:p w14:paraId="3470A784" w14:textId="77777777" w:rsidR="0054179F" w:rsidRPr="00DC020C" w:rsidRDefault="00BA603D">
            <w:pPr>
              <w:pStyle w:val="ac"/>
              <w:spacing w:line="240" w:lineRule="auto"/>
              <w:rPr>
                <w:color w:val="auto"/>
              </w:rPr>
            </w:pPr>
            <w:r w:rsidRPr="00DC020C">
              <w:rPr>
                <w:color w:val="auto"/>
              </w:rPr>
              <w:t>4618.50</w:t>
            </w:r>
          </w:p>
        </w:tc>
      </w:tr>
      <w:tr w:rsidR="0054179F" w:rsidRPr="00DC020C" w14:paraId="0FFE921E" w14:textId="77777777">
        <w:trPr>
          <w:trHeight w:val="240"/>
        </w:trPr>
        <w:tc>
          <w:tcPr>
            <w:tcW w:w="2831" w:type="dxa"/>
            <w:tcBorders>
              <w:top w:val="single" w:sz="4" w:space="0" w:color="auto"/>
              <w:left w:val="nil"/>
              <w:bottom w:val="single" w:sz="4" w:space="0" w:color="auto"/>
              <w:right w:val="nil"/>
            </w:tcBorders>
          </w:tcPr>
          <w:p w14:paraId="3FD7ABD7" w14:textId="77777777" w:rsidR="0054179F" w:rsidRPr="00DC020C" w:rsidRDefault="00BA603D">
            <w:pPr>
              <w:pStyle w:val="ac"/>
              <w:spacing w:line="240" w:lineRule="auto"/>
              <w:rPr>
                <w:color w:val="auto"/>
              </w:rPr>
            </w:pPr>
            <w:r w:rsidRPr="00DC020C">
              <w:rPr>
                <w:rFonts w:hint="eastAsia"/>
                <w:color w:val="auto"/>
              </w:rPr>
              <w:t>2019年</w:t>
            </w:r>
          </w:p>
        </w:tc>
        <w:tc>
          <w:tcPr>
            <w:tcW w:w="1813" w:type="dxa"/>
            <w:gridSpan w:val="2"/>
            <w:tcBorders>
              <w:top w:val="single" w:sz="4" w:space="0" w:color="auto"/>
              <w:left w:val="nil"/>
              <w:bottom w:val="single" w:sz="4" w:space="0" w:color="auto"/>
              <w:right w:val="nil"/>
            </w:tcBorders>
          </w:tcPr>
          <w:p w14:paraId="4FE825C8" w14:textId="77777777" w:rsidR="0054179F" w:rsidRPr="00DC020C" w:rsidRDefault="00BA603D">
            <w:pPr>
              <w:pStyle w:val="ac"/>
              <w:spacing w:line="240" w:lineRule="auto"/>
              <w:rPr>
                <w:color w:val="auto"/>
              </w:rPr>
            </w:pPr>
            <w:r w:rsidRPr="00DC020C">
              <w:rPr>
                <w:color w:val="auto"/>
              </w:rPr>
              <w:t>61.99</w:t>
            </w:r>
          </w:p>
        </w:tc>
        <w:tc>
          <w:tcPr>
            <w:tcW w:w="1399" w:type="dxa"/>
            <w:tcBorders>
              <w:top w:val="single" w:sz="4" w:space="0" w:color="auto"/>
              <w:left w:val="nil"/>
              <w:bottom w:val="single" w:sz="4" w:space="0" w:color="auto"/>
              <w:right w:val="nil"/>
            </w:tcBorders>
          </w:tcPr>
          <w:p w14:paraId="17FE38DC" w14:textId="77777777" w:rsidR="0054179F" w:rsidRPr="00DC020C" w:rsidRDefault="00BA603D">
            <w:pPr>
              <w:pStyle w:val="ac"/>
              <w:spacing w:line="240" w:lineRule="auto"/>
              <w:rPr>
                <w:color w:val="auto"/>
              </w:rPr>
            </w:pPr>
            <w:r w:rsidRPr="00DC020C">
              <w:rPr>
                <w:color w:val="auto"/>
              </w:rPr>
              <w:t>7060.80</w:t>
            </w:r>
          </w:p>
        </w:tc>
        <w:tc>
          <w:tcPr>
            <w:tcW w:w="1436" w:type="dxa"/>
            <w:tcBorders>
              <w:top w:val="single" w:sz="4" w:space="0" w:color="auto"/>
              <w:left w:val="nil"/>
              <w:bottom w:val="single" w:sz="4" w:space="0" w:color="auto"/>
              <w:right w:val="nil"/>
            </w:tcBorders>
          </w:tcPr>
          <w:p w14:paraId="0ED8032D" w14:textId="77777777" w:rsidR="0054179F" w:rsidRPr="00DC020C" w:rsidRDefault="00BA603D">
            <w:pPr>
              <w:pStyle w:val="ac"/>
              <w:spacing w:line="240" w:lineRule="auto"/>
              <w:rPr>
                <w:color w:val="auto"/>
              </w:rPr>
            </w:pPr>
            <w:r w:rsidRPr="00DC020C">
              <w:rPr>
                <w:color w:val="auto"/>
              </w:rPr>
              <w:t>4449.70</w:t>
            </w:r>
          </w:p>
        </w:tc>
      </w:tr>
      <w:tr w:rsidR="0054179F" w:rsidRPr="00DC020C" w14:paraId="3C6DFCBE" w14:textId="77777777">
        <w:trPr>
          <w:trHeight w:val="288"/>
        </w:trPr>
        <w:tc>
          <w:tcPr>
            <w:tcW w:w="2831" w:type="dxa"/>
            <w:tcBorders>
              <w:top w:val="single" w:sz="4" w:space="0" w:color="auto"/>
              <w:left w:val="nil"/>
              <w:bottom w:val="single" w:sz="4" w:space="0" w:color="auto"/>
              <w:right w:val="nil"/>
            </w:tcBorders>
          </w:tcPr>
          <w:p w14:paraId="3438484A" w14:textId="77777777" w:rsidR="0054179F" w:rsidRPr="00DC020C" w:rsidRDefault="00BA603D">
            <w:pPr>
              <w:pStyle w:val="ac"/>
              <w:spacing w:line="240" w:lineRule="auto"/>
              <w:rPr>
                <w:color w:val="auto"/>
              </w:rPr>
            </w:pPr>
            <w:r w:rsidRPr="00DC020C">
              <w:rPr>
                <w:rFonts w:hint="eastAsia"/>
                <w:color w:val="auto"/>
              </w:rPr>
              <w:t>2020年</w:t>
            </w:r>
          </w:p>
        </w:tc>
        <w:tc>
          <w:tcPr>
            <w:tcW w:w="1813" w:type="dxa"/>
            <w:gridSpan w:val="2"/>
            <w:tcBorders>
              <w:top w:val="single" w:sz="4" w:space="0" w:color="auto"/>
              <w:left w:val="nil"/>
              <w:bottom w:val="single" w:sz="4" w:space="0" w:color="auto"/>
              <w:right w:val="nil"/>
            </w:tcBorders>
          </w:tcPr>
          <w:p w14:paraId="6E3A0BFB" w14:textId="77777777" w:rsidR="0054179F" w:rsidRPr="00DC020C" w:rsidRDefault="00BA603D">
            <w:pPr>
              <w:pStyle w:val="ac"/>
              <w:spacing w:line="240" w:lineRule="auto"/>
              <w:rPr>
                <w:color w:val="auto"/>
              </w:rPr>
            </w:pPr>
            <w:r w:rsidRPr="00DC020C">
              <w:rPr>
                <w:color w:val="auto"/>
              </w:rPr>
              <w:t>62.48</w:t>
            </w:r>
          </w:p>
        </w:tc>
        <w:tc>
          <w:tcPr>
            <w:tcW w:w="1399" w:type="dxa"/>
            <w:tcBorders>
              <w:top w:val="single" w:sz="4" w:space="0" w:color="auto"/>
              <w:left w:val="nil"/>
              <w:bottom w:val="single" w:sz="4" w:space="0" w:color="auto"/>
              <w:right w:val="nil"/>
            </w:tcBorders>
          </w:tcPr>
          <w:p w14:paraId="43EA98DD" w14:textId="77777777" w:rsidR="0054179F" w:rsidRPr="00DC020C" w:rsidRDefault="00BA603D">
            <w:pPr>
              <w:pStyle w:val="ac"/>
              <w:spacing w:line="240" w:lineRule="auto"/>
              <w:rPr>
                <w:color w:val="auto"/>
              </w:rPr>
            </w:pPr>
            <w:r w:rsidRPr="00DC020C">
              <w:rPr>
                <w:color w:val="auto"/>
              </w:rPr>
              <w:t>7029.20</w:t>
            </w:r>
          </w:p>
        </w:tc>
        <w:tc>
          <w:tcPr>
            <w:tcW w:w="1436" w:type="dxa"/>
            <w:tcBorders>
              <w:top w:val="single" w:sz="4" w:space="0" w:color="auto"/>
              <w:left w:val="nil"/>
              <w:bottom w:val="single" w:sz="4" w:space="0" w:color="auto"/>
              <w:right w:val="nil"/>
            </w:tcBorders>
          </w:tcPr>
          <w:p w14:paraId="19F739B8" w14:textId="77777777" w:rsidR="0054179F" w:rsidRPr="00DC020C" w:rsidRDefault="00BA603D">
            <w:pPr>
              <w:pStyle w:val="ac"/>
              <w:spacing w:line="240" w:lineRule="auto"/>
              <w:rPr>
                <w:color w:val="auto"/>
              </w:rPr>
            </w:pPr>
            <w:r w:rsidRPr="00DC020C">
              <w:rPr>
                <w:color w:val="auto"/>
              </w:rPr>
              <w:t>4273.30</w:t>
            </w:r>
          </w:p>
        </w:tc>
      </w:tr>
      <w:tr w:rsidR="0054179F" w:rsidRPr="00DC020C" w14:paraId="1710CF25" w14:textId="77777777">
        <w:trPr>
          <w:trHeight w:val="153"/>
        </w:trPr>
        <w:tc>
          <w:tcPr>
            <w:tcW w:w="2831" w:type="dxa"/>
            <w:tcBorders>
              <w:top w:val="single" w:sz="4" w:space="0" w:color="auto"/>
              <w:left w:val="nil"/>
              <w:bottom w:val="single" w:sz="4" w:space="0" w:color="auto"/>
              <w:right w:val="nil"/>
            </w:tcBorders>
          </w:tcPr>
          <w:p w14:paraId="6285E800" w14:textId="77777777" w:rsidR="0054179F" w:rsidRPr="00DC020C" w:rsidRDefault="00BA603D">
            <w:pPr>
              <w:pStyle w:val="ac"/>
              <w:spacing w:line="240" w:lineRule="auto"/>
              <w:rPr>
                <w:color w:val="auto"/>
              </w:rPr>
            </w:pPr>
            <w:r w:rsidRPr="00DC020C">
              <w:rPr>
                <w:rFonts w:hint="eastAsia"/>
                <w:color w:val="auto"/>
              </w:rPr>
              <w:t>2021年</w:t>
            </w:r>
          </w:p>
        </w:tc>
        <w:tc>
          <w:tcPr>
            <w:tcW w:w="1813" w:type="dxa"/>
            <w:gridSpan w:val="2"/>
            <w:tcBorders>
              <w:top w:val="single" w:sz="4" w:space="0" w:color="auto"/>
              <w:left w:val="nil"/>
              <w:bottom w:val="single" w:sz="4" w:space="0" w:color="auto"/>
              <w:right w:val="nil"/>
            </w:tcBorders>
          </w:tcPr>
          <w:p w14:paraId="4622462E" w14:textId="77777777" w:rsidR="0054179F" w:rsidRPr="00DC020C" w:rsidRDefault="00BA603D">
            <w:pPr>
              <w:pStyle w:val="ac"/>
              <w:spacing w:line="240" w:lineRule="auto"/>
              <w:rPr>
                <w:color w:val="auto"/>
              </w:rPr>
            </w:pPr>
            <w:r w:rsidRPr="00DC020C">
              <w:rPr>
                <w:color w:val="auto"/>
              </w:rPr>
              <w:t>62.97</w:t>
            </w:r>
          </w:p>
        </w:tc>
        <w:tc>
          <w:tcPr>
            <w:tcW w:w="1399" w:type="dxa"/>
            <w:tcBorders>
              <w:top w:val="single" w:sz="4" w:space="0" w:color="auto"/>
              <w:left w:val="nil"/>
              <w:bottom w:val="single" w:sz="4" w:space="0" w:color="auto"/>
              <w:right w:val="nil"/>
            </w:tcBorders>
          </w:tcPr>
          <w:p w14:paraId="2BEB280E" w14:textId="77777777" w:rsidR="0054179F" w:rsidRPr="00DC020C" w:rsidRDefault="00BA603D">
            <w:pPr>
              <w:pStyle w:val="ac"/>
              <w:spacing w:line="240" w:lineRule="auto"/>
              <w:rPr>
                <w:color w:val="auto"/>
              </w:rPr>
            </w:pPr>
            <w:r w:rsidRPr="00DC020C">
              <w:rPr>
                <w:color w:val="auto"/>
              </w:rPr>
              <w:t>6999.20</w:t>
            </w:r>
          </w:p>
        </w:tc>
        <w:tc>
          <w:tcPr>
            <w:tcW w:w="1436" w:type="dxa"/>
            <w:tcBorders>
              <w:top w:val="single" w:sz="4" w:space="0" w:color="auto"/>
              <w:left w:val="nil"/>
              <w:bottom w:val="single" w:sz="4" w:space="0" w:color="auto"/>
              <w:right w:val="nil"/>
            </w:tcBorders>
          </w:tcPr>
          <w:p w14:paraId="776C76A7" w14:textId="77777777" w:rsidR="0054179F" w:rsidRPr="00DC020C" w:rsidRDefault="00BA603D">
            <w:pPr>
              <w:pStyle w:val="ac"/>
              <w:spacing w:line="240" w:lineRule="auto"/>
              <w:rPr>
                <w:color w:val="auto"/>
              </w:rPr>
            </w:pPr>
            <w:r w:rsidRPr="00DC020C">
              <w:rPr>
                <w:color w:val="auto"/>
              </w:rPr>
              <w:t>4089.30</w:t>
            </w:r>
          </w:p>
        </w:tc>
      </w:tr>
      <w:tr w:rsidR="0054179F" w:rsidRPr="00DC020C" w14:paraId="516EA7F4" w14:textId="77777777">
        <w:trPr>
          <w:trHeight w:val="109"/>
        </w:trPr>
        <w:tc>
          <w:tcPr>
            <w:tcW w:w="2831" w:type="dxa"/>
            <w:tcBorders>
              <w:top w:val="single" w:sz="4" w:space="0" w:color="auto"/>
              <w:left w:val="nil"/>
              <w:bottom w:val="single" w:sz="4" w:space="0" w:color="auto"/>
              <w:right w:val="nil"/>
            </w:tcBorders>
          </w:tcPr>
          <w:p w14:paraId="7AE77642" w14:textId="77777777" w:rsidR="0054179F" w:rsidRPr="00DC020C" w:rsidRDefault="00BA603D">
            <w:pPr>
              <w:pStyle w:val="ac"/>
              <w:rPr>
                <w:color w:val="auto"/>
              </w:rPr>
            </w:pPr>
            <w:r w:rsidRPr="00DC020C">
              <w:rPr>
                <w:rFonts w:hint="eastAsia"/>
                <w:color w:val="auto"/>
              </w:rPr>
              <w:t>2022年</w:t>
            </w:r>
          </w:p>
        </w:tc>
        <w:tc>
          <w:tcPr>
            <w:tcW w:w="1813" w:type="dxa"/>
            <w:gridSpan w:val="2"/>
            <w:tcBorders>
              <w:top w:val="single" w:sz="4" w:space="0" w:color="auto"/>
              <w:left w:val="nil"/>
              <w:bottom w:val="single" w:sz="4" w:space="0" w:color="auto"/>
              <w:right w:val="nil"/>
            </w:tcBorders>
          </w:tcPr>
          <w:p w14:paraId="1CB0CE8B" w14:textId="77777777" w:rsidR="0054179F" w:rsidRPr="00DC020C" w:rsidRDefault="00BA603D">
            <w:pPr>
              <w:pStyle w:val="ac"/>
              <w:spacing w:line="240" w:lineRule="auto"/>
              <w:rPr>
                <w:color w:val="auto"/>
              </w:rPr>
            </w:pPr>
            <w:r w:rsidRPr="00DC020C">
              <w:rPr>
                <w:color w:val="auto"/>
              </w:rPr>
              <w:t>63.47</w:t>
            </w:r>
          </w:p>
        </w:tc>
        <w:tc>
          <w:tcPr>
            <w:tcW w:w="1399" w:type="dxa"/>
            <w:tcBorders>
              <w:top w:val="single" w:sz="4" w:space="0" w:color="auto"/>
              <w:left w:val="nil"/>
              <w:bottom w:val="single" w:sz="4" w:space="0" w:color="auto"/>
              <w:right w:val="nil"/>
            </w:tcBorders>
          </w:tcPr>
          <w:p w14:paraId="45F07B0B" w14:textId="77777777" w:rsidR="0054179F" w:rsidRPr="00DC020C" w:rsidRDefault="00BA603D">
            <w:pPr>
              <w:pStyle w:val="ac"/>
              <w:spacing w:line="240" w:lineRule="auto"/>
              <w:rPr>
                <w:color w:val="auto"/>
              </w:rPr>
            </w:pPr>
            <w:r w:rsidRPr="00DC020C">
              <w:rPr>
                <w:color w:val="auto"/>
              </w:rPr>
              <w:t>6970.90</w:t>
            </w:r>
          </w:p>
        </w:tc>
        <w:tc>
          <w:tcPr>
            <w:tcW w:w="1436" w:type="dxa"/>
            <w:tcBorders>
              <w:top w:val="single" w:sz="4" w:space="0" w:color="auto"/>
              <w:left w:val="nil"/>
              <w:bottom w:val="single" w:sz="4" w:space="0" w:color="auto"/>
              <w:right w:val="nil"/>
            </w:tcBorders>
          </w:tcPr>
          <w:p w14:paraId="35AD38F4" w14:textId="77777777" w:rsidR="0054179F" w:rsidRPr="00DC020C" w:rsidRDefault="00BA603D">
            <w:pPr>
              <w:pStyle w:val="ac"/>
              <w:spacing w:line="240" w:lineRule="auto"/>
              <w:rPr>
                <w:color w:val="auto"/>
              </w:rPr>
            </w:pPr>
            <w:r w:rsidRPr="00DC020C">
              <w:rPr>
                <w:color w:val="auto"/>
              </w:rPr>
              <w:t>3897.70</w:t>
            </w:r>
          </w:p>
        </w:tc>
      </w:tr>
      <w:tr w:rsidR="0054179F" w:rsidRPr="00DC020C" w14:paraId="64E9D012" w14:textId="77777777">
        <w:trPr>
          <w:trHeight w:val="142"/>
        </w:trPr>
        <w:tc>
          <w:tcPr>
            <w:tcW w:w="2831" w:type="dxa"/>
            <w:tcBorders>
              <w:top w:val="single" w:sz="4" w:space="0" w:color="auto"/>
              <w:left w:val="nil"/>
              <w:bottom w:val="single" w:sz="4" w:space="0" w:color="auto"/>
              <w:right w:val="nil"/>
            </w:tcBorders>
          </w:tcPr>
          <w:p w14:paraId="1D2E2824" w14:textId="77777777" w:rsidR="0054179F" w:rsidRPr="00DC020C" w:rsidRDefault="00BA603D">
            <w:pPr>
              <w:pStyle w:val="ac"/>
              <w:rPr>
                <w:color w:val="auto"/>
              </w:rPr>
            </w:pPr>
            <w:r w:rsidRPr="00DC020C">
              <w:rPr>
                <w:rFonts w:hint="eastAsia"/>
                <w:color w:val="auto"/>
              </w:rPr>
              <w:t>2023年</w:t>
            </w:r>
          </w:p>
        </w:tc>
        <w:tc>
          <w:tcPr>
            <w:tcW w:w="1813" w:type="dxa"/>
            <w:gridSpan w:val="2"/>
            <w:tcBorders>
              <w:top w:val="single" w:sz="4" w:space="0" w:color="auto"/>
              <w:left w:val="nil"/>
              <w:bottom w:val="single" w:sz="4" w:space="0" w:color="auto"/>
              <w:right w:val="nil"/>
            </w:tcBorders>
          </w:tcPr>
          <w:p w14:paraId="0EC6A128" w14:textId="77777777" w:rsidR="0054179F" w:rsidRPr="00DC020C" w:rsidRDefault="00BA603D">
            <w:pPr>
              <w:pStyle w:val="ac"/>
              <w:spacing w:line="240" w:lineRule="auto"/>
              <w:rPr>
                <w:color w:val="auto"/>
              </w:rPr>
            </w:pPr>
            <w:r w:rsidRPr="00DC020C">
              <w:rPr>
                <w:color w:val="auto"/>
              </w:rPr>
              <w:t>63.97</w:t>
            </w:r>
          </w:p>
        </w:tc>
        <w:tc>
          <w:tcPr>
            <w:tcW w:w="1399" w:type="dxa"/>
            <w:tcBorders>
              <w:top w:val="single" w:sz="4" w:space="0" w:color="auto"/>
              <w:left w:val="nil"/>
              <w:bottom w:val="single" w:sz="4" w:space="0" w:color="auto"/>
              <w:right w:val="nil"/>
            </w:tcBorders>
          </w:tcPr>
          <w:p w14:paraId="75213838" w14:textId="77777777" w:rsidR="0054179F" w:rsidRPr="00DC020C" w:rsidRDefault="00BA603D">
            <w:pPr>
              <w:pStyle w:val="ac"/>
              <w:spacing w:line="240" w:lineRule="auto"/>
              <w:rPr>
                <w:color w:val="auto"/>
              </w:rPr>
            </w:pPr>
            <w:r w:rsidRPr="00DC020C">
              <w:rPr>
                <w:color w:val="auto"/>
              </w:rPr>
              <w:t>6944.20</w:t>
            </w:r>
          </w:p>
        </w:tc>
        <w:tc>
          <w:tcPr>
            <w:tcW w:w="1436" w:type="dxa"/>
            <w:tcBorders>
              <w:top w:val="single" w:sz="4" w:space="0" w:color="auto"/>
              <w:left w:val="nil"/>
              <w:bottom w:val="single" w:sz="4" w:space="0" w:color="auto"/>
              <w:right w:val="nil"/>
            </w:tcBorders>
          </w:tcPr>
          <w:p w14:paraId="1676C17F" w14:textId="77777777" w:rsidR="0054179F" w:rsidRPr="00DC020C" w:rsidRDefault="00BA603D">
            <w:pPr>
              <w:pStyle w:val="ac"/>
              <w:spacing w:line="240" w:lineRule="auto"/>
              <w:rPr>
                <w:color w:val="auto"/>
              </w:rPr>
            </w:pPr>
            <w:r w:rsidRPr="00DC020C">
              <w:rPr>
                <w:color w:val="auto"/>
              </w:rPr>
              <w:t>3698.50</w:t>
            </w:r>
          </w:p>
        </w:tc>
      </w:tr>
      <w:tr w:rsidR="0054179F" w:rsidRPr="00DC020C" w14:paraId="4D5F690F" w14:textId="77777777">
        <w:trPr>
          <w:trHeight w:val="131"/>
        </w:trPr>
        <w:tc>
          <w:tcPr>
            <w:tcW w:w="2831" w:type="dxa"/>
            <w:tcBorders>
              <w:top w:val="single" w:sz="4" w:space="0" w:color="auto"/>
              <w:left w:val="nil"/>
              <w:bottom w:val="single" w:sz="4" w:space="0" w:color="auto"/>
              <w:right w:val="nil"/>
            </w:tcBorders>
          </w:tcPr>
          <w:p w14:paraId="78E01F72" w14:textId="77777777" w:rsidR="0054179F" w:rsidRPr="00DC020C" w:rsidRDefault="00BA603D">
            <w:pPr>
              <w:pStyle w:val="ac"/>
              <w:rPr>
                <w:color w:val="auto"/>
              </w:rPr>
            </w:pPr>
            <w:r w:rsidRPr="00DC020C">
              <w:rPr>
                <w:rFonts w:hint="eastAsia"/>
                <w:color w:val="auto"/>
              </w:rPr>
              <w:t>2024年</w:t>
            </w:r>
          </w:p>
        </w:tc>
        <w:tc>
          <w:tcPr>
            <w:tcW w:w="1813" w:type="dxa"/>
            <w:gridSpan w:val="2"/>
            <w:tcBorders>
              <w:top w:val="single" w:sz="4" w:space="0" w:color="auto"/>
              <w:left w:val="nil"/>
              <w:bottom w:val="single" w:sz="4" w:space="0" w:color="auto"/>
              <w:right w:val="nil"/>
            </w:tcBorders>
          </w:tcPr>
          <w:p w14:paraId="4923619C" w14:textId="77777777" w:rsidR="0054179F" w:rsidRPr="00DC020C" w:rsidRDefault="00BA603D">
            <w:pPr>
              <w:pStyle w:val="ac"/>
              <w:spacing w:line="240" w:lineRule="auto"/>
              <w:rPr>
                <w:color w:val="auto"/>
              </w:rPr>
            </w:pPr>
            <w:r w:rsidRPr="00DC020C">
              <w:rPr>
                <w:color w:val="auto"/>
              </w:rPr>
              <w:t>64.47</w:t>
            </w:r>
          </w:p>
        </w:tc>
        <w:tc>
          <w:tcPr>
            <w:tcW w:w="1399" w:type="dxa"/>
            <w:tcBorders>
              <w:top w:val="single" w:sz="4" w:space="0" w:color="auto"/>
              <w:left w:val="nil"/>
              <w:bottom w:val="single" w:sz="4" w:space="0" w:color="auto"/>
              <w:right w:val="nil"/>
            </w:tcBorders>
          </w:tcPr>
          <w:p w14:paraId="6D6467A0" w14:textId="77777777" w:rsidR="0054179F" w:rsidRPr="00DC020C" w:rsidRDefault="00BA603D">
            <w:pPr>
              <w:pStyle w:val="ac"/>
              <w:spacing w:line="240" w:lineRule="auto"/>
              <w:rPr>
                <w:color w:val="auto"/>
              </w:rPr>
            </w:pPr>
            <w:r w:rsidRPr="00DC020C">
              <w:rPr>
                <w:color w:val="auto"/>
              </w:rPr>
              <w:t>6919.10</w:t>
            </w:r>
          </w:p>
        </w:tc>
        <w:tc>
          <w:tcPr>
            <w:tcW w:w="1436" w:type="dxa"/>
            <w:tcBorders>
              <w:top w:val="single" w:sz="4" w:space="0" w:color="auto"/>
              <w:left w:val="nil"/>
              <w:bottom w:val="single" w:sz="4" w:space="0" w:color="auto"/>
              <w:right w:val="nil"/>
            </w:tcBorders>
          </w:tcPr>
          <w:p w14:paraId="3FE849AE" w14:textId="77777777" w:rsidR="0054179F" w:rsidRPr="00DC020C" w:rsidRDefault="00BA603D">
            <w:pPr>
              <w:pStyle w:val="ac"/>
              <w:spacing w:line="240" w:lineRule="auto"/>
              <w:rPr>
                <w:color w:val="auto"/>
              </w:rPr>
            </w:pPr>
            <w:r w:rsidRPr="00DC020C">
              <w:rPr>
                <w:color w:val="auto"/>
              </w:rPr>
              <w:t>3491.70</w:t>
            </w:r>
          </w:p>
        </w:tc>
      </w:tr>
      <w:tr w:rsidR="0054179F" w:rsidRPr="00DC020C" w14:paraId="7860BA57" w14:textId="77777777">
        <w:trPr>
          <w:trHeight w:val="109"/>
        </w:trPr>
        <w:tc>
          <w:tcPr>
            <w:tcW w:w="2831" w:type="dxa"/>
            <w:tcBorders>
              <w:top w:val="single" w:sz="4" w:space="0" w:color="auto"/>
              <w:left w:val="nil"/>
              <w:bottom w:val="single" w:sz="4" w:space="0" w:color="auto"/>
              <w:right w:val="nil"/>
            </w:tcBorders>
          </w:tcPr>
          <w:p w14:paraId="604E3DE9" w14:textId="77777777" w:rsidR="0054179F" w:rsidRPr="00DC020C" w:rsidRDefault="00BA603D">
            <w:pPr>
              <w:pStyle w:val="ac"/>
              <w:rPr>
                <w:color w:val="auto"/>
              </w:rPr>
            </w:pPr>
            <w:r w:rsidRPr="00DC020C">
              <w:rPr>
                <w:rFonts w:hint="eastAsia"/>
                <w:color w:val="auto"/>
              </w:rPr>
              <w:t>2025年</w:t>
            </w:r>
          </w:p>
        </w:tc>
        <w:tc>
          <w:tcPr>
            <w:tcW w:w="1813" w:type="dxa"/>
            <w:gridSpan w:val="2"/>
            <w:tcBorders>
              <w:top w:val="single" w:sz="4" w:space="0" w:color="auto"/>
              <w:left w:val="nil"/>
              <w:bottom w:val="single" w:sz="4" w:space="0" w:color="auto"/>
              <w:right w:val="nil"/>
            </w:tcBorders>
          </w:tcPr>
          <w:p w14:paraId="34AA0F34" w14:textId="77777777" w:rsidR="0054179F" w:rsidRPr="00DC020C" w:rsidRDefault="00BA603D">
            <w:pPr>
              <w:pStyle w:val="ac"/>
              <w:spacing w:line="240" w:lineRule="auto"/>
              <w:rPr>
                <w:color w:val="auto"/>
              </w:rPr>
            </w:pPr>
            <w:r w:rsidRPr="00DC020C">
              <w:rPr>
                <w:color w:val="auto"/>
              </w:rPr>
              <w:t>64.98</w:t>
            </w:r>
          </w:p>
        </w:tc>
        <w:tc>
          <w:tcPr>
            <w:tcW w:w="1399" w:type="dxa"/>
            <w:tcBorders>
              <w:top w:val="single" w:sz="4" w:space="0" w:color="auto"/>
              <w:left w:val="nil"/>
              <w:bottom w:val="single" w:sz="4" w:space="0" w:color="auto"/>
              <w:right w:val="nil"/>
            </w:tcBorders>
          </w:tcPr>
          <w:p w14:paraId="7B160585" w14:textId="77777777" w:rsidR="0054179F" w:rsidRPr="00DC020C" w:rsidRDefault="00BA603D">
            <w:pPr>
              <w:pStyle w:val="ac"/>
              <w:spacing w:line="240" w:lineRule="auto"/>
              <w:rPr>
                <w:color w:val="auto"/>
              </w:rPr>
            </w:pPr>
            <w:r w:rsidRPr="00DC020C">
              <w:rPr>
                <w:color w:val="auto"/>
              </w:rPr>
              <w:t>6895.70</w:t>
            </w:r>
          </w:p>
        </w:tc>
        <w:tc>
          <w:tcPr>
            <w:tcW w:w="1436" w:type="dxa"/>
            <w:tcBorders>
              <w:top w:val="single" w:sz="4" w:space="0" w:color="auto"/>
              <w:left w:val="nil"/>
              <w:bottom w:val="single" w:sz="4" w:space="0" w:color="auto"/>
              <w:right w:val="nil"/>
            </w:tcBorders>
          </w:tcPr>
          <w:p w14:paraId="16DEB209" w14:textId="77777777" w:rsidR="0054179F" w:rsidRPr="00DC020C" w:rsidRDefault="00BA603D">
            <w:pPr>
              <w:pStyle w:val="ac"/>
              <w:spacing w:line="240" w:lineRule="auto"/>
              <w:rPr>
                <w:color w:val="auto"/>
              </w:rPr>
            </w:pPr>
            <w:r w:rsidRPr="00DC020C">
              <w:rPr>
                <w:color w:val="auto"/>
              </w:rPr>
              <w:t>3277.30</w:t>
            </w:r>
          </w:p>
        </w:tc>
      </w:tr>
      <w:tr w:rsidR="0054179F" w:rsidRPr="00DC020C" w14:paraId="23B09F5C" w14:textId="77777777">
        <w:trPr>
          <w:trHeight w:val="131"/>
        </w:trPr>
        <w:tc>
          <w:tcPr>
            <w:tcW w:w="2831" w:type="dxa"/>
            <w:tcBorders>
              <w:top w:val="single" w:sz="4" w:space="0" w:color="auto"/>
              <w:left w:val="nil"/>
              <w:bottom w:val="single" w:sz="4" w:space="0" w:color="auto"/>
              <w:right w:val="nil"/>
            </w:tcBorders>
          </w:tcPr>
          <w:p w14:paraId="31D988DA" w14:textId="77777777" w:rsidR="0054179F" w:rsidRPr="00DC020C" w:rsidRDefault="00BA603D">
            <w:pPr>
              <w:pStyle w:val="ac"/>
              <w:rPr>
                <w:color w:val="auto"/>
              </w:rPr>
            </w:pPr>
            <w:r w:rsidRPr="00DC020C">
              <w:rPr>
                <w:rFonts w:hint="eastAsia"/>
                <w:color w:val="auto"/>
              </w:rPr>
              <w:t>2026年</w:t>
            </w:r>
          </w:p>
        </w:tc>
        <w:tc>
          <w:tcPr>
            <w:tcW w:w="1813" w:type="dxa"/>
            <w:gridSpan w:val="2"/>
            <w:tcBorders>
              <w:top w:val="single" w:sz="4" w:space="0" w:color="auto"/>
              <w:left w:val="nil"/>
              <w:bottom w:val="single" w:sz="4" w:space="0" w:color="auto"/>
              <w:right w:val="nil"/>
            </w:tcBorders>
          </w:tcPr>
          <w:p w14:paraId="0163E6BF" w14:textId="77777777" w:rsidR="0054179F" w:rsidRPr="00DC020C" w:rsidRDefault="00BA603D">
            <w:pPr>
              <w:pStyle w:val="ac"/>
              <w:spacing w:line="240" w:lineRule="auto"/>
              <w:rPr>
                <w:color w:val="auto"/>
              </w:rPr>
            </w:pPr>
            <w:r w:rsidRPr="00DC020C">
              <w:rPr>
                <w:color w:val="auto"/>
              </w:rPr>
              <w:t>65.49</w:t>
            </w:r>
          </w:p>
        </w:tc>
        <w:tc>
          <w:tcPr>
            <w:tcW w:w="1399" w:type="dxa"/>
            <w:tcBorders>
              <w:top w:val="single" w:sz="4" w:space="0" w:color="auto"/>
              <w:left w:val="nil"/>
              <w:bottom w:val="single" w:sz="4" w:space="0" w:color="auto"/>
              <w:right w:val="nil"/>
            </w:tcBorders>
          </w:tcPr>
          <w:p w14:paraId="7097CECD" w14:textId="77777777" w:rsidR="0054179F" w:rsidRPr="00DC020C" w:rsidRDefault="00BA603D">
            <w:pPr>
              <w:pStyle w:val="ac"/>
              <w:spacing w:line="240" w:lineRule="auto"/>
              <w:rPr>
                <w:color w:val="auto"/>
              </w:rPr>
            </w:pPr>
            <w:r w:rsidRPr="00DC020C">
              <w:rPr>
                <w:color w:val="auto"/>
              </w:rPr>
              <w:t>6873.90</w:t>
            </w:r>
          </w:p>
        </w:tc>
        <w:tc>
          <w:tcPr>
            <w:tcW w:w="1436" w:type="dxa"/>
            <w:tcBorders>
              <w:top w:val="single" w:sz="4" w:space="0" w:color="auto"/>
              <w:left w:val="nil"/>
              <w:bottom w:val="single" w:sz="4" w:space="0" w:color="auto"/>
              <w:right w:val="nil"/>
            </w:tcBorders>
          </w:tcPr>
          <w:p w14:paraId="0AE58F21" w14:textId="77777777" w:rsidR="0054179F" w:rsidRPr="00DC020C" w:rsidRDefault="00BA603D">
            <w:pPr>
              <w:pStyle w:val="ac"/>
              <w:spacing w:line="240" w:lineRule="auto"/>
              <w:rPr>
                <w:color w:val="auto"/>
              </w:rPr>
            </w:pPr>
            <w:r w:rsidRPr="00DC020C">
              <w:rPr>
                <w:color w:val="auto"/>
              </w:rPr>
              <w:t>3055.30</w:t>
            </w:r>
          </w:p>
        </w:tc>
      </w:tr>
      <w:tr w:rsidR="0054179F" w:rsidRPr="00DC020C" w14:paraId="74728AA3" w14:textId="77777777">
        <w:trPr>
          <w:trHeight w:val="100"/>
        </w:trPr>
        <w:tc>
          <w:tcPr>
            <w:tcW w:w="2831" w:type="dxa"/>
            <w:tcBorders>
              <w:top w:val="single" w:sz="4" w:space="0" w:color="auto"/>
              <w:left w:val="nil"/>
              <w:bottom w:val="single" w:sz="18" w:space="0" w:color="auto"/>
              <w:right w:val="nil"/>
            </w:tcBorders>
          </w:tcPr>
          <w:p w14:paraId="49DE5301" w14:textId="77777777" w:rsidR="0054179F" w:rsidRPr="00DC020C" w:rsidRDefault="00BA603D">
            <w:pPr>
              <w:pStyle w:val="ac"/>
              <w:rPr>
                <w:color w:val="auto"/>
              </w:rPr>
            </w:pPr>
            <w:r w:rsidRPr="00DC020C">
              <w:rPr>
                <w:rFonts w:hint="eastAsia"/>
                <w:color w:val="auto"/>
              </w:rPr>
              <w:t>2027年</w:t>
            </w:r>
          </w:p>
        </w:tc>
        <w:tc>
          <w:tcPr>
            <w:tcW w:w="1813" w:type="dxa"/>
            <w:gridSpan w:val="2"/>
            <w:tcBorders>
              <w:top w:val="single" w:sz="4" w:space="0" w:color="auto"/>
              <w:left w:val="nil"/>
              <w:bottom w:val="single" w:sz="18" w:space="0" w:color="auto"/>
              <w:right w:val="nil"/>
            </w:tcBorders>
          </w:tcPr>
          <w:p w14:paraId="71232B3F" w14:textId="77777777" w:rsidR="0054179F" w:rsidRPr="00DC020C" w:rsidRDefault="00BA603D">
            <w:pPr>
              <w:pStyle w:val="ac"/>
              <w:spacing w:line="240" w:lineRule="auto"/>
              <w:rPr>
                <w:color w:val="auto"/>
              </w:rPr>
            </w:pPr>
            <w:r w:rsidRPr="00DC020C">
              <w:rPr>
                <w:color w:val="auto"/>
              </w:rPr>
              <w:t>66.01</w:t>
            </w:r>
          </w:p>
        </w:tc>
        <w:tc>
          <w:tcPr>
            <w:tcW w:w="1399" w:type="dxa"/>
            <w:tcBorders>
              <w:top w:val="single" w:sz="4" w:space="0" w:color="auto"/>
              <w:left w:val="nil"/>
              <w:bottom w:val="single" w:sz="18" w:space="0" w:color="auto"/>
              <w:right w:val="nil"/>
            </w:tcBorders>
          </w:tcPr>
          <w:p w14:paraId="6D3F0094" w14:textId="77777777" w:rsidR="0054179F" w:rsidRPr="00DC020C" w:rsidRDefault="00BA603D">
            <w:pPr>
              <w:pStyle w:val="ac"/>
              <w:spacing w:line="240" w:lineRule="auto"/>
              <w:rPr>
                <w:color w:val="auto"/>
              </w:rPr>
            </w:pPr>
            <w:r w:rsidRPr="00DC020C">
              <w:rPr>
                <w:color w:val="auto"/>
              </w:rPr>
              <w:t>6853.70</w:t>
            </w:r>
          </w:p>
        </w:tc>
        <w:tc>
          <w:tcPr>
            <w:tcW w:w="1436" w:type="dxa"/>
            <w:tcBorders>
              <w:top w:val="single" w:sz="4" w:space="0" w:color="auto"/>
              <w:left w:val="nil"/>
              <w:bottom w:val="single" w:sz="18" w:space="0" w:color="auto"/>
              <w:right w:val="nil"/>
            </w:tcBorders>
          </w:tcPr>
          <w:p w14:paraId="25060ECD" w14:textId="77777777" w:rsidR="0054179F" w:rsidRPr="00DC020C" w:rsidRDefault="00BA603D">
            <w:pPr>
              <w:pStyle w:val="ac"/>
              <w:spacing w:line="240" w:lineRule="auto"/>
              <w:rPr>
                <w:color w:val="auto"/>
              </w:rPr>
            </w:pPr>
            <w:r w:rsidRPr="00DC020C">
              <w:rPr>
                <w:color w:val="auto"/>
              </w:rPr>
              <w:t>2825.70</w:t>
            </w:r>
          </w:p>
        </w:tc>
      </w:tr>
    </w:tbl>
    <w:p w14:paraId="693D89F2" w14:textId="77777777" w:rsidR="0054179F" w:rsidRPr="00DC020C" w:rsidRDefault="0054179F">
      <w:pPr>
        <w:spacing w:line="312" w:lineRule="auto"/>
        <w:rPr>
          <w:rFonts w:ascii="宋体" w:hAnsi="宋体"/>
          <w:sz w:val="24"/>
        </w:rPr>
      </w:pPr>
    </w:p>
    <w:p w14:paraId="78E1F721" w14:textId="77777777" w:rsidR="0054179F" w:rsidRPr="00DC020C" w:rsidRDefault="007D1068" w:rsidP="007D1068">
      <w:pPr>
        <w:pStyle w:val="3"/>
        <w:spacing w:line="240" w:lineRule="auto"/>
      </w:pPr>
      <w:bookmarkStart w:id="138" w:name="_Toc483950671"/>
      <w:r>
        <w:rPr>
          <w:rFonts w:hint="eastAsia"/>
        </w:rPr>
        <w:t>5.3.2</w:t>
      </w:r>
      <w:proofErr w:type="gramStart"/>
      <w:r w:rsidR="00BA603D" w:rsidRPr="00DC020C">
        <w:rPr>
          <w:rFonts w:hint="eastAsia"/>
        </w:rPr>
        <w:t>各</w:t>
      </w:r>
      <w:proofErr w:type="gramEnd"/>
      <w:r w:rsidR="00BA603D" w:rsidRPr="00DC020C">
        <w:rPr>
          <w:rFonts w:hint="eastAsia"/>
        </w:rPr>
        <w:t>模式下各分项成本比例的变化趋势</w:t>
      </w:r>
      <w:bookmarkEnd w:id="138"/>
    </w:p>
    <w:p w14:paraId="0FD2B49D" w14:textId="77777777" w:rsidR="0054179F" w:rsidRPr="00DC020C" w:rsidRDefault="00BA603D">
      <w:pPr>
        <w:spacing w:line="312" w:lineRule="auto"/>
        <w:ind w:left="709"/>
        <w:rPr>
          <w:rFonts w:ascii="宋体" w:hAnsi="宋体"/>
          <w:sz w:val="28"/>
          <w:szCs w:val="28"/>
        </w:rPr>
      </w:pPr>
      <w:r w:rsidRPr="00DC020C">
        <w:rPr>
          <w:rFonts w:ascii="宋体" w:hAnsi="宋体" w:hint="eastAsia"/>
          <w:sz w:val="28"/>
          <w:szCs w:val="28"/>
        </w:rPr>
        <w:t>结合预测到的未来十年内垃圾的含水率和湿基热值，分析未来十</w:t>
      </w:r>
    </w:p>
    <w:p w14:paraId="216795D2" w14:textId="77777777" w:rsidR="0054179F" w:rsidRPr="00DC020C" w:rsidRDefault="00BA603D">
      <w:pPr>
        <w:spacing w:line="312" w:lineRule="auto"/>
        <w:rPr>
          <w:rFonts w:ascii="宋体" w:hAnsi="宋体"/>
          <w:sz w:val="28"/>
          <w:szCs w:val="28"/>
        </w:rPr>
      </w:pPr>
      <w:r w:rsidRPr="00DC020C">
        <w:rPr>
          <w:rFonts w:ascii="宋体" w:hAnsi="宋体" w:hint="eastAsia"/>
          <w:sz w:val="28"/>
          <w:szCs w:val="28"/>
        </w:rPr>
        <w:t>年内深圳市垃圾干垃圾和湿垃圾的成分比值。另外，通过这些垃圾的含水率和湿基热值，对各个模式下焚烧成本和湿垃圾生物处理的成本进行重新核算。最后，将各分项的成本汇总在一起得到了各模式下各分项成本比例的变化趋势，如图</w:t>
      </w:r>
      <w:r w:rsidR="000B2355" w:rsidRPr="00DC020C">
        <w:rPr>
          <w:rFonts w:hint="eastAsia"/>
          <w:sz w:val="28"/>
          <w:szCs w:val="28"/>
        </w:rPr>
        <w:t>5-12</w:t>
      </w:r>
      <w:r w:rsidRPr="00DC020C">
        <w:rPr>
          <w:rFonts w:hint="eastAsia"/>
          <w:sz w:val="28"/>
          <w:szCs w:val="28"/>
        </w:rPr>
        <w:t>、</w:t>
      </w:r>
      <w:r w:rsidRPr="00DC020C">
        <w:rPr>
          <w:rFonts w:ascii="宋体" w:hAnsi="宋体" w:hint="eastAsia"/>
          <w:sz w:val="28"/>
          <w:szCs w:val="28"/>
        </w:rPr>
        <w:t>图</w:t>
      </w:r>
      <w:r w:rsidR="000B2355" w:rsidRPr="00DC020C">
        <w:rPr>
          <w:rFonts w:hint="eastAsia"/>
          <w:sz w:val="28"/>
          <w:szCs w:val="28"/>
        </w:rPr>
        <w:t>5-13</w:t>
      </w:r>
      <w:r w:rsidRPr="00DC020C">
        <w:rPr>
          <w:rFonts w:hint="eastAsia"/>
          <w:sz w:val="28"/>
          <w:szCs w:val="28"/>
        </w:rPr>
        <w:t>、</w:t>
      </w:r>
      <w:r w:rsidRPr="00DC020C">
        <w:rPr>
          <w:rFonts w:ascii="宋体" w:hAnsi="宋体" w:hint="eastAsia"/>
          <w:sz w:val="28"/>
          <w:szCs w:val="28"/>
        </w:rPr>
        <w:t>图</w:t>
      </w:r>
      <w:r w:rsidR="000B2355" w:rsidRPr="00DC020C">
        <w:rPr>
          <w:rFonts w:hint="eastAsia"/>
          <w:sz w:val="28"/>
          <w:szCs w:val="28"/>
        </w:rPr>
        <w:t>5-14</w:t>
      </w:r>
      <w:r w:rsidRPr="00DC020C">
        <w:rPr>
          <w:rFonts w:hint="eastAsia"/>
          <w:sz w:val="28"/>
          <w:szCs w:val="28"/>
        </w:rPr>
        <w:t>和</w:t>
      </w:r>
      <w:r w:rsidRPr="00DC020C">
        <w:rPr>
          <w:rFonts w:ascii="宋体" w:hAnsi="宋体" w:hint="eastAsia"/>
          <w:sz w:val="28"/>
          <w:szCs w:val="28"/>
        </w:rPr>
        <w:t>图</w:t>
      </w:r>
      <w:r w:rsidRPr="00DC020C">
        <w:rPr>
          <w:rFonts w:hint="eastAsia"/>
          <w:sz w:val="28"/>
          <w:szCs w:val="28"/>
        </w:rPr>
        <w:t>5-</w:t>
      </w:r>
      <w:r w:rsidR="000B2355" w:rsidRPr="00DC020C">
        <w:rPr>
          <w:rFonts w:hint="eastAsia"/>
          <w:sz w:val="28"/>
          <w:szCs w:val="28"/>
        </w:rPr>
        <w:t>15</w:t>
      </w:r>
      <w:r w:rsidRPr="00DC020C">
        <w:rPr>
          <w:rFonts w:ascii="宋体" w:hAnsi="宋体" w:hint="eastAsia"/>
          <w:sz w:val="28"/>
          <w:szCs w:val="28"/>
        </w:rPr>
        <w:t>所示。</w:t>
      </w:r>
    </w:p>
    <w:p w14:paraId="1DEB6844" w14:textId="77777777" w:rsidR="0054179F" w:rsidRPr="00DC020C" w:rsidRDefault="00BA603D">
      <w:pPr>
        <w:pStyle w:val="ac"/>
        <w:spacing w:line="360" w:lineRule="auto"/>
        <w:rPr>
          <w:color w:val="auto"/>
        </w:rPr>
      </w:pPr>
      <w:r w:rsidRPr="00DC020C">
        <w:rPr>
          <w:rFonts w:hint="eastAsia"/>
          <w:noProof/>
          <w:color w:val="auto"/>
        </w:rPr>
        <w:drawing>
          <wp:inline distT="0" distB="0" distL="0" distR="0" wp14:anchorId="7C9AE006" wp14:editId="5C914AE0">
            <wp:extent cx="5161915" cy="2313305"/>
            <wp:effectExtent l="19050" t="0" r="2" b="0"/>
            <wp:docPr id="11" name="图片 8" descr="微信截图_20170501202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微信截图_20170501202859.png"/>
                    <pic:cNvPicPr>
                      <a:picLocks noChangeAspect="1"/>
                    </pic:cNvPicPr>
                  </pic:nvPicPr>
                  <pic:blipFill>
                    <a:blip r:embed="rId76" cstate="print"/>
                    <a:stretch>
                      <a:fillRect/>
                    </a:stretch>
                  </pic:blipFill>
                  <pic:spPr>
                    <a:xfrm>
                      <a:off x="0" y="0"/>
                      <a:ext cx="5160301" cy="2312702"/>
                    </a:xfrm>
                    <a:prstGeom prst="rect">
                      <a:avLst/>
                    </a:prstGeom>
                  </pic:spPr>
                </pic:pic>
              </a:graphicData>
            </a:graphic>
          </wp:inline>
        </w:drawing>
      </w:r>
    </w:p>
    <w:p w14:paraId="6B0BBD69" w14:textId="77777777" w:rsidR="0054179F" w:rsidRPr="00DC020C" w:rsidRDefault="00BA603D">
      <w:pPr>
        <w:spacing w:line="312" w:lineRule="auto"/>
        <w:ind w:firstLineChars="600" w:firstLine="1325"/>
        <w:rPr>
          <w:rFonts w:ascii="宋体" w:hAnsi="宋体"/>
          <w:sz w:val="28"/>
          <w:szCs w:val="28"/>
        </w:rPr>
      </w:pPr>
      <w:r w:rsidRPr="00DC020C">
        <w:rPr>
          <w:b/>
          <w:sz w:val="22"/>
        </w:rPr>
        <w:t>图</w:t>
      </w:r>
      <w:r w:rsidRPr="00DC020C">
        <w:rPr>
          <w:rFonts w:hint="eastAsia"/>
          <w:b/>
          <w:sz w:val="22"/>
        </w:rPr>
        <w:t xml:space="preserve"> 5-</w:t>
      </w:r>
      <w:r w:rsidR="000B2355" w:rsidRPr="00DC020C">
        <w:rPr>
          <w:rFonts w:hint="eastAsia"/>
          <w:b/>
          <w:sz w:val="22"/>
        </w:rPr>
        <w:t>12</w:t>
      </w:r>
      <w:r w:rsidRPr="00DC020C">
        <w:rPr>
          <w:rFonts w:hint="eastAsia"/>
          <w:b/>
          <w:sz w:val="22"/>
        </w:rPr>
        <w:t xml:space="preserve">  </w:t>
      </w:r>
      <w:r w:rsidRPr="00DC020C">
        <w:rPr>
          <w:rFonts w:hint="eastAsia"/>
          <w:b/>
          <w:sz w:val="22"/>
        </w:rPr>
        <w:t>现状模式下</w:t>
      </w:r>
      <w:r w:rsidRPr="00DC020C">
        <w:rPr>
          <w:rFonts w:hint="eastAsia"/>
          <w:b/>
          <w:sz w:val="22"/>
        </w:rPr>
        <w:t>2017-2026</w:t>
      </w:r>
      <w:r w:rsidRPr="00DC020C">
        <w:rPr>
          <w:rFonts w:hint="eastAsia"/>
          <w:b/>
          <w:sz w:val="22"/>
        </w:rPr>
        <w:t>年垃圾处理成本各分项比例变化图</w:t>
      </w:r>
    </w:p>
    <w:p w14:paraId="3C6E54A3" w14:textId="77777777" w:rsidR="0054179F" w:rsidRPr="00DC020C" w:rsidRDefault="00BA603D">
      <w:pPr>
        <w:pStyle w:val="ac"/>
        <w:spacing w:line="360" w:lineRule="auto"/>
        <w:rPr>
          <w:color w:val="auto"/>
        </w:rPr>
      </w:pPr>
      <w:r w:rsidRPr="00DC020C">
        <w:rPr>
          <w:noProof/>
          <w:color w:val="auto"/>
        </w:rPr>
        <w:lastRenderedPageBreak/>
        <w:drawing>
          <wp:inline distT="0" distB="0" distL="0" distR="0" wp14:anchorId="4CF26797" wp14:editId="0A7CDB22">
            <wp:extent cx="5300980" cy="2368550"/>
            <wp:effectExtent l="19050" t="0" r="0" b="0"/>
            <wp:docPr id="15" name="图片 3" descr="C:\Users\Administrator\Desktop\微信截图_2017050120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C:\Users\Administrator\Desktop\微信截图_20170501202441.png"/>
                    <pic:cNvPicPr>
                      <a:picLocks noChangeAspect="1" noChangeArrowheads="1"/>
                    </pic:cNvPicPr>
                  </pic:nvPicPr>
                  <pic:blipFill>
                    <a:blip r:embed="rId77" cstate="print"/>
                    <a:srcRect/>
                    <a:stretch>
                      <a:fillRect/>
                    </a:stretch>
                  </pic:blipFill>
                  <pic:spPr>
                    <a:xfrm>
                      <a:off x="0" y="0"/>
                      <a:ext cx="5299714" cy="2368510"/>
                    </a:xfrm>
                    <a:prstGeom prst="rect">
                      <a:avLst/>
                    </a:prstGeom>
                    <a:noFill/>
                    <a:ln w="9525">
                      <a:noFill/>
                      <a:miter lim="800000"/>
                      <a:headEnd/>
                      <a:tailEnd/>
                    </a:ln>
                  </pic:spPr>
                </pic:pic>
              </a:graphicData>
            </a:graphic>
          </wp:inline>
        </w:drawing>
      </w:r>
    </w:p>
    <w:p w14:paraId="6FB1D5D7" w14:textId="77777777" w:rsidR="0054179F" w:rsidRPr="00A62EC1" w:rsidRDefault="00BA603D" w:rsidP="00A62EC1">
      <w:pPr>
        <w:spacing w:line="312" w:lineRule="auto"/>
        <w:ind w:firstLineChars="600" w:firstLine="1325"/>
        <w:rPr>
          <w:rFonts w:ascii="宋体" w:hAnsi="宋体"/>
          <w:sz w:val="28"/>
          <w:szCs w:val="28"/>
        </w:rPr>
      </w:pPr>
      <w:r w:rsidRPr="00DC020C">
        <w:rPr>
          <w:b/>
          <w:sz w:val="22"/>
        </w:rPr>
        <w:t>图</w:t>
      </w:r>
      <w:r w:rsidRPr="00DC020C">
        <w:rPr>
          <w:rFonts w:hint="eastAsia"/>
          <w:b/>
          <w:sz w:val="22"/>
        </w:rPr>
        <w:t xml:space="preserve"> 5-</w:t>
      </w:r>
      <w:r w:rsidR="000B2355" w:rsidRPr="00DC020C">
        <w:rPr>
          <w:rFonts w:hint="eastAsia"/>
          <w:b/>
          <w:sz w:val="22"/>
        </w:rPr>
        <w:t>13</w:t>
      </w:r>
      <w:r w:rsidRPr="00DC020C">
        <w:rPr>
          <w:rFonts w:hint="eastAsia"/>
          <w:b/>
          <w:sz w:val="22"/>
        </w:rPr>
        <w:t xml:space="preserve">  </w:t>
      </w:r>
      <w:r w:rsidRPr="00DC020C">
        <w:rPr>
          <w:rFonts w:hint="eastAsia"/>
          <w:b/>
          <w:sz w:val="22"/>
        </w:rPr>
        <w:t>模式一下</w:t>
      </w:r>
      <w:r w:rsidRPr="00DC020C">
        <w:rPr>
          <w:rFonts w:hint="eastAsia"/>
          <w:b/>
          <w:sz w:val="22"/>
        </w:rPr>
        <w:t>2017-2026</w:t>
      </w:r>
      <w:r w:rsidRPr="00DC020C">
        <w:rPr>
          <w:rFonts w:hint="eastAsia"/>
          <w:b/>
          <w:sz w:val="22"/>
        </w:rPr>
        <w:t>年垃圾处理成本各分项比例变化图</w:t>
      </w:r>
    </w:p>
    <w:p w14:paraId="14659723" w14:textId="77777777" w:rsidR="00A62EC1" w:rsidRPr="00DC020C" w:rsidRDefault="00A62EC1">
      <w:pPr>
        <w:pStyle w:val="ac"/>
        <w:spacing w:line="360" w:lineRule="auto"/>
        <w:rPr>
          <w:color w:val="auto"/>
        </w:rPr>
      </w:pPr>
      <w:r>
        <w:rPr>
          <w:noProof/>
        </w:rPr>
        <w:drawing>
          <wp:inline distT="0" distB="0" distL="0" distR="0" wp14:anchorId="72EF6191" wp14:editId="647EFD0C">
            <wp:extent cx="5447619" cy="2419048"/>
            <wp:effectExtent l="0" t="0" r="127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447619" cy="2419048"/>
                    </a:xfrm>
                    <a:prstGeom prst="rect">
                      <a:avLst/>
                    </a:prstGeom>
                  </pic:spPr>
                </pic:pic>
              </a:graphicData>
            </a:graphic>
          </wp:inline>
        </w:drawing>
      </w:r>
    </w:p>
    <w:p w14:paraId="1863E146" w14:textId="77777777" w:rsidR="0054179F" w:rsidRPr="00DC020C" w:rsidRDefault="00BA603D">
      <w:pPr>
        <w:spacing w:line="312" w:lineRule="auto"/>
        <w:ind w:firstLineChars="600" w:firstLine="1325"/>
        <w:rPr>
          <w:rFonts w:ascii="宋体" w:hAnsi="宋体"/>
          <w:sz w:val="28"/>
          <w:szCs w:val="28"/>
        </w:rPr>
      </w:pPr>
      <w:r w:rsidRPr="00DC020C">
        <w:rPr>
          <w:b/>
          <w:sz w:val="22"/>
        </w:rPr>
        <w:t>图</w:t>
      </w:r>
      <w:r w:rsidRPr="00DC020C">
        <w:rPr>
          <w:rFonts w:hint="eastAsia"/>
          <w:b/>
          <w:sz w:val="22"/>
        </w:rPr>
        <w:t xml:space="preserve"> 5-</w:t>
      </w:r>
      <w:r w:rsidR="000B2355" w:rsidRPr="00DC020C">
        <w:rPr>
          <w:rFonts w:hint="eastAsia"/>
          <w:b/>
          <w:sz w:val="22"/>
        </w:rPr>
        <w:t>14</w:t>
      </w:r>
      <w:r w:rsidRPr="00DC020C">
        <w:rPr>
          <w:rFonts w:hint="eastAsia"/>
          <w:b/>
          <w:sz w:val="22"/>
        </w:rPr>
        <w:t xml:space="preserve">  </w:t>
      </w:r>
      <w:r w:rsidRPr="00DC020C">
        <w:rPr>
          <w:rFonts w:hint="eastAsia"/>
          <w:b/>
          <w:sz w:val="22"/>
        </w:rPr>
        <w:t>模式二下</w:t>
      </w:r>
      <w:r w:rsidRPr="00DC020C">
        <w:rPr>
          <w:rFonts w:hint="eastAsia"/>
          <w:b/>
          <w:sz w:val="22"/>
        </w:rPr>
        <w:t>2017-2026</w:t>
      </w:r>
      <w:r w:rsidRPr="00DC020C">
        <w:rPr>
          <w:rFonts w:hint="eastAsia"/>
          <w:b/>
          <w:sz w:val="22"/>
        </w:rPr>
        <w:t>年垃圾处理成本各分项比例变化图</w:t>
      </w:r>
    </w:p>
    <w:p w14:paraId="4AC5FFD0" w14:textId="77777777" w:rsidR="0054179F" w:rsidRPr="00DC020C" w:rsidRDefault="0054179F">
      <w:pPr>
        <w:pStyle w:val="ac"/>
        <w:spacing w:line="360" w:lineRule="auto"/>
        <w:rPr>
          <w:color w:val="auto"/>
        </w:rPr>
      </w:pPr>
    </w:p>
    <w:p w14:paraId="28F3B00C" w14:textId="77777777" w:rsidR="0054179F" w:rsidRDefault="00BA603D" w:rsidP="00A62EC1">
      <w:pPr>
        <w:pStyle w:val="ac"/>
        <w:spacing w:line="360" w:lineRule="auto"/>
        <w:jc w:val="center"/>
      </w:pPr>
      <w:r>
        <w:rPr>
          <w:noProof/>
        </w:rPr>
        <w:drawing>
          <wp:inline distT="0" distB="0" distL="0" distR="0" wp14:anchorId="76BE9B7C" wp14:editId="095FD3FE">
            <wp:extent cx="5048250" cy="2344090"/>
            <wp:effectExtent l="0" t="0" r="0" b="0"/>
            <wp:docPr id="17" name="图片 9" descr="微信截图_20170501203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微信截图_20170501203623.png"/>
                    <pic:cNvPicPr>
                      <a:picLocks noChangeAspect="1"/>
                    </pic:cNvPicPr>
                  </pic:nvPicPr>
                  <pic:blipFill>
                    <a:blip r:embed="rId79" cstate="print"/>
                    <a:stretch>
                      <a:fillRect/>
                    </a:stretch>
                  </pic:blipFill>
                  <pic:spPr>
                    <a:xfrm>
                      <a:off x="0" y="0"/>
                      <a:ext cx="5059190" cy="2349170"/>
                    </a:xfrm>
                    <a:prstGeom prst="rect">
                      <a:avLst/>
                    </a:prstGeom>
                  </pic:spPr>
                </pic:pic>
              </a:graphicData>
            </a:graphic>
          </wp:inline>
        </w:drawing>
      </w:r>
    </w:p>
    <w:p w14:paraId="27B57BE6" w14:textId="77777777" w:rsidR="0054179F" w:rsidRDefault="00BA603D">
      <w:pPr>
        <w:spacing w:line="312" w:lineRule="auto"/>
        <w:ind w:firstLineChars="600" w:firstLine="1325"/>
        <w:rPr>
          <w:rFonts w:ascii="宋体" w:hAnsi="宋体"/>
          <w:sz w:val="28"/>
          <w:szCs w:val="28"/>
        </w:rPr>
      </w:pPr>
      <w:r>
        <w:rPr>
          <w:b/>
          <w:sz w:val="22"/>
        </w:rPr>
        <w:t>图</w:t>
      </w:r>
      <w:r>
        <w:rPr>
          <w:rFonts w:hint="eastAsia"/>
          <w:b/>
          <w:sz w:val="22"/>
        </w:rPr>
        <w:t xml:space="preserve"> 5-</w:t>
      </w:r>
      <w:r w:rsidR="000B2355">
        <w:rPr>
          <w:rFonts w:hint="eastAsia"/>
          <w:b/>
          <w:sz w:val="22"/>
        </w:rPr>
        <w:t>15</w:t>
      </w:r>
      <w:r>
        <w:rPr>
          <w:rFonts w:hint="eastAsia"/>
          <w:b/>
          <w:sz w:val="22"/>
        </w:rPr>
        <w:t xml:space="preserve">  </w:t>
      </w:r>
      <w:r>
        <w:rPr>
          <w:rFonts w:hint="eastAsia"/>
          <w:b/>
          <w:sz w:val="22"/>
        </w:rPr>
        <w:t>模式三下</w:t>
      </w:r>
      <w:r>
        <w:rPr>
          <w:rFonts w:hint="eastAsia"/>
          <w:b/>
          <w:sz w:val="22"/>
        </w:rPr>
        <w:t>2017-2026</w:t>
      </w:r>
      <w:r>
        <w:rPr>
          <w:rFonts w:hint="eastAsia"/>
          <w:b/>
          <w:sz w:val="22"/>
        </w:rPr>
        <w:t>年垃圾处理成本各分项比例变化图</w:t>
      </w:r>
    </w:p>
    <w:p w14:paraId="785F0197" w14:textId="77777777" w:rsidR="0054179F" w:rsidRDefault="0054179F">
      <w:pPr>
        <w:spacing w:line="312" w:lineRule="auto"/>
        <w:rPr>
          <w:rFonts w:ascii="宋体" w:hAnsi="宋体"/>
          <w:sz w:val="28"/>
          <w:szCs w:val="28"/>
        </w:rPr>
        <w:sectPr w:rsidR="0054179F" w:rsidSect="00D95519">
          <w:pgSz w:w="12240" w:h="15840"/>
          <w:pgMar w:top="1440" w:right="1797" w:bottom="1440" w:left="1797" w:header="720" w:footer="720" w:gutter="0"/>
          <w:pgNumType w:fmt="numberInDash"/>
          <w:cols w:space="720"/>
          <w:docGrid w:linePitch="381"/>
        </w:sectPr>
      </w:pPr>
    </w:p>
    <w:p w14:paraId="6FCCF24B" w14:textId="77777777" w:rsidR="00A94A10" w:rsidRDefault="00BA603D" w:rsidP="00A94A10">
      <w:pPr>
        <w:pStyle w:val="1"/>
        <w:spacing w:before="0" w:after="0" w:line="240" w:lineRule="auto"/>
        <w:jc w:val="center"/>
        <w:rPr>
          <w:sz w:val="32"/>
        </w:rPr>
      </w:pPr>
      <w:bookmarkStart w:id="139" w:name="_Toc483950672"/>
      <w:r>
        <w:rPr>
          <w:sz w:val="32"/>
        </w:rPr>
        <w:lastRenderedPageBreak/>
        <w:t>六</w:t>
      </w:r>
      <w:r>
        <w:rPr>
          <w:rFonts w:hint="eastAsia"/>
          <w:sz w:val="32"/>
        </w:rPr>
        <w:t>、</w:t>
      </w:r>
      <w:r w:rsidR="00A94A10">
        <w:rPr>
          <w:sz w:val="32"/>
        </w:rPr>
        <w:t>问题三</w:t>
      </w:r>
      <w:bookmarkEnd w:id="139"/>
    </w:p>
    <w:p w14:paraId="24780B94" w14:textId="77777777" w:rsidR="00A94A10" w:rsidRDefault="00A94A10" w:rsidP="00A94A10">
      <w:pPr>
        <w:pStyle w:val="12"/>
        <w:widowControl/>
        <w:numPr>
          <w:ilvl w:val="0"/>
          <w:numId w:val="11"/>
        </w:numPr>
        <w:ind w:firstLineChars="0"/>
        <w:jc w:val="left"/>
        <w:rPr>
          <w:b/>
          <w:vanish/>
          <w:sz w:val="28"/>
          <w:szCs w:val="28"/>
        </w:rPr>
      </w:pPr>
    </w:p>
    <w:p w14:paraId="2C60E8A3" w14:textId="77777777" w:rsidR="00A94A10" w:rsidRDefault="00A94A10" w:rsidP="00A94A10">
      <w:pPr>
        <w:pStyle w:val="12"/>
        <w:widowControl/>
        <w:numPr>
          <w:ilvl w:val="0"/>
          <w:numId w:val="11"/>
        </w:numPr>
        <w:ind w:firstLineChars="0"/>
        <w:jc w:val="left"/>
        <w:rPr>
          <w:b/>
          <w:vanish/>
          <w:sz w:val="28"/>
          <w:szCs w:val="28"/>
        </w:rPr>
      </w:pPr>
    </w:p>
    <w:p w14:paraId="1CC96DB7" w14:textId="77777777" w:rsidR="00A94A10" w:rsidRDefault="00A94A10" w:rsidP="00A94A10">
      <w:pPr>
        <w:pStyle w:val="12"/>
        <w:widowControl/>
        <w:numPr>
          <w:ilvl w:val="0"/>
          <w:numId w:val="11"/>
        </w:numPr>
        <w:ind w:firstLineChars="0"/>
        <w:jc w:val="left"/>
        <w:rPr>
          <w:b/>
          <w:vanish/>
          <w:sz w:val="28"/>
          <w:szCs w:val="28"/>
        </w:rPr>
      </w:pPr>
    </w:p>
    <w:p w14:paraId="7682B74E" w14:textId="77777777" w:rsidR="00A94A10" w:rsidRDefault="00A94A10" w:rsidP="00A94A10">
      <w:pPr>
        <w:pStyle w:val="12"/>
        <w:widowControl/>
        <w:numPr>
          <w:ilvl w:val="0"/>
          <w:numId w:val="11"/>
        </w:numPr>
        <w:ind w:firstLineChars="0"/>
        <w:jc w:val="left"/>
        <w:rPr>
          <w:b/>
          <w:vanish/>
          <w:sz w:val="28"/>
          <w:szCs w:val="28"/>
        </w:rPr>
      </w:pPr>
    </w:p>
    <w:p w14:paraId="0FBF2386" w14:textId="77777777" w:rsidR="00A94A10" w:rsidRDefault="00A94A10" w:rsidP="00A94A10">
      <w:pPr>
        <w:pStyle w:val="12"/>
        <w:widowControl/>
        <w:numPr>
          <w:ilvl w:val="0"/>
          <w:numId w:val="11"/>
        </w:numPr>
        <w:ind w:firstLineChars="0"/>
        <w:jc w:val="left"/>
        <w:rPr>
          <w:b/>
          <w:vanish/>
          <w:sz w:val="28"/>
          <w:szCs w:val="28"/>
        </w:rPr>
      </w:pPr>
    </w:p>
    <w:p w14:paraId="32C28CA5" w14:textId="77777777" w:rsidR="00A94A10" w:rsidRDefault="00A94A10" w:rsidP="00A94A10">
      <w:pPr>
        <w:pStyle w:val="12"/>
        <w:widowControl/>
        <w:numPr>
          <w:ilvl w:val="0"/>
          <w:numId w:val="11"/>
        </w:numPr>
        <w:ind w:firstLineChars="0"/>
        <w:jc w:val="left"/>
        <w:rPr>
          <w:b/>
          <w:vanish/>
          <w:sz w:val="28"/>
          <w:szCs w:val="28"/>
        </w:rPr>
      </w:pPr>
    </w:p>
    <w:p w14:paraId="6C9A5BEC" w14:textId="77777777" w:rsidR="00A94A10" w:rsidRDefault="00A94A10" w:rsidP="00A94A10">
      <w:pPr>
        <w:pStyle w:val="12"/>
        <w:keepNext/>
        <w:keepLines/>
        <w:numPr>
          <w:ilvl w:val="0"/>
          <w:numId w:val="1"/>
        </w:numPr>
        <w:ind w:firstLineChars="0"/>
        <w:outlineLvl w:val="1"/>
        <w:rPr>
          <w:rFonts w:asciiTheme="majorHAnsi" w:eastAsiaTheme="majorEastAsia" w:hAnsiTheme="majorHAnsi" w:cstheme="majorBidi"/>
          <w:b/>
          <w:bCs/>
          <w:vanish/>
          <w:sz w:val="32"/>
          <w:szCs w:val="32"/>
        </w:rPr>
      </w:pPr>
      <w:bookmarkStart w:id="140" w:name="_Toc481408747"/>
      <w:bookmarkStart w:id="141" w:name="_Toc481376593"/>
      <w:bookmarkStart w:id="142" w:name="_Toc481408835"/>
      <w:bookmarkStart w:id="143" w:name="_Toc481376742"/>
      <w:bookmarkStart w:id="144" w:name="_Toc481456540"/>
      <w:bookmarkStart w:id="145" w:name="_Toc483747084"/>
      <w:bookmarkStart w:id="146" w:name="_Toc483748817"/>
      <w:bookmarkStart w:id="147" w:name="_Toc483748863"/>
      <w:bookmarkStart w:id="148" w:name="_Toc483748908"/>
      <w:bookmarkStart w:id="149" w:name="_Toc483948181"/>
      <w:bookmarkStart w:id="150" w:name="_Toc483948319"/>
      <w:bookmarkStart w:id="151" w:name="_Toc483948361"/>
      <w:bookmarkStart w:id="152" w:name="_Toc483948415"/>
      <w:bookmarkStart w:id="153" w:name="_Toc483948479"/>
      <w:bookmarkStart w:id="154" w:name="_Toc483948544"/>
      <w:bookmarkStart w:id="155" w:name="_Toc483948610"/>
      <w:bookmarkStart w:id="156" w:name="_Toc483948696"/>
      <w:bookmarkStart w:id="157" w:name="_Toc483948744"/>
      <w:bookmarkStart w:id="158" w:name="_Toc483948835"/>
      <w:bookmarkStart w:id="159" w:name="_Toc483950673"/>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78C55F99" w14:textId="77777777" w:rsidR="00A94A10" w:rsidRDefault="00A94A10" w:rsidP="00A94A10">
      <w:pPr>
        <w:pStyle w:val="2"/>
        <w:numPr>
          <w:ilvl w:val="1"/>
          <w:numId w:val="1"/>
        </w:numPr>
        <w:spacing w:before="0" w:after="0" w:line="240" w:lineRule="auto"/>
      </w:pPr>
      <w:bookmarkStart w:id="160" w:name="_Toc483950674"/>
      <w:r>
        <w:t>远期成本</w:t>
      </w:r>
      <w:r>
        <w:rPr>
          <w:rFonts w:hint="eastAsia"/>
        </w:rPr>
        <w:t>效益分析设计深圳市生活垃圾分类制度建设的优选模式</w:t>
      </w:r>
      <w:bookmarkEnd w:id="160"/>
    </w:p>
    <w:p w14:paraId="46F15BF4" w14:textId="77777777" w:rsidR="00A94A10" w:rsidRDefault="008045FF" w:rsidP="008045FF">
      <w:pPr>
        <w:pStyle w:val="3"/>
        <w:spacing w:line="240" w:lineRule="auto"/>
      </w:pPr>
      <w:bookmarkStart w:id="161" w:name="_Toc483950675"/>
      <w:r>
        <w:rPr>
          <w:rFonts w:hint="eastAsia"/>
        </w:rPr>
        <w:t>6.1.1</w:t>
      </w:r>
      <w:r w:rsidR="00A94A10">
        <w:t>解题思路概述</w:t>
      </w:r>
      <w:bookmarkEnd w:id="161"/>
    </w:p>
    <w:p w14:paraId="346184B8" w14:textId="77777777" w:rsidR="00A94A10" w:rsidRDefault="00A94A10" w:rsidP="00AF6A46">
      <w:pPr>
        <w:ind w:firstLine="420"/>
        <w:rPr>
          <w:sz w:val="28"/>
          <w:szCs w:val="28"/>
        </w:rPr>
      </w:pPr>
      <w:r>
        <w:rPr>
          <w:sz w:val="28"/>
          <w:szCs w:val="28"/>
        </w:rPr>
        <w:t>本题</w:t>
      </w:r>
      <w:r>
        <w:rPr>
          <w:rFonts w:hint="eastAsia"/>
          <w:sz w:val="28"/>
          <w:szCs w:val="28"/>
        </w:rPr>
        <w:t>采用远期</w:t>
      </w:r>
      <w:r>
        <w:rPr>
          <w:rFonts w:hint="eastAsia"/>
          <w:b/>
          <w:sz w:val="28"/>
          <w:szCs w:val="28"/>
        </w:rPr>
        <w:t>成本效益分析</w:t>
      </w:r>
      <w:r>
        <w:rPr>
          <w:rFonts w:hint="eastAsia"/>
          <w:sz w:val="28"/>
          <w:szCs w:val="28"/>
        </w:rPr>
        <w:t>的发方法中的成本效益比率（</w:t>
      </w:r>
      <w:r>
        <w:rPr>
          <w:rFonts w:hint="eastAsia"/>
          <w:sz w:val="28"/>
          <w:szCs w:val="28"/>
        </w:rPr>
        <w:t>BCR=B</w:t>
      </w:r>
      <w:r>
        <w:rPr>
          <w:sz w:val="28"/>
          <w:szCs w:val="28"/>
        </w:rPr>
        <w:t>/C</w:t>
      </w:r>
      <w:r>
        <w:rPr>
          <w:rFonts w:hint="eastAsia"/>
          <w:sz w:val="28"/>
          <w:szCs w:val="28"/>
        </w:rPr>
        <w:t>）进行比较。其中，成本取第二</w:t>
      </w:r>
      <w:proofErr w:type="gramStart"/>
      <w:r>
        <w:rPr>
          <w:rFonts w:hint="eastAsia"/>
          <w:sz w:val="28"/>
          <w:szCs w:val="28"/>
        </w:rPr>
        <w:t>问预测</w:t>
      </w:r>
      <w:proofErr w:type="gramEnd"/>
      <w:r>
        <w:rPr>
          <w:rFonts w:hint="eastAsia"/>
          <w:sz w:val="28"/>
          <w:szCs w:val="28"/>
        </w:rPr>
        <w:t>近十年的（</w:t>
      </w:r>
      <w:r>
        <w:rPr>
          <w:rFonts w:hint="eastAsia"/>
          <w:sz w:val="28"/>
          <w:szCs w:val="28"/>
        </w:rPr>
        <w:t>2017-</w:t>
      </w:r>
      <w:r>
        <w:rPr>
          <w:sz w:val="28"/>
          <w:szCs w:val="28"/>
        </w:rPr>
        <w:t>2026</w:t>
      </w:r>
      <w:r>
        <w:rPr>
          <w:rFonts w:hint="eastAsia"/>
          <w:sz w:val="28"/>
          <w:szCs w:val="28"/>
        </w:rPr>
        <w:t>）各模式城市垃圾处理社会总成本</w:t>
      </w:r>
      <w:r w:rsidRPr="00E241C5">
        <w:rPr>
          <w:rFonts w:hint="eastAsia"/>
          <w:sz w:val="28"/>
          <w:szCs w:val="28"/>
        </w:rPr>
        <w:t>均值</w:t>
      </w:r>
      <w:r>
        <w:rPr>
          <w:rFonts w:hint="eastAsia"/>
          <w:sz w:val="28"/>
          <w:szCs w:val="28"/>
        </w:rPr>
        <w:t>，作为远期成本。由于效益为模糊的概念，本题采用</w:t>
      </w:r>
      <w:r>
        <w:rPr>
          <w:rFonts w:hint="eastAsia"/>
          <w:b/>
          <w:sz w:val="28"/>
          <w:szCs w:val="28"/>
        </w:rPr>
        <w:t>二级综合模糊评价</w:t>
      </w:r>
      <w:r>
        <w:rPr>
          <w:rFonts w:hint="eastAsia"/>
          <w:sz w:val="28"/>
          <w:szCs w:val="28"/>
        </w:rPr>
        <w:t>的方法，根据最大隶属</w:t>
      </w:r>
      <w:proofErr w:type="gramStart"/>
      <w:r>
        <w:rPr>
          <w:rFonts w:hint="eastAsia"/>
          <w:sz w:val="28"/>
          <w:szCs w:val="28"/>
        </w:rPr>
        <w:t>度原则</w:t>
      </w:r>
      <w:proofErr w:type="gramEnd"/>
      <w:r>
        <w:rPr>
          <w:rFonts w:hint="eastAsia"/>
          <w:sz w:val="28"/>
          <w:szCs w:val="28"/>
        </w:rPr>
        <w:t>得出其估计值。然后对远期成本做归一化处理后，得出各模式成本效益比率，并根据其成本效益比率大小选择最优垃圾处理模式。解题思路流程图如下：</w:t>
      </w:r>
    </w:p>
    <w:p w14:paraId="1C2D61F6" w14:textId="77777777" w:rsidR="00A94A10" w:rsidRDefault="00A94A10" w:rsidP="00A94A10">
      <w:pPr>
        <w:ind w:left="420" w:firstLine="420"/>
        <w:jc w:val="center"/>
      </w:pPr>
      <w:r>
        <w:rPr>
          <w:noProof/>
        </w:rPr>
        <w:drawing>
          <wp:inline distT="0" distB="0" distL="0" distR="0" wp14:anchorId="3C547923" wp14:editId="0FB80098">
            <wp:extent cx="1895475" cy="36290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895475" cy="3629025"/>
                    </a:xfrm>
                    <a:prstGeom prst="rect">
                      <a:avLst/>
                    </a:prstGeom>
                    <a:noFill/>
                    <a:ln>
                      <a:noFill/>
                    </a:ln>
                  </pic:spPr>
                </pic:pic>
              </a:graphicData>
            </a:graphic>
          </wp:inline>
        </w:drawing>
      </w:r>
    </w:p>
    <w:p w14:paraId="1413C90D" w14:textId="77777777" w:rsidR="00A94A10" w:rsidRDefault="00A94A10" w:rsidP="00A94A10">
      <w:pPr>
        <w:ind w:left="420" w:firstLine="420"/>
        <w:jc w:val="center"/>
        <w:rPr>
          <w:b/>
          <w:sz w:val="20"/>
        </w:rPr>
      </w:pPr>
      <w:r>
        <w:rPr>
          <w:b/>
          <w:sz w:val="20"/>
        </w:rPr>
        <w:t>图</w:t>
      </w:r>
      <w:r>
        <w:rPr>
          <w:rFonts w:hint="eastAsia"/>
          <w:b/>
          <w:sz w:val="20"/>
        </w:rPr>
        <w:t>6-</w:t>
      </w:r>
      <w:r>
        <w:rPr>
          <w:b/>
          <w:sz w:val="20"/>
        </w:rPr>
        <w:t>1</w:t>
      </w:r>
      <w:r>
        <w:rPr>
          <w:b/>
          <w:sz w:val="20"/>
        </w:rPr>
        <w:t>问题三解题思路流程图</w:t>
      </w:r>
    </w:p>
    <w:p w14:paraId="5614B16B" w14:textId="77777777" w:rsidR="00A94A10" w:rsidRDefault="00A94A10" w:rsidP="00A94A10">
      <w:pPr>
        <w:pStyle w:val="12"/>
        <w:numPr>
          <w:ilvl w:val="0"/>
          <w:numId w:val="12"/>
        </w:numPr>
        <w:ind w:firstLineChars="0"/>
        <w:jc w:val="left"/>
        <w:rPr>
          <w:b/>
          <w:sz w:val="28"/>
          <w:szCs w:val="28"/>
        </w:rPr>
      </w:pPr>
      <w:r>
        <w:rPr>
          <w:rFonts w:hint="eastAsia"/>
          <w:b/>
          <w:sz w:val="28"/>
          <w:szCs w:val="28"/>
        </w:rPr>
        <w:t>成本效益法概念</w:t>
      </w:r>
    </w:p>
    <w:p w14:paraId="72E72A76" w14:textId="77777777" w:rsidR="00A94A10" w:rsidRDefault="00A94A10" w:rsidP="00A94A10">
      <w:pPr>
        <w:autoSpaceDE w:val="0"/>
        <w:autoSpaceDN w:val="0"/>
        <w:adjustRightInd w:val="0"/>
        <w:ind w:firstLine="420"/>
        <w:rPr>
          <w:rFonts w:ascii="宋体" w:hAnsiTheme="minorHAnsi" w:cs="宋体"/>
          <w:kern w:val="0"/>
          <w:sz w:val="28"/>
          <w:szCs w:val="21"/>
        </w:rPr>
      </w:pPr>
      <w:r>
        <w:rPr>
          <w:rFonts w:ascii="宋体" w:hAnsiTheme="minorHAnsi" w:cs="宋体" w:hint="eastAsia"/>
          <w:kern w:val="0"/>
          <w:sz w:val="28"/>
          <w:szCs w:val="21"/>
        </w:rPr>
        <w:t>成本</w:t>
      </w:r>
      <w:r>
        <w:rPr>
          <w:rFonts w:ascii="宋体" w:hAnsiTheme="minorHAnsi" w:cs="宋体"/>
          <w:kern w:val="0"/>
          <w:sz w:val="28"/>
          <w:szCs w:val="21"/>
        </w:rPr>
        <w:t>-</w:t>
      </w:r>
      <w:r>
        <w:rPr>
          <w:rFonts w:ascii="宋体" w:hAnsiTheme="minorHAnsi" w:cs="宋体" w:hint="eastAsia"/>
          <w:kern w:val="0"/>
          <w:sz w:val="28"/>
          <w:szCs w:val="21"/>
        </w:rPr>
        <w:t>效益分析是经济学的重要内容之一，任何复杂高深的经济学问题均可归结到成本与效益分析这一基础上来。在进行成本—效益分析之前，必须首先明确成本和效益这两个基本概念。所谓成本，就是为了有效实现目标而必须付出的代价。而效益则是代价付出后所换来的有益成果，即对目标的实现程度。成本—效益分析就是建立在对效益与成本的比较之上。</w:t>
      </w:r>
    </w:p>
    <w:p w14:paraId="2954F3D8" w14:textId="77777777" w:rsidR="00A94A10" w:rsidRDefault="00A94A10" w:rsidP="00A94A10">
      <w:pPr>
        <w:autoSpaceDE w:val="0"/>
        <w:autoSpaceDN w:val="0"/>
        <w:adjustRightInd w:val="0"/>
        <w:ind w:firstLine="420"/>
        <w:rPr>
          <w:rFonts w:ascii="宋体" w:hAnsiTheme="minorHAnsi" w:cs="宋体"/>
          <w:kern w:val="0"/>
          <w:sz w:val="28"/>
          <w:szCs w:val="21"/>
        </w:rPr>
      </w:pPr>
      <w:r>
        <w:rPr>
          <w:rFonts w:ascii="宋体" w:hAnsiTheme="minorHAnsi" w:cs="宋体" w:hint="eastAsia"/>
          <w:kern w:val="0"/>
          <w:sz w:val="28"/>
          <w:szCs w:val="21"/>
        </w:rPr>
        <w:lastRenderedPageBreak/>
        <w:t>一般来说，对成本和效益进行45比较可以采取两种办法：一种</w:t>
      </w:r>
      <w:proofErr w:type="gramStart"/>
      <w:r>
        <w:rPr>
          <w:rFonts w:ascii="宋体" w:hAnsiTheme="minorHAnsi" w:cs="宋体" w:hint="eastAsia"/>
          <w:kern w:val="0"/>
          <w:sz w:val="28"/>
          <w:szCs w:val="21"/>
        </w:rPr>
        <w:t>是净折现值</w:t>
      </w:r>
      <w:proofErr w:type="gramEnd"/>
      <w:r>
        <w:rPr>
          <w:rFonts w:ascii="宋体" w:hAnsiTheme="minorHAnsi" w:cs="宋体" w:hint="eastAsia"/>
          <w:kern w:val="0"/>
          <w:sz w:val="28"/>
          <w:szCs w:val="21"/>
        </w:rPr>
        <w:t>，另一种则是成本效益比率</w:t>
      </w:r>
      <w:r w:rsidR="00AF6A46" w:rsidRPr="00AF6A46">
        <w:rPr>
          <w:rFonts w:ascii="宋体" w:hAnsiTheme="minorHAnsi" w:cs="宋体" w:hint="eastAsia"/>
          <w:kern w:val="0"/>
          <w:sz w:val="28"/>
          <w:szCs w:val="21"/>
          <w:vertAlign w:val="superscript"/>
        </w:rPr>
        <w:t>[</w:t>
      </w:r>
      <w:r w:rsidR="00AF6A46" w:rsidRPr="00AF6A46">
        <w:rPr>
          <w:rFonts w:ascii="宋体" w:hAnsiTheme="minorHAnsi" w:cs="宋体"/>
          <w:kern w:val="0"/>
          <w:sz w:val="28"/>
          <w:szCs w:val="21"/>
          <w:vertAlign w:val="superscript"/>
        </w:rPr>
        <w:t>14</w:t>
      </w:r>
      <w:r w:rsidR="00AF6A46" w:rsidRPr="00AF6A46">
        <w:rPr>
          <w:rFonts w:ascii="宋体" w:hAnsiTheme="minorHAnsi" w:cs="宋体" w:hint="eastAsia"/>
          <w:kern w:val="0"/>
          <w:sz w:val="28"/>
          <w:szCs w:val="21"/>
          <w:vertAlign w:val="superscript"/>
        </w:rPr>
        <w:t>]</w:t>
      </w:r>
      <w:r>
        <w:rPr>
          <w:rFonts w:ascii="宋体" w:hAnsiTheme="minorHAnsi" w:cs="宋体" w:hint="eastAsia"/>
          <w:kern w:val="0"/>
          <w:sz w:val="28"/>
          <w:szCs w:val="21"/>
        </w:rPr>
        <w:t>。用公式可以将二者表示为：</w:t>
      </w:r>
      <w:r>
        <w:rPr>
          <w:rFonts w:ascii="宋体" w:hAnsiTheme="minorHAnsi" w:cs="宋体"/>
          <w:kern w:val="0"/>
          <w:sz w:val="28"/>
          <w:szCs w:val="21"/>
        </w:rPr>
        <w:t>NPV =B</w:t>
      </w:r>
      <w:r>
        <w:rPr>
          <w:rFonts w:ascii="宋体" w:hAnsiTheme="minorHAnsi" w:cs="宋体" w:hint="eastAsia"/>
          <w:kern w:val="0"/>
          <w:sz w:val="28"/>
          <w:szCs w:val="21"/>
        </w:rPr>
        <w:t>–</w:t>
      </w:r>
      <w:r>
        <w:rPr>
          <w:rFonts w:ascii="宋体" w:hAnsiTheme="minorHAnsi" w:cs="宋体"/>
          <w:kern w:val="0"/>
          <w:sz w:val="28"/>
          <w:szCs w:val="21"/>
        </w:rPr>
        <w:t>C</w:t>
      </w:r>
      <w:r>
        <w:rPr>
          <w:rFonts w:ascii="宋体" w:hAnsiTheme="minorHAnsi" w:cs="宋体" w:hint="eastAsia"/>
          <w:kern w:val="0"/>
          <w:sz w:val="28"/>
          <w:szCs w:val="21"/>
        </w:rPr>
        <w:t>，</w:t>
      </w:r>
      <w:r>
        <w:rPr>
          <w:rFonts w:ascii="宋体" w:hAnsiTheme="minorHAnsi" w:cs="宋体"/>
          <w:kern w:val="0"/>
          <w:sz w:val="28"/>
          <w:szCs w:val="21"/>
        </w:rPr>
        <w:t>BCR =B/C</w:t>
      </w:r>
      <w:r>
        <w:rPr>
          <w:rFonts w:ascii="宋体" w:hAnsiTheme="minorHAnsi" w:cs="宋体" w:hint="eastAsia"/>
          <w:kern w:val="0"/>
          <w:sz w:val="28"/>
          <w:szCs w:val="21"/>
        </w:rPr>
        <w:t>。</w:t>
      </w:r>
    </w:p>
    <w:p w14:paraId="3B1B6C6D" w14:textId="77777777" w:rsidR="00A94A10" w:rsidRDefault="00A94A10" w:rsidP="00A94A10">
      <w:pPr>
        <w:pStyle w:val="12"/>
        <w:numPr>
          <w:ilvl w:val="0"/>
          <w:numId w:val="12"/>
        </w:numPr>
        <w:autoSpaceDE w:val="0"/>
        <w:autoSpaceDN w:val="0"/>
        <w:adjustRightInd w:val="0"/>
        <w:ind w:firstLineChars="0"/>
        <w:jc w:val="left"/>
        <w:rPr>
          <w:rFonts w:ascii="宋体" w:hAnsiTheme="minorHAnsi" w:cs="宋体"/>
          <w:b/>
          <w:kern w:val="0"/>
          <w:sz w:val="28"/>
          <w:szCs w:val="21"/>
        </w:rPr>
      </w:pPr>
      <w:r>
        <w:rPr>
          <w:rFonts w:ascii="宋体" w:hAnsiTheme="minorHAnsi" w:cs="宋体" w:hint="eastAsia"/>
          <w:b/>
          <w:kern w:val="0"/>
          <w:sz w:val="28"/>
          <w:szCs w:val="21"/>
        </w:rPr>
        <w:t>模糊综合评判介绍</w:t>
      </w:r>
    </w:p>
    <w:p w14:paraId="261B6BF7" w14:textId="77777777" w:rsidR="00A94A10" w:rsidRDefault="00A94A10" w:rsidP="00A94A10">
      <w:pPr>
        <w:autoSpaceDE w:val="0"/>
        <w:autoSpaceDN w:val="0"/>
        <w:adjustRightInd w:val="0"/>
        <w:ind w:firstLine="420"/>
        <w:rPr>
          <w:rFonts w:ascii="宋体" w:hAnsiTheme="minorHAnsi" w:cs="宋体"/>
          <w:kern w:val="0"/>
          <w:sz w:val="28"/>
          <w:szCs w:val="21"/>
        </w:rPr>
      </w:pPr>
      <w:r>
        <w:rPr>
          <w:rFonts w:ascii="宋体" w:hAnsiTheme="minorHAnsi" w:cs="宋体"/>
          <w:kern w:val="0"/>
          <w:sz w:val="28"/>
          <w:szCs w:val="21"/>
        </w:rPr>
        <w:t>模糊综合评价法是一种基于</w:t>
      </w:r>
      <w:hyperlink r:id="rId81" w:tgtFrame="_blank" w:history="1">
        <w:r>
          <w:rPr>
            <w:rFonts w:ascii="宋体" w:hAnsiTheme="minorHAnsi" w:cs="宋体"/>
            <w:kern w:val="0"/>
            <w:sz w:val="28"/>
          </w:rPr>
          <w:t>模糊数学</w:t>
        </w:r>
      </w:hyperlink>
      <w:r>
        <w:rPr>
          <w:rFonts w:ascii="宋体" w:hAnsiTheme="minorHAnsi" w:cs="宋体"/>
          <w:kern w:val="0"/>
          <w:sz w:val="28"/>
          <w:szCs w:val="21"/>
        </w:rPr>
        <w:t>的综合评价方法</w:t>
      </w:r>
      <w:r>
        <w:rPr>
          <w:rFonts w:ascii="宋体" w:hAnsiTheme="minorHAnsi" w:cs="宋体" w:hint="eastAsia"/>
          <w:kern w:val="0"/>
          <w:sz w:val="28"/>
          <w:szCs w:val="21"/>
        </w:rPr>
        <w:t>，</w:t>
      </w:r>
      <w:r>
        <w:rPr>
          <w:rFonts w:ascii="宋体" w:hAnsiTheme="minorHAnsi" w:cs="宋体"/>
          <w:kern w:val="0"/>
          <w:sz w:val="28"/>
          <w:szCs w:val="21"/>
        </w:rPr>
        <w:t>是根据模糊数学的隶属</w:t>
      </w:r>
      <w:proofErr w:type="gramStart"/>
      <w:r>
        <w:rPr>
          <w:rFonts w:ascii="宋体" w:hAnsiTheme="minorHAnsi" w:cs="宋体"/>
          <w:kern w:val="0"/>
          <w:sz w:val="28"/>
          <w:szCs w:val="21"/>
        </w:rPr>
        <w:t>度理论</w:t>
      </w:r>
      <w:proofErr w:type="gramEnd"/>
      <w:r>
        <w:rPr>
          <w:rFonts w:ascii="宋体" w:hAnsiTheme="minorHAnsi" w:cs="宋体"/>
          <w:kern w:val="0"/>
          <w:sz w:val="28"/>
          <w:szCs w:val="21"/>
        </w:rPr>
        <w:t>把</w:t>
      </w:r>
      <w:hyperlink r:id="rId82" w:tgtFrame="_blank" w:history="1">
        <w:r>
          <w:rPr>
            <w:rFonts w:ascii="宋体" w:hAnsiTheme="minorHAnsi" w:cs="宋体"/>
            <w:kern w:val="0"/>
            <w:sz w:val="28"/>
          </w:rPr>
          <w:t>定性评价</w:t>
        </w:r>
      </w:hyperlink>
      <w:r>
        <w:rPr>
          <w:rFonts w:ascii="宋体" w:hAnsiTheme="minorHAnsi" w:cs="宋体"/>
          <w:kern w:val="0"/>
          <w:sz w:val="28"/>
          <w:szCs w:val="21"/>
        </w:rPr>
        <w:t>转化为定量评价，即用模糊数学对受到多种因素制约的事物或对象做出一个总体的评价</w:t>
      </w:r>
      <w:r w:rsidR="00AF6A46" w:rsidRPr="00AF6A46">
        <w:rPr>
          <w:rFonts w:ascii="宋体" w:hAnsiTheme="minorHAnsi" w:cs="宋体" w:hint="eastAsia"/>
          <w:kern w:val="0"/>
          <w:sz w:val="28"/>
          <w:szCs w:val="21"/>
          <w:vertAlign w:val="superscript"/>
        </w:rPr>
        <w:t>[</w:t>
      </w:r>
      <w:r w:rsidR="00AF6A46" w:rsidRPr="00AF6A46">
        <w:rPr>
          <w:rFonts w:ascii="宋体" w:hAnsiTheme="minorHAnsi" w:cs="宋体"/>
          <w:kern w:val="0"/>
          <w:sz w:val="28"/>
          <w:szCs w:val="21"/>
          <w:vertAlign w:val="superscript"/>
        </w:rPr>
        <w:t>15</w:t>
      </w:r>
      <w:r w:rsidR="00AF6A46">
        <w:rPr>
          <w:rFonts w:ascii="宋体" w:hAnsiTheme="minorHAnsi" w:cs="宋体"/>
          <w:kern w:val="0"/>
          <w:sz w:val="28"/>
          <w:szCs w:val="21"/>
          <w:vertAlign w:val="superscript"/>
        </w:rPr>
        <w:t>-16</w:t>
      </w:r>
      <w:r w:rsidR="00AF6A46" w:rsidRPr="00AF6A46">
        <w:rPr>
          <w:rFonts w:ascii="宋体" w:hAnsiTheme="minorHAnsi" w:cs="宋体" w:hint="eastAsia"/>
          <w:kern w:val="0"/>
          <w:sz w:val="28"/>
          <w:szCs w:val="21"/>
          <w:vertAlign w:val="superscript"/>
        </w:rPr>
        <w:t>]</w:t>
      </w:r>
      <w:r>
        <w:rPr>
          <w:rFonts w:ascii="宋体" w:hAnsiTheme="minorHAnsi" w:cs="宋体"/>
          <w:kern w:val="0"/>
          <w:sz w:val="28"/>
          <w:szCs w:val="21"/>
        </w:rPr>
        <w:t>。它具有结果清晰，系统性强的特点，能较好地解决模糊的、难以量化的问题，适合各种非确定性问题的解决。</w:t>
      </w:r>
    </w:p>
    <w:p w14:paraId="05099875" w14:textId="77777777" w:rsidR="00A94A10" w:rsidRDefault="008045FF" w:rsidP="008045FF">
      <w:pPr>
        <w:pStyle w:val="3"/>
        <w:spacing w:line="240" w:lineRule="auto"/>
      </w:pPr>
      <w:bookmarkStart w:id="162" w:name="_Toc483950676"/>
      <w:r>
        <w:rPr>
          <w:rFonts w:hint="eastAsia"/>
        </w:rPr>
        <w:t>6.1.2</w:t>
      </w:r>
      <w:r w:rsidR="00A94A10">
        <w:t>数据处理</w:t>
      </w:r>
      <w:bookmarkEnd w:id="162"/>
    </w:p>
    <w:p w14:paraId="5C2A7D0B" w14:textId="77777777" w:rsidR="00A94A10" w:rsidRDefault="00A94A10" w:rsidP="00A94A10">
      <w:pPr>
        <w:rPr>
          <w:sz w:val="28"/>
          <w:szCs w:val="28"/>
        </w:rPr>
      </w:pPr>
      <w:r w:rsidRPr="00E344F0">
        <w:rPr>
          <w:b/>
          <w:sz w:val="28"/>
          <w:szCs w:val="28"/>
        </w:rPr>
        <w:t>第一步</w:t>
      </w:r>
      <w:r>
        <w:rPr>
          <w:rFonts w:hint="eastAsia"/>
          <w:sz w:val="28"/>
          <w:szCs w:val="28"/>
        </w:rPr>
        <w:t>，</w:t>
      </w:r>
      <w:r>
        <w:rPr>
          <w:sz w:val="28"/>
          <w:szCs w:val="28"/>
        </w:rPr>
        <w:t>取各模式近十年</w:t>
      </w:r>
      <w:r>
        <w:rPr>
          <w:rFonts w:hint="eastAsia"/>
          <w:sz w:val="28"/>
          <w:szCs w:val="28"/>
        </w:rPr>
        <w:t>（</w:t>
      </w:r>
      <w:r>
        <w:rPr>
          <w:rFonts w:hint="eastAsia"/>
          <w:sz w:val="28"/>
          <w:szCs w:val="28"/>
        </w:rPr>
        <w:t>20</w:t>
      </w:r>
      <w:r>
        <w:rPr>
          <w:sz w:val="28"/>
          <w:szCs w:val="28"/>
        </w:rPr>
        <w:t>17</w:t>
      </w:r>
      <w:r>
        <w:rPr>
          <w:rFonts w:hint="eastAsia"/>
          <w:sz w:val="28"/>
          <w:szCs w:val="28"/>
        </w:rPr>
        <w:t>-</w:t>
      </w:r>
      <w:r>
        <w:rPr>
          <w:sz w:val="28"/>
          <w:szCs w:val="28"/>
        </w:rPr>
        <w:t>2026</w:t>
      </w:r>
      <w:r>
        <w:rPr>
          <w:rFonts w:hint="eastAsia"/>
          <w:sz w:val="28"/>
          <w:szCs w:val="28"/>
        </w:rPr>
        <w:t>）年深圳市生活垃圾处理社会总成本预测值均值</w:t>
      </w:r>
      <m:oMath>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3</m:t>
            </m:r>
          </m:sub>
        </m:sSub>
      </m:oMath>
      <w:r>
        <w:rPr>
          <w:rFonts w:hint="eastAsia"/>
          <w:sz w:val="28"/>
          <w:szCs w:val="28"/>
        </w:rPr>
        <w:t>分别为现状模式，模式</w:t>
      </w:r>
      <w:proofErr w:type="gramStart"/>
      <w:r>
        <w:rPr>
          <w:rFonts w:hint="eastAsia"/>
          <w:sz w:val="28"/>
          <w:szCs w:val="28"/>
        </w:rPr>
        <w:t>一</w:t>
      </w:r>
      <w:proofErr w:type="gramEnd"/>
      <w:r>
        <w:rPr>
          <w:rFonts w:hint="eastAsia"/>
          <w:sz w:val="28"/>
          <w:szCs w:val="28"/>
        </w:rPr>
        <w:t>，模式二，模式三的预测值均值；</w:t>
      </w:r>
    </w:p>
    <w:p w14:paraId="650C0634" w14:textId="77777777" w:rsidR="00A94A10" w:rsidRDefault="00A94A10" w:rsidP="00A94A10">
      <w:pPr>
        <w:rPr>
          <w:sz w:val="28"/>
          <w:szCs w:val="28"/>
        </w:rPr>
      </w:pPr>
      <w:r w:rsidRPr="00E344F0">
        <w:rPr>
          <w:rFonts w:hint="eastAsia"/>
          <w:b/>
          <w:sz w:val="28"/>
          <w:szCs w:val="28"/>
        </w:rPr>
        <w:t>第二步</w:t>
      </w:r>
      <w:r>
        <w:rPr>
          <w:rFonts w:hint="eastAsia"/>
          <w:sz w:val="28"/>
          <w:szCs w:val="28"/>
        </w:rPr>
        <w:t>，基于目的明确、代表性强、可行性高和因时制宜的等原则，建立城市生活垃圾处理模式评价的二级指标体系，如下图所示：</w:t>
      </w:r>
    </w:p>
    <w:p w14:paraId="1956F8B9" w14:textId="77777777" w:rsidR="00A94A10" w:rsidRDefault="00A94A10" w:rsidP="00A94A10">
      <w:pPr>
        <w:pStyle w:val="12"/>
        <w:ind w:left="709" w:firstLineChars="0" w:firstLine="0"/>
        <w:jc w:val="center"/>
        <w:rPr>
          <w:b/>
          <w:sz w:val="28"/>
          <w:szCs w:val="28"/>
        </w:rPr>
      </w:pPr>
      <w:r>
        <w:rPr>
          <w:noProof/>
        </w:rPr>
        <w:drawing>
          <wp:inline distT="0" distB="0" distL="0" distR="0" wp14:anchorId="20FB88A2" wp14:editId="6CB57847">
            <wp:extent cx="5057775" cy="24669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057775" cy="2466975"/>
                    </a:xfrm>
                    <a:prstGeom prst="rect">
                      <a:avLst/>
                    </a:prstGeom>
                    <a:noFill/>
                    <a:ln>
                      <a:noFill/>
                    </a:ln>
                  </pic:spPr>
                </pic:pic>
              </a:graphicData>
            </a:graphic>
          </wp:inline>
        </w:drawing>
      </w:r>
      <w:r>
        <w:rPr>
          <w:b/>
          <w:sz w:val="20"/>
        </w:rPr>
        <w:t>图</w:t>
      </w:r>
      <w:r>
        <w:rPr>
          <w:rFonts w:hint="eastAsia"/>
          <w:b/>
          <w:sz w:val="20"/>
        </w:rPr>
        <w:t>6-</w:t>
      </w:r>
      <w:r>
        <w:rPr>
          <w:b/>
          <w:sz w:val="20"/>
        </w:rPr>
        <w:t>2</w:t>
      </w:r>
      <w:r>
        <w:rPr>
          <w:b/>
          <w:sz w:val="20"/>
        </w:rPr>
        <w:t>垃圾处理效益评价指标体系</w:t>
      </w:r>
    </w:p>
    <w:p w14:paraId="3890800A" w14:textId="77777777" w:rsidR="00A94A10" w:rsidRDefault="00A94A10" w:rsidP="00A94A10">
      <w:pPr>
        <w:rPr>
          <w:sz w:val="28"/>
          <w:szCs w:val="28"/>
        </w:rPr>
      </w:pPr>
      <w:r>
        <w:rPr>
          <w:sz w:val="28"/>
          <w:szCs w:val="28"/>
        </w:rPr>
        <w:t>并参考相关文献</w:t>
      </w:r>
      <w:r w:rsidRPr="00F76DEB">
        <w:rPr>
          <w:rFonts w:hint="eastAsia"/>
          <w:sz w:val="28"/>
          <w:szCs w:val="28"/>
          <w:vertAlign w:val="superscript"/>
        </w:rPr>
        <w:t>[</w:t>
      </w:r>
      <w:r w:rsidRPr="00F76DEB">
        <w:rPr>
          <w:sz w:val="28"/>
          <w:szCs w:val="28"/>
          <w:vertAlign w:val="superscript"/>
        </w:rPr>
        <w:t>1</w:t>
      </w:r>
      <w:r w:rsidRPr="00F76DEB">
        <w:rPr>
          <w:rFonts w:hint="eastAsia"/>
          <w:sz w:val="28"/>
          <w:szCs w:val="28"/>
          <w:vertAlign w:val="superscript"/>
        </w:rPr>
        <w:t>]</w:t>
      </w:r>
      <w:r>
        <w:rPr>
          <w:rFonts w:hint="eastAsia"/>
          <w:sz w:val="28"/>
          <w:szCs w:val="28"/>
        </w:rPr>
        <w:t>，</w:t>
      </w:r>
      <w:r>
        <w:rPr>
          <w:sz w:val="28"/>
          <w:szCs w:val="28"/>
        </w:rPr>
        <w:t>设置评价各因素权重值</w:t>
      </w:r>
      <w:r>
        <w:rPr>
          <w:rFonts w:hint="eastAsia"/>
          <w:sz w:val="28"/>
          <w:szCs w:val="28"/>
        </w:rPr>
        <w:t>：一级指标权重</w:t>
      </w:r>
      <w:r>
        <w:rPr>
          <w:rFonts w:hint="eastAsia"/>
          <w:sz w:val="28"/>
          <w:szCs w:val="28"/>
        </w:rPr>
        <w:t>A=</w:t>
      </w:r>
      <w:r>
        <w:rPr>
          <w:rFonts w:hint="eastAsia"/>
          <w:sz w:val="28"/>
          <w:szCs w:val="28"/>
        </w:rPr>
        <w:t>（</w:t>
      </w:r>
      <w:r>
        <w:rPr>
          <w:sz w:val="28"/>
          <w:szCs w:val="28"/>
        </w:rPr>
        <w:t>0.1428</w:t>
      </w:r>
      <w:r>
        <w:rPr>
          <w:rFonts w:hint="eastAsia"/>
          <w:sz w:val="28"/>
          <w:szCs w:val="28"/>
        </w:rPr>
        <w:t>，</w:t>
      </w:r>
      <w:r>
        <w:rPr>
          <w:rFonts w:hint="eastAsia"/>
          <w:sz w:val="28"/>
          <w:szCs w:val="28"/>
        </w:rPr>
        <w:t>0.0747</w:t>
      </w:r>
      <w:r>
        <w:rPr>
          <w:sz w:val="28"/>
          <w:szCs w:val="28"/>
        </w:rPr>
        <w:t>, 0.5602, 0.2223</w:t>
      </w:r>
      <w:r>
        <w:rPr>
          <w:rFonts w:hint="eastAsia"/>
          <w:sz w:val="28"/>
          <w:szCs w:val="28"/>
        </w:rPr>
        <w:t>），二级指标权重</w:t>
      </w: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0.42,0.23,0.23,0.12</m:t>
            </m:r>
          </m:e>
        </m:d>
        <m:r>
          <w:rPr>
            <w:rFonts w:ascii="Cambria Math" w:hAnsi="Cambria Math" w:hint="eastAsia"/>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0.27,0.48,0.23,0.12</m:t>
            </m:r>
          </m:e>
        </m:d>
        <m:r>
          <w:rPr>
            <w:rFonts w:ascii="Cambria Math" w:hAnsi="Cambria Math" w:hint="eastAsia"/>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0.1007,0.2255,0.6738</m:t>
            </m:r>
          </m:e>
        </m:d>
        <m:r>
          <w:rPr>
            <w:rFonts w:ascii="Cambria Math" w:hAnsi="Cambria Math" w:hint="eastAsia"/>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4</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0.0719,0.6492,0.2789</m:t>
            </m:r>
          </m:e>
        </m:d>
      </m:oMath>
      <w:r>
        <w:rPr>
          <w:rFonts w:hint="eastAsia"/>
          <w:sz w:val="28"/>
          <w:szCs w:val="28"/>
        </w:rPr>
        <w:t>；</w:t>
      </w:r>
    </w:p>
    <w:p w14:paraId="1A8CC744" w14:textId="77777777" w:rsidR="00A94A10" w:rsidRDefault="00A94A10" w:rsidP="00A94A10">
      <w:pPr>
        <w:rPr>
          <w:sz w:val="28"/>
          <w:szCs w:val="28"/>
        </w:rPr>
      </w:pPr>
      <w:r w:rsidRPr="00E344F0">
        <w:rPr>
          <w:b/>
          <w:sz w:val="28"/>
          <w:szCs w:val="28"/>
        </w:rPr>
        <w:t>第三步</w:t>
      </w:r>
      <w:r>
        <w:rPr>
          <w:rFonts w:hint="eastAsia"/>
          <w:sz w:val="28"/>
          <w:szCs w:val="28"/>
        </w:rPr>
        <w:t>，设置评价集</w:t>
      </w:r>
      <w:r>
        <w:rPr>
          <w:sz w:val="28"/>
          <w:szCs w:val="28"/>
        </w:rPr>
        <w:t>V =(</w:t>
      </w:r>
      <w:r>
        <w:rPr>
          <w:rFonts w:hint="eastAsia"/>
          <w:sz w:val="28"/>
          <w:szCs w:val="28"/>
        </w:rPr>
        <w:t>优</w:t>
      </w:r>
      <w:r>
        <w:rPr>
          <w:sz w:val="28"/>
          <w:szCs w:val="28"/>
        </w:rPr>
        <w:t xml:space="preserve">, </w:t>
      </w:r>
      <w:r>
        <w:rPr>
          <w:rFonts w:hint="eastAsia"/>
          <w:sz w:val="28"/>
          <w:szCs w:val="28"/>
        </w:rPr>
        <w:t>良</w:t>
      </w:r>
      <w:r>
        <w:rPr>
          <w:sz w:val="28"/>
          <w:szCs w:val="28"/>
        </w:rPr>
        <w:t xml:space="preserve">, </w:t>
      </w:r>
      <w:r>
        <w:rPr>
          <w:rFonts w:hint="eastAsia"/>
          <w:sz w:val="28"/>
          <w:szCs w:val="28"/>
        </w:rPr>
        <w:t>中</w:t>
      </w:r>
      <w:r>
        <w:rPr>
          <w:sz w:val="28"/>
          <w:szCs w:val="28"/>
        </w:rPr>
        <w:t xml:space="preserve">, </w:t>
      </w:r>
      <w:r>
        <w:rPr>
          <w:rFonts w:hint="eastAsia"/>
          <w:sz w:val="28"/>
          <w:szCs w:val="28"/>
        </w:rPr>
        <w:t>差</w:t>
      </w:r>
      <w:r>
        <w:rPr>
          <w:sz w:val="28"/>
          <w:szCs w:val="28"/>
        </w:rPr>
        <w:t xml:space="preserve">), </w:t>
      </w:r>
      <w:r>
        <w:rPr>
          <w:rFonts w:hint="eastAsia"/>
          <w:sz w:val="28"/>
          <w:szCs w:val="28"/>
        </w:rPr>
        <w:t>打分为</w:t>
      </w:r>
      <w:r>
        <w:rPr>
          <w:sz w:val="28"/>
          <w:szCs w:val="28"/>
        </w:rPr>
        <w:t>(4 , 3 , 2 , 1)</w:t>
      </w:r>
      <w:r>
        <w:rPr>
          <w:rFonts w:hint="eastAsia"/>
          <w:sz w:val="28"/>
          <w:szCs w:val="28"/>
        </w:rPr>
        <w:t>，根据评判因素对各种垃圾处理方法进行专家评判，结果</w:t>
      </w:r>
      <w:r>
        <w:rPr>
          <w:sz w:val="28"/>
          <w:szCs w:val="28"/>
        </w:rPr>
        <w:t>如表</w:t>
      </w:r>
      <w:r>
        <w:rPr>
          <w:rFonts w:hint="eastAsia"/>
          <w:sz w:val="28"/>
          <w:szCs w:val="28"/>
        </w:rPr>
        <w:t>6-</w:t>
      </w:r>
      <w:r>
        <w:rPr>
          <w:sz w:val="28"/>
          <w:szCs w:val="28"/>
        </w:rPr>
        <w:t>1</w:t>
      </w:r>
      <w:r>
        <w:rPr>
          <w:sz w:val="28"/>
          <w:szCs w:val="28"/>
        </w:rPr>
        <w:t>所示</w:t>
      </w:r>
      <w:r>
        <w:rPr>
          <w:rFonts w:hint="eastAsia"/>
          <w:sz w:val="28"/>
          <w:szCs w:val="28"/>
        </w:rPr>
        <w:t>：</w:t>
      </w:r>
    </w:p>
    <w:p w14:paraId="25C5480F" w14:textId="77777777" w:rsidR="00A94A10" w:rsidRPr="001E4D1B" w:rsidRDefault="00A94A10" w:rsidP="00A94A10">
      <w:pPr>
        <w:pStyle w:val="12"/>
        <w:ind w:left="709" w:firstLineChars="0" w:firstLine="0"/>
        <w:jc w:val="center"/>
        <w:rPr>
          <w:b/>
          <w:sz w:val="20"/>
        </w:rPr>
      </w:pPr>
      <w:r w:rsidRPr="001E4D1B">
        <w:rPr>
          <w:b/>
          <w:sz w:val="20"/>
        </w:rPr>
        <w:t>表</w:t>
      </w:r>
      <w:r w:rsidRPr="001E4D1B">
        <w:rPr>
          <w:rFonts w:hint="eastAsia"/>
          <w:b/>
          <w:sz w:val="20"/>
        </w:rPr>
        <w:t>6-</w:t>
      </w:r>
      <w:r w:rsidRPr="001E4D1B">
        <w:rPr>
          <w:b/>
          <w:sz w:val="20"/>
        </w:rPr>
        <w:t xml:space="preserve">1 </w:t>
      </w:r>
      <w:r w:rsidRPr="001E4D1B">
        <w:rPr>
          <w:b/>
          <w:sz w:val="20"/>
        </w:rPr>
        <w:t>垃圾处理评价体系考核表</w:t>
      </w:r>
    </w:p>
    <w:tbl>
      <w:tblPr>
        <w:tblW w:w="6960" w:type="dxa"/>
        <w:jc w:val="center"/>
        <w:tblLayout w:type="fixed"/>
        <w:tblLook w:val="04A0" w:firstRow="1" w:lastRow="0" w:firstColumn="1" w:lastColumn="0" w:noHBand="0" w:noVBand="1"/>
      </w:tblPr>
      <w:tblGrid>
        <w:gridCol w:w="1080"/>
        <w:gridCol w:w="1560"/>
        <w:gridCol w:w="1080"/>
        <w:gridCol w:w="1080"/>
        <w:gridCol w:w="1080"/>
        <w:gridCol w:w="1080"/>
      </w:tblGrid>
      <w:tr w:rsidR="00A94A10" w14:paraId="0846EA8B" w14:textId="77777777" w:rsidTr="00766DFF">
        <w:trPr>
          <w:trHeight w:val="270"/>
          <w:jc w:val="center"/>
        </w:trPr>
        <w:tc>
          <w:tcPr>
            <w:tcW w:w="1080" w:type="dxa"/>
            <w:tcBorders>
              <w:top w:val="single" w:sz="12" w:space="0" w:color="auto"/>
              <w:bottom w:val="single" w:sz="4" w:space="0" w:color="auto"/>
            </w:tcBorders>
            <w:shd w:val="clear" w:color="auto" w:fill="auto"/>
            <w:vAlign w:val="center"/>
          </w:tcPr>
          <w:p w14:paraId="1C6A1E73" w14:textId="77777777" w:rsidR="00A94A10" w:rsidRDefault="00A94A10" w:rsidP="00766DFF">
            <w:pPr>
              <w:widowControl/>
              <w:jc w:val="center"/>
              <w:rPr>
                <w:rFonts w:ascii="宋体" w:hAnsi="宋体" w:cs="宋体"/>
                <w:color w:val="000000"/>
                <w:kern w:val="0"/>
                <w:sz w:val="22"/>
                <w:szCs w:val="22"/>
              </w:rPr>
            </w:pPr>
          </w:p>
        </w:tc>
        <w:tc>
          <w:tcPr>
            <w:tcW w:w="1560" w:type="dxa"/>
            <w:tcBorders>
              <w:top w:val="single" w:sz="12" w:space="0" w:color="auto"/>
              <w:bottom w:val="single" w:sz="4" w:space="0" w:color="auto"/>
            </w:tcBorders>
            <w:shd w:val="clear" w:color="auto" w:fill="auto"/>
            <w:vAlign w:val="center"/>
          </w:tcPr>
          <w:p w14:paraId="2E1EE1B1"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评价指标</w:t>
            </w:r>
          </w:p>
        </w:tc>
        <w:tc>
          <w:tcPr>
            <w:tcW w:w="1080" w:type="dxa"/>
            <w:tcBorders>
              <w:top w:val="single" w:sz="12" w:space="0" w:color="auto"/>
              <w:bottom w:val="single" w:sz="4" w:space="0" w:color="auto"/>
            </w:tcBorders>
            <w:shd w:val="clear" w:color="auto" w:fill="auto"/>
            <w:vAlign w:val="center"/>
          </w:tcPr>
          <w:p w14:paraId="71C51AD0"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现状</w:t>
            </w:r>
          </w:p>
        </w:tc>
        <w:tc>
          <w:tcPr>
            <w:tcW w:w="1080" w:type="dxa"/>
            <w:tcBorders>
              <w:top w:val="single" w:sz="12" w:space="0" w:color="auto"/>
              <w:bottom w:val="single" w:sz="4" w:space="0" w:color="auto"/>
            </w:tcBorders>
            <w:shd w:val="clear" w:color="auto" w:fill="auto"/>
            <w:vAlign w:val="center"/>
          </w:tcPr>
          <w:p w14:paraId="31A2A3C3"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模式1</w:t>
            </w:r>
          </w:p>
        </w:tc>
        <w:tc>
          <w:tcPr>
            <w:tcW w:w="1080" w:type="dxa"/>
            <w:tcBorders>
              <w:top w:val="single" w:sz="12" w:space="0" w:color="auto"/>
              <w:bottom w:val="single" w:sz="4" w:space="0" w:color="auto"/>
            </w:tcBorders>
            <w:shd w:val="clear" w:color="auto" w:fill="auto"/>
            <w:vAlign w:val="center"/>
          </w:tcPr>
          <w:p w14:paraId="47712F9B"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模式二</w:t>
            </w:r>
          </w:p>
        </w:tc>
        <w:tc>
          <w:tcPr>
            <w:tcW w:w="1080" w:type="dxa"/>
            <w:tcBorders>
              <w:top w:val="single" w:sz="12" w:space="0" w:color="auto"/>
              <w:bottom w:val="single" w:sz="4" w:space="0" w:color="auto"/>
            </w:tcBorders>
            <w:shd w:val="clear" w:color="auto" w:fill="auto"/>
            <w:vAlign w:val="center"/>
          </w:tcPr>
          <w:p w14:paraId="5C3C16E3"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模式三</w:t>
            </w:r>
          </w:p>
        </w:tc>
      </w:tr>
      <w:tr w:rsidR="00A94A10" w14:paraId="405EA932" w14:textId="77777777" w:rsidTr="00766DFF">
        <w:trPr>
          <w:trHeight w:val="270"/>
          <w:jc w:val="center"/>
        </w:trPr>
        <w:tc>
          <w:tcPr>
            <w:tcW w:w="1080" w:type="dxa"/>
            <w:vMerge w:val="restart"/>
            <w:tcBorders>
              <w:top w:val="single" w:sz="4" w:space="0" w:color="auto"/>
            </w:tcBorders>
            <w:shd w:val="clear" w:color="auto" w:fill="auto"/>
            <w:vAlign w:val="center"/>
          </w:tcPr>
          <w:p w14:paraId="23A09570"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经济指标</w:t>
            </w:r>
          </w:p>
        </w:tc>
        <w:tc>
          <w:tcPr>
            <w:tcW w:w="1560" w:type="dxa"/>
            <w:tcBorders>
              <w:top w:val="single" w:sz="4" w:space="0" w:color="auto"/>
            </w:tcBorders>
            <w:shd w:val="clear" w:color="auto" w:fill="auto"/>
            <w:vAlign w:val="center"/>
          </w:tcPr>
          <w:p w14:paraId="6291B357"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工程投资</w:t>
            </w:r>
          </w:p>
        </w:tc>
        <w:tc>
          <w:tcPr>
            <w:tcW w:w="1080" w:type="dxa"/>
            <w:tcBorders>
              <w:top w:val="single" w:sz="4" w:space="0" w:color="auto"/>
            </w:tcBorders>
            <w:shd w:val="clear" w:color="auto" w:fill="auto"/>
            <w:vAlign w:val="center"/>
          </w:tcPr>
          <w:p w14:paraId="0A99FFA7"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1080" w:type="dxa"/>
            <w:tcBorders>
              <w:top w:val="single" w:sz="4" w:space="0" w:color="auto"/>
            </w:tcBorders>
            <w:shd w:val="clear" w:color="auto" w:fill="auto"/>
            <w:vAlign w:val="center"/>
          </w:tcPr>
          <w:p w14:paraId="50F1647C"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1080" w:type="dxa"/>
            <w:tcBorders>
              <w:top w:val="single" w:sz="4" w:space="0" w:color="auto"/>
            </w:tcBorders>
            <w:shd w:val="clear" w:color="auto" w:fill="auto"/>
            <w:vAlign w:val="center"/>
          </w:tcPr>
          <w:p w14:paraId="57A8D970"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1080" w:type="dxa"/>
            <w:tcBorders>
              <w:top w:val="single" w:sz="4" w:space="0" w:color="auto"/>
            </w:tcBorders>
            <w:shd w:val="clear" w:color="auto" w:fill="auto"/>
            <w:vAlign w:val="center"/>
          </w:tcPr>
          <w:p w14:paraId="03AA8937"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r>
      <w:tr w:rsidR="00A94A10" w14:paraId="70F900D0" w14:textId="77777777" w:rsidTr="00766DFF">
        <w:trPr>
          <w:trHeight w:val="270"/>
          <w:jc w:val="center"/>
        </w:trPr>
        <w:tc>
          <w:tcPr>
            <w:tcW w:w="1080" w:type="dxa"/>
            <w:vMerge/>
            <w:vAlign w:val="center"/>
          </w:tcPr>
          <w:p w14:paraId="0A8DAF12" w14:textId="77777777" w:rsidR="00A94A10" w:rsidRDefault="00A94A10" w:rsidP="00766DFF">
            <w:pPr>
              <w:widowControl/>
              <w:jc w:val="center"/>
              <w:rPr>
                <w:rFonts w:ascii="宋体" w:hAnsi="宋体" w:cs="宋体"/>
                <w:color w:val="000000"/>
                <w:kern w:val="0"/>
                <w:sz w:val="22"/>
                <w:szCs w:val="22"/>
              </w:rPr>
            </w:pPr>
          </w:p>
        </w:tc>
        <w:tc>
          <w:tcPr>
            <w:tcW w:w="1560" w:type="dxa"/>
            <w:shd w:val="clear" w:color="auto" w:fill="auto"/>
            <w:vAlign w:val="center"/>
          </w:tcPr>
          <w:p w14:paraId="7881F916"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单位运营费用</w:t>
            </w:r>
          </w:p>
        </w:tc>
        <w:tc>
          <w:tcPr>
            <w:tcW w:w="1080" w:type="dxa"/>
            <w:shd w:val="clear" w:color="auto" w:fill="auto"/>
            <w:vAlign w:val="center"/>
          </w:tcPr>
          <w:p w14:paraId="2D3DBFFF"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1080" w:type="dxa"/>
            <w:shd w:val="clear" w:color="auto" w:fill="auto"/>
            <w:vAlign w:val="center"/>
          </w:tcPr>
          <w:p w14:paraId="34FB6EFB"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1080" w:type="dxa"/>
            <w:shd w:val="clear" w:color="auto" w:fill="auto"/>
            <w:vAlign w:val="center"/>
          </w:tcPr>
          <w:p w14:paraId="2CDD68C1"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p>
        </w:tc>
        <w:tc>
          <w:tcPr>
            <w:tcW w:w="1080" w:type="dxa"/>
            <w:shd w:val="clear" w:color="auto" w:fill="auto"/>
            <w:vAlign w:val="center"/>
          </w:tcPr>
          <w:p w14:paraId="45087839"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r>
      <w:tr w:rsidR="00A94A10" w14:paraId="252FDC6A" w14:textId="77777777" w:rsidTr="00766DFF">
        <w:trPr>
          <w:trHeight w:val="270"/>
          <w:jc w:val="center"/>
        </w:trPr>
        <w:tc>
          <w:tcPr>
            <w:tcW w:w="1080" w:type="dxa"/>
            <w:vMerge/>
            <w:vAlign w:val="center"/>
          </w:tcPr>
          <w:p w14:paraId="1BA1312A" w14:textId="77777777" w:rsidR="00A94A10" w:rsidRDefault="00A94A10" w:rsidP="00766DFF">
            <w:pPr>
              <w:widowControl/>
              <w:jc w:val="center"/>
              <w:rPr>
                <w:rFonts w:ascii="宋体" w:hAnsi="宋体" w:cs="宋体"/>
                <w:color w:val="000000"/>
                <w:kern w:val="0"/>
                <w:sz w:val="22"/>
                <w:szCs w:val="22"/>
              </w:rPr>
            </w:pPr>
          </w:p>
        </w:tc>
        <w:tc>
          <w:tcPr>
            <w:tcW w:w="1560" w:type="dxa"/>
            <w:shd w:val="clear" w:color="auto" w:fill="auto"/>
            <w:vAlign w:val="center"/>
          </w:tcPr>
          <w:p w14:paraId="11E7C6A4"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投资利润率</w:t>
            </w:r>
          </w:p>
        </w:tc>
        <w:tc>
          <w:tcPr>
            <w:tcW w:w="1080" w:type="dxa"/>
            <w:shd w:val="clear" w:color="auto" w:fill="auto"/>
            <w:vAlign w:val="center"/>
          </w:tcPr>
          <w:p w14:paraId="03BC45C4"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1080" w:type="dxa"/>
            <w:shd w:val="clear" w:color="auto" w:fill="auto"/>
            <w:vAlign w:val="center"/>
          </w:tcPr>
          <w:p w14:paraId="68CD2EEA"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1080" w:type="dxa"/>
            <w:shd w:val="clear" w:color="auto" w:fill="auto"/>
            <w:vAlign w:val="center"/>
          </w:tcPr>
          <w:p w14:paraId="228DC87C"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1080" w:type="dxa"/>
            <w:shd w:val="clear" w:color="auto" w:fill="auto"/>
            <w:vAlign w:val="center"/>
          </w:tcPr>
          <w:p w14:paraId="34511217"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r>
      <w:tr w:rsidR="00A94A10" w14:paraId="1B0E1E00" w14:textId="77777777" w:rsidTr="00766DFF">
        <w:trPr>
          <w:trHeight w:val="270"/>
          <w:jc w:val="center"/>
        </w:trPr>
        <w:tc>
          <w:tcPr>
            <w:tcW w:w="1080" w:type="dxa"/>
            <w:vMerge/>
            <w:tcBorders>
              <w:bottom w:val="single" w:sz="4" w:space="0" w:color="auto"/>
            </w:tcBorders>
            <w:vAlign w:val="center"/>
          </w:tcPr>
          <w:p w14:paraId="3827A31A" w14:textId="77777777" w:rsidR="00A94A10" w:rsidRDefault="00A94A10" w:rsidP="00766DFF">
            <w:pPr>
              <w:widowControl/>
              <w:jc w:val="center"/>
              <w:rPr>
                <w:rFonts w:ascii="宋体" w:hAnsi="宋体" w:cs="宋体"/>
                <w:color w:val="000000"/>
                <w:kern w:val="0"/>
                <w:sz w:val="22"/>
                <w:szCs w:val="22"/>
              </w:rPr>
            </w:pPr>
          </w:p>
        </w:tc>
        <w:tc>
          <w:tcPr>
            <w:tcW w:w="1560" w:type="dxa"/>
            <w:tcBorders>
              <w:bottom w:val="single" w:sz="4" w:space="0" w:color="auto"/>
            </w:tcBorders>
            <w:shd w:val="clear" w:color="auto" w:fill="auto"/>
            <w:vAlign w:val="center"/>
          </w:tcPr>
          <w:p w14:paraId="63A8F90E"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土地占用</w:t>
            </w:r>
          </w:p>
        </w:tc>
        <w:tc>
          <w:tcPr>
            <w:tcW w:w="1080" w:type="dxa"/>
            <w:tcBorders>
              <w:bottom w:val="single" w:sz="4" w:space="0" w:color="auto"/>
            </w:tcBorders>
            <w:shd w:val="clear" w:color="auto" w:fill="auto"/>
            <w:vAlign w:val="center"/>
          </w:tcPr>
          <w:p w14:paraId="64677B68"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1080" w:type="dxa"/>
            <w:tcBorders>
              <w:bottom w:val="single" w:sz="4" w:space="0" w:color="auto"/>
            </w:tcBorders>
            <w:shd w:val="clear" w:color="auto" w:fill="auto"/>
            <w:vAlign w:val="center"/>
          </w:tcPr>
          <w:p w14:paraId="70F61F24"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1080" w:type="dxa"/>
            <w:tcBorders>
              <w:bottom w:val="single" w:sz="4" w:space="0" w:color="auto"/>
            </w:tcBorders>
            <w:shd w:val="clear" w:color="auto" w:fill="auto"/>
            <w:vAlign w:val="center"/>
          </w:tcPr>
          <w:p w14:paraId="2D15AA88"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1080" w:type="dxa"/>
            <w:tcBorders>
              <w:bottom w:val="single" w:sz="4" w:space="0" w:color="auto"/>
            </w:tcBorders>
            <w:shd w:val="clear" w:color="auto" w:fill="auto"/>
            <w:vAlign w:val="center"/>
          </w:tcPr>
          <w:p w14:paraId="333BE006"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r>
      <w:tr w:rsidR="00A94A10" w14:paraId="52D31BE4" w14:textId="77777777" w:rsidTr="00766DFF">
        <w:trPr>
          <w:trHeight w:val="270"/>
          <w:jc w:val="center"/>
        </w:trPr>
        <w:tc>
          <w:tcPr>
            <w:tcW w:w="1080" w:type="dxa"/>
            <w:vMerge w:val="restart"/>
            <w:tcBorders>
              <w:top w:val="single" w:sz="4" w:space="0" w:color="auto"/>
            </w:tcBorders>
            <w:shd w:val="clear" w:color="auto" w:fill="auto"/>
            <w:vAlign w:val="center"/>
          </w:tcPr>
          <w:p w14:paraId="07A194FC"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技术指标</w:t>
            </w:r>
          </w:p>
        </w:tc>
        <w:tc>
          <w:tcPr>
            <w:tcW w:w="1560" w:type="dxa"/>
            <w:tcBorders>
              <w:top w:val="single" w:sz="4" w:space="0" w:color="auto"/>
            </w:tcBorders>
            <w:shd w:val="clear" w:color="auto" w:fill="auto"/>
            <w:vAlign w:val="center"/>
          </w:tcPr>
          <w:p w14:paraId="5CDD36C0"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技术可靠性</w:t>
            </w:r>
          </w:p>
        </w:tc>
        <w:tc>
          <w:tcPr>
            <w:tcW w:w="1080" w:type="dxa"/>
            <w:tcBorders>
              <w:top w:val="single" w:sz="4" w:space="0" w:color="auto"/>
            </w:tcBorders>
            <w:shd w:val="clear" w:color="auto" w:fill="auto"/>
            <w:vAlign w:val="center"/>
          </w:tcPr>
          <w:p w14:paraId="2D8A4E39"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1080" w:type="dxa"/>
            <w:tcBorders>
              <w:top w:val="single" w:sz="4" w:space="0" w:color="auto"/>
            </w:tcBorders>
            <w:shd w:val="clear" w:color="auto" w:fill="auto"/>
            <w:vAlign w:val="center"/>
          </w:tcPr>
          <w:p w14:paraId="2DE7BED2"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1080" w:type="dxa"/>
            <w:tcBorders>
              <w:top w:val="single" w:sz="4" w:space="0" w:color="auto"/>
            </w:tcBorders>
            <w:shd w:val="clear" w:color="auto" w:fill="auto"/>
            <w:vAlign w:val="center"/>
          </w:tcPr>
          <w:p w14:paraId="2E903729"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1080" w:type="dxa"/>
            <w:tcBorders>
              <w:top w:val="single" w:sz="4" w:space="0" w:color="auto"/>
            </w:tcBorders>
            <w:shd w:val="clear" w:color="auto" w:fill="auto"/>
            <w:vAlign w:val="center"/>
          </w:tcPr>
          <w:p w14:paraId="6DA0F490"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r>
      <w:tr w:rsidR="00A94A10" w14:paraId="36B193F7" w14:textId="77777777" w:rsidTr="00766DFF">
        <w:trPr>
          <w:trHeight w:val="270"/>
          <w:jc w:val="center"/>
        </w:trPr>
        <w:tc>
          <w:tcPr>
            <w:tcW w:w="1080" w:type="dxa"/>
            <w:vMerge/>
            <w:vAlign w:val="center"/>
          </w:tcPr>
          <w:p w14:paraId="07E1E31B" w14:textId="77777777" w:rsidR="00A94A10" w:rsidRDefault="00A94A10" w:rsidP="00766DFF">
            <w:pPr>
              <w:widowControl/>
              <w:jc w:val="center"/>
              <w:rPr>
                <w:rFonts w:ascii="宋体" w:hAnsi="宋体" w:cs="宋体"/>
                <w:color w:val="000000"/>
                <w:kern w:val="0"/>
                <w:sz w:val="22"/>
                <w:szCs w:val="22"/>
              </w:rPr>
            </w:pPr>
          </w:p>
        </w:tc>
        <w:tc>
          <w:tcPr>
            <w:tcW w:w="1560" w:type="dxa"/>
            <w:shd w:val="clear" w:color="auto" w:fill="auto"/>
            <w:vAlign w:val="center"/>
          </w:tcPr>
          <w:p w14:paraId="7FD23E26"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选址要求</w:t>
            </w:r>
          </w:p>
        </w:tc>
        <w:tc>
          <w:tcPr>
            <w:tcW w:w="1080" w:type="dxa"/>
            <w:shd w:val="clear" w:color="auto" w:fill="auto"/>
            <w:vAlign w:val="center"/>
          </w:tcPr>
          <w:p w14:paraId="3FA7329D"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1080" w:type="dxa"/>
            <w:shd w:val="clear" w:color="auto" w:fill="auto"/>
            <w:vAlign w:val="center"/>
          </w:tcPr>
          <w:p w14:paraId="0C4D7FCA"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1080" w:type="dxa"/>
            <w:shd w:val="clear" w:color="auto" w:fill="auto"/>
            <w:vAlign w:val="center"/>
          </w:tcPr>
          <w:p w14:paraId="142C1831"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1080" w:type="dxa"/>
            <w:shd w:val="clear" w:color="auto" w:fill="auto"/>
            <w:vAlign w:val="center"/>
          </w:tcPr>
          <w:p w14:paraId="7AA8BEED"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r>
      <w:tr w:rsidR="00A94A10" w14:paraId="6E946BCD" w14:textId="77777777" w:rsidTr="00766DFF">
        <w:trPr>
          <w:trHeight w:val="270"/>
          <w:jc w:val="center"/>
        </w:trPr>
        <w:tc>
          <w:tcPr>
            <w:tcW w:w="1080" w:type="dxa"/>
            <w:vMerge/>
            <w:vAlign w:val="center"/>
          </w:tcPr>
          <w:p w14:paraId="55864CF6" w14:textId="77777777" w:rsidR="00A94A10" w:rsidRDefault="00A94A10" w:rsidP="00766DFF">
            <w:pPr>
              <w:widowControl/>
              <w:jc w:val="center"/>
              <w:rPr>
                <w:rFonts w:ascii="宋体" w:hAnsi="宋体" w:cs="宋体"/>
                <w:color w:val="000000"/>
                <w:kern w:val="0"/>
                <w:sz w:val="22"/>
                <w:szCs w:val="22"/>
              </w:rPr>
            </w:pPr>
          </w:p>
        </w:tc>
        <w:tc>
          <w:tcPr>
            <w:tcW w:w="1560" w:type="dxa"/>
            <w:shd w:val="clear" w:color="auto" w:fill="auto"/>
            <w:vAlign w:val="center"/>
          </w:tcPr>
          <w:p w14:paraId="1C43583B"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处理对象要求</w:t>
            </w:r>
          </w:p>
        </w:tc>
        <w:tc>
          <w:tcPr>
            <w:tcW w:w="1080" w:type="dxa"/>
            <w:shd w:val="clear" w:color="auto" w:fill="auto"/>
            <w:vAlign w:val="center"/>
          </w:tcPr>
          <w:p w14:paraId="5E9C8142"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1080" w:type="dxa"/>
            <w:shd w:val="clear" w:color="auto" w:fill="auto"/>
            <w:vAlign w:val="center"/>
          </w:tcPr>
          <w:p w14:paraId="3517B92A"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1080" w:type="dxa"/>
            <w:shd w:val="clear" w:color="auto" w:fill="auto"/>
            <w:vAlign w:val="center"/>
          </w:tcPr>
          <w:p w14:paraId="6A274138"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1080" w:type="dxa"/>
            <w:shd w:val="clear" w:color="auto" w:fill="auto"/>
            <w:vAlign w:val="center"/>
          </w:tcPr>
          <w:p w14:paraId="7EFDEDB0"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r>
      <w:tr w:rsidR="00A94A10" w14:paraId="2615002F" w14:textId="77777777" w:rsidTr="00766DFF">
        <w:trPr>
          <w:trHeight w:val="270"/>
          <w:jc w:val="center"/>
        </w:trPr>
        <w:tc>
          <w:tcPr>
            <w:tcW w:w="1080" w:type="dxa"/>
            <w:vMerge/>
            <w:tcBorders>
              <w:bottom w:val="single" w:sz="4" w:space="0" w:color="auto"/>
            </w:tcBorders>
            <w:vAlign w:val="center"/>
          </w:tcPr>
          <w:p w14:paraId="4EF882D8" w14:textId="77777777" w:rsidR="00A94A10" w:rsidRDefault="00A94A10" w:rsidP="00766DFF">
            <w:pPr>
              <w:widowControl/>
              <w:jc w:val="center"/>
              <w:rPr>
                <w:rFonts w:ascii="宋体" w:hAnsi="宋体" w:cs="宋体"/>
                <w:color w:val="000000"/>
                <w:kern w:val="0"/>
                <w:sz w:val="22"/>
                <w:szCs w:val="22"/>
              </w:rPr>
            </w:pPr>
          </w:p>
        </w:tc>
        <w:tc>
          <w:tcPr>
            <w:tcW w:w="1560" w:type="dxa"/>
            <w:tcBorders>
              <w:bottom w:val="single" w:sz="4" w:space="0" w:color="auto"/>
            </w:tcBorders>
            <w:shd w:val="clear" w:color="auto" w:fill="auto"/>
            <w:vAlign w:val="center"/>
          </w:tcPr>
          <w:p w14:paraId="2EC07D8C"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运营管理要求</w:t>
            </w:r>
          </w:p>
        </w:tc>
        <w:tc>
          <w:tcPr>
            <w:tcW w:w="1080" w:type="dxa"/>
            <w:tcBorders>
              <w:bottom w:val="single" w:sz="4" w:space="0" w:color="auto"/>
            </w:tcBorders>
            <w:shd w:val="clear" w:color="auto" w:fill="auto"/>
            <w:vAlign w:val="center"/>
          </w:tcPr>
          <w:p w14:paraId="299D3EF9"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1080" w:type="dxa"/>
            <w:tcBorders>
              <w:bottom w:val="single" w:sz="4" w:space="0" w:color="auto"/>
            </w:tcBorders>
            <w:shd w:val="clear" w:color="auto" w:fill="auto"/>
            <w:vAlign w:val="center"/>
          </w:tcPr>
          <w:p w14:paraId="1085AB81"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1080" w:type="dxa"/>
            <w:tcBorders>
              <w:bottom w:val="single" w:sz="4" w:space="0" w:color="auto"/>
            </w:tcBorders>
            <w:shd w:val="clear" w:color="auto" w:fill="auto"/>
            <w:vAlign w:val="center"/>
          </w:tcPr>
          <w:p w14:paraId="73112D8E"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1080" w:type="dxa"/>
            <w:tcBorders>
              <w:bottom w:val="single" w:sz="4" w:space="0" w:color="auto"/>
            </w:tcBorders>
            <w:shd w:val="clear" w:color="auto" w:fill="auto"/>
            <w:vAlign w:val="center"/>
          </w:tcPr>
          <w:p w14:paraId="750D9B8A"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r>
      <w:tr w:rsidR="00A94A10" w14:paraId="043EEAB2" w14:textId="77777777" w:rsidTr="00766DFF">
        <w:trPr>
          <w:trHeight w:val="270"/>
          <w:jc w:val="center"/>
        </w:trPr>
        <w:tc>
          <w:tcPr>
            <w:tcW w:w="1080" w:type="dxa"/>
            <w:vMerge w:val="restart"/>
            <w:tcBorders>
              <w:top w:val="single" w:sz="4" w:space="0" w:color="auto"/>
            </w:tcBorders>
            <w:shd w:val="clear" w:color="auto" w:fill="auto"/>
            <w:vAlign w:val="center"/>
          </w:tcPr>
          <w:p w14:paraId="0EB4D914"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环境指标</w:t>
            </w:r>
          </w:p>
        </w:tc>
        <w:tc>
          <w:tcPr>
            <w:tcW w:w="1560" w:type="dxa"/>
            <w:tcBorders>
              <w:top w:val="single" w:sz="4" w:space="0" w:color="auto"/>
            </w:tcBorders>
            <w:shd w:val="clear" w:color="auto" w:fill="auto"/>
            <w:vAlign w:val="center"/>
          </w:tcPr>
          <w:p w14:paraId="4AF88B1D"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直接污染</w:t>
            </w:r>
          </w:p>
        </w:tc>
        <w:tc>
          <w:tcPr>
            <w:tcW w:w="1080" w:type="dxa"/>
            <w:tcBorders>
              <w:top w:val="single" w:sz="4" w:space="0" w:color="auto"/>
            </w:tcBorders>
            <w:shd w:val="clear" w:color="auto" w:fill="auto"/>
            <w:vAlign w:val="center"/>
          </w:tcPr>
          <w:p w14:paraId="3BFDAFE0"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p>
        </w:tc>
        <w:tc>
          <w:tcPr>
            <w:tcW w:w="1080" w:type="dxa"/>
            <w:tcBorders>
              <w:top w:val="single" w:sz="4" w:space="0" w:color="auto"/>
            </w:tcBorders>
            <w:shd w:val="clear" w:color="auto" w:fill="auto"/>
            <w:vAlign w:val="center"/>
          </w:tcPr>
          <w:p w14:paraId="0E510423"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1080" w:type="dxa"/>
            <w:tcBorders>
              <w:top w:val="single" w:sz="4" w:space="0" w:color="auto"/>
            </w:tcBorders>
            <w:shd w:val="clear" w:color="auto" w:fill="auto"/>
            <w:vAlign w:val="center"/>
          </w:tcPr>
          <w:p w14:paraId="55186B6F"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1080" w:type="dxa"/>
            <w:tcBorders>
              <w:top w:val="single" w:sz="4" w:space="0" w:color="auto"/>
            </w:tcBorders>
            <w:shd w:val="clear" w:color="auto" w:fill="auto"/>
            <w:vAlign w:val="center"/>
          </w:tcPr>
          <w:p w14:paraId="24DE6E6C"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r>
      <w:tr w:rsidR="00A94A10" w14:paraId="7E4B133F" w14:textId="77777777" w:rsidTr="00766DFF">
        <w:trPr>
          <w:trHeight w:val="270"/>
          <w:jc w:val="center"/>
        </w:trPr>
        <w:tc>
          <w:tcPr>
            <w:tcW w:w="1080" w:type="dxa"/>
            <w:vMerge/>
            <w:vAlign w:val="center"/>
          </w:tcPr>
          <w:p w14:paraId="7CBE70BF" w14:textId="77777777" w:rsidR="00A94A10" w:rsidRDefault="00A94A10" w:rsidP="00766DFF">
            <w:pPr>
              <w:widowControl/>
              <w:jc w:val="center"/>
              <w:rPr>
                <w:rFonts w:ascii="宋体" w:hAnsi="宋体" w:cs="宋体"/>
                <w:color w:val="000000"/>
                <w:kern w:val="0"/>
                <w:sz w:val="22"/>
                <w:szCs w:val="22"/>
              </w:rPr>
            </w:pPr>
          </w:p>
        </w:tc>
        <w:tc>
          <w:tcPr>
            <w:tcW w:w="1560" w:type="dxa"/>
            <w:shd w:val="clear" w:color="auto" w:fill="auto"/>
            <w:vAlign w:val="center"/>
          </w:tcPr>
          <w:p w14:paraId="30F85788"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二次污染</w:t>
            </w:r>
          </w:p>
        </w:tc>
        <w:tc>
          <w:tcPr>
            <w:tcW w:w="1080" w:type="dxa"/>
            <w:shd w:val="clear" w:color="auto" w:fill="auto"/>
            <w:vAlign w:val="center"/>
          </w:tcPr>
          <w:p w14:paraId="4242D7E5"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1080" w:type="dxa"/>
            <w:shd w:val="clear" w:color="auto" w:fill="auto"/>
            <w:vAlign w:val="center"/>
          </w:tcPr>
          <w:p w14:paraId="19613DB7"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1080" w:type="dxa"/>
            <w:shd w:val="clear" w:color="auto" w:fill="auto"/>
            <w:vAlign w:val="center"/>
          </w:tcPr>
          <w:p w14:paraId="428960EF"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1080" w:type="dxa"/>
            <w:shd w:val="clear" w:color="auto" w:fill="auto"/>
            <w:vAlign w:val="center"/>
          </w:tcPr>
          <w:p w14:paraId="2B58874B"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r>
      <w:tr w:rsidR="00A94A10" w14:paraId="687F046F" w14:textId="77777777" w:rsidTr="00766DFF">
        <w:trPr>
          <w:trHeight w:val="270"/>
          <w:jc w:val="center"/>
        </w:trPr>
        <w:tc>
          <w:tcPr>
            <w:tcW w:w="1080" w:type="dxa"/>
            <w:vMerge/>
            <w:tcBorders>
              <w:bottom w:val="single" w:sz="4" w:space="0" w:color="auto"/>
            </w:tcBorders>
            <w:vAlign w:val="center"/>
          </w:tcPr>
          <w:p w14:paraId="212E5146" w14:textId="77777777" w:rsidR="00A94A10" w:rsidRDefault="00A94A10" w:rsidP="00766DFF">
            <w:pPr>
              <w:widowControl/>
              <w:jc w:val="center"/>
              <w:rPr>
                <w:rFonts w:ascii="宋体" w:hAnsi="宋体" w:cs="宋体"/>
                <w:color w:val="000000"/>
                <w:kern w:val="0"/>
                <w:sz w:val="22"/>
                <w:szCs w:val="22"/>
              </w:rPr>
            </w:pPr>
          </w:p>
        </w:tc>
        <w:tc>
          <w:tcPr>
            <w:tcW w:w="1560" w:type="dxa"/>
            <w:tcBorders>
              <w:bottom w:val="single" w:sz="4" w:space="0" w:color="auto"/>
            </w:tcBorders>
            <w:shd w:val="clear" w:color="auto" w:fill="auto"/>
            <w:vAlign w:val="center"/>
          </w:tcPr>
          <w:p w14:paraId="08F0A7CD"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安全评估</w:t>
            </w:r>
          </w:p>
        </w:tc>
        <w:tc>
          <w:tcPr>
            <w:tcW w:w="1080" w:type="dxa"/>
            <w:tcBorders>
              <w:bottom w:val="single" w:sz="4" w:space="0" w:color="auto"/>
            </w:tcBorders>
            <w:shd w:val="clear" w:color="auto" w:fill="auto"/>
            <w:vAlign w:val="center"/>
          </w:tcPr>
          <w:p w14:paraId="13620DE3"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p>
        </w:tc>
        <w:tc>
          <w:tcPr>
            <w:tcW w:w="1080" w:type="dxa"/>
            <w:tcBorders>
              <w:bottom w:val="single" w:sz="4" w:space="0" w:color="auto"/>
            </w:tcBorders>
            <w:shd w:val="clear" w:color="auto" w:fill="auto"/>
            <w:vAlign w:val="center"/>
          </w:tcPr>
          <w:p w14:paraId="33BB6999"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1080" w:type="dxa"/>
            <w:tcBorders>
              <w:bottom w:val="single" w:sz="4" w:space="0" w:color="auto"/>
            </w:tcBorders>
            <w:shd w:val="clear" w:color="auto" w:fill="auto"/>
            <w:vAlign w:val="center"/>
          </w:tcPr>
          <w:p w14:paraId="37CEEBE6"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1080" w:type="dxa"/>
            <w:tcBorders>
              <w:bottom w:val="single" w:sz="4" w:space="0" w:color="auto"/>
            </w:tcBorders>
            <w:shd w:val="clear" w:color="auto" w:fill="auto"/>
            <w:vAlign w:val="center"/>
          </w:tcPr>
          <w:p w14:paraId="183C9DD0"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r>
      <w:tr w:rsidR="00A94A10" w14:paraId="55294E15" w14:textId="77777777" w:rsidTr="00766DFF">
        <w:trPr>
          <w:trHeight w:val="270"/>
          <w:jc w:val="center"/>
        </w:trPr>
        <w:tc>
          <w:tcPr>
            <w:tcW w:w="1080" w:type="dxa"/>
            <w:vMerge w:val="restart"/>
            <w:tcBorders>
              <w:top w:val="single" w:sz="4" w:space="0" w:color="auto"/>
            </w:tcBorders>
            <w:shd w:val="clear" w:color="auto" w:fill="auto"/>
            <w:vAlign w:val="center"/>
          </w:tcPr>
          <w:p w14:paraId="6BDA084A"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社会指标</w:t>
            </w:r>
          </w:p>
        </w:tc>
        <w:tc>
          <w:tcPr>
            <w:tcW w:w="1560" w:type="dxa"/>
            <w:tcBorders>
              <w:top w:val="single" w:sz="4" w:space="0" w:color="auto"/>
            </w:tcBorders>
            <w:shd w:val="clear" w:color="auto" w:fill="auto"/>
            <w:vAlign w:val="center"/>
          </w:tcPr>
          <w:p w14:paraId="267CE34A"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资源化评估</w:t>
            </w:r>
          </w:p>
        </w:tc>
        <w:tc>
          <w:tcPr>
            <w:tcW w:w="1080" w:type="dxa"/>
            <w:tcBorders>
              <w:top w:val="single" w:sz="4" w:space="0" w:color="auto"/>
            </w:tcBorders>
            <w:shd w:val="clear" w:color="auto" w:fill="auto"/>
            <w:vAlign w:val="center"/>
          </w:tcPr>
          <w:p w14:paraId="202850A5"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1080" w:type="dxa"/>
            <w:tcBorders>
              <w:top w:val="single" w:sz="4" w:space="0" w:color="auto"/>
            </w:tcBorders>
            <w:shd w:val="clear" w:color="auto" w:fill="auto"/>
            <w:vAlign w:val="center"/>
          </w:tcPr>
          <w:p w14:paraId="45AA9DB6"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1080" w:type="dxa"/>
            <w:tcBorders>
              <w:top w:val="single" w:sz="4" w:space="0" w:color="auto"/>
            </w:tcBorders>
            <w:shd w:val="clear" w:color="auto" w:fill="auto"/>
            <w:vAlign w:val="center"/>
          </w:tcPr>
          <w:p w14:paraId="3D712BCE"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1080" w:type="dxa"/>
            <w:tcBorders>
              <w:top w:val="single" w:sz="4" w:space="0" w:color="auto"/>
            </w:tcBorders>
            <w:shd w:val="clear" w:color="auto" w:fill="auto"/>
            <w:vAlign w:val="center"/>
          </w:tcPr>
          <w:p w14:paraId="39AA4BC3"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r>
      <w:tr w:rsidR="00A94A10" w14:paraId="3898265F" w14:textId="77777777" w:rsidTr="00766DFF">
        <w:trPr>
          <w:trHeight w:val="270"/>
          <w:jc w:val="center"/>
        </w:trPr>
        <w:tc>
          <w:tcPr>
            <w:tcW w:w="1080" w:type="dxa"/>
            <w:vMerge/>
            <w:vAlign w:val="center"/>
          </w:tcPr>
          <w:p w14:paraId="2CA55818" w14:textId="77777777" w:rsidR="00A94A10" w:rsidRDefault="00A94A10" w:rsidP="00766DFF">
            <w:pPr>
              <w:widowControl/>
              <w:jc w:val="center"/>
              <w:rPr>
                <w:rFonts w:ascii="宋体" w:hAnsi="宋体" w:cs="宋体"/>
                <w:color w:val="000000"/>
                <w:kern w:val="0"/>
                <w:sz w:val="22"/>
                <w:szCs w:val="22"/>
              </w:rPr>
            </w:pPr>
          </w:p>
        </w:tc>
        <w:tc>
          <w:tcPr>
            <w:tcW w:w="1560" w:type="dxa"/>
            <w:shd w:val="clear" w:color="auto" w:fill="auto"/>
            <w:vAlign w:val="center"/>
          </w:tcPr>
          <w:p w14:paraId="5E3149BD"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减量化效果</w:t>
            </w:r>
          </w:p>
        </w:tc>
        <w:tc>
          <w:tcPr>
            <w:tcW w:w="1080" w:type="dxa"/>
            <w:shd w:val="clear" w:color="auto" w:fill="auto"/>
            <w:vAlign w:val="center"/>
          </w:tcPr>
          <w:p w14:paraId="23E6BA45"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1</w:t>
            </w:r>
          </w:p>
        </w:tc>
        <w:tc>
          <w:tcPr>
            <w:tcW w:w="1080" w:type="dxa"/>
            <w:shd w:val="clear" w:color="auto" w:fill="auto"/>
            <w:vAlign w:val="center"/>
          </w:tcPr>
          <w:p w14:paraId="65849E0A"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1080" w:type="dxa"/>
            <w:shd w:val="clear" w:color="auto" w:fill="auto"/>
            <w:vAlign w:val="center"/>
          </w:tcPr>
          <w:p w14:paraId="2BAFCF95"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1080" w:type="dxa"/>
            <w:shd w:val="clear" w:color="auto" w:fill="auto"/>
            <w:vAlign w:val="center"/>
          </w:tcPr>
          <w:p w14:paraId="12BB5AD4"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4</w:t>
            </w:r>
          </w:p>
        </w:tc>
      </w:tr>
      <w:tr w:rsidR="00A94A10" w14:paraId="402D44D8" w14:textId="77777777" w:rsidTr="00766DFF">
        <w:trPr>
          <w:trHeight w:val="270"/>
          <w:jc w:val="center"/>
        </w:trPr>
        <w:tc>
          <w:tcPr>
            <w:tcW w:w="1080" w:type="dxa"/>
            <w:vMerge/>
            <w:tcBorders>
              <w:bottom w:val="single" w:sz="12" w:space="0" w:color="auto"/>
            </w:tcBorders>
            <w:vAlign w:val="center"/>
          </w:tcPr>
          <w:p w14:paraId="4004DC8F" w14:textId="77777777" w:rsidR="00A94A10" w:rsidRDefault="00A94A10" w:rsidP="00766DFF">
            <w:pPr>
              <w:widowControl/>
              <w:jc w:val="center"/>
              <w:rPr>
                <w:rFonts w:ascii="宋体" w:hAnsi="宋体" w:cs="宋体"/>
                <w:color w:val="000000"/>
                <w:kern w:val="0"/>
                <w:sz w:val="22"/>
                <w:szCs w:val="22"/>
              </w:rPr>
            </w:pPr>
          </w:p>
        </w:tc>
        <w:tc>
          <w:tcPr>
            <w:tcW w:w="1560" w:type="dxa"/>
            <w:tcBorders>
              <w:bottom w:val="single" w:sz="12" w:space="0" w:color="auto"/>
            </w:tcBorders>
            <w:shd w:val="clear" w:color="auto" w:fill="auto"/>
            <w:vAlign w:val="center"/>
          </w:tcPr>
          <w:p w14:paraId="158E2FD2"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公众满意度</w:t>
            </w:r>
          </w:p>
        </w:tc>
        <w:tc>
          <w:tcPr>
            <w:tcW w:w="1080" w:type="dxa"/>
            <w:tcBorders>
              <w:bottom w:val="single" w:sz="12" w:space="0" w:color="auto"/>
            </w:tcBorders>
            <w:shd w:val="clear" w:color="auto" w:fill="auto"/>
            <w:vAlign w:val="center"/>
          </w:tcPr>
          <w:p w14:paraId="0ACD44EA"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1080" w:type="dxa"/>
            <w:tcBorders>
              <w:bottom w:val="single" w:sz="12" w:space="0" w:color="auto"/>
            </w:tcBorders>
            <w:shd w:val="clear" w:color="auto" w:fill="auto"/>
            <w:vAlign w:val="center"/>
          </w:tcPr>
          <w:p w14:paraId="7FD96C44"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1080" w:type="dxa"/>
            <w:tcBorders>
              <w:bottom w:val="single" w:sz="12" w:space="0" w:color="auto"/>
            </w:tcBorders>
            <w:shd w:val="clear" w:color="auto" w:fill="auto"/>
            <w:vAlign w:val="center"/>
          </w:tcPr>
          <w:p w14:paraId="531B73CC"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1080" w:type="dxa"/>
            <w:tcBorders>
              <w:bottom w:val="single" w:sz="12" w:space="0" w:color="auto"/>
            </w:tcBorders>
            <w:shd w:val="clear" w:color="auto" w:fill="auto"/>
            <w:vAlign w:val="center"/>
          </w:tcPr>
          <w:p w14:paraId="5F364621"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3</w:t>
            </w:r>
          </w:p>
        </w:tc>
      </w:tr>
    </w:tbl>
    <w:p w14:paraId="23B6D8AE" w14:textId="77777777" w:rsidR="00A94A10" w:rsidRDefault="00A94A10" w:rsidP="00A94A10">
      <w:pPr>
        <w:rPr>
          <w:sz w:val="28"/>
          <w:szCs w:val="28"/>
        </w:rPr>
      </w:pPr>
      <w:r>
        <w:rPr>
          <w:rFonts w:hint="eastAsia"/>
          <w:sz w:val="28"/>
          <w:szCs w:val="28"/>
        </w:rPr>
        <w:t>为便于计算，对每一个评判因素所取指标值的平均值作为标准值，并作标准化，其结果如表</w:t>
      </w:r>
      <w:r>
        <w:rPr>
          <w:rFonts w:hint="eastAsia"/>
          <w:sz w:val="28"/>
          <w:szCs w:val="28"/>
        </w:rPr>
        <w:t>6-</w:t>
      </w:r>
      <w:r>
        <w:rPr>
          <w:sz w:val="28"/>
          <w:szCs w:val="28"/>
        </w:rPr>
        <w:t>2</w:t>
      </w:r>
      <w:r>
        <w:rPr>
          <w:sz w:val="28"/>
          <w:szCs w:val="28"/>
        </w:rPr>
        <w:t>所示</w:t>
      </w:r>
      <w:r>
        <w:rPr>
          <w:rFonts w:hint="eastAsia"/>
          <w:sz w:val="28"/>
          <w:szCs w:val="28"/>
        </w:rPr>
        <w:t>：</w:t>
      </w:r>
    </w:p>
    <w:p w14:paraId="38A34641" w14:textId="77777777" w:rsidR="00A94A10" w:rsidRPr="000071BF" w:rsidRDefault="00A94A10" w:rsidP="00A94A10">
      <w:pPr>
        <w:pStyle w:val="12"/>
        <w:ind w:left="709" w:firstLineChars="0" w:firstLine="0"/>
        <w:jc w:val="center"/>
        <w:rPr>
          <w:b/>
          <w:sz w:val="20"/>
        </w:rPr>
      </w:pPr>
      <w:r w:rsidRPr="000071BF">
        <w:rPr>
          <w:b/>
          <w:sz w:val="20"/>
        </w:rPr>
        <w:t>表</w:t>
      </w:r>
      <w:r w:rsidRPr="000071BF">
        <w:rPr>
          <w:b/>
          <w:sz w:val="20"/>
        </w:rPr>
        <w:t>6</w:t>
      </w:r>
      <w:r w:rsidRPr="000071BF">
        <w:rPr>
          <w:rFonts w:hint="eastAsia"/>
          <w:b/>
          <w:sz w:val="20"/>
        </w:rPr>
        <w:t>-</w:t>
      </w:r>
      <w:r w:rsidRPr="000071BF">
        <w:rPr>
          <w:b/>
          <w:sz w:val="20"/>
        </w:rPr>
        <w:t xml:space="preserve">2 </w:t>
      </w:r>
      <w:r w:rsidRPr="000071BF">
        <w:rPr>
          <w:b/>
          <w:sz w:val="20"/>
        </w:rPr>
        <w:t>各种垃圾处理模式的评价指标标准化结果</w:t>
      </w:r>
    </w:p>
    <w:tbl>
      <w:tblPr>
        <w:tblW w:w="6960" w:type="dxa"/>
        <w:jc w:val="center"/>
        <w:tblLayout w:type="fixed"/>
        <w:tblLook w:val="04A0" w:firstRow="1" w:lastRow="0" w:firstColumn="1" w:lastColumn="0" w:noHBand="0" w:noVBand="1"/>
      </w:tblPr>
      <w:tblGrid>
        <w:gridCol w:w="1080"/>
        <w:gridCol w:w="1560"/>
        <w:gridCol w:w="1080"/>
        <w:gridCol w:w="1080"/>
        <w:gridCol w:w="1080"/>
        <w:gridCol w:w="1080"/>
      </w:tblGrid>
      <w:tr w:rsidR="00A94A10" w14:paraId="121D89D1" w14:textId="77777777" w:rsidTr="00766DFF">
        <w:trPr>
          <w:trHeight w:val="270"/>
          <w:jc w:val="center"/>
        </w:trPr>
        <w:tc>
          <w:tcPr>
            <w:tcW w:w="1080" w:type="dxa"/>
            <w:tcBorders>
              <w:top w:val="single" w:sz="12" w:space="0" w:color="auto"/>
              <w:bottom w:val="single" w:sz="4" w:space="0" w:color="auto"/>
            </w:tcBorders>
            <w:shd w:val="clear" w:color="auto" w:fill="auto"/>
            <w:vAlign w:val="center"/>
          </w:tcPr>
          <w:p w14:paraId="6ACB0A8C" w14:textId="77777777" w:rsidR="00A94A10" w:rsidRDefault="00A94A10" w:rsidP="00766DFF">
            <w:pPr>
              <w:widowControl/>
              <w:jc w:val="center"/>
              <w:rPr>
                <w:rFonts w:ascii="宋体" w:hAnsi="宋体" w:cs="宋体"/>
                <w:color w:val="000000"/>
                <w:kern w:val="0"/>
                <w:sz w:val="22"/>
                <w:szCs w:val="22"/>
              </w:rPr>
            </w:pPr>
          </w:p>
        </w:tc>
        <w:tc>
          <w:tcPr>
            <w:tcW w:w="1560" w:type="dxa"/>
            <w:tcBorders>
              <w:top w:val="single" w:sz="12" w:space="0" w:color="auto"/>
              <w:bottom w:val="single" w:sz="4" w:space="0" w:color="auto"/>
            </w:tcBorders>
            <w:shd w:val="clear" w:color="auto" w:fill="auto"/>
            <w:vAlign w:val="center"/>
          </w:tcPr>
          <w:p w14:paraId="0A607C06"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评价指标</w:t>
            </w:r>
          </w:p>
        </w:tc>
        <w:tc>
          <w:tcPr>
            <w:tcW w:w="1080" w:type="dxa"/>
            <w:tcBorders>
              <w:top w:val="single" w:sz="12" w:space="0" w:color="auto"/>
              <w:bottom w:val="single" w:sz="4" w:space="0" w:color="auto"/>
            </w:tcBorders>
            <w:shd w:val="clear" w:color="auto" w:fill="auto"/>
            <w:vAlign w:val="center"/>
          </w:tcPr>
          <w:p w14:paraId="328299AB"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现状</w:t>
            </w:r>
          </w:p>
        </w:tc>
        <w:tc>
          <w:tcPr>
            <w:tcW w:w="1080" w:type="dxa"/>
            <w:tcBorders>
              <w:top w:val="single" w:sz="12" w:space="0" w:color="auto"/>
              <w:bottom w:val="single" w:sz="4" w:space="0" w:color="auto"/>
            </w:tcBorders>
            <w:shd w:val="clear" w:color="auto" w:fill="auto"/>
            <w:vAlign w:val="center"/>
          </w:tcPr>
          <w:p w14:paraId="574E0465"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模式1</w:t>
            </w:r>
          </w:p>
        </w:tc>
        <w:tc>
          <w:tcPr>
            <w:tcW w:w="1080" w:type="dxa"/>
            <w:tcBorders>
              <w:top w:val="single" w:sz="12" w:space="0" w:color="auto"/>
              <w:bottom w:val="single" w:sz="4" w:space="0" w:color="auto"/>
            </w:tcBorders>
            <w:shd w:val="clear" w:color="auto" w:fill="auto"/>
            <w:vAlign w:val="center"/>
          </w:tcPr>
          <w:p w14:paraId="670B7746"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模式二</w:t>
            </w:r>
          </w:p>
        </w:tc>
        <w:tc>
          <w:tcPr>
            <w:tcW w:w="1080" w:type="dxa"/>
            <w:tcBorders>
              <w:top w:val="single" w:sz="12" w:space="0" w:color="auto"/>
              <w:bottom w:val="single" w:sz="4" w:space="0" w:color="auto"/>
            </w:tcBorders>
            <w:shd w:val="clear" w:color="auto" w:fill="auto"/>
            <w:vAlign w:val="center"/>
          </w:tcPr>
          <w:p w14:paraId="3DEB9770"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模式三</w:t>
            </w:r>
          </w:p>
        </w:tc>
      </w:tr>
      <w:tr w:rsidR="00A94A10" w14:paraId="68A2E9DE" w14:textId="77777777" w:rsidTr="00766DFF">
        <w:trPr>
          <w:trHeight w:val="270"/>
          <w:jc w:val="center"/>
        </w:trPr>
        <w:tc>
          <w:tcPr>
            <w:tcW w:w="1080" w:type="dxa"/>
            <w:vMerge w:val="restart"/>
            <w:tcBorders>
              <w:top w:val="single" w:sz="4" w:space="0" w:color="auto"/>
            </w:tcBorders>
            <w:shd w:val="clear" w:color="auto" w:fill="auto"/>
            <w:vAlign w:val="center"/>
          </w:tcPr>
          <w:p w14:paraId="123CE082"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经济指标</w:t>
            </w:r>
          </w:p>
        </w:tc>
        <w:tc>
          <w:tcPr>
            <w:tcW w:w="1560" w:type="dxa"/>
            <w:tcBorders>
              <w:top w:val="single" w:sz="4" w:space="0" w:color="auto"/>
            </w:tcBorders>
            <w:shd w:val="clear" w:color="auto" w:fill="auto"/>
            <w:vAlign w:val="center"/>
          </w:tcPr>
          <w:p w14:paraId="447D9CF0"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工程投资</w:t>
            </w:r>
          </w:p>
        </w:tc>
        <w:tc>
          <w:tcPr>
            <w:tcW w:w="1080" w:type="dxa"/>
            <w:tcBorders>
              <w:top w:val="single" w:sz="4" w:space="0" w:color="auto"/>
            </w:tcBorders>
            <w:shd w:val="clear" w:color="auto" w:fill="auto"/>
            <w:vAlign w:val="bottom"/>
          </w:tcPr>
          <w:p w14:paraId="21FA887E" w14:textId="77777777" w:rsidR="00A94A10" w:rsidRDefault="00A94A10" w:rsidP="00766DFF">
            <w:pPr>
              <w:widowControl/>
              <w:jc w:val="right"/>
              <w:rPr>
                <w:color w:val="000000"/>
                <w:kern w:val="0"/>
                <w:sz w:val="22"/>
                <w:szCs w:val="22"/>
              </w:rPr>
            </w:pPr>
            <w:r>
              <w:rPr>
                <w:rFonts w:hint="eastAsia"/>
                <w:color w:val="000000"/>
                <w:sz w:val="22"/>
                <w:szCs w:val="22"/>
              </w:rPr>
              <w:t xml:space="preserve">1.333 </w:t>
            </w:r>
          </w:p>
        </w:tc>
        <w:tc>
          <w:tcPr>
            <w:tcW w:w="1080" w:type="dxa"/>
            <w:tcBorders>
              <w:top w:val="single" w:sz="4" w:space="0" w:color="auto"/>
            </w:tcBorders>
            <w:shd w:val="clear" w:color="auto" w:fill="auto"/>
            <w:vAlign w:val="bottom"/>
          </w:tcPr>
          <w:p w14:paraId="2353136E" w14:textId="77777777" w:rsidR="00A94A10" w:rsidRDefault="00A94A10" w:rsidP="00766DFF">
            <w:pPr>
              <w:jc w:val="right"/>
              <w:rPr>
                <w:color w:val="000000"/>
                <w:sz w:val="22"/>
                <w:szCs w:val="22"/>
              </w:rPr>
            </w:pPr>
            <w:r>
              <w:rPr>
                <w:rFonts w:hint="eastAsia"/>
                <w:color w:val="000000"/>
                <w:sz w:val="22"/>
                <w:szCs w:val="22"/>
              </w:rPr>
              <w:t xml:space="preserve">1.000 </w:t>
            </w:r>
          </w:p>
        </w:tc>
        <w:tc>
          <w:tcPr>
            <w:tcW w:w="1080" w:type="dxa"/>
            <w:tcBorders>
              <w:top w:val="single" w:sz="4" w:space="0" w:color="auto"/>
            </w:tcBorders>
            <w:shd w:val="clear" w:color="auto" w:fill="auto"/>
            <w:vAlign w:val="bottom"/>
          </w:tcPr>
          <w:p w14:paraId="451D2BA4" w14:textId="77777777" w:rsidR="00A94A10" w:rsidRDefault="00A94A10" w:rsidP="00766DFF">
            <w:pPr>
              <w:jc w:val="right"/>
              <w:rPr>
                <w:color w:val="000000"/>
                <w:sz w:val="22"/>
                <w:szCs w:val="22"/>
              </w:rPr>
            </w:pPr>
            <w:r>
              <w:rPr>
                <w:rFonts w:hint="eastAsia"/>
                <w:color w:val="000000"/>
                <w:sz w:val="22"/>
                <w:szCs w:val="22"/>
              </w:rPr>
              <w:t xml:space="preserve">0.667 </w:t>
            </w:r>
          </w:p>
        </w:tc>
        <w:tc>
          <w:tcPr>
            <w:tcW w:w="1080" w:type="dxa"/>
            <w:tcBorders>
              <w:top w:val="single" w:sz="4" w:space="0" w:color="auto"/>
            </w:tcBorders>
            <w:shd w:val="clear" w:color="auto" w:fill="auto"/>
            <w:vAlign w:val="bottom"/>
          </w:tcPr>
          <w:p w14:paraId="0B2013C3" w14:textId="77777777" w:rsidR="00A94A10" w:rsidRDefault="00A94A10" w:rsidP="00766DFF">
            <w:pPr>
              <w:jc w:val="right"/>
              <w:rPr>
                <w:color w:val="000000"/>
                <w:sz w:val="22"/>
                <w:szCs w:val="22"/>
              </w:rPr>
            </w:pPr>
            <w:r>
              <w:rPr>
                <w:rFonts w:hint="eastAsia"/>
                <w:color w:val="000000"/>
                <w:sz w:val="22"/>
                <w:szCs w:val="22"/>
              </w:rPr>
              <w:t xml:space="preserve">1.000 </w:t>
            </w:r>
          </w:p>
        </w:tc>
      </w:tr>
      <w:tr w:rsidR="00A94A10" w14:paraId="116FD3E8" w14:textId="77777777" w:rsidTr="00766DFF">
        <w:trPr>
          <w:trHeight w:val="270"/>
          <w:jc w:val="center"/>
        </w:trPr>
        <w:tc>
          <w:tcPr>
            <w:tcW w:w="1080" w:type="dxa"/>
            <w:vMerge/>
            <w:vAlign w:val="center"/>
          </w:tcPr>
          <w:p w14:paraId="4CF2D52C" w14:textId="77777777" w:rsidR="00A94A10" w:rsidRDefault="00A94A10" w:rsidP="00766DFF">
            <w:pPr>
              <w:widowControl/>
              <w:jc w:val="center"/>
              <w:rPr>
                <w:rFonts w:ascii="宋体" w:hAnsi="宋体" w:cs="宋体"/>
                <w:color w:val="000000"/>
                <w:kern w:val="0"/>
                <w:sz w:val="22"/>
                <w:szCs w:val="22"/>
              </w:rPr>
            </w:pPr>
          </w:p>
        </w:tc>
        <w:tc>
          <w:tcPr>
            <w:tcW w:w="1560" w:type="dxa"/>
            <w:shd w:val="clear" w:color="auto" w:fill="auto"/>
            <w:vAlign w:val="center"/>
          </w:tcPr>
          <w:p w14:paraId="1AE8C590"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单位运营费用</w:t>
            </w:r>
          </w:p>
        </w:tc>
        <w:tc>
          <w:tcPr>
            <w:tcW w:w="1080" w:type="dxa"/>
            <w:shd w:val="clear" w:color="auto" w:fill="auto"/>
            <w:vAlign w:val="bottom"/>
          </w:tcPr>
          <w:p w14:paraId="6EEFF136" w14:textId="77777777" w:rsidR="00A94A10" w:rsidRDefault="00A94A10" w:rsidP="00766DFF">
            <w:pPr>
              <w:jc w:val="right"/>
              <w:rPr>
                <w:color w:val="000000"/>
                <w:sz w:val="22"/>
                <w:szCs w:val="22"/>
              </w:rPr>
            </w:pPr>
            <w:r>
              <w:rPr>
                <w:rFonts w:hint="eastAsia"/>
                <w:color w:val="000000"/>
                <w:sz w:val="22"/>
                <w:szCs w:val="22"/>
              </w:rPr>
              <w:t xml:space="preserve">1.455 </w:t>
            </w:r>
          </w:p>
        </w:tc>
        <w:tc>
          <w:tcPr>
            <w:tcW w:w="1080" w:type="dxa"/>
            <w:shd w:val="clear" w:color="auto" w:fill="auto"/>
            <w:vAlign w:val="bottom"/>
          </w:tcPr>
          <w:p w14:paraId="0605A4E6" w14:textId="77777777" w:rsidR="00A94A10" w:rsidRDefault="00A94A10" w:rsidP="00766DFF">
            <w:pPr>
              <w:jc w:val="right"/>
              <w:rPr>
                <w:color w:val="000000"/>
                <w:sz w:val="22"/>
                <w:szCs w:val="22"/>
              </w:rPr>
            </w:pPr>
            <w:r>
              <w:rPr>
                <w:rFonts w:hint="eastAsia"/>
                <w:color w:val="000000"/>
                <w:sz w:val="22"/>
                <w:szCs w:val="22"/>
              </w:rPr>
              <w:t xml:space="preserve">1.091 </w:t>
            </w:r>
          </w:p>
        </w:tc>
        <w:tc>
          <w:tcPr>
            <w:tcW w:w="1080" w:type="dxa"/>
            <w:shd w:val="clear" w:color="auto" w:fill="auto"/>
            <w:vAlign w:val="bottom"/>
          </w:tcPr>
          <w:p w14:paraId="2193BDD5" w14:textId="77777777" w:rsidR="00A94A10" w:rsidRDefault="00A94A10" w:rsidP="00766DFF">
            <w:pPr>
              <w:jc w:val="right"/>
              <w:rPr>
                <w:color w:val="000000"/>
                <w:sz w:val="22"/>
                <w:szCs w:val="22"/>
              </w:rPr>
            </w:pPr>
            <w:r>
              <w:rPr>
                <w:rFonts w:hint="eastAsia"/>
                <w:color w:val="000000"/>
                <w:sz w:val="22"/>
                <w:szCs w:val="22"/>
              </w:rPr>
              <w:t xml:space="preserve">0.364 </w:t>
            </w:r>
          </w:p>
        </w:tc>
        <w:tc>
          <w:tcPr>
            <w:tcW w:w="1080" w:type="dxa"/>
            <w:shd w:val="clear" w:color="auto" w:fill="auto"/>
            <w:vAlign w:val="bottom"/>
          </w:tcPr>
          <w:p w14:paraId="3BE669A6" w14:textId="77777777" w:rsidR="00A94A10" w:rsidRDefault="00A94A10" w:rsidP="00766DFF">
            <w:pPr>
              <w:jc w:val="right"/>
              <w:rPr>
                <w:color w:val="000000"/>
                <w:sz w:val="22"/>
                <w:szCs w:val="22"/>
              </w:rPr>
            </w:pPr>
            <w:r>
              <w:rPr>
                <w:rFonts w:hint="eastAsia"/>
                <w:color w:val="000000"/>
                <w:sz w:val="22"/>
                <w:szCs w:val="22"/>
              </w:rPr>
              <w:t xml:space="preserve">1.091 </w:t>
            </w:r>
          </w:p>
        </w:tc>
      </w:tr>
      <w:tr w:rsidR="00A94A10" w14:paraId="524A93FA" w14:textId="77777777" w:rsidTr="00766DFF">
        <w:trPr>
          <w:trHeight w:val="270"/>
          <w:jc w:val="center"/>
        </w:trPr>
        <w:tc>
          <w:tcPr>
            <w:tcW w:w="1080" w:type="dxa"/>
            <w:vMerge/>
            <w:vAlign w:val="center"/>
          </w:tcPr>
          <w:p w14:paraId="0A213384" w14:textId="77777777" w:rsidR="00A94A10" w:rsidRDefault="00A94A10" w:rsidP="00766DFF">
            <w:pPr>
              <w:widowControl/>
              <w:jc w:val="center"/>
              <w:rPr>
                <w:rFonts w:ascii="宋体" w:hAnsi="宋体" w:cs="宋体"/>
                <w:color w:val="000000"/>
                <w:kern w:val="0"/>
                <w:sz w:val="22"/>
                <w:szCs w:val="22"/>
              </w:rPr>
            </w:pPr>
          </w:p>
        </w:tc>
        <w:tc>
          <w:tcPr>
            <w:tcW w:w="1560" w:type="dxa"/>
            <w:shd w:val="clear" w:color="auto" w:fill="auto"/>
            <w:vAlign w:val="center"/>
          </w:tcPr>
          <w:p w14:paraId="36C20653"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投资利润率</w:t>
            </w:r>
          </w:p>
        </w:tc>
        <w:tc>
          <w:tcPr>
            <w:tcW w:w="1080" w:type="dxa"/>
            <w:shd w:val="clear" w:color="auto" w:fill="auto"/>
            <w:vAlign w:val="bottom"/>
          </w:tcPr>
          <w:p w14:paraId="4C7980E8" w14:textId="77777777" w:rsidR="00A94A10" w:rsidRDefault="00A94A10" w:rsidP="00766DFF">
            <w:pPr>
              <w:jc w:val="right"/>
              <w:rPr>
                <w:color w:val="000000"/>
                <w:sz w:val="22"/>
                <w:szCs w:val="22"/>
              </w:rPr>
            </w:pPr>
            <w:r>
              <w:rPr>
                <w:rFonts w:hint="eastAsia"/>
                <w:color w:val="000000"/>
                <w:sz w:val="22"/>
                <w:szCs w:val="22"/>
              </w:rPr>
              <w:t xml:space="preserve">0.667 </w:t>
            </w:r>
          </w:p>
        </w:tc>
        <w:tc>
          <w:tcPr>
            <w:tcW w:w="1080" w:type="dxa"/>
            <w:shd w:val="clear" w:color="auto" w:fill="auto"/>
            <w:vAlign w:val="bottom"/>
          </w:tcPr>
          <w:p w14:paraId="6C532D8E" w14:textId="77777777" w:rsidR="00A94A10" w:rsidRDefault="00A94A10" w:rsidP="00766DFF">
            <w:pPr>
              <w:jc w:val="right"/>
              <w:rPr>
                <w:color w:val="000000"/>
                <w:sz w:val="22"/>
                <w:szCs w:val="22"/>
              </w:rPr>
            </w:pPr>
            <w:r>
              <w:rPr>
                <w:rFonts w:hint="eastAsia"/>
                <w:color w:val="000000"/>
                <w:sz w:val="22"/>
                <w:szCs w:val="22"/>
              </w:rPr>
              <w:t xml:space="preserve">1.000 </w:t>
            </w:r>
          </w:p>
        </w:tc>
        <w:tc>
          <w:tcPr>
            <w:tcW w:w="1080" w:type="dxa"/>
            <w:shd w:val="clear" w:color="auto" w:fill="auto"/>
            <w:vAlign w:val="bottom"/>
          </w:tcPr>
          <w:p w14:paraId="4E07824B" w14:textId="77777777" w:rsidR="00A94A10" w:rsidRDefault="00A94A10" w:rsidP="00766DFF">
            <w:pPr>
              <w:jc w:val="right"/>
              <w:rPr>
                <w:color w:val="000000"/>
                <w:sz w:val="22"/>
                <w:szCs w:val="22"/>
              </w:rPr>
            </w:pPr>
            <w:r>
              <w:rPr>
                <w:rFonts w:hint="eastAsia"/>
                <w:color w:val="000000"/>
                <w:sz w:val="22"/>
                <w:szCs w:val="22"/>
              </w:rPr>
              <w:t xml:space="preserve">1.000 </w:t>
            </w:r>
          </w:p>
        </w:tc>
        <w:tc>
          <w:tcPr>
            <w:tcW w:w="1080" w:type="dxa"/>
            <w:shd w:val="clear" w:color="auto" w:fill="auto"/>
            <w:vAlign w:val="bottom"/>
          </w:tcPr>
          <w:p w14:paraId="111E4BB2" w14:textId="77777777" w:rsidR="00A94A10" w:rsidRDefault="00A94A10" w:rsidP="00766DFF">
            <w:pPr>
              <w:jc w:val="right"/>
              <w:rPr>
                <w:color w:val="000000"/>
                <w:sz w:val="22"/>
                <w:szCs w:val="22"/>
              </w:rPr>
            </w:pPr>
            <w:r>
              <w:rPr>
                <w:rFonts w:hint="eastAsia"/>
                <w:color w:val="000000"/>
                <w:sz w:val="22"/>
                <w:szCs w:val="22"/>
              </w:rPr>
              <w:t xml:space="preserve">1.333 </w:t>
            </w:r>
          </w:p>
        </w:tc>
      </w:tr>
      <w:tr w:rsidR="00A94A10" w14:paraId="470BB1D1" w14:textId="77777777" w:rsidTr="00766DFF">
        <w:trPr>
          <w:trHeight w:val="270"/>
          <w:jc w:val="center"/>
        </w:trPr>
        <w:tc>
          <w:tcPr>
            <w:tcW w:w="1080" w:type="dxa"/>
            <w:vMerge/>
            <w:tcBorders>
              <w:bottom w:val="single" w:sz="4" w:space="0" w:color="auto"/>
            </w:tcBorders>
            <w:vAlign w:val="center"/>
          </w:tcPr>
          <w:p w14:paraId="121BAD06" w14:textId="77777777" w:rsidR="00A94A10" w:rsidRDefault="00A94A10" w:rsidP="00766DFF">
            <w:pPr>
              <w:widowControl/>
              <w:jc w:val="center"/>
              <w:rPr>
                <w:rFonts w:ascii="宋体" w:hAnsi="宋体" w:cs="宋体"/>
                <w:color w:val="000000"/>
                <w:kern w:val="0"/>
                <w:sz w:val="22"/>
                <w:szCs w:val="22"/>
              </w:rPr>
            </w:pPr>
          </w:p>
        </w:tc>
        <w:tc>
          <w:tcPr>
            <w:tcW w:w="1560" w:type="dxa"/>
            <w:tcBorders>
              <w:bottom w:val="single" w:sz="4" w:space="0" w:color="auto"/>
            </w:tcBorders>
            <w:shd w:val="clear" w:color="auto" w:fill="auto"/>
            <w:vAlign w:val="center"/>
          </w:tcPr>
          <w:p w14:paraId="4AC9726E"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土地占用</w:t>
            </w:r>
          </w:p>
        </w:tc>
        <w:tc>
          <w:tcPr>
            <w:tcW w:w="1080" w:type="dxa"/>
            <w:tcBorders>
              <w:bottom w:val="single" w:sz="4" w:space="0" w:color="auto"/>
            </w:tcBorders>
            <w:shd w:val="clear" w:color="auto" w:fill="auto"/>
            <w:vAlign w:val="bottom"/>
          </w:tcPr>
          <w:p w14:paraId="2D37C918" w14:textId="77777777" w:rsidR="00A94A10" w:rsidRDefault="00A94A10" w:rsidP="00766DFF">
            <w:pPr>
              <w:jc w:val="right"/>
              <w:rPr>
                <w:color w:val="000000"/>
                <w:sz w:val="22"/>
                <w:szCs w:val="22"/>
              </w:rPr>
            </w:pPr>
            <w:r>
              <w:rPr>
                <w:rFonts w:hint="eastAsia"/>
                <w:color w:val="000000"/>
                <w:sz w:val="22"/>
                <w:szCs w:val="22"/>
              </w:rPr>
              <w:t xml:space="preserve">0.571 </w:t>
            </w:r>
          </w:p>
        </w:tc>
        <w:tc>
          <w:tcPr>
            <w:tcW w:w="1080" w:type="dxa"/>
            <w:tcBorders>
              <w:bottom w:val="single" w:sz="4" w:space="0" w:color="auto"/>
            </w:tcBorders>
            <w:shd w:val="clear" w:color="auto" w:fill="auto"/>
            <w:vAlign w:val="bottom"/>
          </w:tcPr>
          <w:p w14:paraId="502A5D1C" w14:textId="77777777" w:rsidR="00A94A10" w:rsidRDefault="00A94A10" w:rsidP="00766DFF">
            <w:pPr>
              <w:jc w:val="right"/>
              <w:rPr>
                <w:color w:val="000000"/>
                <w:sz w:val="22"/>
                <w:szCs w:val="22"/>
              </w:rPr>
            </w:pPr>
            <w:r>
              <w:rPr>
                <w:rFonts w:hint="eastAsia"/>
                <w:color w:val="000000"/>
                <w:sz w:val="22"/>
                <w:szCs w:val="22"/>
              </w:rPr>
              <w:t xml:space="preserve">1.143 </w:t>
            </w:r>
          </w:p>
        </w:tc>
        <w:tc>
          <w:tcPr>
            <w:tcW w:w="1080" w:type="dxa"/>
            <w:tcBorders>
              <w:bottom w:val="single" w:sz="4" w:space="0" w:color="auto"/>
            </w:tcBorders>
            <w:shd w:val="clear" w:color="auto" w:fill="auto"/>
            <w:vAlign w:val="bottom"/>
          </w:tcPr>
          <w:p w14:paraId="0442C847" w14:textId="77777777" w:rsidR="00A94A10" w:rsidRDefault="00A94A10" w:rsidP="00766DFF">
            <w:pPr>
              <w:jc w:val="right"/>
              <w:rPr>
                <w:color w:val="000000"/>
                <w:sz w:val="22"/>
                <w:szCs w:val="22"/>
              </w:rPr>
            </w:pPr>
            <w:r>
              <w:rPr>
                <w:rFonts w:hint="eastAsia"/>
                <w:color w:val="000000"/>
                <w:sz w:val="22"/>
                <w:szCs w:val="22"/>
              </w:rPr>
              <w:t xml:space="preserve">1.143 </w:t>
            </w:r>
          </w:p>
        </w:tc>
        <w:tc>
          <w:tcPr>
            <w:tcW w:w="1080" w:type="dxa"/>
            <w:tcBorders>
              <w:bottom w:val="single" w:sz="4" w:space="0" w:color="auto"/>
            </w:tcBorders>
            <w:shd w:val="clear" w:color="auto" w:fill="auto"/>
            <w:vAlign w:val="bottom"/>
          </w:tcPr>
          <w:p w14:paraId="1109FBC0" w14:textId="77777777" w:rsidR="00A94A10" w:rsidRDefault="00A94A10" w:rsidP="00766DFF">
            <w:pPr>
              <w:jc w:val="right"/>
              <w:rPr>
                <w:color w:val="000000"/>
                <w:sz w:val="22"/>
                <w:szCs w:val="22"/>
              </w:rPr>
            </w:pPr>
            <w:r>
              <w:rPr>
                <w:rFonts w:hint="eastAsia"/>
                <w:color w:val="000000"/>
                <w:sz w:val="22"/>
                <w:szCs w:val="22"/>
              </w:rPr>
              <w:t xml:space="preserve">1.143 </w:t>
            </w:r>
          </w:p>
        </w:tc>
      </w:tr>
      <w:tr w:rsidR="00A94A10" w14:paraId="1DBA9FBF" w14:textId="77777777" w:rsidTr="00766DFF">
        <w:trPr>
          <w:trHeight w:val="270"/>
          <w:jc w:val="center"/>
        </w:trPr>
        <w:tc>
          <w:tcPr>
            <w:tcW w:w="1080" w:type="dxa"/>
            <w:vMerge w:val="restart"/>
            <w:tcBorders>
              <w:top w:val="single" w:sz="4" w:space="0" w:color="auto"/>
            </w:tcBorders>
            <w:shd w:val="clear" w:color="auto" w:fill="auto"/>
            <w:vAlign w:val="center"/>
          </w:tcPr>
          <w:p w14:paraId="26B17A31"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技术指标</w:t>
            </w:r>
          </w:p>
        </w:tc>
        <w:tc>
          <w:tcPr>
            <w:tcW w:w="1560" w:type="dxa"/>
            <w:tcBorders>
              <w:top w:val="single" w:sz="4" w:space="0" w:color="auto"/>
            </w:tcBorders>
            <w:shd w:val="clear" w:color="auto" w:fill="auto"/>
            <w:vAlign w:val="center"/>
          </w:tcPr>
          <w:p w14:paraId="01A9666C"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技术可靠性</w:t>
            </w:r>
          </w:p>
        </w:tc>
        <w:tc>
          <w:tcPr>
            <w:tcW w:w="1080" w:type="dxa"/>
            <w:tcBorders>
              <w:top w:val="single" w:sz="4" w:space="0" w:color="auto"/>
            </w:tcBorders>
            <w:shd w:val="clear" w:color="auto" w:fill="auto"/>
            <w:vAlign w:val="bottom"/>
          </w:tcPr>
          <w:p w14:paraId="5ACAEEB0" w14:textId="77777777" w:rsidR="00A94A10" w:rsidRDefault="00A94A10" w:rsidP="00766DFF">
            <w:pPr>
              <w:jc w:val="right"/>
              <w:rPr>
                <w:color w:val="000000"/>
                <w:sz w:val="22"/>
                <w:szCs w:val="22"/>
              </w:rPr>
            </w:pPr>
            <w:r>
              <w:rPr>
                <w:rFonts w:hint="eastAsia"/>
                <w:color w:val="000000"/>
                <w:sz w:val="22"/>
                <w:szCs w:val="22"/>
              </w:rPr>
              <w:t xml:space="preserve">1.455 </w:t>
            </w:r>
          </w:p>
        </w:tc>
        <w:tc>
          <w:tcPr>
            <w:tcW w:w="1080" w:type="dxa"/>
            <w:tcBorders>
              <w:top w:val="single" w:sz="4" w:space="0" w:color="auto"/>
            </w:tcBorders>
            <w:shd w:val="clear" w:color="auto" w:fill="auto"/>
            <w:vAlign w:val="bottom"/>
          </w:tcPr>
          <w:p w14:paraId="3633AB48" w14:textId="77777777" w:rsidR="00A94A10" w:rsidRDefault="00A94A10" w:rsidP="00766DFF">
            <w:pPr>
              <w:jc w:val="right"/>
              <w:rPr>
                <w:color w:val="000000"/>
                <w:sz w:val="22"/>
                <w:szCs w:val="22"/>
              </w:rPr>
            </w:pPr>
            <w:r>
              <w:rPr>
                <w:rFonts w:hint="eastAsia"/>
                <w:color w:val="000000"/>
                <w:sz w:val="22"/>
                <w:szCs w:val="22"/>
              </w:rPr>
              <w:t xml:space="preserve">0.727 </w:t>
            </w:r>
          </w:p>
        </w:tc>
        <w:tc>
          <w:tcPr>
            <w:tcW w:w="1080" w:type="dxa"/>
            <w:tcBorders>
              <w:top w:val="single" w:sz="4" w:space="0" w:color="auto"/>
            </w:tcBorders>
            <w:shd w:val="clear" w:color="auto" w:fill="auto"/>
            <w:vAlign w:val="bottom"/>
          </w:tcPr>
          <w:p w14:paraId="773ECA2F" w14:textId="77777777" w:rsidR="00A94A10" w:rsidRDefault="00A94A10" w:rsidP="00766DFF">
            <w:pPr>
              <w:jc w:val="right"/>
              <w:rPr>
                <w:color w:val="000000"/>
                <w:sz w:val="22"/>
                <w:szCs w:val="22"/>
              </w:rPr>
            </w:pPr>
            <w:r>
              <w:rPr>
                <w:rFonts w:hint="eastAsia"/>
                <w:color w:val="000000"/>
                <w:sz w:val="22"/>
                <w:szCs w:val="22"/>
              </w:rPr>
              <w:t xml:space="preserve">0.727 </w:t>
            </w:r>
          </w:p>
        </w:tc>
        <w:tc>
          <w:tcPr>
            <w:tcW w:w="1080" w:type="dxa"/>
            <w:tcBorders>
              <w:top w:val="single" w:sz="4" w:space="0" w:color="auto"/>
            </w:tcBorders>
            <w:shd w:val="clear" w:color="auto" w:fill="auto"/>
            <w:vAlign w:val="bottom"/>
          </w:tcPr>
          <w:p w14:paraId="3EDF75E5" w14:textId="77777777" w:rsidR="00A94A10" w:rsidRDefault="00A94A10" w:rsidP="00766DFF">
            <w:pPr>
              <w:jc w:val="right"/>
              <w:rPr>
                <w:color w:val="000000"/>
                <w:sz w:val="22"/>
                <w:szCs w:val="22"/>
              </w:rPr>
            </w:pPr>
            <w:r>
              <w:rPr>
                <w:rFonts w:hint="eastAsia"/>
                <w:color w:val="000000"/>
                <w:sz w:val="22"/>
                <w:szCs w:val="22"/>
              </w:rPr>
              <w:t xml:space="preserve">1.091 </w:t>
            </w:r>
          </w:p>
        </w:tc>
      </w:tr>
      <w:tr w:rsidR="00A94A10" w14:paraId="1B4BFAAD" w14:textId="77777777" w:rsidTr="00766DFF">
        <w:trPr>
          <w:trHeight w:val="270"/>
          <w:jc w:val="center"/>
        </w:trPr>
        <w:tc>
          <w:tcPr>
            <w:tcW w:w="1080" w:type="dxa"/>
            <w:vMerge/>
            <w:vAlign w:val="center"/>
          </w:tcPr>
          <w:p w14:paraId="1B8F15CA" w14:textId="77777777" w:rsidR="00A94A10" w:rsidRDefault="00A94A10" w:rsidP="00766DFF">
            <w:pPr>
              <w:widowControl/>
              <w:jc w:val="center"/>
              <w:rPr>
                <w:rFonts w:ascii="宋体" w:hAnsi="宋体" w:cs="宋体"/>
                <w:color w:val="000000"/>
                <w:kern w:val="0"/>
                <w:sz w:val="22"/>
                <w:szCs w:val="22"/>
              </w:rPr>
            </w:pPr>
          </w:p>
        </w:tc>
        <w:tc>
          <w:tcPr>
            <w:tcW w:w="1560" w:type="dxa"/>
            <w:shd w:val="clear" w:color="auto" w:fill="auto"/>
            <w:vAlign w:val="center"/>
          </w:tcPr>
          <w:p w14:paraId="5B43B116"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选址要求</w:t>
            </w:r>
          </w:p>
        </w:tc>
        <w:tc>
          <w:tcPr>
            <w:tcW w:w="1080" w:type="dxa"/>
            <w:shd w:val="clear" w:color="auto" w:fill="auto"/>
            <w:vAlign w:val="bottom"/>
          </w:tcPr>
          <w:p w14:paraId="4EED7681" w14:textId="77777777" w:rsidR="00A94A10" w:rsidRDefault="00A94A10" w:rsidP="00766DFF">
            <w:pPr>
              <w:jc w:val="right"/>
              <w:rPr>
                <w:color w:val="000000"/>
                <w:sz w:val="22"/>
                <w:szCs w:val="22"/>
              </w:rPr>
            </w:pPr>
            <w:r>
              <w:rPr>
                <w:rFonts w:hint="eastAsia"/>
                <w:color w:val="000000"/>
                <w:sz w:val="22"/>
                <w:szCs w:val="22"/>
              </w:rPr>
              <w:t xml:space="preserve">1.333 </w:t>
            </w:r>
          </w:p>
        </w:tc>
        <w:tc>
          <w:tcPr>
            <w:tcW w:w="1080" w:type="dxa"/>
            <w:shd w:val="clear" w:color="auto" w:fill="auto"/>
            <w:vAlign w:val="bottom"/>
          </w:tcPr>
          <w:p w14:paraId="06E800B8" w14:textId="77777777" w:rsidR="00A94A10" w:rsidRDefault="00A94A10" w:rsidP="00766DFF">
            <w:pPr>
              <w:jc w:val="right"/>
              <w:rPr>
                <w:color w:val="000000"/>
                <w:sz w:val="22"/>
                <w:szCs w:val="22"/>
              </w:rPr>
            </w:pPr>
            <w:r>
              <w:rPr>
                <w:rFonts w:hint="eastAsia"/>
                <w:color w:val="000000"/>
                <w:sz w:val="22"/>
                <w:szCs w:val="22"/>
              </w:rPr>
              <w:t xml:space="preserve">0.667 </w:t>
            </w:r>
          </w:p>
        </w:tc>
        <w:tc>
          <w:tcPr>
            <w:tcW w:w="1080" w:type="dxa"/>
            <w:shd w:val="clear" w:color="auto" w:fill="auto"/>
            <w:vAlign w:val="bottom"/>
          </w:tcPr>
          <w:p w14:paraId="0D703BC2" w14:textId="77777777" w:rsidR="00A94A10" w:rsidRDefault="00A94A10" w:rsidP="00766DFF">
            <w:pPr>
              <w:jc w:val="right"/>
              <w:rPr>
                <w:color w:val="000000"/>
                <w:sz w:val="22"/>
                <w:szCs w:val="22"/>
              </w:rPr>
            </w:pPr>
            <w:r>
              <w:rPr>
                <w:rFonts w:hint="eastAsia"/>
                <w:color w:val="000000"/>
                <w:sz w:val="22"/>
                <w:szCs w:val="22"/>
              </w:rPr>
              <w:t xml:space="preserve">0.667 </w:t>
            </w:r>
          </w:p>
        </w:tc>
        <w:tc>
          <w:tcPr>
            <w:tcW w:w="1080" w:type="dxa"/>
            <w:shd w:val="clear" w:color="auto" w:fill="auto"/>
            <w:vAlign w:val="bottom"/>
          </w:tcPr>
          <w:p w14:paraId="25B13BB3" w14:textId="77777777" w:rsidR="00A94A10" w:rsidRDefault="00A94A10" w:rsidP="00766DFF">
            <w:pPr>
              <w:jc w:val="right"/>
              <w:rPr>
                <w:color w:val="000000"/>
                <w:sz w:val="22"/>
                <w:szCs w:val="22"/>
              </w:rPr>
            </w:pPr>
            <w:r>
              <w:rPr>
                <w:rFonts w:hint="eastAsia"/>
                <w:color w:val="000000"/>
                <w:sz w:val="22"/>
                <w:szCs w:val="22"/>
              </w:rPr>
              <w:t xml:space="preserve">1.333 </w:t>
            </w:r>
          </w:p>
        </w:tc>
      </w:tr>
      <w:tr w:rsidR="00A94A10" w14:paraId="2CA7BBAF" w14:textId="77777777" w:rsidTr="00766DFF">
        <w:trPr>
          <w:trHeight w:val="270"/>
          <w:jc w:val="center"/>
        </w:trPr>
        <w:tc>
          <w:tcPr>
            <w:tcW w:w="1080" w:type="dxa"/>
            <w:vMerge/>
            <w:vAlign w:val="center"/>
          </w:tcPr>
          <w:p w14:paraId="4CDC7E9C" w14:textId="77777777" w:rsidR="00A94A10" w:rsidRDefault="00A94A10" w:rsidP="00766DFF">
            <w:pPr>
              <w:widowControl/>
              <w:jc w:val="center"/>
              <w:rPr>
                <w:rFonts w:ascii="宋体" w:hAnsi="宋体" w:cs="宋体"/>
                <w:color w:val="000000"/>
                <w:kern w:val="0"/>
                <w:sz w:val="22"/>
                <w:szCs w:val="22"/>
              </w:rPr>
            </w:pPr>
          </w:p>
        </w:tc>
        <w:tc>
          <w:tcPr>
            <w:tcW w:w="1560" w:type="dxa"/>
            <w:shd w:val="clear" w:color="auto" w:fill="auto"/>
            <w:vAlign w:val="center"/>
          </w:tcPr>
          <w:p w14:paraId="41F2169D"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处理对象要求</w:t>
            </w:r>
          </w:p>
        </w:tc>
        <w:tc>
          <w:tcPr>
            <w:tcW w:w="1080" w:type="dxa"/>
            <w:shd w:val="clear" w:color="auto" w:fill="auto"/>
            <w:vAlign w:val="bottom"/>
          </w:tcPr>
          <w:p w14:paraId="7F5A6D1B" w14:textId="77777777" w:rsidR="00A94A10" w:rsidRDefault="00A94A10" w:rsidP="00766DFF">
            <w:pPr>
              <w:jc w:val="right"/>
              <w:rPr>
                <w:color w:val="000000"/>
                <w:sz w:val="22"/>
                <w:szCs w:val="22"/>
              </w:rPr>
            </w:pPr>
            <w:r>
              <w:rPr>
                <w:rFonts w:hint="eastAsia"/>
                <w:color w:val="000000"/>
                <w:sz w:val="22"/>
                <w:szCs w:val="22"/>
              </w:rPr>
              <w:t xml:space="preserve">1.333 </w:t>
            </w:r>
          </w:p>
        </w:tc>
        <w:tc>
          <w:tcPr>
            <w:tcW w:w="1080" w:type="dxa"/>
            <w:shd w:val="clear" w:color="auto" w:fill="auto"/>
            <w:vAlign w:val="bottom"/>
          </w:tcPr>
          <w:p w14:paraId="4B18B079" w14:textId="77777777" w:rsidR="00A94A10" w:rsidRDefault="00A94A10" w:rsidP="00766DFF">
            <w:pPr>
              <w:jc w:val="right"/>
              <w:rPr>
                <w:color w:val="000000"/>
                <w:sz w:val="22"/>
                <w:szCs w:val="22"/>
              </w:rPr>
            </w:pPr>
            <w:r>
              <w:rPr>
                <w:rFonts w:hint="eastAsia"/>
                <w:color w:val="000000"/>
                <w:sz w:val="22"/>
                <w:szCs w:val="22"/>
              </w:rPr>
              <w:t xml:space="preserve">0.000 </w:t>
            </w:r>
          </w:p>
        </w:tc>
        <w:tc>
          <w:tcPr>
            <w:tcW w:w="1080" w:type="dxa"/>
            <w:shd w:val="clear" w:color="auto" w:fill="auto"/>
            <w:vAlign w:val="bottom"/>
          </w:tcPr>
          <w:p w14:paraId="0D3701FA" w14:textId="77777777" w:rsidR="00A94A10" w:rsidRDefault="00A94A10" w:rsidP="00766DFF">
            <w:pPr>
              <w:jc w:val="right"/>
              <w:rPr>
                <w:color w:val="000000"/>
                <w:sz w:val="22"/>
                <w:szCs w:val="22"/>
              </w:rPr>
            </w:pPr>
            <w:r>
              <w:rPr>
                <w:rFonts w:hint="eastAsia"/>
                <w:color w:val="000000"/>
                <w:sz w:val="22"/>
                <w:szCs w:val="22"/>
              </w:rPr>
              <w:t xml:space="preserve">0.667 </w:t>
            </w:r>
          </w:p>
        </w:tc>
        <w:tc>
          <w:tcPr>
            <w:tcW w:w="1080" w:type="dxa"/>
            <w:shd w:val="clear" w:color="auto" w:fill="auto"/>
            <w:vAlign w:val="bottom"/>
          </w:tcPr>
          <w:p w14:paraId="12539C81" w14:textId="77777777" w:rsidR="00A94A10" w:rsidRDefault="00A94A10" w:rsidP="00766DFF">
            <w:pPr>
              <w:jc w:val="right"/>
              <w:rPr>
                <w:color w:val="000000"/>
                <w:sz w:val="22"/>
                <w:szCs w:val="22"/>
              </w:rPr>
            </w:pPr>
            <w:r>
              <w:rPr>
                <w:rFonts w:hint="eastAsia"/>
                <w:color w:val="000000"/>
                <w:sz w:val="22"/>
                <w:szCs w:val="22"/>
              </w:rPr>
              <w:t xml:space="preserve">1.000 </w:t>
            </w:r>
          </w:p>
        </w:tc>
      </w:tr>
      <w:tr w:rsidR="00A94A10" w14:paraId="1AD90402" w14:textId="77777777" w:rsidTr="00766DFF">
        <w:trPr>
          <w:trHeight w:val="270"/>
          <w:jc w:val="center"/>
        </w:trPr>
        <w:tc>
          <w:tcPr>
            <w:tcW w:w="1080" w:type="dxa"/>
            <w:vMerge/>
            <w:tcBorders>
              <w:bottom w:val="single" w:sz="4" w:space="0" w:color="auto"/>
            </w:tcBorders>
            <w:vAlign w:val="center"/>
          </w:tcPr>
          <w:p w14:paraId="39D7F29B" w14:textId="77777777" w:rsidR="00A94A10" w:rsidRDefault="00A94A10" w:rsidP="00766DFF">
            <w:pPr>
              <w:widowControl/>
              <w:jc w:val="center"/>
              <w:rPr>
                <w:rFonts w:ascii="宋体" w:hAnsi="宋体" w:cs="宋体"/>
                <w:color w:val="000000"/>
                <w:kern w:val="0"/>
                <w:sz w:val="22"/>
                <w:szCs w:val="22"/>
              </w:rPr>
            </w:pPr>
          </w:p>
        </w:tc>
        <w:tc>
          <w:tcPr>
            <w:tcW w:w="1560" w:type="dxa"/>
            <w:tcBorders>
              <w:bottom w:val="single" w:sz="4" w:space="0" w:color="auto"/>
            </w:tcBorders>
            <w:shd w:val="clear" w:color="auto" w:fill="auto"/>
            <w:vAlign w:val="center"/>
          </w:tcPr>
          <w:p w14:paraId="2C82E978"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运营管理要求</w:t>
            </w:r>
          </w:p>
        </w:tc>
        <w:tc>
          <w:tcPr>
            <w:tcW w:w="1080" w:type="dxa"/>
            <w:tcBorders>
              <w:bottom w:val="single" w:sz="4" w:space="0" w:color="auto"/>
            </w:tcBorders>
            <w:shd w:val="clear" w:color="auto" w:fill="auto"/>
            <w:vAlign w:val="bottom"/>
          </w:tcPr>
          <w:p w14:paraId="35436D2C" w14:textId="77777777" w:rsidR="00A94A10" w:rsidRDefault="00A94A10" w:rsidP="00766DFF">
            <w:pPr>
              <w:jc w:val="right"/>
              <w:rPr>
                <w:color w:val="000000"/>
                <w:sz w:val="22"/>
                <w:szCs w:val="22"/>
              </w:rPr>
            </w:pPr>
            <w:r>
              <w:rPr>
                <w:rFonts w:hint="eastAsia"/>
                <w:color w:val="000000"/>
                <w:sz w:val="22"/>
                <w:szCs w:val="22"/>
              </w:rPr>
              <w:t xml:space="preserve">1.333 </w:t>
            </w:r>
          </w:p>
        </w:tc>
        <w:tc>
          <w:tcPr>
            <w:tcW w:w="1080" w:type="dxa"/>
            <w:tcBorders>
              <w:bottom w:val="single" w:sz="4" w:space="0" w:color="auto"/>
            </w:tcBorders>
            <w:shd w:val="clear" w:color="auto" w:fill="auto"/>
            <w:vAlign w:val="bottom"/>
          </w:tcPr>
          <w:p w14:paraId="76BFFCE2" w14:textId="77777777" w:rsidR="00A94A10" w:rsidRDefault="00A94A10" w:rsidP="00766DFF">
            <w:pPr>
              <w:jc w:val="right"/>
              <w:rPr>
                <w:color w:val="000000"/>
                <w:sz w:val="22"/>
                <w:szCs w:val="22"/>
              </w:rPr>
            </w:pPr>
            <w:r>
              <w:rPr>
                <w:rFonts w:hint="eastAsia"/>
                <w:color w:val="000000"/>
                <w:sz w:val="22"/>
                <w:szCs w:val="22"/>
              </w:rPr>
              <w:t xml:space="preserve">1.000 </w:t>
            </w:r>
          </w:p>
        </w:tc>
        <w:tc>
          <w:tcPr>
            <w:tcW w:w="1080" w:type="dxa"/>
            <w:tcBorders>
              <w:bottom w:val="single" w:sz="4" w:space="0" w:color="auto"/>
            </w:tcBorders>
            <w:shd w:val="clear" w:color="auto" w:fill="auto"/>
            <w:vAlign w:val="bottom"/>
          </w:tcPr>
          <w:p w14:paraId="3E556A61" w14:textId="77777777" w:rsidR="00A94A10" w:rsidRDefault="00A94A10" w:rsidP="00766DFF">
            <w:pPr>
              <w:jc w:val="right"/>
              <w:rPr>
                <w:color w:val="000000"/>
                <w:sz w:val="22"/>
                <w:szCs w:val="22"/>
              </w:rPr>
            </w:pPr>
            <w:r>
              <w:rPr>
                <w:rFonts w:hint="eastAsia"/>
                <w:color w:val="000000"/>
                <w:sz w:val="22"/>
                <w:szCs w:val="22"/>
              </w:rPr>
              <w:t xml:space="preserve">0.667 </w:t>
            </w:r>
          </w:p>
        </w:tc>
        <w:tc>
          <w:tcPr>
            <w:tcW w:w="1080" w:type="dxa"/>
            <w:tcBorders>
              <w:bottom w:val="single" w:sz="4" w:space="0" w:color="auto"/>
            </w:tcBorders>
            <w:shd w:val="clear" w:color="auto" w:fill="auto"/>
            <w:vAlign w:val="bottom"/>
          </w:tcPr>
          <w:p w14:paraId="6DDEE3E0" w14:textId="77777777" w:rsidR="00A94A10" w:rsidRDefault="00A94A10" w:rsidP="00766DFF">
            <w:pPr>
              <w:jc w:val="right"/>
              <w:rPr>
                <w:color w:val="000000"/>
                <w:sz w:val="22"/>
                <w:szCs w:val="22"/>
              </w:rPr>
            </w:pPr>
            <w:r>
              <w:rPr>
                <w:rFonts w:hint="eastAsia"/>
                <w:color w:val="000000"/>
                <w:sz w:val="22"/>
                <w:szCs w:val="22"/>
              </w:rPr>
              <w:t xml:space="preserve">1.000 </w:t>
            </w:r>
          </w:p>
        </w:tc>
      </w:tr>
      <w:tr w:rsidR="00A94A10" w14:paraId="1A8A15A9" w14:textId="77777777" w:rsidTr="00766DFF">
        <w:trPr>
          <w:trHeight w:val="270"/>
          <w:jc w:val="center"/>
        </w:trPr>
        <w:tc>
          <w:tcPr>
            <w:tcW w:w="1080" w:type="dxa"/>
            <w:vMerge w:val="restart"/>
            <w:tcBorders>
              <w:top w:val="single" w:sz="4" w:space="0" w:color="auto"/>
            </w:tcBorders>
            <w:shd w:val="clear" w:color="auto" w:fill="auto"/>
            <w:vAlign w:val="center"/>
          </w:tcPr>
          <w:p w14:paraId="127B8F7B"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环境指标</w:t>
            </w:r>
          </w:p>
        </w:tc>
        <w:tc>
          <w:tcPr>
            <w:tcW w:w="1560" w:type="dxa"/>
            <w:tcBorders>
              <w:top w:val="single" w:sz="4" w:space="0" w:color="auto"/>
            </w:tcBorders>
            <w:shd w:val="clear" w:color="auto" w:fill="auto"/>
            <w:vAlign w:val="center"/>
          </w:tcPr>
          <w:p w14:paraId="293C117D"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直接污染</w:t>
            </w:r>
          </w:p>
        </w:tc>
        <w:tc>
          <w:tcPr>
            <w:tcW w:w="1080" w:type="dxa"/>
            <w:tcBorders>
              <w:top w:val="single" w:sz="4" w:space="0" w:color="auto"/>
            </w:tcBorders>
            <w:shd w:val="clear" w:color="auto" w:fill="auto"/>
            <w:vAlign w:val="bottom"/>
          </w:tcPr>
          <w:p w14:paraId="0077BDE8" w14:textId="77777777" w:rsidR="00A94A10" w:rsidRDefault="00A94A10" w:rsidP="00766DFF">
            <w:pPr>
              <w:jc w:val="right"/>
              <w:rPr>
                <w:color w:val="000000"/>
                <w:sz w:val="22"/>
                <w:szCs w:val="22"/>
              </w:rPr>
            </w:pPr>
            <w:r>
              <w:rPr>
                <w:rFonts w:hint="eastAsia"/>
                <w:color w:val="000000"/>
                <w:sz w:val="22"/>
                <w:szCs w:val="22"/>
              </w:rPr>
              <w:t xml:space="preserve">0.364 </w:t>
            </w:r>
          </w:p>
        </w:tc>
        <w:tc>
          <w:tcPr>
            <w:tcW w:w="1080" w:type="dxa"/>
            <w:tcBorders>
              <w:top w:val="single" w:sz="4" w:space="0" w:color="auto"/>
            </w:tcBorders>
            <w:shd w:val="clear" w:color="auto" w:fill="auto"/>
            <w:vAlign w:val="bottom"/>
          </w:tcPr>
          <w:p w14:paraId="0CBD2A6D" w14:textId="77777777" w:rsidR="00A94A10" w:rsidRDefault="00A94A10" w:rsidP="00766DFF">
            <w:pPr>
              <w:jc w:val="right"/>
              <w:rPr>
                <w:color w:val="000000"/>
                <w:sz w:val="22"/>
                <w:szCs w:val="22"/>
              </w:rPr>
            </w:pPr>
            <w:r>
              <w:rPr>
                <w:rFonts w:hint="eastAsia"/>
                <w:color w:val="000000"/>
                <w:sz w:val="22"/>
                <w:szCs w:val="22"/>
              </w:rPr>
              <w:t xml:space="preserve">1.091 </w:t>
            </w:r>
          </w:p>
        </w:tc>
        <w:tc>
          <w:tcPr>
            <w:tcW w:w="1080" w:type="dxa"/>
            <w:tcBorders>
              <w:top w:val="single" w:sz="4" w:space="0" w:color="auto"/>
            </w:tcBorders>
            <w:shd w:val="clear" w:color="auto" w:fill="auto"/>
            <w:vAlign w:val="bottom"/>
          </w:tcPr>
          <w:p w14:paraId="50115377" w14:textId="77777777" w:rsidR="00A94A10" w:rsidRDefault="00A94A10" w:rsidP="00766DFF">
            <w:pPr>
              <w:jc w:val="right"/>
              <w:rPr>
                <w:color w:val="000000"/>
                <w:sz w:val="22"/>
                <w:szCs w:val="22"/>
              </w:rPr>
            </w:pPr>
            <w:r>
              <w:rPr>
                <w:rFonts w:hint="eastAsia"/>
                <w:color w:val="000000"/>
                <w:sz w:val="22"/>
                <w:szCs w:val="22"/>
              </w:rPr>
              <w:t xml:space="preserve">1.455 </w:t>
            </w:r>
          </w:p>
        </w:tc>
        <w:tc>
          <w:tcPr>
            <w:tcW w:w="1080" w:type="dxa"/>
            <w:tcBorders>
              <w:top w:val="single" w:sz="4" w:space="0" w:color="auto"/>
            </w:tcBorders>
            <w:shd w:val="clear" w:color="auto" w:fill="auto"/>
            <w:vAlign w:val="bottom"/>
          </w:tcPr>
          <w:p w14:paraId="43BBE697" w14:textId="77777777" w:rsidR="00A94A10" w:rsidRDefault="00A94A10" w:rsidP="00766DFF">
            <w:pPr>
              <w:jc w:val="right"/>
              <w:rPr>
                <w:color w:val="000000"/>
                <w:sz w:val="22"/>
                <w:szCs w:val="22"/>
              </w:rPr>
            </w:pPr>
            <w:r>
              <w:rPr>
                <w:rFonts w:hint="eastAsia"/>
                <w:color w:val="000000"/>
                <w:sz w:val="22"/>
                <w:szCs w:val="22"/>
              </w:rPr>
              <w:t xml:space="preserve">1.091 </w:t>
            </w:r>
          </w:p>
        </w:tc>
      </w:tr>
      <w:tr w:rsidR="00A94A10" w14:paraId="348C8D93" w14:textId="77777777" w:rsidTr="00766DFF">
        <w:trPr>
          <w:trHeight w:val="270"/>
          <w:jc w:val="center"/>
        </w:trPr>
        <w:tc>
          <w:tcPr>
            <w:tcW w:w="1080" w:type="dxa"/>
            <w:vMerge/>
            <w:vAlign w:val="center"/>
          </w:tcPr>
          <w:p w14:paraId="3E6DAFF7" w14:textId="77777777" w:rsidR="00A94A10" w:rsidRDefault="00A94A10" w:rsidP="00766DFF">
            <w:pPr>
              <w:widowControl/>
              <w:jc w:val="center"/>
              <w:rPr>
                <w:rFonts w:ascii="宋体" w:hAnsi="宋体" w:cs="宋体"/>
                <w:color w:val="000000"/>
                <w:kern w:val="0"/>
                <w:sz w:val="22"/>
                <w:szCs w:val="22"/>
              </w:rPr>
            </w:pPr>
          </w:p>
        </w:tc>
        <w:tc>
          <w:tcPr>
            <w:tcW w:w="1560" w:type="dxa"/>
            <w:shd w:val="clear" w:color="auto" w:fill="auto"/>
            <w:vAlign w:val="center"/>
          </w:tcPr>
          <w:p w14:paraId="110459B8"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二次污染</w:t>
            </w:r>
          </w:p>
        </w:tc>
        <w:tc>
          <w:tcPr>
            <w:tcW w:w="1080" w:type="dxa"/>
            <w:shd w:val="clear" w:color="auto" w:fill="auto"/>
            <w:vAlign w:val="bottom"/>
          </w:tcPr>
          <w:p w14:paraId="6EF2AA27" w14:textId="77777777" w:rsidR="00A94A10" w:rsidRDefault="00A94A10" w:rsidP="00766DFF">
            <w:pPr>
              <w:jc w:val="right"/>
              <w:rPr>
                <w:color w:val="000000"/>
                <w:sz w:val="22"/>
                <w:szCs w:val="22"/>
              </w:rPr>
            </w:pPr>
            <w:r>
              <w:rPr>
                <w:rFonts w:hint="eastAsia"/>
                <w:color w:val="000000"/>
                <w:sz w:val="22"/>
                <w:szCs w:val="22"/>
              </w:rPr>
              <w:t xml:space="preserve">0.615 </w:t>
            </w:r>
          </w:p>
        </w:tc>
        <w:tc>
          <w:tcPr>
            <w:tcW w:w="1080" w:type="dxa"/>
            <w:shd w:val="clear" w:color="auto" w:fill="auto"/>
            <w:vAlign w:val="bottom"/>
          </w:tcPr>
          <w:p w14:paraId="6E7690DA" w14:textId="77777777" w:rsidR="00A94A10" w:rsidRDefault="00A94A10" w:rsidP="00766DFF">
            <w:pPr>
              <w:jc w:val="right"/>
              <w:rPr>
                <w:color w:val="000000"/>
                <w:sz w:val="22"/>
                <w:szCs w:val="22"/>
              </w:rPr>
            </w:pPr>
            <w:r>
              <w:rPr>
                <w:rFonts w:hint="eastAsia"/>
                <w:color w:val="000000"/>
                <w:sz w:val="22"/>
                <w:szCs w:val="22"/>
              </w:rPr>
              <w:t xml:space="preserve">0.923 </w:t>
            </w:r>
          </w:p>
        </w:tc>
        <w:tc>
          <w:tcPr>
            <w:tcW w:w="1080" w:type="dxa"/>
            <w:shd w:val="clear" w:color="auto" w:fill="auto"/>
            <w:vAlign w:val="bottom"/>
          </w:tcPr>
          <w:p w14:paraId="559FF09B" w14:textId="77777777" w:rsidR="00A94A10" w:rsidRDefault="00A94A10" w:rsidP="00766DFF">
            <w:pPr>
              <w:jc w:val="right"/>
              <w:rPr>
                <w:color w:val="000000"/>
                <w:sz w:val="22"/>
                <w:szCs w:val="22"/>
              </w:rPr>
            </w:pPr>
            <w:r>
              <w:rPr>
                <w:rFonts w:hint="eastAsia"/>
                <w:color w:val="000000"/>
                <w:sz w:val="22"/>
                <w:szCs w:val="22"/>
              </w:rPr>
              <w:t xml:space="preserve">1.231 </w:t>
            </w:r>
          </w:p>
        </w:tc>
        <w:tc>
          <w:tcPr>
            <w:tcW w:w="1080" w:type="dxa"/>
            <w:shd w:val="clear" w:color="auto" w:fill="auto"/>
            <w:vAlign w:val="bottom"/>
          </w:tcPr>
          <w:p w14:paraId="73DE5C6C" w14:textId="77777777" w:rsidR="00A94A10" w:rsidRDefault="00A94A10" w:rsidP="00766DFF">
            <w:pPr>
              <w:jc w:val="right"/>
              <w:rPr>
                <w:color w:val="000000"/>
                <w:sz w:val="22"/>
                <w:szCs w:val="22"/>
              </w:rPr>
            </w:pPr>
            <w:r>
              <w:rPr>
                <w:rFonts w:hint="eastAsia"/>
                <w:color w:val="000000"/>
                <w:sz w:val="22"/>
                <w:szCs w:val="22"/>
              </w:rPr>
              <w:t xml:space="preserve">1.231 </w:t>
            </w:r>
          </w:p>
        </w:tc>
      </w:tr>
      <w:tr w:rsidR="00A94A10" w14:paraId="6D48E6FF" w14:textId="77777777" w:rsidTr="00766DFF">
        <w:trPr>
          <w:trHeight w:val="270"/>
          <w:jc w:val="center"/>
        </w:trPr>
        <w:tc>
          <w:tcPr>
            <w:tcW w:w="1080" w:type="dxa"/>
            <w:vMerge/>
            <w:tcBorders>
              <w:bottom w:val="single" w:sz="4" w:space="0" w:color="auto"/>
            </w:tcBorders>
            <w:vAlign w:val="center"/>
          </w:tcPr>
          <w:p w14:paraId="0F202170" w14:textId="77777777" w:rsidR="00A94A10" w:rsidRDefault="00A94A10" w:rsidP="00766DFF">
            <w:pPr>
              <w:widowControl/>
              <w:jc w:val="center"/>
              <w:rPr>
                <w:rFonts w:ascii="宋体" w:hAnsi="宋体" w:cs="宋体"/>
                <w:color w:val="000000"/>
                <w:kern w:val="0"/>
                <w:sz w:val="22"/>
                <w:szCs w:val="22"/>
              </w:rPr>
            </w:pPr>
          </w:p>
        </w:tc>
        <w:tc>
          <w:tcPr>
            <w:tcW w:w="1560" w:type="dxa"/>
            <w:tcBorders>
              <w:bottom w:val="single" w:sz="4" w:space="0" w:color="auto"/>
            </w:tcBorders>
            <w:shd w:val="clear" w:color="auto" w:fill="auto"/>
            <w:vAlign w:val="center"/>
          </w:tcPr>
          <w:p w14:paraId="5EAF81C7"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安全评估</w:t>
            </w:r>
          </w:p>
        </w:tc>
        <w:tc>
          <w:tcPr>
            <w:tcW w:w="1080" w:type="dxa"/>
            <w:tcBorders>
              <w:bottom w:val="single" w:sz="4" w:space="0" w:color="auto"/>
            </w:tcBorders>
            <w:shd w:val="clear" w:color="auto" w:fill="auto"/>
            <w:vAlign w:val="bottom"/>
          </w:tcPr>
          <w:p w14:paraId="0E12A310" w14:textId="77777777" w:rsidR="00A94A10" w:rsidRDefault="00A94A10" w:rsidP="00766DFF">
            <w:pPr>
              <w:jc w:val="right"/>
              <w:rPr>
                <w:color w:val="000000"/>
                <w:sz w:val="22"/>
                <w:szCs w:val="22"/>
              </w:rPr>
            </w:pPr>
            <w:r>
              <w:rPr>
                <w:rFonts w:hint="eastAsia"/>
                <w:color w:val="000000"/>
                <w:sz w:val="22"/>
                <w:szCs w:val="22"/>
              </w:rPr>
              <w:t xml:space="preserve">0.364 </w:t>
            </w:r>
          </w:p>
        </w:tc>
        <w:tc>
          <w:tcPr>
            <w:tcW w:w="1080" w:type="dxa"/>
            <w:tcBorders>
              <w:bottom w:val="single" w:sz="4" w:space="0" w:color="auto"/>
            </w:tcBorders>
            <w:shd w:val="clear" w:color="auto" w:fill="auto"/>
            <w:vAlign w:val="bottom"/>
          </w:tcPr>
          <w:p w14:paraId="7C064246" w14:textId="77777777" w:rsidR="00A94A10" w:rsidRDefault="00A94A10" w:rsidP="00766DFF">
            <w:pPr>
              <w:jc w:val="right"/>
              <w:rPr>
                <w:color w:val="000000"/>
                <w:sz w:val="22"/>
                <w:szCs w:val="22"/>
              </w:rPr>
            </w:pPr>
            <w:r>
              <w:rPr>
                <w:rFonts w:hint="eastAsia"/>
                <w:color w:val="000000"/>
                <w:sz w:val="22"/>
                <w:szCs w:val="22"/>
              </w:rPr>
              <w:t xml:space="preserve">1.091 </w:t>
            </w:r>
          </w:p>
        </w:tc>
        <w:tc>
          <w:tcPr>
            <w:tcW w:w="1080" w:type="dxa"/>
            <w:tcBorders>
              <w:bottom w:val="single" w:sz="4" w:space="0" w:color="auto"/>
            </w:tcBorders>
            <w:shd w:val="clear" w:color="auto" w:fill="auto"/>
            <w:vAlign w:val="bottom"/>
          </w:tcPr>
          <w:p w14:paraId="172970BE" w14:textId="77777777" w:rsidR="00A94A10" w:rsidRDefault="00A94A10" w:rsidP="00766DFF">
            <w:pPr>
              <w:jc w:val="right"/>
              <w:rPr>
                <w:color w:val="000000"/>
                <w:sz w:val="22"/>
                <w:szCs w:val="22"/>
              </w:rPr>
            </w:pPr>
            <w:r>
              <w:rPr>
                <w:rFonts w:hint="eastAsia"/>
                <w:color w:val="000000"/>
                <w:sz w:val="22"/>
                <w:szCs w:val="22"/>
              </w:rPr>
              <w:t xml:space="preserve">1.455 </w:t>
            </w:r>
          </w:p>
        </w:tc>
        <w:tc>
          <w:tcPr>
            <w:tcW w:w="1080" w:type="dxa"/>
            <w:tcBorders>
              <w:bottom w:val="single" w:sz="4" w:space="0" w:color="auto"/>
            </w:tcBorders>
            <w:shd w:val="clear" w:color="auto" w:fill="auto"/>
            <w:vAlign w:val="bottom"/>
          </w:tcPr>
          <w:p w14:paraId="2BD6DF7F" w14:textId="77777777" w:rsidR="00A94A10" w:rsidRDefault="00A94A10" w:rsidP="00766DFF">
            <w:pPr>
              <w:jc w:val="right"/>
              <w:rPr>
                <w:color w:val="000000"/>
                <w:sz w:val="22"/>
                <w:szCs w:val="22"/>
              </w:rPr>
            </w:pPr>
            <w:r>
              <w:rPr>
                <w:rFonts w:hint="eastAsia"/>
                <w:color w:val="000000"/>
                <w:sz w:val="22"/>
                <w:szCs w:val="22"/>
              </w:rPr>
              <w:t xml:space="preserve">1.091 </w:t>
            </w:r>
          </w:p>
        </w:tc>
      </w:tr>
      <w:tr w:rsidR="00A94A10" w14:paraId="09A19BBF" w14:textId="77777777" w:rsidTr="00766DFF">
        <w:trPr>
          <w:trHeight w:val="270"/>
          <w:jc w:val="center"/>
        </w:trPr>
        <w:tc>
          <w:tcPr>
            <w:tcW w:w="1080" w:type="dxa"/>
            <w:vMerge w:val="restart"/>
            <w:tcBorders>
              <w:top w:val="single" w:sz="4" w:space="0" w:color="auto"/>
            </w:tcBorders>
            <w:shd w:val="clear" w:color="auto" w:fill="auto"/>
            <w:vAlign w:val="center"/>
          </w:tcPr>
          <w:p w14:paraId="20D2B901"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社会指标</w:t>
            </w:r>
          </w:p>
        </w:tc>
        <w:tc>
          <w:tcPr>
            <w:tcW w:w="1560" w:type="dxa"/>
            <w:tcBorders>
              <w:top w:val="single" w:sz="4" w:space="0" w:color="auto"/>
            </w:tcBorders>
            <w:shd w:val="clear" w:color="auto" w:fill="auto"/>
            <w:vAlign w:val="center"/>
          </w:tcPr>
          <w:p w14:paraId="4F101249"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资源化评估</w:t>
            </w:r>
          </w:p>
        </w:tc>
        <w:tc>
          <w:tcPr>
            <w:tcW w:w="1080" w:type="dxa"/>
            <w:tcBorders>
              <w:top w:val="single" w:sz="4" w:space="0" w:color="auto"/>
            </w:tcBorders>
            <w:shd w:val="clear" w:color="auto" w:fill="auto"/>
            <w:vAlign w:val="bottom"/>
          </w:tcPr>
          <w:p w14:paraId="369A59D4" w14:textId="77777777" w:rsidR="00A94A10" w:rsidRDefault="00A94A10" w:rsidP="00766DFF">
            <w:pPr>
              <w:jc w:val="right"/>
              <w:rPr>
                <w:color w:val="000000"/>
                <w:sz w:val="22"/>
                <w:szCs w:val="22"/>
              </w:rPr>
            </w:pPr>
            <w:r>
              <w:rPr>
                <w:rFonts w:hint="eastAsia"/>
                <w:color w:val="000000"/>
                <w:sz w:val="22"/>
                <w:szCs w:val="22"/>
              </w:rPr>
              <w:t xml:space="preserve">0.615 </w:t>
            </w:r>
          </w:p>
        </w:tc>
        <w:tc>
          <w:tcPr>
            <w:tcW w:w="1080" w:type="dxa"/>
            <w:tcBorders>
              <w:top w:val="single" w:sz="4" w:space="0" w:color="auto"/>
            </w:tcBorders>
            <w:shd w:val="clear" w:color="auto" w:fill="auto"/>
            <w:vAlign w:val="bottom"/>
          </w:tcPr>
          <w:p w14:paraId="5A74F5A7" w14:textId="77777777" w:rsidR="00A94A10" w:rsidRDefault="00A94A10" w:rsidP="00766DFF">
            <w:pPr>
              <w:jc w:val="right"/>
              <w:rPr>
                <w:color w:val="000000"/>
                <w:sz w:val="22"/>
                <w:szCs w:val="22"/>
              </w:rPr>
            </w:pPr>
            <w:r>
              <w:rPr>
                <w:rFonts w:hint="eastAsia"/>
                <w:color w:val="000000"/>
                <w:sz w:val="22"/>
                <w:szCs w:val="22"/>
              </w:rPr>
              <w:t xml:space="preserve">0.923 </w:t>
            </w:r>
          </w:p>
        </w:tc>
        <w:tc>
          <w:tcPr>
            <w:tcW w:w="1080" w:type="dxa"/>
            <w:tcBorders>
              <w:top w:val="single" w:sz="4" w:space="0" w:color="auto"/>
            </w:tcBorders>
            <w:shd w:val="clear" w:color="auto" w:fill="auto"/>
            <w:vAlign w:val="bottom"/>
          </w:tcPr>
          <w:p w14:paraId="5400E720" w14:textId="77777777" w:rsidR="00A94A10" w:rsidRDefault="00A94A10" w:rsidP="00766DFF">
            <w:pPr>
              <w:jc w:val="right"/>
              <w:rPr>
                <w:color w:val="000000"/>
                <w:sz w:val="22"/>
                <w:szCs w:val="22"/>
              </w:rPr>
            </w:pPr>
            <w:r>
              <w:rPr>
                <w:rFonts w:hint="eastAsia"/>
                <w:color w:val="000000"/>
                <w:sz w:val="22"/>
                <w:szCs w:val="22"/>
              </w:rPr>
              <w:t xml:space="preserve">1.231 </w:t>
            </w:r>
          </w:p>
        </w:tc>
        <w:tc>
          <w:tcPr>
            <w:tcW w:w="1080" w:type="dxa"/>
            <w:tcBorders>
              <w:top w:val="single" w:sz="4" w:space="0" w:color="auto"/>
            </w:tcBorders>
            <w:shd w:val="clear" w:color="auto" w:fill="auto"/>
            <w:vAlign w:val="bottom"/>
          </w:tcPr>
          <w:p w14:paraId="41AFA033" w14:textId="77777777" w:rsidR="00A94A10" w:rsidRDefault="00A94A10" w:rsidP="00766DFF">
            <w:pPr>
              <w:jc w:val="right"/>
              <w:rPr>
                <w:color w:val="000000"/>
                <w:sz w:val="22"/>
                <w:szCs w:val="22"/>
              </w:rPr>
            </w:pPr>
            <w:r>
              <w:rPr>
                <w:rFonts w:hint="eastAsia"/>
                <w:color w:val="000000"/>
                <w:sz w:val="22"/>
                <w:szCs w:val="22"/>
              </w:rPr>
              <w:t xml:space="preserve">1.231 </w:t>
            </w:r>
          </w:p>
        </w:tc>
      </w:tr>
      <w:tr w:rsidR="00A94A10" w14:paraId="7DEC88CE" w14:textId="77777777" w:rsidTr="00766DFF">
        <w:trPr>
          <w:trHeight w:val="80"/>
          <w:jc w:val="center"/>
        </w:trPr>
        <w:tc>
          <w:tcPr>
            <w:tcW w:w="1080" w:type="dxa"/>
            <w:vMerge/>
            <w:vAlign w:val="center"/>
          </w:tcPr>
          <w:p w14:paraId="17E0B259" w14:textId="77777777" w:rsidR="00A94A10" w:rsidRDefault="00A94A10" w:rsidP="00766DFF">
            <w:pPr>
              <w:widowControl/>
              <w:jc w:val="center"/>
              <w:rPr>
                <w:rFonts w:ascii="宋体" w:hAnsi="宋体" w:cs="宋体"/>
                <w:color w:val="000000"/>
                <w:kern w:val="0"/>
                <w:sz w:val="22"/>
                <w:szCs w:val="22"/>
              </w:rPr>
            </w:pPr>
          </w:p>
        </w:tc>
        <w:tc>
          <w:tcPr>
            <w:tcW w:w="1560" w:type="dxa"/>
            <w:shd w:val="clear" w:color="auto" w:fill="auto"/>
            <w:vAlign w:val="center"/>
          </w:tcPr>
          <w:p w14:paraId="2226D082"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减量化效果</w:t>
            </w:r>
          </w:p>
        </w:tc>
        <w:tc>
          <w:tcPr>
            <w:tcW w:w="1080" w:type="dxa"/>
            <w:shd w:val="clear" w:color="auto" w:fill="auto"/>
            <w:vAlign w:val="bottom"/>
          </w:tcPr>
          <w:p w14:paraId="4619CC57" w14:textId="77777777" w:rsidR="00A94A10" w:rsidRDefault="00A94A10" w:rsidP="00766DFF">
            <w:pPr>
              <w:jc w:val="right"/>
              <w:rPr>
                <w:color w:val="000000"/>
                <w:sz w:val="22"/>
                <w:szCs w:val="22"/>
              </w:rPr>
            </w:pPr>
            <w:r>
              <w:rPr>
                <w:rFonts w:hint="eastAsia"/>
                <w:color w:val="000000"/>
                <w:sz w:val="22"/>
                <w:szCs w:val="22"/>
              </w:rPr>
              <w:t xml:space="preserve">0.364 </w:t>
            </w:r>
          </w:p>
        </w:tc>
        <w:tc>
          <w:tcPr>
            <w:tcW w:w="1080" w:type="dxa"/>
            <w:shd w:val="clear" w:color="auto" w:fill="auto"/>
            <w:vAlign w:val="bottom"/>
          </w:tcPr>
          <w:p w14:paraId="66C0F986" w14:textId="77777777" w:rsidR="00A94A10" w:rsidRDefault="00A94A10" w:rsidP="00766DFF">
            <w:pPr>
              <w:jc w:val="right"/>
              <w:rPr>
                <w:color w:val="000000"/>
                <w:sz w:val="22"/>
                <w:szCs w:val="22"/>
              </w:rPr>
            </w:pPr>
            <w:r>
              <w:rPr>
                <w:rFonts w:hint="eastAsia"/>
                <w:color w:val="000000"/>
                <w:sz w:val="22"/>
                <w:szCs w:val="22"/>
              </w:rPr>
              <w:t xml:space="preserve">1.091 </w:t>
            </w:r>
          </w:p>
        </w:tc>
        <w:tc>
          <w:tcPr>
            <w:tcW w:w="1080" w:type="dxa"/>
            <w:shd w:val="clear" w:color="auto" w:fill="auto"/>
            <w:vAlign w:val="bottom"/>
          </w:tcPr>
          <w:p w14:paraId="1431744E" w14:textId="77777777" w:rsidR="00A94A10" w:rsidRDefault="00A94A10" w:rsidP="00766DFF">
            <w:pPr>
              <w:jc w:val="right"/>
              <w:rPr>
                <w:color w:val="000000"/>
                <w:sz w:val="22"/>
                <w:szCs w:val="22"/>
              </w:rPr>
            </w:pPr>
            <w:r>
              <w:rPr>
                <w:rFonts w:hint="eastAsia"/>
                <w:color w:val="000000"/>
                <w:sz w:val="22"/>
                <w:szCs w:val="22"/>
              </w:rPr>
              <w:t xml:space="preserve">1.091 </w:t>
            </w:r>
          </w:p>
        </w:tc>
        <w:tc>
          <w:tcPr>
            <w:tcW w:w="1080" w:type="dxa"/>
            <w:shd w:val="clear" w:color="auto" w:fill="auto"/>
            <w:vAlign w:val="bottom"/>
          </w:tcPr>
          <w:p w14:paraId="48479A05" w14:textId="77777777" w:rsidR="00A94A10" w:rsidRDefault="00A94A10" w:rsidP="00766DFF">
            <w:pPr>
              <w:jc w:val="right"/>
              <w:rPr>
                <w:color w:val="000000"/>
                <w:sz w:val="22"/>
                <w:szCs w:val="22"/>
              </w:rPr>
            </w:pPr>
            <w:r>
              <w:rPr>
                <w:rFonts w:hint="eastAsia"/>
                <w:color w:val="000000"/>
                <w:sz w:val="22"/>
                <w:szCs w:val="22"/>
              </w:rPr>
              <w:t xml:space="preserve">1.455 </w:t>
            </w:r>
          </w:p>
        </w:tc>
      </w:tr>
      <w:tr w:rsidR="00A94A10" w14:paraId="4F09F6C1" w14:textId="77777777" w:rsidTr="00766DFF">
        <w:trPr>
          <w:trHeight w:val="270"/>
          <w:jc w:val="center"/>
        </w:trPr>
        <w:tc>
          <w:tcPr>
            <w:tcW w:w="1080" w:type="dxa"/>
            <w:vMerge/>
            <w:tcBorders>
              <w:bottom w:val="single" w:sz="12" w:space="0" w:color="auto"/>
            </w:tcBorders>
            <w:vAlign w:val="center"/>
          </w:tcPr>
          <w:p w14:paraId="7649429D" w14:textId="77777777" w:rsidR="00A94A10" w:rsidRDefault="00A94A10" w:rsidP="00766DFF">
            <w:pPr>
              <w:widowControl/>
              <w:jc w:val="center"/>
              <w:rPr>
                <w:rFonts w:ascii="宋体" w:hAnsi="宋体" w:cs="宋体"/>
                <w:color w:val="000000"/>
                <w:kern w:val="0"/>
                <w:sz w:val="22"/>
                <w:szCs w:val="22"/>
              </w:rPr>
            </w:pPr>
          </w:p>
        </w:tc>
        <w:tc>
          <w:tcPr>
            <w:tcW w:w="1560" w:type="dxa"/>
            <w:tcBorders>
              <w:bottom w:val="single" w:sz="12" w:space="0" w:color="auto"/>
            </w:tcBorders>
            <w:shd w:val="clear" w:color="auto" w:fill="auto"/>
            <w:vAlign w:val="center"/>
          </w:tcPr>
          <w:p w14:paraId="738D83EF" w14:textId="77777777" w:rsidR="00A94A10" w:rsidRDefault="00A94A10" w:rsidP="00766DFF">
            <w:pPr>
              <w:widowControl/>
              <w:jc w:val="center"/>
              <w:rPr>
                <w:rFonts w:ascii="宋体" w:hAnsi="宋体" w:cs="宋体"/>
                <w:color w:val="000000"/>
                <w:kern w:val="0"/>
                <w:sz w:val="22"/>
                <w:szCs w:val="22"/>
              </w:rPr>
            </w:pPr>
            <w:r>
              <w:rPr>
                <w:rFonts w:ascii="宋体" w:hAnsi="宋体" w:cs="宋体" w:hint="eastAsia"/>
                <w:color w:val="000000"/>
                <w:kern w:val="0"/>
                <w:sz w:val="22"/>
                <w:szCs w:val="22"/>
              </w:rPr>
              <w:t>公众满意度</w:t>
            </w:r>
          </w:p>
        </w:tc>
        <w:tc>
          <w:tcPr>
            <w:tcW w:w="1080" w:type="dxa"/>
            <w:tcBorders>
              <w:bottom w:val="single" w:sz="12" w:space="0" w:color="auto"/>
            </w:tcBorders>
            <w:shd w:val="clear" w:color="auto" w:fill="auto"/>
            <w:vAlign w:val="bottom"/>
          </w:tcPr>
          <w:p w14:paraId="170B4E41" w14:textId="77777777" w:rsidR="00A94A10" w:rsidRDefault="00A94A10" w:rsidP="00766DFF">
            <w:pPr>
              <w:jc w:val="right"/>
              <w:rPr>
                <w:color w:val="000000"/>
                <w:sz w:val="22"/>
                <w:szCs w:val="22"/>
              </w:rPr>
            </w:pPr>
            <w:r>
              <w:rPr>
                <w:rFonts w:hint="eastAsia"/>
                <w:color w:val="000000"/>
                <w:sz w:val="22"/>
                <w:szCs w:val="22"/>
              </w:rPr>
              <w:t xml:space="preserve">0.727 </w:t>
            </w:r>
          </w:p>
        </w:tc>
        <w:tc>
          <w:tcPr>
            <w:tcW w:w="1080" w:type="dxa"/>
            <w:tcBorders>
              <w:bottom w:val="single" w:sz="12" w:space="0" w:color="auto"/>
            </w:tcBorders>
            <w:shd w:val="clear" w:color="auto" w:fill="auto"/>
            <w:vAlign w:val="bottom"/>
          </w:tcPr>
          <w:p w14:paraId="27C5D2C8" w14:textId="77777777" w:rsidR="00A94A10" w:rsidRDefault="00A94A10" w:rsidP="00766DFF">
            <w:pPr>
              <w:jc w:val="right"/>
              <w:rPr>
                <w:color w:val="000000"/>
                <w:sz w:val="22"/>
                <w:szCs w:val="22"/>
              </w:rPr>
            </w:pPr>
            <w:r>
              <w:rPr>
                <w:rFonts w:hint="eastAsia"/>
                <w:color w:val="000000"/>
                <w:sz w:val="22"/>
                <w:szCs w:val="22"/>
              </w:rPr>
              <w:t xml:space="preserve">1.091 </w:t>
            </w:r>
          </w:p>
        </w:tc>
        <w:tc>
          <w:tcPr>
            <w:tcW w:w="1080" w:type="dxa"/>
            <w:tcBorders>
              <w:bottom w:val="single" w:sz="12" w:space="0" w:color="auto"/>
            </w:tcBorders>
            <w:shd w:val="clear" w:color="auto" w:fill="auto"/>
            <w:vAlign w:val="bottom"/>
          </w:tcPr>
          <w:p w14:paraId="6B33FADA" w14:textId="77777777" w:rsidR="00A94A10" w:rsidRDefault="00A94A10" w:rsidP="00766DFF">
            <w:pPr>
              <w:jc w:val="right"/>
              <w:rPr>
                <w:color w:val="000000"/>
                <w:sz w:val="22"/>
                <w:szCs w:val="22"/>
              </w:rPr>
            </w:pPr>
            <w:r>
              <w:rPr>
                <w:rFonts w:hint="eastAsia"/>
                <w:color w:val="000000"/>
                <w:sz w:val="22"/>
                <w:szCs w:val="22"/>
              </w:rPr>
              <w:t xml:space="preserve">1.091 </w:t>
            </w:r>
          </w:p>
        </w:tc>
        <w:tc>
          <w:tcPr>
            <w:tcW w:w="1080" w:type="dxa"/>
            <w:tcBorders>
              <w:bottom w:val="single" w:sz="12" w:space="0" w:color="auto"/>
            </w:tcBorders>
            <w:shd w:val="clear" w:color="auto" w:fill="auto"/>
            <w:vAlign w:val="bottom"/>
          </w:tcPr>
          <w:p w14:paraId="442B5FE0" w14:textId="77777777" w:rsidR="00A94A10" w:rsidRDefault="00A94A10" w:rsidP="00766DFF">
            <w:pPr>
              <w:jc w:val="right"/>
              <w:rPr>
                <w:color w:val="000000"/>
                <w:sz w:val="22"/>
                <w:szCs w:val="22"/>
              </w:rPr>
            </w:pPr>
            <w:r>
              <w:rPr>
                <w:rFonts w:hint="eastAsia"/>
                <w:color w:val="000000"/>
                <w:sz w:val="22"/>
                <w:szCs w:val="22"/>
              </w:rPr>
              <w:t xml:space="preserve">1.091 </w:t>
            </w:r>
          </w:p>
        </w:tc>
      </w:tr>
    </w:tbl>
    <w:p w14:paraId="4C4C36E9" w14:textId="77777777" w:rsidR="00A94A10" w:rsidRDefault="00A94A10" w:rsidP="00A94A10">
      <w:pPr>
        <w:rPr>
          <w:sz w:val="28"/>
          <w:szCs w:val="28"/>
        </w:rPr>
      </w:pPr>
      <w:r w:rsidRPr="00E344F0">
        <w:rPr>
          <w:rFonts w:hint="eastAsia"/>
          <w:b/>
          <w:sz w:val="28"/>
          <w:szCs w:val="28"/>
        </w:rPr>
        <w:t>第四步</w:t>
      </w:r>
      <w:r>
        <w:rPr>
          <w:rFonts w:hint="eastAsia"/>
          <w:sz w:val="28"/>
          <w:szCs w:val="28"/>
        </w:rPr>
        <w:t>，运用指派法选择梯形型分布，并根据不同的指标分别</w:t>
      </w:r>
      <w:r>
        <w:rPr>
          <w:sz w:val="28"/>
          <w:szCs w:val="28"/>
        </w:rPr>
        <w:t>建立隶属度函数</w:t>
      </w:r>
      <w:r>
        <w:rPr>
          <w:rFonts w:hint="eastAsia"/>
          <w:sz w:val="28"/>
          <w:szCs w:val="28"/>
        </w:rPr>
        <w:t>，</w:t>
      </w:r>
      <w:r>
        <w:rPr>
          <w:sz w:val="28"/>
          <w:szCs w:val="28"/>
        </w:rPr>
        <w:t>带入数据后根据函数变化快慢</w:t>
      </w:r>
      <w:r>
        <w:rPr>
          <w:rFonts w:hint="eastAsia"/>
          <w:sz w:val="28"/>
          <w:szCs w:val="28"/>
        </w:rPr>
        <w:t>，</w:t>
      </w:r>
      <w:r>
        <w:rPr>
          <w:sz w:val="28"/>
          <w:szCs w:val="28"/>
        </w:rPr>
        <w:t>修缮后如下</w:t>
      </w:r>
      <w:r>
        <w:rPr>
          <w:rFonts w:hint="eastAsia"/>
          <w:sz w:val="28"/>
          <w:szCs w:val="28"/>
        </w:rPr>
        <w:t>：</w:t>
      </w:r>
    </w:p>
    <w:p w14:paraId="22E35898" w14:textId="77777777" w:rsidR="00A94A10" w:rsidRDefault="00A94A10" w:rsidP="00A94A10">
      <w:pPr>
        <w:rPr>
          <w:sz w:val="28"/>
          <w:szCs w:val="28"/>
        </w:rPr>
      </w:pPr>
      <w:r w:rsidRPr="000F75B8">
        <w:rPr>
          <w:position w:val="-110"/>
        </w:rPr>
        <w:object w:dxaOrig="9680" w:dyaOrig="2320" w14:anchorId="08D43C4C">
          <v:shape id="_x0000_i1043" type="#_x0000_t75" style="width:415.5pt;height:100pt" o:ole="">
            <v:imagedata r:id="rId84" o:title=""/>
          </v:shape>
          <o:OLEObject Type="Embed" ProgID="Equation.DSMT4" ShapeID="_x0000_i1043" DrawAspect="Content" ObjectID="_1561937230" r:id="rId85"/>
        </w:object>
      </w:r>
    </w:p>
    <w:p w14:paraId="06CA91CB" w14:textId="77777777" w:rsidR="00A94A10" w:rsidRDefault="00A94A10" w:rsidP="00A94A10">
      <w:pPr>
        <w:rPr>
          <w:sz w:val="28"/>
          <w:szCs w:val="28"/>
        </w:rPr>
      </w:pPr>
      <w:r>
        <w:rPr>
          <w:sz w:val="28"/>
          <w:szCs w:val="28"/>
        </w:rPr>
        <w:t>并</w:t>
      </w:r>
      <w:r>
        <w:rPr>
          <w:rFonts w:hint="eastAsia"/>
          <w:sz w:val="28"/>
          <w:szCs w:val="28"/>
        </w:rPr>
        <w:t>分别计算出各模式下各指标对于四个等级的隶属度矩阵</w:t>
      </w:r>
      <m:oMath>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i1</m:t>
            </m:r>
          </m:sub>
        </m:sSub>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i2</m:t>
            </m:r>
          </m:sub>
        </m:sSub>
        <m:sSub>
          <m:sSubPr>
            <m:ctrlPr>
              <w:rPr>
                <w:rFonts w:ascii="Cambria Math" w:hAnsi="Cambria Math"/>
                <w:sz w:val="28"/>
                <w:szCs w:val="28"/>
              </w:rPr>
            </m:ctrlPr>
          </m:sSubPr>
          <m:e>
            <m:r>
              <w:rPr>
                <w:rFonts w:ascii="Cambria Math" w:hAnsi="Cambria Math"/>
                <w:sz w:val="28"/>
                <w:szCs w:val="28"/>
              </w:rPr>
              <m:t>,R</m:t>
            </m:r>
          </m:e>
          <m:sub>
            <m:r>
              <w:rPr>
                <w:rFonts w:ascii="Cambria Math" w:hAnsi="Cambria Math"/>
                <w:sz w:val="28"/>
                <w:szCs w:val="28"/>
              </w:rPr>
              <m:t>i3</m:t>
            </m:r>
          </m:sub>
        </m:sSub>
        <m:r>
          <w:rPr>
            <w:rFonts w:ascii="Cambria Math" w:hAnsi="Cambria Math"/>
            <w:sz w:val="28"/>
            <w:szCs w:val="28"/>
          </w:rPr>
          <m:t>(i=0,1,2,3)</m:t>
        </m:r>
      </m:oMath>
      <w:r>
        <w:rPr>
          <w:rFonts w:hint="eastAsia"/>
          <w:sz w:val="28"/>
          <w:szCs w:val="28"/>
        </w:rPr>
        <w:t>，并分别与对应二级指标权重</w:t>
      </w: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3</m:t>
            </m:r>
          </m:sub>
        </m:sSub>
      </m:oMath>
      <w:r>
        <w:rPr>
          <w:rFonts w:hint="eastAsia"/>
          <w:sz w:val="28"/>
          <w:szCs w:val="28"/>
        </w:rPr>
        <w:t>相乘得</w:t>
      </w:r>
      <w:r>
        <w:rPr>
          <w:rFonts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i3</m:t>
            </m:r>
          </m:sub>
        </m:sSub>
        <m:r>
          <w:rPr>
            <w:rFonts w:ascii="Cambria Math" w:hAnsi="Cambria Math"/>
            <w:sz w:val="28"/>
            <w:szCs w:val="28"/>
          </w:rPr>
          <m:t>(i=0,1,2,3)</m:t>
        </m:r>
      </m:oMath>
      <w:r>
        <w:rPr>
          <w:rFonts w:hint="eastAsia"/>
          <w:sz w:val="28"/>
          <w:szCs w:val="28"/>
        </w:rPr>
        <w:t>，然后构成各垃圾处理模式的二级评判矩阵</w:t>
      </w:r>
      <m:oMath>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3</m:t>
            </m:r>
          </m:sub>
        </m:sSub>
      </m:oMath>
      <w:r>
        <w:rPr>
          <w:rFonts w:hint="eastAsia"/>
          <w:sz w:val="28"/>
          <w:szCs w:val="28"/>
        </w:rPr>
        <w:t>，</w:t>
      </w:r>
      <w:r>
        <w:rPr>
          <w:sz w:val="28"/>
          <w:szCs w:val="28"/>
        </w:rPr>
        <w:t>其中</w:t>
      </w:r>
    </w:p>
    <w:p w14:paraId="2447D2AB" w14:textId="77777777" w:rsidR="00A94A10" w:rsidRDefault="00A94A10" w:rsidP="00A94A10">
      <w:pPr>
        <w:pStyle w:val="MTDisplayEquation"/>
      </w:pPr>
      <w:r>
        <w:tab/>
      </w:r>
      <w:r w:rsidRPr="000F2186">
        <w:rPr>
          <w:position w:val="-76"/>
        </w:rPr>
        <w:object w:dxaOrig="4900" w:dyaOrig="1640" w14:anchorId="5119F6DE">
          <v:shape id="_x0000_i1044" type="#_x0000_t75" style="width:245pt;height:82pt" o:ole="">
            <v:imagedata r:id="rId86" o:title=""/>
          </v:shape>
          <o:OLEObject Type="Embed" ProgID="Equation.DSMT4" ShapeID="_x0000_i1044" DrawAspect="Content" ObjectID="_1561937231" r:id="rId87"/>
        </w:object>
      </w:r>
      <w:r>
        <w:t xml:space="preserve"> </w:t>
      </w:r>
    </w:p>
    <w:p w14:paraId="7269AD41" w14:textId="77777777" w:rsidR="00A94A10" w:rsidRPr="004D3ECC" w:rsidRDefault="00A94A10" w:rsidP="00A94A10">
      <w:pPr>
        <w:pStyle w:val="MTDisplayEquation"/>
      </w:pPr>
      <w:r>
        <w:t>同理得</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oMath>
      <w:r>
        <w:rPr>
          <w:rFonts w:hint="eastAsia"/>
        </w:rPr>
        <w:t>，然后根据经济、技术、环境和社会指标的权重</w:t>
      </w:r>
      <w:r>
        <w:rPr>
          <w:rFonts w:hint="eastAsia"/>
        </w:rPr>
        <w:t>A=</w:t>
      </w:r>
      <w:r>
        <w:rPr>
          <w:rFonts w:hint="eastAsia"/>
        </w:rPr>
        <w:t>（</w:t>
      </w:r>
      <w:r>
        <w:t>0.1428</w:t>
      </w:r>
      <w:r>
        <w:rPr>
          <w:rFonts w:hint="eastAsia"/>
        </w:rPr>
        <w:t>，</w:t>
      </w:r>
      <w:r>
        <w:rPr>
          <w:rFonts w:hint="eastAsia"/>
        </w:rPr>
        <w:t>0.0747</w:t>
      </w:r>
      <w:r>
        <w:t>, 0.5602, 0.2223</w:t>
      </w:r>
      <w:r>
        <w:rPr>
          <w:rFonts w:hint="eastAsia"/>
        </w:rPr>
        <w:t>），可得到总的评价结果</w:t>
      </w:r>
      <w:r>
        <w:rPr>
          <w:rFonts w:hint="eastAsia"/>
        </w:rPr>
        <w:t xml:space="preserve"> </w:t>
      </w:r>
      <w:r>
        <w:rPr>
          <w:rFonts w:hint="eastAsia"/>
        </w:rPr>
        <w:t>：</w:t>
      </w:r>
      <w:r w:rsidRPr="00833C48">
        <w:rPr>
          <w:position w:val="-12"/>
        </w:rPr>
        <w:object w:dxaOrig="800" w:dyaOrig="380" w14:anchorId="6C207285">
          <v:shape id="_x0000_i1045" type="#_x0000_t75" style="width:40pt;height:19pt" o:ole="">
            <v:imagedata r:id="rId88" o:title=""/>
          </v:shape>
          <o:OLEObject Type="Embed" ProgID="Equation.DSMT4" ShapeID="_x0000_i1045" DrawAspect="Content" ObjectID="_1561937232" r:id="rId89"/>
        </w:object>
      </w:r>
      <w:r>
        <w:t xml:space="preserve"> </w:t>
      </w:r>
      <w:r>
        <w:rPr>
          <w:rFonts w:hint="eastAsia"/>
        </w:rPr>
        <w:t>。并</w:t>
      </w:r>
      <w:r>
        <w:t>根据最大隶属度原则</w:t>
      </w:r>
      <w:r>
        <w:rPr>
          <w:rFonts w:hint="eastAsia"/>
        </w:rPr>
        <w:t>，</w:t>
      </w:r>
      <w:r>
        <w:t>取行向量</w:t>
      </w:r>
      <w:r>
        <w:t xml:space="preserve"> </w:t>
      </w:r>
      <w:r w:rsidRPr="000F6F29">
        <w:rPr>
          <w:position w:val="-12"/>
        </w:rPr>
        <w:object w:dxaOrig="279" w:dyaOrig="380" w14:anchorId="33D64A49">
          <v:shape id="_x0000_i1046" type="#_x0000_t75" style="width:14.5pt;height:19pt" o:ole="">
            <v:imagedata r:id="rId90" o:title=""/>
          </v:shape>
          <o:OLEObject Type="Embed" ProgID="Equation.DSMT4" ShapeID="_x0000_i1046" DrawAspect="Content" ObjectID="_1561937233" r:id="rId91"/>
        </w:object>
      </w:r>
      <w:r>
        <w:t xml:space="preserve"> </w:t>
      </w:r>
      <w:r>
        <w:t>中最大的为</w:t>
      </w:r>
      <w:r w:rsidRPr="004D3ECC">
        <w:rPr>
          <w:position w:val="-12"/>
        </w:rPr>
        <w:object w:dxaOrig="6060" w:dyaOrig="380" w14:anchorId="3EEC90A3">
          <v:shape id="_x0000_i1047" type="#_x0000_t75" style="width:303pt;height:19pt" o:ole="">
            <v:imagedata r:id="rId92" o:title=""/>
          </v:shape>
          <o:OLEObject Type="Embed" ProgID="Equation.DSMT4" ShapeID="_x0000_i1047" DrawAspect="Content" ObjectID="_1561937234" r:id="rId93"/>
        </w:object>
      </w:r>
      <w:r>
        <w:t xml:space="preserve"> </w:t>
      </w:r>
      <w:r>
        <w:rPr>
          <w:rFonts w:hint="eastAsia"/>
        </w:rPr>
        <w:t>。</w:t>
      </w:r>
    </w:p>
    <w:p w14:paraId="5B288D39" w14:textId="77777777" w:rsidR="00A94A10" w:rsidRDefault="00A94A10" w:rsidP="00A94A10">
      <w:pPr>
        <w:rPr>
          <w:rFonts w:ascii="Tahoma" w:hAnsi="Tahoma" w:cs="Tahoma"/>
          <w:color w:val="000000"/>
          <w:kern w:val="0"/>
          <w:sz w:val="28"/>
          <w:szCs w:val="28"/>
        </w:rPr>
      </w:pPr>
      <w:r w:rsidRPr="00E344F0">
        <w:rPr>
          <w:b/>
          <w:sz w:val="28"/>
          <w:szCs w:val="28"/>
        </w:rPr>
        <w:t>第五步</w:t>
      </w:r>
      <w:r>
        <w:rPr>
          <w:rFonts w:hint="eastAsia"/>
          <w:sz w:val="28"/>
          <w:szCs w:val="28"/>
        </w:rPr>
        <w:t>，</w:t>
      </w:r>
      <w:r>
        <w:rPr>
          <w:sz w:val="28"/>
          <w:szCs w:val="28"/>
        </w:rPr>
        <w:t>根据成本效益</w:t>
      </w:r>
      <w:proofErr w:type="gramStart"/>
      <w:r>
        <w:rPr>
          <w:sz w:val="28"/>
          <w:szCs w:val="28"/>
        </w:rPr>
        <w:t>比分析</w:t>
      </w:r>
      <w:proofErr w:type="gramEnd"/>
      <w:r>
        <w:rPr>
          <w:sz w:val="28"/>
          <w:szCs w:val="28"/>
        </w:rPr>
        <w:t>法</w:t>
      </w:r>
      <w:r>
        <w:rPr>
          <w:rFonts w:hint="eastAsia"/>
          <w:sz w:val="28"/>
          <w:szCs w:val="28"/>
        </w:rPr>
        <w:t>，</w:t>
      </w:r>
      <w:r>
        <w:rPr>
          <w:sz w:val="28"/>
          <w:szCs w:val="28"/>
        </w:rPr>
        <w:t>比较现状模式</w:t>
      </w:r>
      <w:r>
        <w:rPr>
          <w:rFonts w:hint="eastAsia"/>
          <w:sz w:val="28"/>
          <w:szCs w:val="28"/>
        </w:rPr>
        <w:t>、</w:t>
      </w:r>
      <w:r>
        <w:rPr>
          <w:sz w:val="28"/>
          <w:szCs w:val="28"/>
        </w:rPr>
        <w:t>模式一</w:t>
      </w:r>
      <w:r>
        <w:rPr>
          <w:rFonts w:hint="eastAsia"/>
          <w:sz w:val="28"/>
          <w:szCs w:val="28"/>
        </w:rPr>
        <w:t>、</w:t>
      </w:r>
      <w:r>
        <w:rPr>
          <w:sz w:val="28"/>
          <w:szCs w:val="28"/>
        </w:rPr>
        <w:t>模式二</w:t>
      </w:r>
      <w:r>
        <w:rPr>
          <w:rFonts w:hint="eastAsia"/>
          <w:sz w:val="28"/>
          <w:szCs w:val="28"/>
        </w:rPr>
        <w:t>、</w:t>
      </w:r>
      <w:r>
        <w:rPr>
          <w:sz w:val="28"/>
          <w:szCs w:val="28"/>
        </w:rPr>
        <w:t>模式三分别为</w:t>
      </w:r>
      <w:r>
        <w:rPr>
          <w:rFonts w:hint="eastAsia"/>
          <w:sz w:val="28"/>
          <w:szCs w:val="28"/>
        </w:rPr>
        <w:t>：</w:t>
      </w:r>
      <m:oMath>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0</m:t>
                </m:r>
              </m:sub>
            </m:sSub>
          </m:den>
        </m:f>
        <m:r>
          <w:rPr>
            <w:rFonts w:ascii="Cambria Math" w:hAnsi="Cambria Math" w:hint="eastAsia"/>
            <w:sz w:val="28"/>
            <w:szCs w:val="28"/>
          </w:rPr>
          <m:t>=</m:t>
        </m:r>
        <m:r>
          <m:rPr>
            <m:sty m:val="p"/>
          </m:rPr>
          <w:rPr>
            <w:rFonts w:ascii="Cambria Math" w:hAnsi="Cambria Math" w:cs="Tahoma"/>
            <w:color w:val="000000"/>
            <w:kern w:val="0"/>
            <w:sz w:val="22"/>
            <w:szCs w:val="22"/>
          </w:rPr>
          <m:t>0.805351</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1</m:t>
                </m:r>
              </m:sub>
            </m:sSub>
          </m:num>
          <m:den>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1</m:t>
                </m:r>
              </m:sub>
            </m:sSub>
          </m:den>
        </m:f>
        <m:r>
          <w:rPr>
            <w:rFonts w:ascii="Cambria Math" w:hAnsi="Cambria Math" w:hint="eastAsia"/>
            <w:sz w:val="28"/>
            <w:szCs w:val="28"/>
          </w:rPr>
          <m:t>=</m:t>
        </m:r>
        <m:r>
          <m:rPr>
            <m:sty m:val="p"/>
          </m:rPr>
          <w:rPr>
            <w:rFonts w:ascii="Cambria Math" w:hAnsi="Cambria Math" w:cs="Tahoma"/>
            <w:color w:val="000000"/>
            <w:kern w:val="0"/>
            <w:sz w:val="22"/>
            <w:szCs w:val="22"/>
          </w:rPr>
          <m:t>1.098843</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2</m:t>
                </m:r>
              </m:sub>
            </m:sSub>
          </m:num>
          <m:den>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2</m:t>
                </m:r>
              </m:sub>
            </m:sSub>
          </m:den>
        </m:f>
        <m:r>
          <w:rPr>
            <w:rFonts w:ascii="Cambria Math" w:hAnsi="Cambria Math" w:hint="eastAsia"/>
            <w:sz w:val="28"/>
            <w:szCs w:val="28"/>
          </w:rPr>
          <m:t>=</m:t>
        </m:r>
        <m:r>
          <m:rPr>
            <m:sty m:val="p"/>
          </m:rPr>
          <w:rPr>
            <w:rFonts w:ascii="Cambria Math" w:hAnsi="Cambria Math" w:cs="Tahoma"/>
            <w:color w:val="000000"/>
            <w:kern w:val="0"/>
            <w:sz w:val="22"/>
            <w:szCs w:val="22"/>
          </w:rPr>
          <m:t>1.34848</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3</m:t>
                </m:r>
              </m:sub>
            </m:sSub>
          </m:num>
          <m:den>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3</m:t>
                </m:r>
              </m:sub>
            </m:sSub>
          </m:den>
        </m:f>
        <m:r>
          <w:rPr>
            <w:rFonts w:ascii="Cambria Math" w:hAnsi="Cambria Math" w:hint="eastAsia"/>
            <w:sz w:val="28"/>
            <w:szCs w:val="28"/>
          </w:rPr>
          <m:t>=</m:t>
        </m:r>
        <m:r>
          <m:rPr>
            <m:sty m:val="p"/>
          </m:rPr>
          <w:rPr>
            <w:rFonts w:ascii="Cambria Math" w:hAnsi="Cambria Math" w:cs="Tahoma"/>
            <w:color w:val="000000"/>
            <w:kern w:val="0"/>
            <w:sz w:val="22"/>
            <w:szCs w:val="22"/>
          </w:rPr>
          <m:t>0.977</m:t>
        </m:r>
      </m:oMath>
      <w:r>
        <w:rPr>
          <w:rFonts w:ascii="Tahoma" w:hAnsi="Tahoma" w:cs="Tahoma" w:hint="eastAsia"/>
          <w:color w:val="000000"/>
          <w:kern w:val="0"/>
          <w:sz w:val="22"/>
          <w:szCs w:val="22"/>
        </w:rPr>
        <w:t>，</w:t>
      </w:r>
      <w:r>
        <w:rPr>
          <w:rFonts w:ascii="Tahoma" w:hAnsi="Tahoma" w:cs="Tahoma" w:hint="eastAsia"/>
          <w:color w:val="000000"/>
          <w:kern w:val="0"/>
          <w:sz w:val="28"/>
          <w:szCs w:val="28"/>
        </w:rPr>
        <w:t>显然在远期成本效益的下的深圳市垃圾处理模式二得分最高，为最优模式。</w:t>
      </w:r>
    </w:p>
    <w:p w14:paraId="3DBEB23A" w14:textId="77777777" w:rsidR="00A94A10" w:rsidRPr="000D5920" w:rsidRDefault="00A94A10" w:rsidP="00A94A10">
      <w:pPr>
        <w:pStyle w:val="12"/>
        <w:ind w:firstLineChars="0" w:firstLine="0"/>
        <w:rPr>
          <w:rFonts w:asciiTheme="minorEastAsia" w:eastAsiaTheme="minorEastAsia" w:hAnsiTheme="minorEastAsia" w:cs="AdobeHeitiStd-Regular"/>
          <w:b/>
          <w:kern w:val="0"/>
          <w:sz w:val="28"/>
          <w:szCs w:val="18"/>
        </w:rPr>
      </w:pPr>
      <w:r w:rsidRPr="000D5920">
        <w:rPr>
          <w:rFonts w:asciiTheme="minorEastAsia" w:eastAsiaTheme="minorEastAsia" w:hAnsiTheme="minorEastAsia" w:cs="AdobeHeitiStd-Regular" w:hint="eastAsia"/>
          <w:b/>
          <w:kern w:val="0"/>
          <w:sz w:val="28"/>
          <w:szCs w:val="18"/>
        </w:rPr>
        <w:t>6.2 决策和建议</w:t>
      </w:r>
    </w:p>
    <w:p w14:paraId="57C831D6" w14:textId="77777777" w:rsidR="00A94A10" w:rsidRPr="00E344F0" w:rsidRDefault="00A94A10" w:rsidP="00A94A10">
      <w:pPr>
        <w:pStyle w:val="12"/>
        <w:ind w:firstLineChars="0" w:firstLine="0"/>
        <w:rPr>
          <w:rFonts w:asciiTheme="minorEastAsia" w:eastAsiaTheme="minorEastAsia" w:hAnsiTheme="minorEastAsia" w:cs="AdobeHeitiStd-Regular"/>
          <w:b/>
          <w:kern w:val="0"/>
          <w:sz w:val="28"/>
          <w:szCs w:val="18"/>
        </w:rPr>
      </w:pPr>
      <w:r w:rsidRPr="00E344F0">
        <w:rPr>
          <w:rFonts w:asciiTheme="minorEastAsia" w:eastAsiaTheme="minorEastAsia" w:hAnsiTheme="minorEastAsia" w:cs="AdobeHeitiStd-Regular" w:hint="eastAsia"/>
          <w:b/>
          <w:kern w:val="0"/>
          <w:sz w:val="28"/>
          <w:szCs w:val="18"/>
        </w:rPr>
        <w:t>6.2.1深圳市生活垃圾基础数据调查统计及预测评价</w:t>
      </w:r>
    </w:p>
    <w:p w14:paraId="362CC59F" w14:textId="77777777" w:rsidR="00A94A10" w:rsidRPr="00E344F0" w:rsidRDefault="00A94A10" w:rsidP="00A94A10">
      <w:pPr>
        <w:pStyle w:val="12"/>
        <w:ind w:firstLineChars="0" w:firstLine="0"/>
        <w:rPr>
          <w:rFonts w:asciiTheme="minorEastAsia" w:eastAsiaTheme="minorEastAsia" w:hAnsiTheme="minorEastAsia" w:cs="AdobeHeitiStd-Regular"/>
          <w:b/>
          <w:kern w:val="0"/>
          <w:sz w:val="28"/>
          <w:szCs w:val="18"/>
        </w:rPr>
      </w:pPr>
      <w:r w:rsidRPr="00E344F0">
        <w:rPr>
          <w:rFonts w:asciiTheme="minorEastAsia" w:eastAsiaTheme="minorEastAsia" w:hAnsiTheme="minorEastAsia" w:cs="AdobeHeitiStd-Regular" w:hint="eastAsia"/>
          <w:b/>
          <w:kern w:val="0"/>
          <w:sz w:val="28"/>
          <w:szCs w:val="18"/>
        </w:rPr>
        <w:t>（一）2017-</w:t>
      </w:r>
      <w:r w:rsidRPr="00E344F0">
        <w:rPr>
          <w:rFonts w:asciiTheme="minorEastAsia" w:eastAsiaTheme="minorEastAsia" w:hAnsiTheme="minorEastAsia" w:cs="AdobeHeitiStd-Regular"/>
          <w:b/>
          <w:kern w:val="0"/>
          <w:sz w:val="28"/>
          <w:szCs w:val="18"/>
        </w:rPr>
        <w:t>2026年</w:t>
      </w:r>
      <w:r w:rsidRPr="00E344F0">
        <w:rPr>
          <w:rFonts w:asciiTheme="minorEastAsia" w:eastAsiaTheme="minorEastAsia" w:hAnsiTheme="minorEastAsia" w:cs="AdobeHeitiStd-Regular" w:hint="eastAsia"/>
          <w:b/>
          <w:kern w:val="0"/>
          <w:sz w:val="28"/>
          <w:szCs w:val="18"/>
        </w:rPr>
        <w:t>垃圾清运量预测</w:t>
      </w:r>
    </w:p>
    <w:p w14:paraId="6EA6274C" w14:textId="77777777" w:rsidR="00A94A10" w:rsidRDefault="00A94A10" w:rsidP="00A94A10">
      <w:pPr>
        <w:pStyle w:val="12"/>
        <w:ind w:firstLineChars="0"/>
        <w:rPr>
          <w:rFonts w:asciiTheme="minorEastAsia" w:eastAsiaTheme="minorEastAsia" w:hAnsiTheme="minorEastAsia" w:cs="AdobeHeitiStd-Regular"/>
          <w:kern w:val="0"/>
          <w:sz w:val="28"/>
          <w:szCs w:val="18"/>
        </w:rPr>
      </w:pPr>
      <w:r>
        <w:rPr>
          <w:rFonts w:asciiTheme="minorEastAsia" w:eastAsiaTheme="minorEastAsia" w:hAnsiTheme="minorEastAsia" w:cs="AdobeHeitiStd-Regular"/>
          <w:kern w:val="0"/>
          <w:sz w:val="28"/>
          <w:szCs w:val="18"/>
        </w:rPr>
        <w:t>由图</w:t>
      </w:r>
      <w:r>
        <w:rPr>
          <w:rFonts w:asciiTheme="minorEastAsia" w:eastAsiaTheme="minorEastAsia" w:hAnsiTheme="minorEastAsia" w:cs="AdobeHeitiStd-Regular" w:hint="eastAsia"/>
          <w:kern w:val="0"/>
          <w:sz w:val="28"/>
          <w:szCs w:val="18"/>
        </w:rPr>
        <w:t>5-</w:t>
      </w:r>
      <w:r>
        <w:rPr>
          <w:rFonts w:asciiTheme="minorEastAsia" w:eastAsiaTheme="minorEastAsia" w:hAnsiTheme="minorEastAsia" w:cs="AdobeHeitiStd-Regular"/>
          <w:kern w:val="0"/>
          <w:sz w:val="28"/>
          <w:szCs w:val="18"/>
        </w:rPr>
        <w:t>4可以看出现有垃圾处理设施不足以满足垃圾日产日清的要求</w:t>
      </w:r>
      <w:r>
        <w:rPr>
          <w:rFonts w:asciiTheme="minorEastAsia" w:eastAsiaTheme="minorEastAsia" w:hAnsiTheme="minorEastAsia" w:cs="AdobeHeitiStd-Regular" w:hint="eastAsia"/>
          <w:kern w:val="0"/>
          <w:sz w:val="28"/>
          <w:szCs w:val="18"/>
        </w:rPr>
        <w:t>，</w:t>
      </w:r>
      <w:r>
        <w:rPr>
          <w:rFonts w:asciiTheme="minorEastAsia" w:eastAsiaTheme="minorEastAsia" w:hAnsiTheme="minorEastAsia" w:cs="AdobeHeitiStd-Regular"/>
          <w:kern w:val="0"/>
          <w:sz w:val="28"/>
          <w:szCs w:val="18"/>
        </w:rPr>
        <w:t>应根据垃圾处理设施的实际情况进行升级改在</w:t>
      </w:r>
      <w:r>
        <w:rPr>
          <w:rFonts w:asciiTheme="minorEastAsia" w:eastAsiaTheme="minorEastAsia" w:hAnsiTheme="minorEastAsia" w:cs="AdobeHeitiStd-Regular" w:hint="eastAsia"/>
          <w:kern w:val="0"/>
          <w:sz w:val="28"/>
          <w:szCs w:val="18"/>
        </w:rPr>
        <w:t>。</w:t>
      </w:r>
    </w:p>
    <w:p w14:paraId="773E73D6" w14:textId="77777777" w:rsidR="00A94A10" w:rsidRPr="00E344F0" w:rsidRDefault="00A94A10" w:rsidP="00A94A10">
      <w:pPr>
        <w:pStyle w:val="12"/>
        <w:ind w:firstLineChars="0" w:firstLine="0"/>
        <w:rPr>
          <w:rFonts w:asciiTheme="minorEastAsia" w:eastAsiaTheme="minorEastAsia" w:hAnsiTheme="minorEastAsia" w:cs="AdobeHeitiStd-Regular"/>
          <w:b/>
          <w:kern w:val="0"/>
          <w:sz w:val="28"/>
          <w:szCs w:val="18"/>
        </w:rPr>
      </w:pPr>
      <w:r w:rsidRPr="00E344F0">
        <w:rPr>
          <w:rFonts w:asciiTheme="minorEastAsia" w:eastAsiaTheme="minorEastAsia" w:hAnsiTheme="minorEastAsia" w:cs="AdobeHeitiStd-Regular" w:hint="eastAsia"/>
          <w:b/>
          <w:kern w:val="0"/>
          <w:sz w:val="28"/>
          <w:szCs w:val="18"/>
        </w:rPr>
        <w:t>（二）垃圾含水率、湿基低位热值和湿基高位热值</w:t>
      </w:r>
    </w:p>
    <w:p w14:paraId="31EEC1DE" w14:textId="77777777" w:rsidR="00A94A10" w:rsidRDefault="00A94A10" w:rsidP="00A94A10">
      <w:pPr>
        <w:pStyle w:val="12"/>
        <w:ind w:firstLineChars="0" w:firstLine="0"/>
        <w:rPr>
          <w:rFonts w:asciiTheme="minorEastAsia" w:eastAsiaTheme="minorEastAsia" w:hAnsiTheme="minorEastAsia" w:cs="AdobeHeitiStd-Regular"/>
          <w:kern w:val="0"/>
          <w:sz w:val="28"/>
          <w:szCs w:val="18"/>
        </w:rPr>
      </w:pPr>
      <w:r>
        <w:rPr>
          <w:rFonts w:asciiTheme="minorEastAsia" w:eastAsiaTheme="minorEastAsia" w:hAnsiTheme="minorEastAsia" w:cs="AdobeHeitiStd-Regular"/>
          <w:kern w:val="0"/>
          <w:sz w:val="28"/>
          <w:szCs w:val="18"/>
        </w:rPr>
        <w:t>有表</w:t>
      </w:r>
      <w:r>
        <w:rPr>
          <w:rFonts w:asciiTheme="minorEastAsia" w:eastAsiaTheme="minorEastAsia" w:hAnsiTheme="minorEastAsia" w:cs="AdobeHeitiStd-Regular" w:hint="eastAsia"/>
          <w:kern w:val="0"/>
          <w:sz w:val="28"/>
          <w:szCs w:val="18"/>
        </w:rPr>
        <w:t>5-</w:t>
      </w:r>
      <w:r>
        <w:rPr>
          <w:rFonts w:asciiTheme="minorEastAsia" w:eastAsiaTheme="minorEastAsia" w:hAnsiTheme="minorEastAsia" w:cs="AdobeHeitiStd-Regular"/>
          <w:kern w:val="0"/>
          <w:sz w:val="28"/>
          <w:szCs w:val="18"/>
        </w:rPr>
        <w:t>15和表</w:t>
      </w:r>
      <w:r>
        <w:rPr>
          <w:rFonts w:asciiTheme="minorEastAsia" w:eastAsiaTheme="minorEastAsia" w:hAnsiTheme="minorEastAsia" w:cs="AdobeHeitiStd-Regular" w:hint="eastAsia"/>
          <w:kern w:val="0"/>
          <w:sz w:val="28"/>
          <w:szCs w:val="18"/>
        </w:rPr>
        <w:t>5-</w:t>
      </w:r>
      <w:r>
        <w:rPr>
          <w:rFonts w:asciiTheme="minorEastAsia" w:eastAsiaTheme="minorEastAsia" w:hAnsiTheme="minorEastAsia" w:cs="AdobeHeitiStd-Regular"/>
          <w:kern w:val="0"/>
          <w:sz w:val="28"/>
          <w:szCs w:val="18"/>
        </w:rPr>
        <w:t>16可以看出</w:t>
      </w:r>
      <w:r>
        <w:rPr>
          <w:rFonts w:asciiTheme="minorEastAsia" w:eastAsiaTheme="minorEastAsia" w:hAnsiTheme="minorEastAsia" w:cs="AdobeHeitiStd-Regular" w:hint="eastAsia"/>
          <w:kern w:val="0"/>
          <w:sz w:val="28"/>
          <w:szCs w:val="18"/>
        </w:rPr>
        <w:t>，</w:t>
      </w:r>
      <w:r>
        <w:rPr>
          <w:rFonts w:asciiTheme="minorEastAsia" w:eastAsiaTheme="minorEastAsia" w:hAnsiTheme="minorEastAsia" w:cs="AdobeHeitiStd-Regular"/>
          <w:kern w:val="0"/>
          <w:sz w:val="28"/>
          <w:szCs w:val="18"/>
        </w:rPr>
        <w:t>未来</w:t>
      </w:r>
      <w:r>
        <w:rPr>
          <w:rFonts w:asciiTheme="minorEastAsia" w:eastAsiaTheme="minorEastAsia" w:hAnsiTheme="minorEastAsia" w:cs="AdobeHeitiStd-Regular" w:hint="eastAsia"/>
          <w:kern w:val="0"/>
          <w:sz w:val="28"/>
          <w:szCs w:val="18"/>
        </w:rPr>
        <w:t>10年，垃圾含水率呈现上升趋势，湿基低位热值和湿基高位热值为下降趋势，会加剧垃圾燃烧过程中的有害成分含量，也会对垃圾的末端收集带来压力，产生新的污染物，产生新的二次污染。</w:t>
      </w:r>
    </w:p>
    <w:p w14:paraId="2F90357F" w14:textId="77777777" w:rsidR="00A94A10" w:rsidRPr="00E344F0" w:rsidRDefault="00A94A10" w:rsidP="00A94A10">
      <w:pPr>
        <w:pStyle w:val="12"/>
        <w:ind w:firstLineChars="0" w:firstLine="0"/>
        <w:rPr>
          <w:rFonts w:asciiTheme="minorEastAsia" w:eastAsiaTheme="minorEastAsia" w:hAnsiTheme="minorEastAsia" w:cs="AdobeHeitiStd-Regular"/>
          <w:b/>
          <w:kern w:val="0"/>
          <w:sz w:val="28"/>
          <w:szCs w:val="18"/>
        </w:rPr>
      </w:pPr>
      <w:r w:rsidRPr="00E344F0">
        <w:rPr>
          <w:rFonts w:asciiTheme="minorEastAsia" w:eastAsiaTheme="minorEastAsia" w:hAnsiTheme="minorEastAsia" w:cs="AdobeHeitiStd-Regular" w:hint="eastAsia"/>
          <w:b/>
          <w:kern w:val="0"/>
          <w:sz w:val="28"/>
          <w:szCs w:val="18"/>
        </w:rPr>
        <w:t>（三）各垃圾处理模式（现状模式及模式一、二、三）的社会总成本预测（201</w:t>
      </w:r>
      <w:r w:rsidRPr="00E344F0">
        <w:rPr>
          <w:rFonts w:asciiTheme="minorEastAsia" w:eastAsiaTheme="minorEastAsia" w:hAnsiTheme="minorEastAsia" w:cs="AdobeHeitiStd-Regular"/>
          <w:b/>
          <w:kern w:val="0"/>
          <w:sz w:val="28"/>
          <w:szCs w:val="18"/>
        </w:rPr>
        <w:t>7</w:t>
      </w:r>
      <w:r w:rsidRPr="00E344F0">
        <w:rPr>
          <w:rFonts w:asciiTheme="minorEastAsia" w:eastAsiaTheme="minorEastAsia" w:hAnsiTheme="minorEastAsia" w:cs="AdobeHeitiStd-Regular" w:hint="eastAsia"/>
          <w:b/>
          <w:kern w:val="0"/>
          <w:sz w:val="28"/>
          <w:szCs w:val="18"/>
        </w:rPr>
        <w:t>-</w:t>
      </w:r>
      <w:r w:rsidRPr="00E344F0">
        <w:rPr>
          <w:rFonts w:asciiTheme="minorEastAsia" w:eastAsiaTheme="minorEastAsia" w:hAnsiTheme="minorEastAsia" w:cs="AdobeHeitiStd-Regular"/>
          <w:b/>
          <w:kern w:val="0"/>
          <w:sz w:val="28"/>
          <w:szCs w:val="18"/>
        </w:rPr>
        <w:t>2016</w:t>
      </w:r>
      <w:r w:rsidRPr="00E344F0">
        <w:rPr>
          <w:rFonts w:asciiTheme="minorEastAsia" w:eastAsiaTheme="minorEastAsia" w:hAnsiTheme="minorEastAsia" w:cs="AdobeHeitiStd-Regular" w:hint="eastAsia"/>
          <w:b/>
          <w:kern w:val="0"/>
          <w:sz w:val="28"/>
          <w:szCs w:val="18"/>
        </w:rPr>
        <w:t>）</w:t>
      </w:r>
    </w:p>
    <w:p w14:paraId="4A61066E" w14:textId="77777777" w:rsidR="00A94A10" w:rsidRDefault="00A94A10" w:rsidP="00A94A10">
      <w:pPr>
        <w:pStyle w:val="12"/>
        <w:ind w:firstLineChars="0" w:firstLine="0"/>
        <w:rPr>
          <w:rFonts w:asciiTheme="minorEastAsia" w:eastAsiaTheme="minorEastAsia" w:hAnsiTheme="minorEastAsia" w:cs="AdobeHeitiStd-Regular"/>
          <w:kern w:val="0"/>
          <w:sz w:val="28"/>
          <w:szCs w:val="18"/>
        </w:rPr>
      </w:pPr>
      <w:r>
        <w:rPr>
          <w:rFonts w:asciiTheme="minorEastAsia" w:eastAsiaTheme="minorEastAsia" w:hAnsiTheme="minorEastAsia" w:cs="AdobeHeitiStd-Regular" w:hint="eastAsia"/>
          <w:kern w:val="0"/>
          <w:sz w:val="28"/>
          <w:szCs w:val="18"/>
        </w:rPr>
        <w:t>由图5-</w:t>
      </w:r>
      <w:r>
        <w:rPr>
          <w:rFonts w:asciiTheme="minorEastAsia" w:eastAsiaTheme="minorEastAsia" w:hAnsiTheme="minorEastAsia" w:cs="AdobeHeitiStd-Regular"/>
          <w:kern w:val="0"/>
          <w:sz w:val="28"/>
          <w:szCs w:val="18"/>
        </w:rPr>
        <w:t>14可以看出</w:t>
      </w:r>
      <w:r>
        <w:rPr>
          <w:rFonts w:asciiTheme="minorEastAsia" w:eastAsiaTheme="minorEastAsia" w:hAnsiTheme="minorEastAsia" w:cs="AdobeHeitiStd-Regular" w:hint="eastAsia"/>
          <w:kern w:val="0"/>
          <w:sz w:val="28"/>
          <w:szCs w:val="18"/>
        </w:rPr>
        <w:t>，</w:t>
      </w:r>
      <w:r>
        <w:rPr>
          <w:rFonts w:asciiTheme="minorEastAsia" w:eastAsiaTheme="minorEastAsia" w:hAnsiTheme="minorEastAsia" w:cs="AdobeHeitiStd-Regular"/>
          <w:kern w:val="0"/>
          <w:sz w:val="28"/>
          <w:szCs w:val="18"/>
        </w:rPr>
        <w:t>但从经济角度出发</w:t>
      </w:r>
      <w:r>
        <w:rPr>
          <w:rFonts w:asciiTheme="minorEastAsia" w:eastAsiaTheme="minorEastAsia" w:hAnsiTheme="minorEastAsia" w:cs="AdobeHeitiStd-Regular" w:hint="eastAsia"/>
          <w:kern w:val="0"/>
          <w:sz w:val="28"/>
          <w:szCs w:val="18"/>
        </w:rPr>
        <w:t>，</w:t>
      </w:r>
      <w:r>
        <w:rPr>
          <w:rFonts w:asciiTheme="minorEastAsia" w:eastAsiaTheme="minorEastAsia" w:hAnsiTheme="minorEastAsia" w:cs="AdobeHeitiStd-Regular"/>
          <w:kern w:val="0"/>
          <w:sz w:val="28"/>
          <w:szCs w:val="18"/>
        </w:rPr>
        <w:t>现状模式处理成本最低</w:t>
      </w:r>
      <w:r>
        <w:rPr>
          <w:rFonts w:asciiTheme="minorEastAsia" w:eastAsiaTheme="minorEastAsia" w:hAnsiTheme="minorEastAsia" w:cs="AdobeHeitiStd-Regular" w:hint="eastAsia"/>
          <w:kern w:val="0"/>
          <w:sz w:val="28"/>
          <w:szCs w:val="18"/>
        </w:rPr>
        <w:t>，模式</w:t>
      </w:r>
      <w:proofErr w:type="gramStart"/>
      <w:r>
        <w:rPr>
          <w:rFonts w:asciiTheme="minorEastAsia" w:eastAsiaTheme="minorEastAsia" w:hAnsiTheme="minorEastAsia" w:cs="AdobeHeitiStd-Regular" w:hint="eastAsia"/>
          <w:kern w:val="0"/>
          <w:sz w:val="28"/>
          <w:szCs w:val="18"/>
        </w:rPr>
        <w:t>一</w:t>
      </w:r>
      <w:proofErr w:type="gramEnd"/>
      <w:r>
        <w:rPr>
          <w:rFonts w:asciiTheme="minorEastAsia" w:eastAsiaTheme="minorEastAsia" w:hAnsiTheme="minorEastAsia" w:cs="AdobeHeitiStd-Regular" w:hint="eastAsia"/>
          <w:kern w:val="0"/>
          <w:sz w:val="28"/>
          <w:szCs w:val="18"/>
        </w:rPr>
        <w:t>采用混合收集直接焚烧的粗放处理方式，节省了处理费用。</w:t>
      </w:r>
      <w:r>
        <w:rPr>
          <w:rFonts w:asciiTheme="minorEastAsia" w:eastAsiaTheme="minorEastAsia" w:hAnsiTheme="minorEastAsia" w:cs="AdobeHeitiStd-Regular"/>
          <w:kern w:val="0"/>
          <w:sz w:val="28"/>
          <w:szCs w:val="18"/>
        </w:rPr>
        <w:t>模式三采用混合收集加末端处理方式</w:t>
      </w:r>
      <w:r>
        <w:rPr>
          <w:rFonts w:asciiTheme="minorEastAsia" w:eastAsiaTheme="minorEastAsia" w:hAnsiTheme="minorEastAsia" w:cs="AdobeHeitiStd-Regular" w:hint="eastAsia"/>
          <w:kern w:val="0"/>
          <w:sz w:val="28"/>
          <w:szCs w:val="18"/>
        </w:rPr>
        <w:t>，为垃圾分类收集的过度模式，处理成本低于采用源头分类收集的处理模式二。但从成本效益角度分析，考虑环境污染、社会指标和回收收益等，模式</w:t>
      </w:r>
      <w:proofErr w:type="gramStart"/>
      <w:r>
        <w:rPr>
          <w:rFonts w:asciiTheme="minorEastAsia" w:eastAsiaTheme="minorEastAsia" w:hAnsiTheme="minorEastAsia" w:cs="AdobeHeitiStd-Regular" w:hint="eastAsia"/>
          <w:kern w:val="0"/>
          <w:sz w:val="28"/>
          <w:szCs w:val="18"/>
        </w:rPr>
        <w:t>二效果</w:t>
      </w:r>
      <w:proofErr w:type="gramEnd"/>
      <w:r>
        <w:rPr>
          <w:rFonts w:asciiTheme="minorEastAsia" w:eastAsiaTheme="minorEastAsia" w:hAnsiTheme="minorEastAsia" w:cs="AdobeHeitiStd-Regular" w:hint="eastAsia"/>
          <w:kern w:val="0"/>
          <w:sz w:val="28"/>
          <w:szCs w:val="18"/>
        </w:rPr>
        <w:t>最优。</w:t>
      </w:r>
    </w:p>
    <w:p w14:paraId="074073C5" w14:textId="77777777" w:rsidR="00A94A10" w:rsidRPr="00E344F0" w:rsidRDefault="00A94A10" w:rsidP="00A94A10">
      <w:pPr>
        <w:pStyle w:val="12"/>
        <w:ind w:firstLineChars="0" w:firstLine="0"/>
        <w:rPr>
          <w:rFonts w:asciiTheme="minorEastAsia" w:eastAsiaTheme="minorEastAsia" w:hAnsiTheme="minorEastAsia" w:cs="AdobeHeitiStd-Regular"/>
          <w:b/>
          <w:kern w:val="0"/>
          <w:sz w:val="28"/>
          <w:szCs w:val="18"/>
        </w:rPr>
      </w:pPr>
      <w:r w:rsidRPr="00E344F0">
        <w:rPr>
          <w:rFonts w:asciiTheme="minorEastAsia" w:eastAsiaTheme="minorEastAsia" w:hAnsiTheme="minorEastAsia" w:cs="AdobeHeitiStd-Regular" w:hint="eastAsia"/>
          <w:b/>
          <w:kern w:val="0"/>
          <w:sz w:val="28"/>
          <w:szCs w:val="18"/>
        </w:rPr>
        <w:t>6.2.2改进措施及建议</w:t>
      </w:r>
    </w:p>
    <w:p w14:paraId="4EA5FCD2" w14:textId="77777777" w:rsidR="00A94A10" w:rsidRDefault="00A94A10" w:rsidP="00A94A10">
      <w:pPr>
        <w:pStyle w:val="12"/>
        <w:ind w:firstLineChars="0"/>
        <w:rPr>
          <w:rFonts w:asciiTheme="minorEastAsia" w:eastAsiaTheme="minorEastAsia" w:hAnsiTheme="minorEastAsia" w:cs="AdobeHeitiStd-Regular"/>
          <w:kern w:val="0"/>
          <w:sz w:val="28"/>
          <w:szCs w:val="18"/>
        </w:rPr>
      </w:pPr>
      <w:r>
        <w:rPr>
          <w:rFonts w:asciiTheme="minorEastAsia" w:eastAsiaTheme="minorEastAsia" w:hAnsiTheme="minorEastAsia" w:cs="AdobeHeitiStd-Regular"/>
          <w:kern w:val="0"/>
          <w:sz w:val="28"/>
          <w:szCs w:val="18"/>
        </w:rPr>
        <w:t>由以上基础调查数据统计及预测评价和远期成本效益分析可知</w:t>
      </w:r>
      <w:r>
        <w:rPr>
          <w:rFonts w:asciiTheme="minorEastAsia" w:eastAsiaTheme="minorEastAsia" w:hAnsiTheme="minorEastAsia" w:cs="AdobeHeitiStd-Regular" w:hint="eastAsia"/>
          <w:kern w:val="0"/>
          <w:sz w:val="28"/>
          <w:szCs w:val="18"/>
        </w:rPr>
        <w:t>，</w:t>
      </w:r>
      <w:r>
        <w:rPr>
          <w:rFonts w:asciiTheme="minorEastAsia" w:eastAsiaTheme="minorEastAsia" w:hAnsiTheme="minorEastAsia" w:cs="AdobeHeitiStd-Regular"/>
          <w:kern w:val="0"/>
          <w:sz w:val="28"/>
          <w:szCs w:val="18"/>
        </w:rPr>
        <w:t>对生活垃圾进行分类收集是很有必要的</w:t>
      </w:r>
      <w:r>
        <w:rPr>
          <w:rFonts w:asciiTheme="minorEastAsia" w:eastAsiaTheme="minorEastAsia" w:hAnsiTheme="minorEastAsia" w:cs="AdobeHeitiStd-Regular" w:hint="eastAsia"/>
          <w:kern w:val="0"/>
          <w:sz w:val="28"/>
          <w:szCs w:val="18"/>
        </w:rPr>
        <w:t>。</w:t>
      </w:r>
      <w:r>
        <w:rPr>
          <w:rFonts w:asciiTheme="minorEastAsia" w:eastAsiaTheme="minorEastAsia" w:hAnsiTheme="minorEastAsia" w:cs="AdobeHeitiStd-Regular"/>
          <w:kern w:val="0"/>
          <w:sz w:val="28"/>
          <w:szCs w:val="18"/>
        </w:rPr>
        <w:t>建立一整套垃圾分类的制度和实</w:t>
      </w:r>
      <w:r>
        <w:rPr>
          <w:rFonts w:asciiTheme="minorEastAsia" w:eastAsiaTheme="minorEastAsia" w:hAnsiTheme="minorEastAsia" w:cs="AdobeHeitiStd-Regular"/>
          <w:kern w:val="0"/>
          <w:sz w:val="28"/>
          <w:szCs w:val="18"/>
        </w:rPr>
        <w:lastRenderedPageBreak/>
        <w:t>施方法</w:t>
      </w:r>
      <w:r>
        <w:rPr>
          <w:rFonts w:asciiTheme="minorEastAsia" w:eastAsiaTheme="minorEastAsia" w:hAnsiTheme="minorEastAsia" w:cs="AdobeHeitiStd-Regular" w:hint="eastAsia"/>
          <w:kern w:val="0"/>
          <w:sz w:val="28"/>
          <w:szCs w:val="18"/>
        </w:rPr>
        <w:t>，</w:t>
      </w:r>
      <w:r>
        <w:rPr>
          <w:rFonts w:asciiTheme="minorEastAsia" w:eastAsiaTheme="minorEastAsia" w:hAnsiTheme="minorEastAsia" w:cs="AdobeHeitiStd-Regular"/>
          <w:kern w:val="0"/>
          <w:sz w:val="28"/>
          <w:szCs w:val="18"/>
        </w:rPr>
        <w:t>引导并规范垃圾分类</w:t>
      </w:r>
      <w:r>
        <w:rPr>
          <w:rFonts w:asciiTheme="minorEastAsia" w:eastAsiaTheme="minorEastAsia" w:hAnsiTheme="minorEastAsia" w:cs="AdobeHeitiStd-Regular" w:hint="eastAsia"/>
          <w:kern w:val="0"/>
          <w:sz w:val="28"/>
          <w:szCs w:val="18"/>
        </w:rPr>
        <w:t>，</w:t>
      </w:r>
      <w:r>
        <w:rPr>
          <w:rFonts w:asciiTheme="minorEastAsia" w:eastAsiaTheme="minorEastAsia" w:hAnsiTheme="minorEastAsia" w:cs="AdobeHeitiStd-Regular"/>
          <w:kern w:val="0"/>
          <w:sz w:val="28"/>
          <w:szCs w:val="18"/>
        </w:rPr>
        <w:t>需要政府</w:t>
      </w:r>
      <w:r>
        <w:rPr>
          <w:rFonts w:asciiTheme="minorEastAsia" w:eastAsiaTheme="minorEastAsia" w:hAnsiTheme="minorEastAsia" w:cs="AdobeHeitiStd-Regular" w:hint="eastAsia"/>
          <w:kern w:val="0"/>
          <w:sz w:val="28"/>
          <w:szCs w:val="18"/>
        </w:rPr>
        <w:t>、</w:t>
      </w:r>
      <w:r>
        <w:rPr>
          <w:rFonts w:asciiTheme="minorEastAsia" w:eastAsiaTheme="minorEastAsia" w:hAnsiTheme="minorEastAsia" w:cs="AdobeHeitiStd-Regular"/>
          <w:kern w:val="0"/>
          <w:sz w:val="28"/>
          <w:szCs w:val="18"/>
        </w:rPr>
        <w:t>企业和广大公众的配合努力</w:t>
      </w:r>
      <w:r>
        <w:rPr>
          <w:rFonts w:asciiTheme="minorEastAsia" w:eastAsiaTheme="minorEastAsia" w:hAnsiTheme="minorEastAsia" w:cs="AdobeHeitiStd-Regular" w:hint="eastAsia"/>
          <w:kern w:val="0"/>
          <w:sz w:val="28"/>
          <w:szCs w:val="18"/>
        </w:rPr>
        <w:t>。</w:t>
      </w:r>
      <w:r>
        <w:rPr>
          <w:rFonts w:asciiTheme="minorEastAsia" w:eastAsiaTheme="minorEastAsia" w:hAnsiTheme="minorEastAsia" w:cs="AdobeHeitiStd-Regular"/>
          <w:kern w:val="0"/>
          <w:sz w:val="28"/>
          <w:szCs w:val="18"/>
        </w:rPr>
        <w:t>鉴于产生垃圾的对象主要为居民和餐饮企业等</w:t>
      </w:r>
      <w:r>
        <w:rPr>
          <w:rFonts w:asciiTheme="minorEastAsia" w:eastAsiaTheme="minorEastAsia" w:hAnsiTheme="minorEastAsia" w:cs="AdobeHeitiStd-Regular" w:hint="eastAsia"/>
          <w:kern w:val="0"/>
          <w:sz w:val="28"/>
          <w:szCs w:val="18"/>
        </w:rPr>
        <w:t>（这里统一</w:t>
      </w:r>
      <w:proofErr w:type="gramStart"/>
      <w:r>
        <w:rPr>
          <w:rFonts w:asciiTheme="minorEastAsia" w:eastAsiaTheme="minorEastAsia" w:hAnsiTheme="minorEastAsia" w:cs="AdobeHeitiStd-Regular" w:hint="eastAsia"/>
          <w:kern w:val="0"/>
          <w:sz w:val="28"/>
          <w:szCs w:val="18"/>
        </w:rPr>
        <w:t>用居民</w:t>
      </w:r>
      <w:proofErr w:type="gramEnd"/>
      <w:r>
        <w:rPr>
          <w:rFonts w:asciiTheme="minorEastAsia" w:eastAsiaTheme="minorEastAsia" w:hAnsiTheme="minorEastAsia" w:cs="AdobeHeitiStd-Regular" w:hint="eastAsia"/>
          <w:kern w:val="0"/>
          <w:sz w:val="28"/>
          <w:szCs w:val="18"/>
        </w:rPr>
        <w:t>代表），采用博弈论的方法，剖析居民对垃圾分类必要性与倾向性的矛盾，为优化垃圾分类实施方案，找到解决垃圾处理问题办法，并提出改进措施及建议。</w:t>
      </w:r>
    </w:p>
    <w:p w14:paraId="50E0DD3A" w14:textId="77777777" w:rsidR="00A94A10" w:rsidRPr="00771C9B" w:rsidRDefault="00A94A10" w:rsidP="00A94A10">
      <w:pPr>
        <w:pStyle w:val="12"/>
        <w:numPr>
          <w:ilvl w:val="0"/>
          <w:numId w:val="16"/>
        </w:numPr>
        <w:ind w:firstLineChars="0"/>
        <w:rPr>
          <w:rFonts w:asciiTheme="minorEastAsia" w:eastAsiaTheme="minorEastAsia" w:hAnsiTheme="minorEastAsia" w:cs="AdobeHeitiStd-Regular"/>
          <w:b/>
          <w:kern w:val="0"/>
          <w:sz w:val="28"/>
          <w:szCs w:val="18"/>
        </w:rPr>
      </w:pPr>
      <w:r w:rsidRPr="00771C9B">
        <w:rPr>
          <w:rFonts w:asciiTheme="minorEastAsia" w:eastAsiaTheme="minorEastAsia" w:hAnsiTheme="minorEastAsia" w:cs="AdobeHeitiStd-Regular" w:hint="eastAsia"/>
          <w:b/>
          <w:kern w:val="0"/>
          <w:sz w:val="28"/>
          <w:szCs w:val="18"/>
        </w:rPr>
        <w:t>博弈理论</w:t>
      </w:r>
    </w:p>
    <w:p w14:paraId="5D93EB36" w14:textId="77777777" w:rsidR="00A94A10" w:rsidRPr="004F7C31" w:rsidRDefault="00A94A10" w:rsidP="00A94A10">
      <w:pPr>
        <w:pStyle w:val="12"/>
        <w:ind w:firstLineChars="0"/>
        <w:rPr>
          <w:rFonts w:asciiTheme="minorEastAsia" w:eastAsiaTheme="minorEastAsia" w:hAnsiTheme="minorEastAsia" w:cs="AdobeHeitiStd-Regular"/>
          <w:kern w:val="0"/>
          <w:sz w:val="28"/>
          <w:szCs w:val="18"/>
        </w:rPr>
      </w:pPr>
      <w:r w:rsidRPr="004F7C31">
        <w:rPr>
          <w:rFonts w:asciiTheme="minorEastAsia" w:eastAsiaTheme="minorEastAsia" w:hAnsiTheme="minorEastAsia" w:cs="AdobeHeitiStd-Regular" w:hint="eastAsia"/>
          <w:kern w:val="0"/>
          <w:sz w:val="28"/>
          <w:szCs w:val="18"/>
        </w:rPr>
        <w:t>博弈论是研究决策主体在给定信息结构下如何决策以最大化自己的效用，以及不同决策主体之间决策的均衡问题的理论。从合作关系可分为合作博弈理论和非合作博弈理论。前者主要强调的是团体理性；而后者主要研究人们在利益相互影响的局势中，如何选择策略使得自己的收益最大，强调的是个人理性。从参与人行动的先后顺序，可分为静态博弈和动态博弈。静态博弈指，博弈中参与人同时选择行动或虽非同时但后行动者并不知道前行动者采取了何种具体行动；动态博弈指，参与人的行动有先有后，且后行动者能够观察到先行动者所选择的行动。从参与人对其</w:t>
      </w:r>
      <w:r w:rsidRPr="004F7C31">
        <w:rPr>
          <w:rFonts w:asciiTheme="minorEastAsia" w:eastAsiaTheme="minorEastAsia" w:hAnsiTheme="minorEastAsia" w:cs="AdobeHeitiStd-Regular"/>
          <w:kern w:val="0"/>
          <w:sz w:val="28"/>
          <w:szCs w:val="18"/>
        </w:rPr>
        <w:t>完全信息静态博弈模型的建立</w:t>
      </w:r>
      <w:r w:rsidRPr="004F7C31">
        <w:rPr>
          <w:rFonts w:asciiTheme="minorEastAsia" w:eastAsiaTheme="minorEastAsia" w:hAnsiTheme="minorEastAsia" w:cs="AdobeHeitiStd-Regular" w:hint="eastAsia"/>
          <w:kern w:val="0"/>
          <w:sz w:val="28"/>
          <w:szCs w:val="18"/>
        </w:rPr>
        <w:t>他参与的特征，战略空间及支付函数的知识，博弈可划分为完全信息博弈和不完全信息博弈。完全信息指每一个参与人对所有参与人的特征，战略空间及支付函数有准确的知识；否则，就是不完全信息博弈</w:t>
      </w:r>
      <w:r w:rsidR="00AF6A46" w:rsidRPr="00AF6A46">
        <w:rPr>
          <w:rFonts w:asciiTheme="minorEastAsia" w:eastAsiaTheme="minorEastAsia" w:hAnsiTheme="minorEastAsia" w:cs="AdobeHeitiStd-Regular" w:hint="eastAsia"/>
          <w:kern w:val="0"/>
          <w:sz w:val="28"/>
          <w:szCs w:val="18"/>
          <w:vertAlign w:val="superscript"/>
        </w:rPr>
        <w:t>[</w:t>
      </w:r>
      <w:r w:rsidR="00AF6A46">
        <w:rPr>
          <w:rFonts w:asciiTheme="minorEastAsia" w:eastAsiaTheme="minorEastAsia" w:hAnsiTheme="minorEastAsia" w:cs="AdobeHeitiStd-Regular"/>
          <w:kern w:val="0"/>
          <w:sz w:val="28"/>
          <w:szCs w:val="18"/>
          <w:vertAlign w:val="superscript"/>
        </w:rPr>
        <w:t>17-18</w:t>
      </w:r>
      <w:r w:rsidR="00AF6A46" w:rsidRPr="00AF6A46">
        <w:rPr>
          <w:rFonts w:asciiTheme="minorEastAsia" w:eastAsiaTheme="minorEastAsia" w:hAnsiTheme="minorEastAsia" w:cs="AdobeHeitiStd-Regular" w:hint="eastAsia"/>
          <w:kern w:val="0"/>
          <w:sz w:val="28"/>
          <w:szCs w:val="18"/>
          <w:vertAlign w:val="superscript"/>
        </w:rPr>
        <w:t>]</w:t>
      </w:r>
      <w:r w:rsidRPr="004F7C31">
        <w:rPr>
          <w:rFonts w:asciiTheme="minorEastAsia" w:eastAsiaTheme="minorEastAsia" w:hAnsiTheme="minorEastAsia" w:cs="AdobeHeitiStd-Regular" w:hint="eastAsia"/>
          <w:kern w:val="0"/>
          <w:sz w:val="28"/>
          <w:szCs w:val="18"/>
        </w:rPr>
        <w:t>。</w:t>
      </w:r>
    </w:p>
    <w:p w14:paraId="0EB35B19" w14:textId="77777777" w:rsidR="00A94A10" w:rsidRPr="00E344F0" w:rsidRDefault="00A94A10" w:rsidP="00A94A10">
      <w:pPr>
        <w:pStyle w:val="12"/>
        <w:numPr>
          <w:ilvl w:val="0"/>
          <w:numId w:val="16"/>
        </w:numPr>
        <w:ind w:firstLineChars="0"/>
        <w:rPr>
          <w:rFonts w:asciiTheme="minorEastAsia" w:eastAsiaTheme="minorEastAsia" w:hAnsiTheme="minorEastAsia" w:cs="AdobeHeitiStd-Regular"/>
          <w:b/>
          <w:kern w:val="0"/>
          <w:sz w:val="28"/>
          <w:szCs w:val="18"/>
        </w:rPr>
      </w:pPr>
      <w:r w:rsidRPr="00E344F0">
        <w:rPr>
          <w:rFonts w:asciiTheme="minorEastAsia" w:eastAsiaTheme="minorEastAsia" w:hAnsiTheme="minorEastAsia" w:cs="AdobeHeitiStd-Regular" w:hint="eastAsia"/>
          <w:b/>
          <w:kern w:val="0"/>
          <w:sz w:val="28"/>
          <w:szCs w:val="18"/>
        </w:rPr>
        <w:t>建立完全信息静态分析模型</w:t>
      </w:r>
    </w:p>
    <w:p w14:paraId="11BA97D1" w14:textId="77777777" w:rsidR="00A94A10" w:rsidRPr="0065335D" w:rsidRDefault="00A94A10" w:rsidP="00A94A10">
      <w:pPr>
        <w:pStyle w:val="12"/>
        <w:ind w:firstLineChars="0"/>
        <w:rPr>
          <w:rFonts w:asciiTheme="minorEastAsia" w:eastAsiaTheme="minorEastAsia" w:hAnsiTheme="minorEastAsia" w:cs="AdobeHeitiStd-Regular"/>
          <w:kern w:val="0"/>
          <w:sz w:val="28"/>
          <w:szCs w:val="18"/>
        </w:rPr>
      </w:pPr>
      <w:r w:rsidRPr="0065335D">
        <w:rPr>
          <w:rFonts w:asciiTheme="minorEastAsia" w:eastAsiaTheme="minorEastAsia" w:hAnsiTheme="minorEastAsia" w:cs="AdobeHeitiStd-Regular" w:hint="eastAsia"/>
          <w:kern w:val="0"/>
          <w:sz w:val="28"/>
          <w:szCs w:val="18"/>
        </w:rPr>
        <w:t>为了建立模型，建立如下假设：①完全理性人假设；②同等条件下提供分类和不分类两种垃圾回收装置；③政府和企业不进行管制和干预。</w:t>
      </w:r>
    </w:p>
    <w:p w14:paraId="3E5ED636" w14:textId="77777777" w:rsidR="00A94A10" w:rsidRPr="0065335D" w:rsidRDefault="00A94A10" w:rsidP="00A94A10">
      <w:pPr>
        <w:pStyle w:val="12"/>
        <w:ind w:firstLineChars="0"/>
        <w:rPr>
          <w:rFonts w:asciiTheme="minorEastAsia" w:eastAsiaTheme="minorEastAsia" w:hAnsiTheme="minorEastAsia" w:cs="AdobeHeitiStd-Regular"/>
          <w:kern w:val="0"/>
          <w:sz w:val="28"/>
          <w:szCs w:val="18"/>
        </w:rPr>
      </w:pPr>
      <w:r w:rsidRPr="0065335D">
        <w:rPr>
          <w:rFonts w:asciiTheme="minorEastAsia" w:eastAsiaTheme="minorEastAsia" w:hAnsiTheme="minorEastAsia" w:cs="AdobeHeitiStd-Regular"/>
          <w:kern w:val="0"/>
          <w:sz w:val="28"/>
          <w:szCs w:val="18"/>
        </w:rPr>
        <w:t>设</w:t>
      </w:r>
      <w:proofErr w:type="gramStart"/>
      <w:r w:rsidRPr="0065335D">
        <w:rPr>
          <w:rFonts w:asciiTheme="minorEastAsia" w:eastAsiaTheme="minorEastAsia" w:hAnsiTheme="minorEastAsia" w:cs="AdobeHeitiStd-Regular"/>
          <w:kern w:val="0"/>
          <w:sz w:val="28"/>
          <w:szCs w:val="18"/>
        </w:rPr>
        <w:t>一</w:t>
      </w:r>
      <w:proofErr w:type="gramEnd"/>
      <w:r w:rsidRPr="0065335D">
        <w:rPr>
          <w:rFonts w:asciiTheme="minorEastAsia" w:eastAsiaTheme="minorEastAsia" w:hAnsiTheme="minorEastAsia" w:cs="AdobeHeitiStd-Regular"/>
          <w:kern w:val="0"/>
          <w:sz w:val="28"/>
          <w:szCs w:val="18"/>
        </w:rPr>
        <w:t>生活小区</w:t>
      </w:r>
      <w:r w:rsidRPr="0065335D">
        <w:rPr>
          <w:rFonts w:asciiTheme="minorEastAsia" w:eastAsiaTheme="minorEastAsia" w:hAnsiTheme="minorEastAsia" w:cs="AdobeHeitiStd-Regular" w:hint="eastAsia"/>
          <w:kern w:val="0"/>
          <w:sz w:val="28"/>
          <w:szCs w:val="18"/>
        </w:rPr>
        <w:t>，每天有</w:t>
      </w:r>
      <w:r w:rsidRPr="0065335D">
        <w:rPr>
          <w:rFonts w:asciiTheme="minorEastAsia" w:eastAsiaTheme="minorEastAsia" w:hAnsiTheme="minorEastAsia" w:cs="AdobeHeitiStd-Regular"/>
          <w:kern w:val="0"/>
          <w:sz w:val="28"/>
          <w:szCs w:val="18"/>
        </w:rPr>
        <w:t>N个人需要处理生活垃圾</w:t>
      </w:r>
      <w:r w:rsidRPr="0065335D">
        <w:rPr>
          <w:rFonts w:asciiTheme="minorEastAsia" w:eastAsiaTheme="minorEastAsia" w:hAnsiTheme="minorEastAsia" w:cs="AdobeHeitiStd-Regular" w:hint="eastAsia"/>
          <w:kern w:val="0"/>
          <w:sz w:val="28"/>
          <w:szCs w:val="18"/>
        </w:rPr>
        <w:t>，且</w:t>
      </w:r>
      <w:r w:rsidRPr="0065335D">
        <w:rPr>
          <w:rFonts w:asciiTheme="minorEastAsia" w:eastAsiaTheme="minorEastAsia" w:hAnsiTheme="minorEastAsia" w:cs="AdobeHeitiStd-Regular"/>
          <w:kern w:val="0"/>
          <w:sz w:val="28"/>
          <w:szCs w:val="18"/>
        </w:rPr>
        <w:t>这N个体对其出行行为</w:t>
      </w:r>
      <w:r w:rsidRPr="0065335D">
        <w:rPr>
          <w:rFonts w:asciiTheme="minorEastAsia" w:eastAsiaTheme="minorEastAsia" w:hAnsiTheme="minorEastAsia" w:cs="AdobeHeitiStd-Regular" w:hint="eastAsia"/>
          <w:kern w:val="0"/>
          <w:sz w:val="28"/>
          <w:szCs w:val="18"/>
        </w:rPr>
        <w:t>（是否对垃圾分类）不做要求。现将这</w:t>
      </w:r>
      <w:r w:rsidRPr="0065335D">
        <w:rPr>
          <w:rFonts w:asciiTheme="minorEastAsia" w:eastAsiaTheme="minorEastAsia" w:hAnsiTheme="minorEastAsia" w:cs="AdobeHeitiStd-Regular"/>
          <w:kern w:val="0"/>
          <w:sz w:val="28"/>
          <w:szCs w:val="18"/>
        </w:rPr>
        <w:t>N</w:t>
      </w:r>
      <w:r w:rsidRPr="0065335D">
        <w:rPr>
          <w:rFonts w:asciiTheme="minorEastAsia" w:eastAsiaTheme="minorEastAsia" w:hAnsiTheme="minorEastAsia" w:cs="AdobeHeitiStd-Regular" w:hint="eastAsia"/>
          <w:kern w:val="0"/>
          <w:sz w:val="28"/>
          <w:szCs w:val="18"/>
        </w:rPr>
        <w:t>个人分为</w:t>
      </w:r>
      <w:r w:rsidRPr="0065335D">
        <w:rPr>
          <w:rFonts w:asciiTheme="minorEastAsia" w:eastAsiaTheme="minorEastAsia" w:hAnsiTheme="minorEastAsia" w:cs="AdobeHeitiStd-Regular"/>
          <w:kern w:val="0"/>
          <w:sz w:val="28"/>
          <w:szCs w:val="18"/>
        </w:rPr>
        <w:t>2</w:t>
      </w:r>
      <w:r w:rsidRPr="0065335D">
        <w:rPr>
          <w:rFonts w:asciiTheme="minorEastAsia" w:eastAsiaTheme="minorEastAsia" w:hAnsiTheme="minorEastAsia" w:cs="AdobeHeitiStd-Regular" w:hint="eastAsia"/>
          <w:kern w:val="0"/>
          <w:sz w:val="28"/>
          <w:szCs w:val="18"/>
        </w:rPr>
        <w:t>个行为群体</w:t>
      </w:r>
      <w:r w:rsidRPr="0065335D">
        <w:rPr>
          <w:rFonts w:asciiTheme="minorEastAsia" w:eastAsiaTheme="minorEastAsia" w:hAnsiTheme="minorEastAsia" w:cs="AdobeHeitiStd-Regular"/>
          <w:kern w:val="0"/>
          <w:sz w:val="28"/>
          <w:szCs w:val="18"/>
        </w:rPr>
        <w:t>P</w:t>
      </w:r>
      <w:r w:rsidRPr="0065335D">
        <w:rPr>
          <w:rFonts w:asciiTheme="minorEastAsia" w:eastAsiaTheme="minorEastAsia" w:hAnsiTheme="minorEastAsia" w:cs="AdobeHeitiStd-Regular" w:hint="eastAsia"/>
          <w:kern w:val="0"/>
          <w:sz w:val="28"/>
          <w:szCs w:val="18"/>
        </w:rPr>
        <w:t>和</w:t>
      </w:r>
      <w:r w:rsidRPr="0065335D">
        <w:rPr>
          <w:rFonts w:asciiTheme="minorEastAsia" w:eastAsiaTheme="minorEastAsia" w:hAnsiTheme="minorEastAsia" w:cs="AdobeHeitiStd-Regular"/>
          <w:kern w:val="0"/>
          <w:sz w:val="28"/>
          <w:szCs w:val="18"/>
        </w:rPr>
        <w:t>Q</w:t>
      </w:r>
      <w:r w:rsidRPr="0065335D">
        <w:rPr>
          <w:rFonts w:asciiTheme="minorEastAsia" w:eastAsiaTheme="minorEastAsia" w:hAnsiTheme="minorEastAsia" w:cs="AdobeHeitiStd-Regular" w:hint="eastAsia"/>
          <w:kern w:val="0"/>
          <w:sz w:val="28"/>
          <w:szCs w:val="18"/>
        </w:rPr>
        <w:t>，从而2个群体间存在</w:t>
      </w:r>
      <w:r w:rsidRPr="0065335D">
        <w:rPr>
          <w:rFonts w:asciiTheme="minorEastAsia" w:eastAsiaTheme="minorEastAsia" w:hAnsiTheme="minorEastAsia" w:cs="AdobeHeitiStd-Regular"/>
          <w:kern w:val="0"/>
          <w:sz w:val="28"/>
          <w:szCs w:val="18"/>
        </w:rPr>
        <w:t>4</w:t>
      </w:r>
      <w:r w:rsidRPr="0065335D">
        <w:rPr>
          <w:rFonts w:asciiTheme="minorEastAsia" w:eastAsiaTheme="minorEastAsia" w:hAnsiTheme="minorEastAsia" w:cs="AdobeHeitiStd-Regular" w:hint="eastAsia"/>
          <w:kern w:val="0"/>
          <w:sz w:val="28"/>
          <w:szCs w:val="18"/>
        </w:rPr>
        <w:t>个战略组合，其收益分析为：①双方成员均对垃圾不分类处理，则双方各自收益</w:t>
      </w:r>
      <w:r w:rsidRPr="0065335D">
        <w:rPr>
          <w:rFonts w:asciiTheme="minorEastAsia" w:eastAsiaTheme="minorEastAsia" w:hAnsiTheme="minorEastAsia" w:cs="AdobeHeitiStd-Regular"/>
          <w:kern w:val="0"/>
          <w:sz w:val="28"/>
          <w:szCs w:val="18"/>
        </w:rPr>
        <w:t>A</w:t>
      </w:r>
      <w:r w:rsidRPr="0065335D">
        <w:rPr>
          <w:rFonts w:asciiTheme="minorEastAsia" w:eastAsiaTheme="minorEastAsia" w:hAnsiTheme="minorEastAsia" w:cs="AdobeHeitiStd-Regular" w:hint="eastAsia"/>
          <w:kern w:val="0"/>
          <w:sz w:val="28"/>
          <w:szCs w:val="18"/>
        </w:rPr>
        <w:t>；②一方选择对垃圾不分类处理，另一方选择对垃圾分类处理，则选择对垃圾不分类处理的一方将获得超额收益</w:t>
      </w:r>
      <w:r w:rsidRPr="0065335D">
        <w:rPr>
          <w:rFonts w:asciiTheme="minorEastAsia" w:eastAsiaTheme="minorEastAsia" w:hAnsiTheme="minorEastAsia" w:cs="AdobeHeitiStd-Regular"/>
          <w:kern w:val="0"/>
          <w:sz w:val="28"/>
          <w:szCs w:val="18"/>
        </w:rPr>
        <w:t>B</w:t>
      </w:r>
      <w:r w:rsidRPr="0065335D">
        <w:rPr>
          <w:rFonts w:asciiTheme="minorEastAsia" w:eastAsiaTheme="minorEastAsia" w:hAnsiTheme="minorEastAsia" w:cs="AdobeHeitiStd-Regular" w:hint="eastAsia"/>
          <w:kern w:val="0"/>
          <w:sz w:val="28"/>
          <w:szCs w:val="18"/>
        </w:rPr>
        <w:t>，而对垃圾分类处理的一方则遭受损失（产生二次污染，资源浪费，增加末端处理成本等）获极低的收益</w:t>
      </w:r>
      <w:r w:rsidRPr="0065335D">
        <w:rPr>
          <w:rFonts w:asciiTheme="minorEastAsia" w:eastAsiaTheme="minorEastAsia" w:hAnsiTheme="minorEastAsia" w:cs="AdobeHeitiStd-Regular"/>
          <w:kern w:val="0"/>
          <w:sz w:val="28"/>
          <w:szCs w:val="18"/>
        </w:rPr>
        <w:t>C</w:t>
      </w:r>
      <w:r w:rsidRPr="0065335D">
        <w:rPr>
          <w:rFonts w:asciiTheme="minorEastAsia" w:eastAsiaTheme="minorEastAsia" w:hAnsiTheme="minorEastAsia" w:cs="AdobeHeitiStd-Regular" w:hint="eastAsia"/>
          <w:kern w:val="0"/>
          <w:sz w:val="28"/>
          <w:szCs w:val="18"/>
        </w:rPr>
        <w:t>；③双方成员均选择对垃圾分类处理，则两者均获得收益</w:t>
      </w:r>
      <w:r w:rsidRPr="0065335D">
        <w:rPr>
          <w:rFonts w:asciiTheme="minorEastAsia" w:eastAsiaTheme="minorEastAsia" w:hAnsiTheme="minorEastAsia" w:cs="AdobeHeitiStd-Regular"/>
          <w:kern w:val="0"/>
          <w:sz w:val="28"/>
          <w:szCs w:val="18"/>
        </w:rPr>
        <w:t>D</w:t>
      </w:r>
      <w:r w:rsidRPr="0065335D">
        <w:rPr>
          <w:rFonts w:asciiTheme="minorEastAsia" w:eastAsiaTheme="minorEastAsia" w:hAnsiTheme="minorEastAsia" w:cs="AdobeHeitiStd-Regular" w:hint="eastAsia"/>
          <w:kern w:val="0"/>
          <w:sz w:val="28"/>
          <w:szCs w:val="18"/>
        </w:rPr>
        <w:t>。可令</w:t>
      </w:r>
      <w:r w:rsidRPr="0065335D">
        <w:rPr>
          <w:rFonts w:asciiTheme="minorEastAsia" w:eastAsiaTheme="minorEastAsia" w:hAnsiTheme="minorEastAsia" w:cs="AdobeHeitiStd-Regular"/>
          <w:kern w:val="0"/>
          <w:sz w:val="28"/>
          <w:szCs w:val="18"/>
        </w:rPr>
        <w:t>C&gt;A&gt;D&gt;B</w:t>
      </w:r>
      <w:r w:rsidRPr="0065335D">
        <w:rPr>
          <w:rFonts w:asciiTheme="minorEastAsia" w:eastAsiaTheme="minorEastAsia" w:hAnsiTheme="minorEastAsia" w:cs="AdobeHeitiStd-Regular" w:hint="eastAsia"/>
          <w:kern w:val="0"/>
          <w:sz w:val="28"/>
          <w:szCs w:val="18"/>
        </w:rPr>
        <w:t>。这时</w:t>
      </w:r>
      <w:r w:rsidRPr="0065335D">
        <w:rPr>
          <w:rFonts w:asciiTheme="minorEastAsia" w:eastAsiaTheme="minorEastAsia" w:hAnsiTheme="minorEastAsia" w:cs="AdobeHeitiStd-Regular"/>
          <w:kern w:val="0"/>
          <w:sz w:val="28"/>
          <w:szCs w:val="18"/>
        </w:rPr>
        <w:t>A</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P</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Q</w:t>
      </w:r>
      <w:r w:rsidRPr="0065335D">
        <w:rPr>
          <w:rFonts w:asciiTheme="minorEastAsia" w:eastAsiaTheme="minorEastAsia" w:hAnsiTheme="minorEastAsia" w:cs="AdobeHeitiStd-Regular" w:hint="eastAsia"/>
          <w:kern w:val="0"/>
          <w:sz w:val="28"/>
          <w:szCs w:val="18"/>
        </w:rPr>
        <w:t>两方博弈构成完全信息静态博弈，其博弈收益矩阵如表</w:t>
      </w:r>
      <w:r w:rsidRPr="0065335D">
        <w:rPr>
          <w:rFonts w:asciiTheme="minorEastAsia" w:eastAsiaTheme="minorEastAsia" w:hAnsiTheme="minorEastAsia" w:cs="AdobeHeitiStd-Regular"/>
          <w:kern w:val="0"/>
          <w:sz w:val="28"/>
          <w:szCs w:val="18"/>
        </w:rPr>
        <w:t>1</w:t>
      </w:r>
      <w:r w:rsidRPr="0065335D">
        <w:rPr>
          <w:rFonts w:asciiTheme="minorEastAsia" w:eastAsiaTheme="minorEastAsia" w:hAnsiTheme="minorEastAsia" w:cs="AdobeHeitiStd-Regular" w:hint="eastAsia"/>
          <w:kern w:val="0"/>
          <w:sz w:val="28"/>
          <w:szCs w:val="18"/>
        </w:rPr>
        <w:t>所示。</w:t>
      </w:r>
    </w:p>
    <w:p w14:paraId="574CB2AD" w14:textId="77777777" w:rsidR="00A94A10" w:rsidRPr="0065335D" w:rsidRDefault="00A94A10" w:rsidP="00A94A10">
      <w:pPr>
        <w:pStyle w:val="12"/>
        <w:ind w:firstLineChars="0"/>
        <w:rPr>
          <w:rFonts w:asciiTheme="minorEastAsia" w:eastAsiaTheme="minorEastAsia" w:hAnsiTheme="minorEastAsia" w:cs="AdobeHeitiStd-Regular"/>
          <w:kern w:val="0"/>
          <w:sz w:val="28"/>
          <w:szCs w:val="18"/>
        </w:rPr>
      </w:pPr>
      <w:r w:rsidRPr="0065335D">
        <w:rPr>
          <w:rFonts w:asciiTheme="minorEastAsia" w:eastAsiaTheme="minorEastAsia" w:hAnsiTheme="minorEastAsia" w:cs="AdobeHeitiStd-Regular" w:hint="eastAsia"/>
          <w:kern w:val="0"/>
          <w:sz w:val="28"/>
          <w:szCs w:val="18"/>
        </w:rPr>
        <w:t>表</w:t>
      </w:r>
      <w:r w:rsidRPr="0065335D">
        <w:rPr>
          <w:rFonts w:asciiTheme="minorEastAsia" w:eastAsiaTheme="minorEastAsia" w:hAnsiTheme="minorEastAsia" w:cs="AdobeHeitiStd-Regular"/>
          <w:kern w:val="0"/>
          <w:sz w:val="28"/>
          <w:szCs w:val="18"/>
        </w:rPr>
        <w:t>1 自由选择下的博弈收益矩阵</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A94A10" w:rsidRPr="0065335D" w14:paraId="1B00899B" w14:textId="77777777" w:rsidTr="00766DFF">
        <w:tc>
          <w:tcPr>
            <w:tcW w:w="2840" w:type="dxa"/>
            <w:vMerge w:val="restart"/>
            <w:tcBorders>
              <w:top w:val="single" w:sz="12" w:space="0" w:color="auto"/>
            </w:tcBorders>
            <w:vAlign w:val="center"/>
          </w:tcPr>
          <w:p w14:paraId="346F879E"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kern w:val="0"/>
                <w:sz w:val="24"/>
                <w:szCs w:val="18"/>
              </w:rPr>
              <w:t>群体Q</w:t>
            </w:r>
          </w:p>
        </w:tc>
        <w:tc>
          <w:tcPr>
            <w:tcW w:w="5682" w:type="dxa"/>
            <w:gridSpan w:val="2"/>
            <w:tcBorders>
              <w:top w:val="single" w:sz="12" w:space="0" w:color="auto"/>
              <w:bottom w:val="single" w:sz="4" w:space="0" w:color="auto"/>
            </w:tcBorders>
            <w:vAlign w:val="center"/>
          </w:tcPr>
          <w:p w14:paraId="35B27A09"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kern w:val="0"/>
                <w:sz w:val="24"/>
                <w:szCs w:val="18"/>
              </w:rPr>
              <w:t>群体P</w:t>
            </w:r>
          </w:p>
        </w:tc>
      </w:tr>
      <w:tr w:rsidR="00A94A10" w:rsidRPr="0065335D" w14:paraId="40849891" w14:textId="77777777" w:rsidTr="00766DFF">
        <w:tc>
          <w:tcPr>
            <w:tcW w:w="2840" w:type="dxa"/>
            <w:vMerge/>
            <w:tcBorders>
              <w:bottom w:val="single" w:sz="4" w:space="0" w:color="auto"/>
            </w:tcBorders>
          </w:tcPr>
          <w:p w14:paraId="7EABCD15"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p>
        </w:tc>
        <w:tc>
          <w:tcPr>
            <w:tcW w:w="2841" w:type="dxa"/>
            <w:tcBorders>
              <w:top w:val="single" w:sz="4" w:space="0" w:color="auto"/>
              <w:bottom w:val="single" w:sz="4" w:space="0" w:color="auto"/>
            </w:tcBorders>
            <w:vAlign w:val="center"/>
          </w:tcPr>
          <w:p w14:paraId="1FE78D4D"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hint="eastAsia"/>
                <w:kern w:val="0"/>
                <w:sz w:val="24"/>
                <w:szCs w:val="18"/>
              </w:rPr>
              <w:t>垃圾不分类处理</w:t>
            </w:r>
          </w:p>
        </w:tc>
        <w:tc>
          <w:tcPr>
            <w:tcW w:w="2841" w:type="dxa"/>
            <w:tcBorders>
              <w:top w:val="single" w:sz="4" w:space="0" w:color="auto"/>
              <w:bottom w:val="single" w:sz="4" w:space="0" w:color="auto"/>
            </w:tcBorders>
            <w:vAlign w:val="center"/>
          </w:tcPr>
          <w:p w14:paraId="11248164"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hint="eastAsia"/>
                <w:kern w:val="0"/>
                <w:sz w:val="24"/>
                <w:szCs w:val="18"/>
              </w:rPr>
              <w:t>垃圾分类处理</w:t>
            </w:r>
          </w:p>
        </w:tc>
      </w:tr>
      <w:tr w:rsidR="00A94A10" w:rsidRPr="0065335D" w14:paraId="029639D0" w14:textId="77777777" w:rsidTr="00766DFF">
        <w:tc>
          <w:tcPr>
            <w:tcW w:w="2840" w:type="dxa"/>
            <w:tcBorders>
              <w:top w:val="single" w:sz="4" w:space="0" w:color="auto"/>
            </w:tcBorders>
            <w:vAlign w:val="center"/>
          </w:tcPr>
          <w:p w14:paraId="39DDD834"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hint="eastAsia"/>
                <w:kern w:val="0"/>
                <w:sz w:val="24"/>
                <w:szCs w:val="18"/>
              </w:rPr>
              <w:t>垃圾不分类处理</w:t>
            </w:r>
          </w:p>
        </w:tc>
        <w:tc>
          <w:tcPr>
            <w:tcW w:w="2841" w:type="dxa"/>
            <w:tcBorders>
              <w:top w:val="single" w:sz="4" w:space="0" w:color="auto"/>
            </w:tcBorders>
            <w:vAlign w:val="center"/>
          </w:tcPr>
          <w:p w14:paraId="0EBC2174"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hint="eastAsia"/>
                <w:kern w:val="0"/>
                <w:sz w:val="24"/>
                <w:szCs w:val="18"/>
              </w:rPr>
              <w:t>(</w:t>
            </w:r>
            <w:r w:rsidRPr="0065335D">
              <w:rPr>
                <w:rFonts w:asciiTheme="minorEastAsia" w:eastAsiaTheme="minorEastAsia" w:hAnsiTheme="minorEastAsia" w:cs="AdobeHeitiStd-Regular"/>
                <w:kern w:val="0"/>
                <w:sz w:val="24"/>
                <w:szCs w:val="18"/>
              </w:rPr>
              <w:t>A,A</w:t>
            </w:r>
            <w:r w:rsidRPr="0065335D">
              <w:rPr>
                <w:rFonts w:asciiTheme="minorEastAsia" w:eastAsiaTheme="minorEastAsia" w:hAnsiTheme="minorEastAsia" w:cs="AdobeHeitiStd-Regular" w:hint="eastAsia"/>
                <w:kern w:val="0"/>
                <w:sz w:val="24"/>
                <w:szCs w:val="18"/>
              </w:rPr>
              <w:t>)</w:t>
            </w:r>
          </w:p>
        </w:tc>
        <w:tc>
          <w:tcPr>
            <w:tcW w:w="2841" w:type="dxa"/>
            <w:tcBorders>
              <w:top w:val="single" w:sz="4" w:space="0" w:color="auto"/>
            </w:tcBorders>
            <w:vAlign w:val="center"/>
          </w:tcPr>
          <w:p w14:paraId="625C1B75"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hint="eastAsia"/>
                <w:kern w:val="0"/>
                <w:sz w:val="24"/>
                <w:szCs w:val="18"/>
              </w:rPr>
              <w:t>(</w:t>
            </w:r>
            <w:r w:rsidRPr="0065335D">
              <w:rPr>
                <w:rFonts w:asciiTheme="minorEastAsia" w:eastAsiaTheme="minorEastAsia" w:hAnsiTheme="minorEastAsia" w:cs="AdobeHeitiStd-Regular"/>
                <w:kern w:val="0"/>
                <w:sz w:val="24"/>
                <w:szCs w:val="18"/>
              </w:rPr>
              <w:t>B,C</w:t>
            </w:r>
            <w:r w:rsidRPr="0065335D">
              <w:rPr>
                <w:rFonts w:asciiTheme="minorEastAsia" w:eastAsiaTheme="minorEastAsia" w:hAnsiTheme="minorEastAsia" w:cs="AdobeHeitiStd-Regular" w:hint="eastAsia"/>
                <w:kern w:val="0"/>
                <w:sz w:val="24"/>
                <w:szCs w:val="18"/>
              </w:rPr>
              <w:t>)</w:t>
            </w:r>
          </w:p>
        </w:tc>
      </w:tr>
      <w:tr w:rsidR="00A94A10" w:rsidRPr="0065335D" w14:paraId="323E8889" w14:textId="77777777" w:rsidTr="00766DFF">
        <w:tc>
          <w:tcPr>
            <w:tcW w:w="2840" w:type="dxa"/>
            <w:tcBorders>
              <w:bottom w:val="single" w:sz="12" w:space="0" w:color="auto"/>
            </w:tcBorders>
            <w:vAlign w:val="center"/>
          </w:tcPr>
          <w:p w14:paraId="5834A007"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hint="eastAsia"/>
                <w:kern w:val="0"/>
                <w:sz w:val="24"/>
                <w:szCs w:val="18"/>
              </w:rPr>
              <w:t>垃圾分类处理</w:t>
            </w:r>
          </w:p>
        </w:tc>
        <w:tc>
          <w:tcPr>
            <w:tcW w:w="2841" w:type="dxa"/>
            <w:tcBorders>
              <w:bottom w:val="single" w:sz="12" w:space="0" w:color="auto"/>
            </w:tcBorders>
            <w:vAlign w:val="center"/>
          </w:tcPr>
          <w:p w14:paraId="75EC009D"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hint="eastAsia"/>
                <w:kern w:val="0"/>
                <w:sz w:val="24"/>
                <w:szCs w:val="18"/>
              </w:rPr>
              <w:t>(</w:t>
            </w:r>
            <w:r w:rsidRPr="0065335D">
              <w:rPr>
                <w:rFonts w:asciiTheme="minorEastAsia" w:eastAsiaTheme="minorEastAsia" w:hAnsiTheme="minorEastAsia" w:cs="AdobeHeitiStd-Regular"/>
                <w:kern w:val="0"/>
                <w:sz w:val="24"/>
                <w:szCs w:val="18"/>
              </w:rPr>
              <w:t>C,B</w:t>
            </w:r>
            <w:r w:rsidRPr="0065335D">
              <w:rPr>
                <w:rFonts w:asciiTheme="minorEastAsia" w:eastAsiaTheme="minorEastAsia" w:hAnsiTheme="minorEastAsia" w:cs="AdobeHeitiStd-Regular" w:hint="eastAsia"/>
                <w:kern w:val="0"/>
                <w:sz w:val="24"/>
                <w:szCs w:val="18"/>
              </w:rPr>
              <w:t>)</w:t>
            </w:r>
          </w:p>
        </w:tc>
        <w:tc>
          <w:tcPr>
            <w:tcW w:w="2841" w:type="dxa"/>
            <w:tcBorders>
              <w:bottom w:val="single" w:sz="12" w:space="0" w:color="auto"/>
            </w:tcBorders>
            <w:vAlign w:val="center"/>
          </w:tcPr>
          <w:p w14:paraId="79E0703B"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hint="eastAsia"/>
                <w:kern w:val="0"/>
                <w:sz w:val="24"/>
                <w:szCs w:val="18"/>
              </w:rPr>
              <w:t>(</w:t>
            </w:r>
            <w:r w:rsidRPr="0065335D">
              <w:rPr>
                <w:rFonts w:asciiTheme="minorEastAsia" w:eastAsiaTheme="minorEastAsia" w:hAnsiTheme="minorEastAsia" w:cs="AdobeHeitiStd-Regular"/>
                <w:kern w:val="0"/>
                <w:sz w:val="24"/>
                <w:szCs w:val="18"/>
              </w:rPr>
              <w:t>D,D</w:t>
            </w:r>
            <w:r w:rsidRPr="0065335D">
              <w:rPr>
                <w:rFonts w:asciiTheme="minorEastAsia" w:eastAsiaTheme="minorEastAsia" w:hAnsiTheme="minorEastAsia" w:cs="AdobeHeitiStd-Regular" w:hint="eastAsia"/>
                <w:kern w:val="0"/>
                <w:sz w:val="24"/>
                <w:szCs w:val="18"/>
              </w:rPr>
              <w:t>)</w:t>
            </w:r>
          </w:p>
        </w:tc>
      </w:tr>
    </w:tbl>
    <w:p w14:paraId="2408C869" w14:textId="77777777" w:rsidR="00A94A10" w:rsidRPr="0065335D" w:rsidRDefault="00A94A10" w:rsidP="00A94A10">
      <w:pPr>
        <w:pStyle w:val="12"/>
        <w:ind w:firstLineChars="0"/>
        <w:rPr>
          <w:rFonts w:asciiTheme="minorEastAsia" w:eastAsiaTheme="minorEastAsia" w:hAnsiTheme="minorEastAsia" w:cs="AdobeHeitiStd-Regular"/>
          <w:kern w:val="0"/>
          <w:sz w:val="28"/>
          <w:szCs w:val="18"/>
        </w:rPr>
      </w:pPr>
      <w:r w:rsidRPr="0065335D">
        <w:rPr>
          <w:rFonts w:asciiTheme="minorEastAsia" w:eastAsiaTheme="minorEastAsia" w:hAnsiTheme="minorEastAsia" w:cs="AdobeHeitiStd-Regular"/>
          <w:kern w:val="0"/>
          <w:sz w:val="28"/>
          <w:szCs w:val="18"/>
        </w:rPr>
        <w:t>利用划线法</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可以得到最佳策略组合</w:t>
      </w:r>
      <w:r w:rsidRPr="0065335D">
        <w:rPr>
          <w:rFonts w:asciiTheme="minorEastAsia" w:eastAsiaTheme="minorEastAsia" w:hAnsiTheme="minorEastAsia" w:cs="AdobeHeitiStd-Regular" w:hint="eastAsia"/>
          <w:kern w:val="0"/>
          <w:sz w:val="28"/>
          <w:szCs w:val="18"/>
        </w:rPr>
        <w:t>（垃圾不分类处理，垃圾不分类</w:t>
      </w:r>
      <w:r w:rsidRPr="0065335D">
        <w:rPr>
          <w:rFonts w:asciiTheme="minorEastAsia" w:eastAsiaTheme="minorEastAsia" w:hAnsiTheme="minorEastAsia" w:cs="AdobeHeitiStd-Regular" w:hint="eastAsia"/>
          <w:kern w:val="0"/>
          <w:sz w:val="28"/>
          <w:szCs w:val="18"/>
        </w:rPr>
        <w:lastRenderedPageBreak/>
        <w:t>处理），</w:t>
      </w:r>
      <w:r w:rsidRPr="0065335D">
        <w:rPr>
          <w:rFonts w:asciiTheme="minorEastAsia" w:eastAsiaTheme="minorEastAsia" w:hAnsiTheme="minorEastAsia" w:cs="AdobeHeitiStd-Regular"/>
          <w:kern w:val="0"/>
          <w:sz w:val="28"/>
          <w:szCs w:val="18"/>
        </w:rPr>
        <w:t>即博弈惟一的纳什均衡解</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其得益组合为</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A</w:t>
      </w:r>
      <w:r>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A</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w:t>
      </w:r>
    </w:p>
    <w:p w14:paraId="7FFD3969" w14:textId="77777777" w:rsidR="00A94A10" w:rsidRPr="0065335D" w:rsidRDefault="00A94A10" w:rsidP="00A94A10">
      <w:pPr>
        <w:pStyle w:val="12"/>
        <w:ind w:firstLineChars="0"/>
        <w:rPr>
          <w:rFonts w:asciiTheme="minorEastAsia" w:eastAsiaTheme="minorEastAsia" w:hAnsiTheme="minorEastAsia" w:cs="AdobeHeitiStd-Regular"/>
          <w:kern w:val="0"/>
          <w:sz w:val="28"/>
          <w:szCs w:val="18"/>
        </w:rPr>
      </w:pPr>
      <w:r w:rsidRPr="0065335D">
        <w:rPr>
          <w:rFonts w:asciiTheme="minorEastAsia" w:eastAsiaTheme="minorEastAsia" w:hAnsiTheme="minorEastAsia" w:cs="AdobeHeitiStd-Regular"/>
          <w:kern w:val="0"/>
          <w:sz w:val="28"/>
          <w:szCs w:val="18"/>
        </w:rPr>
        <w:t>然而</w:t>
      </w:r>
      <w:r w:rsidRPr="0065335D">
        <w:rPr>
          <w:rFonts w:asciiTheme="minorEastAsia" w:eastAsiaTheme="minorEastAsia" w:hAnsiTheme="minorEastAsia" w:cs="AdobeHeitiStd-Regular" w:hint="eastAsia"/>
          <w:kern w:val="0"/>
          <w:sz w:val="28"/>
          <w:szCs w:val="18"/>
        </w:rPr>
        <w:t>，均选择垃圾不分类处理必会导致二次污染，资源浪费，增加末端处理成本等，</w:t>
      </w:r>
      <w:r w:rsidRPr="0065335D">
        <w:rPr>
          <w:rFonts w:asciiTheme="minorEastAsia" w:eastAsiaTheme="minorEastAsia" w:hAnsiTheme="minorEastAsia" w:cs="AdobeHeitiStd-Regular"/>
          <w:kern w:val="0"/>
          <w:sz w:val="28"/>
          <w:szCs w:val="18"/>
        </w:rPr>
        <w:t>从个体利益出发的行为最终不一定能够实现个体的最大利益</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即个体最终利益不是理想中的D。</w:t>
      </w:r>
    </w:p>
    <w:p w14:paraId="3090661C" w14:textId="77777777" w:rsidR="00A94A10" w:rsidRPr="0065335D" w:rsidRDefault="00A94A10" w:rsidP="00A94A10">
      <w:pPr>
        <w:pStyle w:val="12"/>
        <w:ind w:firstLineChars="0"/>
        <w:rPr>
          <w:rFonts w:asciiTheme="minorEastAsia" w:eastAsiaTheme="minorEastAsia" w:hAnsiTheme="minorEastAsia" w:cs="AdobeHeitiStd-Regular"/>
          <w:kern w:val="0"/>
          <w:sz w:val="28"/>
          <w:szCs w:val="18"/>
        </w:rPr>
      </w:pPr>
      <w:r w:rsidRPr="0065335D">
        <w:rPr>
          <w:rFonts w:asciiTheme="minorEastAsia" w:eastAsiaTheme="minorEastAsia" w:hAnsiTheme="minorEastAsia" w:cs="AdobeHeitiStd-Regular"/>
          <w:kern w:val="0"/>
          <w:sz w:val="28"/>
          <w:szCs w:val="18"/>
        </w:rPr>
        <w:t>如果允许博弈中存在一种</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有约束力的协议</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使得博弈方为了群体利益而让度自己的利益</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那么个体利益和集体利益之间的矛盾就可以被克服</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从而使博弈方按照集体理性决策和行为成为可能。</w:t>
      </w:r>
    </w:p>
    <w:p w14:paraId="2EAA087B" w14:textId="77777777" w:rsidR="00A94A10" w:rsidRPr="0065335D" w:rsidRDefault="00A94A10" w:rsidP="00A94A10">
      <w:pPr>
        <w:pStyle w:val="12"/>
        <w:ind w:firstLineChars="0"/>
        <w:rPr>
          <w:rFonts w:asciiTheme="minorEastAsia" w:eastAsiaTheme="minorEastAsia" w:hAnsiTheme="minorEastAsia" w:cs="AdobeHeitiStd-Regular"/>
          <w:kern w:val="0"/>
          <w:sz w:val="28"/>
          <w:szCs w:val="18"/>
        </w:rPr>
      </w:pPr>
      <w:r w:rsidRPr="0065335D">
        <w:rPr>
          <w:rFonts w:asciiTheme="minorEastAsia" w:eastAsiaTheme="minorEastAsia" w:hAnsiTheme="minorEastAsia" w:cs="AdobeHeitiStd-Regular"/>
          <w:kern w:val="0"/>
          <w:sz w:val="28"/>
          <w:szCs w:val="18"/>
        </w:rPr>
        <w:t>在</w:t>
      </w:r>
      <w:r w:rsidRPr="0065335D">
        <w:rPr>
          <w:rFonts w:asciiTheme="minorEastAsia" w:eastAsiaTheme="minorEastAsia" w:hAnsiTheme="minorEastAsia" w:cs="AdobeHeitiStd-Regular" w:hint="eastAsia"/>
          <w:kern w:val="0"/>
          <w:sz w:val="28"/>
          <w:szCs w:val="18"/>
        </w:rPr>
        <w:t>这</w:t>
      </w:r>
      <w:r w:rsidRPr="0065335D">
        <w:rPr>
          <w:rFonts w:asciiTheme="minorEastAsia" w:eastAsiaTheme="minorEastAsia" w:hAnsiTheme="minorEastAsia" w:cs="AdobeHeitiStd-Regular"/>
          <w:kern w:val="0"/>
          <w:sz w:val="28"/>
          <w:szCs w:val="18"/>
        </w:rPr>
        <w:t>里</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能够提供这种有广泛</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约束力协议</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的是政府。在政府参与下的交通博弈转化为如下的博弈</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其收益矩阵见表2。</w:t>
      </w:r>
    </w:p>
    <w:p w14:paraId="4C141506" w14:textId="77777777" w:rsidR="00A94A10" w:rsidRPr="0065335D" w:rsidRDefault="00A94A10" w:rsidP="00A94A10">
      <w:pPr>
        <w:pStyle w:val="12"/>
        <w:ind w:firstLineChars="0"/>
        <w:rPr>
          <w:rFonts w:asciiTheme="minorEastAsia" w:eastAsiaTheme="minorEastAsia" w:hAnsiTheme="minorEastAsia" w:cs="AdobeHeitiStd-Regular"/>
          <w:kern w:val="0"/>
          <w:sz w:val="28"/>
          <w:szCs w:val="18"/>
        </w:rPr>
      </w:pPr>
      <w:r w:rsidRPr="0065335D">
        <w:rPr>
          <w:rFonts w:asciiTheme="minorEastAsia" w:eastAsiaTheme="minorEastAsia" w:hAnsiTheme="minorEastAsia" w:cs="AdobeHeitiStd-Regular" w:hint="eastAsia"/>
          <w:kern w:val="0"/>
          <w:sz w:val="28"/>
          <w:szCs w:val="18"/>
        </w:rPr>
        <w:t>表</w:t>
      </w:r>
      <w:r w:rsidRPr="0065335D">
        <w:rPr>
          <w:rFonts w:asciiTheme="minorEastAsia" w:eastAsiaTheme="minorEastAsia" w:hAnsiTheme="minorEastAsia" w:cs="AdobeHeitiStd-Regular"/>
          <w:kern w:val="0"/>
          <w:sz w:val="28"/>
          <w:szCs w:val="18"/>
        </w:rPr>
        <w:t xml:space="preserve">2 </w:t>
      </w:r>
      <w:r w:rsidRPr="0065335D">
        <w:rPr>
          <w:rFonts w:asciiTheme="minorEastAsia" w:eastAsiaTheme="minorEastAsia" w:hAnsiTheme="minorEastAsia" w:cs="AdobeHeitiStd-Regular" w:hint="eastAsia"/>
          <w:kern w:val="0"/>
          <w:sz w:val="28"/>
          <w:szCs w:val="18"/>
        </w:rPr>
        <w:t>政府参与下的博弈收益矩阵</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A94A10" w:rsidRPr="0065335D" w14:paraId="2485E3CE" w14:textId="77777777" w:rsidTr="00766DFF">
        <w:tc>
          <w:tcPr>
            <w:tcW w:w="2840" w:type="dxa"/>
            <w:vMerge w:val="restart"/>
            <w:tcBorders>
              <w:top w:val="single" w:sz="12" w:space="0" w:color="auto"/>
            </w:tcBorders>
            <w:vAlign w:val="center"/>
          </w:tcPr>
          <w:p w14:paraId="397765D1"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kern w:val="0"/>
                <w:sz w:val="24"/>
                <w:szCs w:val="18"/>
              </w:rPr>
              <w:t>群体Q</w:t>
            </w:r>
          </w:p>
        </w:tc>
        <w:tc>
          <w:tcPr>
            <w:tcW w:w="5682" w:type="dxa"/>
            <w:gridSpan w:val="2"/>
            <w:tcBorders>
              <w:top w:val="single" w:sz="12" w:space="0" w:color="auto"/>
              <w:bottom w:val="single" w:sz="4" w:space="0" w:color="auto"/>
            </w:tcBorders>
            <w:vAlign w:val="center"/>
          </w:tcPr>
          <w:p w14:paraId="3489C636"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kern w:val="0"/>
                <w:sz w:val="24"/>
                <w:szCs w:val="18"/>
              </w:rPr>
              <w:t>群体P</w:t>
            </w:r>
          </w:p>
        </w:tc>
      </w:tr>
      <w:tr w:rsidR="00A94A10" w:rsidRPr="0065335D" w14:paraId="70189B9E" w14:textId="77777777" w:rsidTr="00766DFF">
        <w:tc>
          <w:tcPr>
            <w:tcW w:w="2840" w:type="dxa"/>
            <w:vMerge/>
            <w:tcBorders>
              <w:bottom w:val="single" w:sz="4" w:space="0" w:color="auto"/>
            </w:tcBorders>
          </w:tcPr>
          <w:p w14:paraId="3F8115AD"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p>
        </w:tc>
        <w:tc>
          <w:tcPr>
            <w:tcW w:w="2841" w:type="dxa"/>
            <w:tcBorders>
              <w:top w:val="single" w:sz="4" w:space="0" w:color="auto"/>
              <w:bottom w:val="single" w:sz="4" w:space="0" w:color="auto"/>
            </w:tcBorders>
            <w:vAlign w:val="center"/>
          </w:tcPr>
          <w:p w14:paraId="56295E65"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hint="eastAsia"/>
                <w:kern w:val="0"/>
                <w:sz w:val="24"/>
                <w:szCs w:val="18"/>
              </w:rPr>
              <w:t>垃圾不分类处理</w:t>
            </w:r>
          </w:p>
        </w:tc>
        <w:tc>
          <w:tcPr>
            <w:tcW w:w="2841" w:type="dxa"/>
            <w:tcBorders>
              <w:top w:val="single" w:sz="4" w:space="0" w:color="auto"/>
              <w:bottom w:val="single" w:sz="4" w:space="0" w:color="auto"/>
            </w:tcBorders>
            <w:vAlign w:val="center"/>
          </w:tcPr>
          <w:p w14:paraId="0C172CA6"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hint="eastAsia"/>
                <w:kern w:val="0"/>
                <w:sz w:val="24"/>
                <w:szCs w:val="18"/>
              </w:rPr>
              <w:t>垃圾分类处理</w:t>
            </w:r>
          </w:p>
        </w:tc>
      </w:tr>
      <w:tr w:rsidR="00A94A10" w:rsidRPr="0065335D" w14:paraId="3A82F527" w14:textId="77777777" w:rsidTr="00766DFF">
        <w:tc>
          <w:tcPr>
            <w:tcW w:w="2840" w:type="dxa"/>
            <w:tcBorders>
              <w:top w:val="single" w:sz="4" w:space="0" w:color="auto"/>
            </w:tcBorders>
            <w:vAlign w:val="center"/>
          </w:tcPr>
          <w:p w14:paraId="7B16E8E4"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hint="eastAsia"/>
                <w:kern w:val="0"/>
                <w:sz w:val="24"/>
                <w:szCs w:val="18"/>
              </w:rPr>
              <w:t>垃圾不分类处理</w:t>
            </w:r>
          </w:p>
        </w:tc>
        <w:tc>
          <w:tcPr>
            <w:tcW w:w="2841" w:type="dxa"/>
            <w:tcBorders>
              <w:top w:val="single" w:sz="4" w:space="0" w:color="auto"/>
            </w:tcBorders>
            <w:vAlign w:val="center"/>
          </w:tcPr>
          <w:p w14:paraId="38F173A1"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hint="eastAsia"/>
                <w:kern w:val="0"/>
                <w:sz w:val="24"/>
                <w:szCs w:val="18"/>
              </w:rPr>
              <w:t>(</w:t>
            </w:r>
            <w:r w:rsidRPr="0065335D">
              <w:rPr>
                <w:rFonts w:asciiTheme="minorEastAsia" w:eastAsiaTheme="minorEastAsia" w:hAnsiTheme="minorEastAsia" w:cs="AdobeHeitiStd-Regular"/>
                <w:kern w:val="0"/>
                <w:sz w:val="24"/>
                <w:szCs w:val="18"/>
              </w:rPr>
              <w:t>A-a, A-a</w:t>
            </w:r>
            <w:r w:rsidRPr="0065335D">
              <w:rPr>
                <w:rFonts w:asciiTheme="minorEastAsia" w:eastAsiaTheme="minorEastAsia" w:hAnsiTheme="minorEastAsia" w:cs="AdobeHeitiStd-Regular" w:hint="eastAsia"/>
                <w:kern w:val="0"/>
                <w:sz w:val="24"/>
                <w:szCs w:val="18"/>
              </w:rPr>
              <w:t>)</w:t>
            </w:r>
          </w:p>
        </w:tc>
        <w:tc>
          <w:tcPr>
            <w:tcW w:w="2841" w:type="dxa"/>
            <w:tcBorders>
              <w:top w:val="single" w:sz="4" w:space="0" w:color="auto"/>
            </w:tcBorders>
            <w:vAlign w:val="center"/>
          </w:tcPr>
          <w:p w14:paraId="21EDCA9F"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hint="eastAsia"/>
                <w:kern w:val="0"/>
                <w:sz w:val="24"/>
                <w:szCs w:val="18"/>
              </w:rPr>
              <w:t>(</w:t>
            </w:r>
            <w:r w:rsidRPr="0065335D">
              <w:rPr>
                <w:rFonts w:asciiTheme="minorEastAsia" w:eastAsiaTheme="minorEastAsia" w:hAnsiTheme="minorEastAsia" w:cs="AdobeHeitiStd-Regular"/>
                <w:kern w:val="0"/>
                <w:sz w:val="24"/>
                <w:szCs w:val="18"/>
              </w:rPr>
              <w:t>B-d, C+a</w:t>
            </w:r>
            <w:r w:rsidRPr="0065335D">
              <w:rPr>
                <w:rFonts w:asciiTheme="minorEastAsia" w:eastAsiaTheme="minorEastAsia" w:hAnsiTheme="minorEastAsia" w:cs="AdobeHeitiStd-Regular" w:hint="eastAsia"/>
                <w:kern w:val="0"/>
                <w:sz w:val="24"/>
                <w:szCs w:val="18"/>
              </w:rPr>
              <w:t>)</w:t>
            </w:r>
          </w:p>
        </w:tc>
      </w:tr>
      <w:tr w:rsidR="00A94A10" w:rsidRPr="0065335D" w14:paraId="2D12082C" w14:textId="77777777" w:rsidTr="00766DFF">
        <w:tc>
          <w:tcPr>
            <w:tcW w:w="2840" w:type="dxa"/>
            <w:tcBorders>
              <w:bottom w:val="single" w:sz="12" w:space="0" w:color="auto"/>
            </w:tcBorders>
            <w:vAlign w:val="center"/>
          </w:tcPr>
          <w:p w14:paraId="4D03A645"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hint="eastAsia"/>
                <w:kern w:val="0"/>
                <w:sz w:val="24"/>
                <w:szCs w:val="18"/>
              </w:rPr>
              <w:t>垃圾分类处理</w:t>
            </w:r>
          </w:p>
        </w:tc>
        <w:tc>
          <w:tcPr>
            <w:tcW w:w="2841" w:type="dxa"/>
            <w:tcBorders>
              <w:bottom w:val="single" w:sz="12" w:space="0" w:color="auto"/>
            </w:tcBorders>
            <w:vAlign w:val="center"/>
          </w:tcPr>
          <w:p w14:paraId="200E7B63"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hint="eastAsia"/>
                <w:kern w:val="0"/>
                <w:sz w:val="24"/>
                <w:szCs w:val="18"/>
              </w:rPr>
              <w:t>(</w:t>
            </w:r>
            <w:r w:rsidRPr="0065335D">
              <w:rPr>
                <w:rFonts w:asciiTheme="minorEastAsia" w:eastAsiaTheme="minorEastAsia" w:hAnsiTheme="minorEastAsia" w:cs="AdobeHeitiStd-Regular"/>
                <w:kern w:val="0"/>
                <w:sz w:val="24"/>
                <w:szCs w:val="18"/>
              </w:rPr>
              <w:t>C+a, B-d</w:t>
            </w:r>
            <w:r w:rsidRPr="0065335D">
              <w:rPr>
                <w:rFonts w:asciiTheme="minorEastAsia" w:eastAsiaTheme="minorEastAsia" w:hAnsiTheme="minorEastAsia" w:cs="AdobeHeitiStd-Regular" w:hint="eastAsia"/>
                <w:kern w:val="0"/>
                <w:sz w:val="24"/>
                <w:szCs w:val="18"/>
              </w:rPr>
              <w:t>)</w:t>
            </w:r>
          </w:p>
        </w:tc>
        <w:tc>
          <w:tcPr>
            <w:tcW w:w="2841" w:type="dxa"/>
            <w:tcBorders>
              <w:bottom w:val="single" w:sz="12" w:space="0" w:color="auto"/>
            </w:tcBorders>
            <w:vAlign w:val="center"/>
          </w:tcPr>
          <w:p w14:paraId="66A04208" w14:textId="77777777" w:rsidR="00A94A10" w:rsidRPr="0065335D" w:rsidRDefault="00A94A10" w:rsidP="00766DFF">
            <w:pPr>
              <w:pStyle w:val="12"/>
              <w:ind w:firstLineChars="0"/>
              <w:jc w:val="center"/>
              <w:rPr>
                <w:rFonts w:asciiTheme="minorEastAsia" w:eastAsiaTheme="minorEastAsia" w:hAnsiTheme="minorEastAsia" w:cs="AdobeHeitiStd-Regular"/>
                <w:kern w:val="0"/>
                <w:sz w:val="24"/>
                <w:szCs w:val="18"/>
              </w:rPr>
            </w:pPr>
            <w:r w:rsidRPr="0065335D">
              <w:rPr>
                <w:rFonts w:asciiTheme="minorEastAsia" w:eastAsiaTheme="minorEastAsia" w:hAnsiTheme="minorEastAsia" w:cs="AdobeHeitiStd-Regular" w:hint="eastAsia"/>
                <w:kern w:val="0"/>
                <w:sz w:val="24"/>
                <w:szCs w:val="18"/>
              </w:rPr>
              <w:t>(</w:t>
            </w:r>
            <w:r w:rsidRPr="0065335D">
              <w:rPr>
                <w:rFonts w:asciiTheme="minorEastAsia" w:eastAsiaTheme="minorEastAsia" w:hAnsiTheme="minorEastAsia" w:cs="AdobeHeitiStd-Regular"/>
                <w:kern w:val="0"/>
                <w:sz w:val="24"/>
                <w:szCs w:val="18"/>
              </w:rPr>
              <w:t>D+d, D+d</w:t>
            </w:r>
            <w:r w:rsidRPr="0065335D">
              <w:rPr>
                <w:rFonts w:asciiTheme="minorEastAsia" w:eastAsiaTheme="minorEastAsia" w:hAnsiTheme="minorEastAsia" w:cs="AdobeHeitiStd-Regular" w:hint="eastAsia"/>
                <w:kern w:val="0"/>
                <w:sz w:val="24"/>
                <w:szCs w:val="18"/>
              </w:rPr>
              <w:t>)</w:t>
            </w:r>
          </w:p>
        </w:tc>
      </w:tr>
    </w:tbl>
    <w:p w14:paraId="27D03C9A" w14:textId="77777777" w:rsidR="00A94A10" w:rsidRPr="0065335D" w:rsidRDefault="00A94A10" w:rsidP="00A94A10">
      <w:pPr>
        <w:pStyle w:val="12"/>
        <w:ind w:firstLineChars="0"/>
        <w:rPr>
          <w:rFonts w:asciiTheme="minorEastAsia" w:eastAsiaTheme="minorEastAsia" w:hAnsiTheme="minorEastAsia" w:cs="AdobeHeitiStd-Regular"/>
          <w:kern w:val="0"/>
          <w:sz w:val="28"/>
          <w:szCs w:val="18"/>
        </w:rPr>
      </w:pPr>
      <w:r w:rsidRPr="0065335D">
        <w:rPr>
          <w:rFonts w:asciiTheme="minorEastAsia" w:eastAsiaTheme="minorEastAsia" w:hAnsiTheme="minorEastAsia" w:cs="AdobeHeitiStd-Regular" w:hint="eastAsia"/>
          <w:kern w:val="0"/>
          <w:sz w:val="28"/>
          <w:szCs w:val="18"/>
        </w:rPr>
        <w:t>注：</w:t>
      </w:r>
      <w:r w:rsidRPr="0065335D">
        <w:rPr>
          <w:rFonts w:asciiTheme="minorEastAsia" w:eastAsiaTheme="minorEastAsia" w:hAnsiTheme="minorEastAsia" w:cs="AdobeHeitiStd-Regular"/>
          <w:kern w:val="0"/>
          <w:sz w:val="28"/>
          <w:szCs w:val="18"/>
        </w:rPr>
        <w:t>a</w:t>
      </w:r>
      <w:r w:rsidRPr="0065335D">
        <w:rPr>
          <w:rFonts w:asciiTheme="minorEastAsia" w:eastAsiaTheme="minorEastAsia" w:hAnsiTheme="minorEastAsia" w:cs="AdobeHeitiStd-Regular" w:hint="eastAsia"/>
          <w:kern w:val="0"/>
          <w:sz w:val="28"/>
          <w:szCs w:val="18"/>
        </w:rPr>
        <w:t>和</w:t>
      </w:r>
      <w:r w:rsidRPr="0065335D">
        <w:rPr>
          <w:rFonts w:asciiTheme="minorEastAsia" w:eastAsiaTheme="minorEastAsia" w:hAnsiTheme="minorEastAsia" w:cs="AdobeHeitiStd-Regular"/>
          <w:kern w:val="0"/>
          <w:sz w:val="28"/>
          <w:szCs w:val="18"/>
        </w:rPr>
        <w:t>d</w:t>
      </w:r>
      <w:r w:rsidRPr="0065335D">
        <w:rPr>
          <w:rFonts w:asciiTheme="minorEastAsia" w:eastAsiaTheme="minorEastAsia" w:hAnsiTheme="minorEastAsia" w:cs="AdobeHeitiStd-Regular" w:hint="eastAsia"/>
          <w:kern w:val="0"/>
          <w:sz w:val="28"/>
          <w:szCs w:val="18"/>
        </w:rPr>
        <w:t>分别为政府对两种选择行为的管制和激励效应。</w:t>
      </w:r>
    </w:p>
    <w:p w14:paraId="7AB1B7C2" w14:textId="77777777" w:rsidR="00A94A10" w:rsidRPr="0065335D" w:rsidRDefault="00A94A10" w:rsidP="00A94A10">
      <w:pPr>
        <w:pStyle w:val="12"/>
        <w:ind w:firstLineChars="0"/>
        <w:rPr>
          <w:rFonts w:asciiTheme="minorEastAsia" w:eastAsiaTheme="minorEastAsia" w:hAnsiTheme="minorEastAsia" w:cs="AdobeHeitiStd-Regular"/>
          <w:kern w:val="0"/>
          <w:sz w:val="28"/>
          <w:szCs w:val="18"/>
        </w:rPr>
      </w:pPr>
      <w:r w:rsidRPr="0065335D">
        <w:rPr>
          <w:rFonts w:asciiTheme="minorEastAsia" w:eastAsiaTheme="minorEastAsia" w:hAnsiTheme="minorEastAsia" w:cs="AdobeHeitiStd-Regular"/>
          <w:kern w:val="0"/>
          <w:sz w:val="28"/>
          <w:szCs w:val="18"/>
        </w:rPr>
        <w:t>从表2可以看到</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群体P、Q中的理性人在选择时</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均会选择</w:t>
      </w:r>
      <w:r w:rsidRPr="0065335D">
        <w:rPr>
          <w:rFonts w:asciiTheme="minorEastAsia" w:eastAsiaTheme="minorEastAsia" w:hAnsiTheme="minorEastAsia" w:cs="AdobeHeitiStd-Regular" w:hint="eastAsia"/>
          <w:kern w:val="0"/>
          <w:sz w:val="28"/>
          <w:szCs w:val="18"/>
        </w:rPr>
        <w:t>垃圾分类处理，</w:t>
      </w:r>
      <w:r w:rsidRPr="0065335D">
        <w:rPr>
          <w:rFonts w:asciiTheme="minorEastAsia" w:eastAsiaTheme="minorEastAsia" w:hAnsiTheme="minorEastAsia" w:cs="AdobeHeitiStd-Regular"/>
          <w:kern w:val="0"/>
          <w:sz w:val="28"/>
          <w:szCs w:val="18"/>
        </w:rPr>
        <w:t>即</w:t>
      </w:r>
      <w:r w:rsidRPr="0065335D">
        <w:rPr>
          <w:rFonts w:asciiTheme="minorEastAsia" w:eastAsiaTheme="minorEastAsia" w:hAnsiTheme="minorEastAsia" w:cs="AdobeHeitiStd-Regular" w:hint="eastAsia"/>
          <w:kern w:val="0"/>
          <w:sz w:val="28"/>
          <w:szCs w:val="18"/>
        </w:rPr>
        <w:t>垃圾分类处理</w:t>
      </w:r>
      <w:r w:rsidRPr="0065335D">
        <w:rPr>
          <w:rFonts w:asciiTheme="minorEastAsia" w:eastAsiaTheme="minorEastAsia" w:hAnsiTheme="minorEastAsia" w:cs="AdobeHeitiStd-Regular"/>
          <w:kern w:val="0"/>
          <w:sz w:val="28"/>
          <w:szCs w:val="18"/>
        </w:rPr>
        <w:t>成为理性个体在政府管制下新的占优</w:t>
      </w:r>
      <w:r w:rsidRPr="0065335D">
        <w:rPr>
          <w:rFonts w:asciiTheme="minorEastAsia" w:eastAsiaTheme="minorEastAsia" w:hAnsiTheme="minorEastAsia" w:cs="AdobeHeitiStd-Regular" w:hint="eastAsia"/>
          <w:kern w:val="0"/>
          <w:sz w:val="28"/>
          <w:szCs w:val="18"/>
        </w:rPr>
        <w:t>选择</w:t>
      </w:r>
      <w:r w:rsidRPr="0065335D">
        <w:rPr>
          <w:rFonts w:asciiTheme="minorEastAsia" w:eastAsiaTheme="minorEastAsia" w:hAnsiTheme="minorEastAsia" w:cs="AdobeHeitiStd-Regular"/>
          <w:kern w:val="0"/>
          <w:sz w:val="28"/>
          <w:szCs w:val="18"/>
        </w:rPr>
        <w:t>策略。因此</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它的惟一的纳什均衡解为</w:t>
      </w:r>
      <w:r w:rsidRPr="0065335D">
        <w:rPr>
          <w:rFonts w:asciiTheme="minorEastAsia" w:eastAsiaTheme="minorEastAsia" w:hAnsiTheme="minorEastAsia" w:cs="AdobeHeitiStd-Regular" w:hint="eastAsia"/>
          <w:kern w:val="0"/>
          <w:sz w:val="28"/>
          <w:szCs w:val="18"/>
        </w:rPr>
        <w:t>：（垃圾分类处理，垃圾分类处理），</w:t>
      </w:r>
      <w:r w:rsidRPr="0065335D">
        <w:rPr>
          <w:rFonts w:asciiTheme="minorEastAsia" w:eastAsiaTheme="minorEastAsia" w:hAnsiTheme="minorEastAsia" w:cs="AdobeHeitiStd-Regular"/>
          <w:kern w:val="0"/>
          <w:sz w:val="28"/>
          <w:szCs w:val="18"/>
        </w:rPr>
        <w:t>其均衡得益组合为</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D +d</w:t>
      </w:r>
      <w:r>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D +d</w:t>
      </w:r>
      <w:r w:rsidRPr="0065335D">
        <w:rPr>
          <w:rFonts w:asciiTheme="minorEastAsia" w:eastAsiaTheme="minorEastAsia" w:hAnsiTheme="minorEastAsia" w:cs="AdobeHeitiStd-Regular" w:hint="eastAsia"/>
          <w:kern w:val="0"/>
          <w:sz w:val="28"/>
          <w:szCs w:val="18"/>
        </w:rPr>
        <w:t>）</w:t>
      </w:r>
      <w:r w:rsidRPr="0065335D">
        <w:rPr>
          <w:rFonts w:asciiTheme="minorEastAsia" w:eastAsiaTheme="minorEastAsia" w:hAnsiTheme="minorEastAsia" w:cs="AdobeHeitiStd-Regular"/>
          <w:kern w:val="0"/>
          <w:sz w:val="28"/>
          <w:szCs w:val="18"/>
        </w:rPr>
        <w:t>。</w:t>
      </w:r>
    </w:p>
    <w:p w14:paraId="0EE38930" w14:textId="77777777" w:rsidR="00A94A10" w:rsidRPr="00E344F0" w:rsidRDefault="00A94A10" w:rsidP="00A94A10">
      <w:pPr>
        <w:pStyle w:val="12"/>
        <w:numPr>
          <w:ilvl w:val="0"/>
          <w:numId w:val="16"/>
        </w:numPr>
        <w:ind w:firstLineChars="0"/>
        <w:rPr>
          <w:rFonts w:asciiTheme="minorEastAsia" w:eastAsiaTheme="minorEastAsia" w:hAnsiTheme="minorEastAsia" w:cs="AdobeHeitiStd-Regular"/>
          <w:b/>
          <w:kern w:val="0"/>
          <w:sz w:val="28"/>
          <w:szCs w:val="18"/>
        </w:rPr>
      </w:pPr>
      <w:r w:rsidRPr="00E344F0">
        <w:rPr>
          <w:rFonts w:asciiTheme="minorEastAsia" w:eastAsiaTheme="minorEastAsia" w:hAnsiTheme="minorEastAsia" w:cs="AdobeHeitiStd-Regular" w:hint="eastAsia"/>
          <w:b/>
          <w:kern w:val="0"/>
          <w:sz w:val="28"/>
          <w:szCs w:val="18"/>
        </w:rPr>
        <w:t>基于完全信息静态博弈的生活垃圾处理改进措施及建议</w:t>
      </w:r>
    </w:p>
    <w:p w14:paraId="4A12A5B8" w14:textId="77777777" w:rsidR="00A94A10" w:rsidRPr="007F23E7" w:rsidRDefault="00A94A10" w:rsidP="00A94A10">
      <w:pPr>
        <w:pStyle w:val="12"/>
        <w:ind w:firstLineChars="0"/>
        <w:rPr>
          <w:rFonts w:asciiTheme="minorEastAsia" w:eastAsiaTheme="minorEastAsia" w:hAnsiTheme="minorEastAsia" w:cs="AdobeHeitiStd-Regular"/>
          <w:kern w:val="0"/>
          <w:sz w:val="28"/>
          <w:szCs w:val="18"/>
        </w:rPr>
      </w:pPr>
      <w:r w:rsidRPr="007F23E7">
        <w:rPr>
          <w:rFonts w:asciiTheme="minorEastAsia" w:eastAsiaTheme="minorEastAsia" w:hAnsiTheme="minorEastAsia" w:cs="AdobeHeitiStd-Regular"/>
          <w:kern w:val="0"/>
          <w:sz w:val="28"/>
          <w:szCs w:val="18"/>
        </w:rPr>
        <w:t>通过以上博弈分析表明</w:t>
      </w:r>
      <w:r w:rsidRPr="007F23E7">
        <w:rPr>
          <w:rFonts w:asciiTheme="minorEastAsia" w:eastAsiaTheme="minorEastAsia" w:hAnsiTheme="minorEastAsia" w:cs="AdobeHeitiStd-Regular" w:hint="eastAsia"/>
          <w:kern w:val="0"/>
          <w:sz w:val="28"/>
          <w:szCs w:val="18"/>
        </w:rPr>
        <w:t>：</w:t>
      </w:r>
      <w:r w:rsidRPr="007F23E7">
        <w:rPr>
          <w:rFonts w:asciiTheme="minorEastAsia" w:eastAsiaTheme="minorEastAsia" w:hAnsiTheme="minorEastAsia" w:cs="AdobeHeitiStd-Regular"/>
          <w:kern w:val="0"/>
          <w:sz w:val="28"/>
          <w:szCs w:val="18"/>
        </w:rPr>
        <w:t>政府针对</w:t>
      </w:r>
      <w:r>
        <w:rPr>
          <w:rFonts w:asciiTheme="minorEastAsia" w:eastAsiaTheme="minorEastAsia" w:hAnsiTheme="minorEastAsia" w:cs="AdobeHeitiStd-Regular"/>
          <w:kern w:val="0"/>
          <w:sz w:val="28"/>
          <w:szCs w:val="18"/>
        </w:rPr>
        <w:t>居民生活垃圾分类处理</w:t>
      </w:r>
      <w:r w:rsidRPr="007F23E7">
        <w:rPr>
          <w:rFonts w:asciiTheme="minorEastAsia" w:eastAsiaTheme="minorEastAsia" w:hAnsiTheme="minorEastAsia" w:cs="AdobeHeitiStd-Regular"/>
          <w:kern w:val="0"/>
          <w:sz w:val="28"/>
          <w:szCs w:val="18"/>
        </w:rPr>
        <w:t>有效激励和管制可使理性人自发地选择使</w:t>
      </w:r>
      <w:r>
        <w:rPr>
          <w:rFonts w:asciiTheme="minorEastAsia" w:eastAsiaTheme="minorEastAsia" w:hAnsiTheme="minorEastAsia" w:cs="AdobeHeitiStd-Regular" w:hint="eastAsia"/>
          <w:kern w:val="0"/>
          <w:sz w:val="28"/>
          <w:szCs w:val="18"/>
        </w:rPr>
        <w:t>远期</w:t>
      </w:r>
      <w:r>
        <w:rPr>
          <w:rFonts w:asciiTheme="minorEastAsia" w:eastAsiaTheme="minorEastAsia" w:hAnsiTheme="minorEastAsia" w:cs="AdobeHeitiStd-Regular"/>
          <w:kern w:val="0"/>
          <w:sz w:val="28"/>
          <w:szCs w:val="18"/>
        </w:rPr>
        <w:t>成本效益最优的选择</w:t>
      </w:r>
      <w:r w:rsidRPr="007F23E7">
        <w:rPr>
          <w:rFonts w:asciiTheme="minorEastAsia" w:eastAsiaTheme="minorEastAsia" w:hAnsiTheme="minorEastAsia" w:cs="AdobeHeitiStd-Regular"/>
          <w:kern w:val="0"/>
          <w:sz w:val="28"/>
          <w:szCs w:val="18"/>
        </w:rPr>
        <w:t>战略</w:t>
      </w:r>
      <w:r w:rsidRPr="007F23E7">
        <w:rPr>
          <w:rFonts w:asciiTheme="minorEastAsia" w:eastAsiaTheme="minorEastAsia" w:hAnsiTheme="minorEastAsia" w:cs="AdobeHeitiStd-Regular" w:hint="eastAsia"/>
          <w:kern w:val="0"/>
          <w:sz w:val="28"/>
          <w:szCs w:val="18"/>
        </w:rPr>
        <w:t>，</w:t>
      </w:r>
      <w:r w:rsidRPr="007F23E7">
        <w:rPr>
          <w:rFonts w:asciiTheme="minorEastAsia" w:eastAsiaTheme="minorEastAsia" w:hAnsiTheme="minorEastAsia" w:cs="AdobeHeitiStd-Regular"/>
          <w:kern w:val="0"/>
          <w:sz w:val="28"/>
          <w:szCs w:val="18"/>
        </w:rPr>
        <w:t>这不仅兼顾了个人与集体的理性</w:t>
      </w:r>
      <w:r w:rsidRPr="007F23E7">
        <w:rPr>
          <w:rFonts w:asciiTheme="minorEastAsia" w:eastAsiaTheme="minorEastAsia" w:hAnsiTheme="minorEastAsia" w:cs="AdobeHeitiStd-Regular" w:hint="eastAsia"/>
          <w:kern w:val="0"/>
          <w:sz w:val="28"/>
          <w:szCs w:val="18"/>
        </w:rPr>
        <w:t>，</w:t>
      </w:r>
      <w:r>
        <w:rPr>
          <w:rFonts w:asciiTheme="minorEastAsia" w:eastAsiaTheme="minorEastAsia" w:hAnsiTheme="minorEastAsia" w:cs="AdobeHeitiStd-Regular"/>
          <w:kern w:val="0"/>
          <w:sz w:val="28"/>
          <w:szCs w:val="18"/>
        </w:rPr>
        <w:t>而且构成了综合社会</w:t>
      </w:r>
      <w:r>
        <w:rPr>
          <w:rFonts w:asciiTheme="minorEastAsia" w:eastAsiaTheme="minorEastAsia" w:hAnsiTheme="minorEastAsia" w:cs="AdobeHeitiStd-Regular" w:hint="eastAsia"/>
          <w:kern w:val="0"/>
          <w:sz w:val="28"/>
          <w:szCs w:val="18"/>
        </w:rPr>
        <w:t>、</w:t>
      </w:r>
      <w:r>
        <w:rPr>
          <w:rFonts w:asciiTheme="minorEastAsia" w:eastAsiaTheme="minorEastAsia" w:hAnsiTheme="minorEastAsia" w:cs="AdobeHeitiStd-Regular"/>
          <w:kern w:val="0"/>
          <w:sz w:val="28"/>
          <w:szCs w:val="18"/>
        </w:rPr>
        <w:t>经济</w:t>
      </w:r>
      <w:r>
        <w:rPr>
          <w:rFonts w:asciiTheme="minorEastAsia" w:eastAsiaTheme="minorEastAsia" w:hAnsiTheme="minorEastAsia" w:cs="AdobeHeitiStd-Regular" w:hint="eastAsia"/>
          <w:kern w:val="0"/>
          <w:sz w:val="28"/>
          <w:szCs w:val="18"/>
        </w:rPr>
        <w:t>、</w:t>
      </w:r>
      <w:r>
        <w:rPr>
          <w:rFonts w:asciiTheme="minorEastAsia" w:eastAsiaTheme="minorEastAsia" w:hAnsiTheme="minorEastAsia" w:cs="AdobeHeitiStd-Regular"/>
          <w:kern w:val="0"/>
          <w:sz w:val="28"/>
          <w:szCs w:val="18"/>
        </w:rPr>
        <w:t>环境和技术指标</w:t>
      </w:r>
      <w:r w:rsidRPr="007F23E7">
        <w:rPr>
          <w:rFonts w:asciiTheme="minorEastAsia" w:eastAsiaTheme="minorEastAsia" w:hAnsiTheme="minorEastAsia" w:cs="AdobeHeitiStd-Regular"/>
          <w:kern w:val="0"/>
          <w:sz w:val="28"/>
          <w:szCs w:val="18"/>
        </w:rPr>
        <w:t>所希望的纳什均衡</w:t>
      </w:r>
      <w:r w:rsidRPr="007F23E7">
        <w:rPr>
          <w:rFonts w:asciiTheme="minorEastAsia" w:eastAsiaTheme="minorEastAsia" w:hAnsiTheme="minorEastAsia" w:cs="AdobeHeitiStd-Regular" w:hint="eastAsia"/>
          <w:kern w:val="0"/>
          <w:sz w:val="28"/>
          <w:szCs w:val="18"/>
        </w:rPr>
        <w:t>，</w:t>
      </w:r>
      <w:r w:rsidRPr="007F23E7">
        <w:rPr>
          <w:rFonts w:asciiTheme="minorEastAsia" w:eastAsiaTheme="minorEastAsia" w:hAnsiTheme="minorEastAsia" w:cs="AdobeHeitiStd-Regular"/>
          <w:kern w:val="0"/>
          <w:sz w:val="28"/>
          <w:szCs w:val="18"/>
        </w:rPr>
        <w:t>有利于城市的可持续发展</w:t>
      </w:r>
      <w:r w:rsidRPr="007F23E7">
        <w:rPr>
          <w:rFonts w:asciiTheme="minorEastAsia" w:eastAsiaTheme="minorEastAsia" w:hAnsiTheme="minorEastAsia" w:cs="AdobeHeitiStd-Regular" w:hint="eastAsia"/>
          <w:kern w:val="0"/>
          <w:sz w:val="28"/>
          <w:szCs w:val="18"/>
        </w:rPr>
        <w:t>，</w:t>
      </w:r>
      <w:r w:rsidRPr="007F23E7">
        <w:rPr>
          <w:rFonts w:asciiTheme="minorEastAsia" w:eastAsiaTheme="minorEastAsia" w:hAnsiTheme="minorEastAsia" w:cs="AdobeHeitiStd-Regular"/>
          <w:kern w:val="0"/>
          <w:sz w:val="28"/>
          <w:szCs w:val="18"/>
        </w:rPr>
        <w:t>其理论的相应具体实践措施如下。</w:t>
      </w:r>
    </w:p>
    <w:p w14:paraId="486C4EEC" w14:textId="77777777" w:rsidR="00A94A10" w:rsidRPr="00E344F0" w:rsidRDefault="00A94A10" w:rsidP="00A94A10">
      <w:pPr>
        <w:pStyle w:val="12"/>
        <w:ind w:firstLineChars="0" w:firstLine="0"/>
        <w:rPr>
          <w:rFonts w:asciiTheme="minorEastAsia" w:eastAsiaTheme="minorEastAsia" w:hAnsiTheme="minorEastAsia" w:cs="AdobeHeitiStd-Regular"/>
          <w:b/>
          <w:kern w:val="0"/>
          <w:sz w:val="28"/>
          <w:szCs w:val="18"/>
        </w:rPr>
      </w:pPr>
      <w:r w:rsidRPr="00E344F0">
        <w:rPr>
          <w:rFonts w:asciiTheme="minorEastAsia" w:eastAsiaTheme="minorEastAsia" w:hAnsiTheme="minorEastAsia" w:cs="AdobeHeitiStd-Regular" w:hint="eastAsia"/>
          <w:b/>
          <w:kern w:val="0"/>
          <w:sz w:val="28"/>
          <w:szCs w:val="18"/>
        </w:rPr>
        <w:t>1）建立和完善垃圾分类收集的专门法规（提高d和a值）</w:t>
      </w:r>
    </w:p>
    <w:p w14:paraId="7E1C8DB8" w14:textId="77777777" w:rsidR="00A94A10" w:rsidRDefault="00A94A10" w:rsidP="00A94A10">
      <w:pPr>
        <w:pStyle w:val="12"/>
        <w:ind w:firstLineChars="0"/>
        <w:rPr>
          <w:rFonts w:asciiTheme="minorEastAsia" w:eastAsiaTheme="minorEastAsia" w:hAnsiTheme="minorEastAsia" w:cs="AdobeHeitiStd-Regular"/>
          <w:kern w:val="0"/>
          <w:sz w:val="28"/>
          <w:szCs w:val="18"/>
        </w:rPr>
      </w:pPr>
      <w:r>
        <w:rPr>
          <w:rFonts w:asciiTheme="minorEastAsia" w:eastAsiaTheme="minorEastAsia" w:hAnsiTheme="minorEastAsia" w:cs="AdobeHeitiStd-Regular"/>
          <w:kern w:val="0"/>
          <w:sz w:val="28"/>
          <w:szCs w:val="18"/>
        </w:rPr>
        <w:t>通过建立专门规范</w:t>
      </w:r>
      <w:r>
        <w:rPr>
          <w:rFonts w:asciiTheme="minorEastAsia" w:eastAsiaTheme="minorEastAsia" w:hAnsiTheme="minorEastAsia" w:cs="AdobeHeitiStd-Regular" w:hint="eastAsia"/>
          <w:kern w:val="0"/>
          <w:sz w:val="28"/>
          <w:szCs w:val="18"/>
        </w:rPr>
        <w:t>，</w:t>
      </w:r>
      <w:r>
        <w:rPr>
          <w:rFonts w:asciiTheme="minorEastAsia" w:eastAsiaTheme="minorEastAsia" w:hAnsiTheme="minorEastAsia" w:cs="AdobeHeitiStd-Regular"/>
          <w:kern w:val="0"/>
          <w:sz w:val="28"/>
          <w:szCs w:val="18"/>
        </w:rPr>
        <w:t>明确垃圾分类责任分配</w:t>
      </w:r>
      <w:r>
        <w:rPr>
          <w:rFonts w:asciiTheme="minorEastAsia" w:eastAsiaTheme="minorEastAsia" w:hAnsiTheme="minorEastAsia" w:cs="AdobeHeitiStd-Regular" w:hint="eastAsia"/>
          <w:kern w:val="0"/>
          <w:sz w:val="28"/>
          <w:szCs w:val="18"/>
        </w:rPr>
        <w:t>，</w:t>
      </w:r>
      <w:r>
        <w:rPr>
          <w:rFonts w:asciiTheme="minorEastAsia" w:eastAsiaTheme="minorEastAsia" w:hAnsiTheme="minorEastAsia" w:cs="AdobeHeitiStd-Regular"/>
          <w:kern w:val="0"/>
          <w:sz w:val="28"/>
          <w:szCs w:val="18"/>
        </w:rPr>
        <w:t>引导推进深圳市垃圾分类的实施</w:t>
      </w:r>
      <w:r>
        <w:rPr>
          <w:rFonts w:asciiTheme="minorEastAsia" w:eastAsiaTheme="minorEastAsia" w:hAnsiTheme="minorEastAsia" w:cs="AdobeHeitiStd-Regular" w:hint="eastAsia"/>
          <w:kern w:val="0"/>
          <w:sz w:val="28"/>
          <w:szCs w:val="18"/>
        </w:rPr>
        <w:t>。目前深圳市生活垃圾管理的法规和标准还不够完善，应尽快修订相关法规，完善相关制度。</w:t>
      </w:r>
    </w:p>
    <w:p w14:paraId="2875D1D1" w14:textId="77777777" w:rsidR="00A94A10" w:rsidRPr="00E344F0" w:rsidRDefault="00A94A10" w:rsidP="00A94A10">
      <w:pPr>
        <w:pStyle w:val="12"/>
        <w:ind w:firstLineChars="0" w:firstLine="0"/>
        <w:rPr>
          <w:rFonts w:asciiTheme="minorEastAsia" w:eastAsiaTheme="minorEastAsia" w:hAnsiTheme="minorEastAsia" w:cs="AdobeHeitiStd-Regular"/>
          <w:b/>
          <w:kern w:val="0"/>
          <w:sz w:val="28"/>
          <w:szCs w:val="18"/>
        </w:rPr>
      </w:pPr>
      <w:r w:rsidRPr="00E344F0">
        <w:rPr>
          <w:rFonts w:asciiTheme="minorEastAsia" w:eastAsiaTheme="minorEastAsia" w:hAnsiTheme="minorEastAsia" w:cs="AdobeHeitiStd-Regular" w:hint="eastAsia"/>
          <w:b/>
          <w:kern w:val="0"/>
          <w:sz w:val="28"/>
          <w:szCs w:val="18"/>
        </w:rPr>
        <w:t>2）采取垃圾分类试点等措施（间接提高D值）</w:t>
      </w:r>
    </w:p>
    <w:p w14:paraId="4AFF1013" w14:textId="77777777" w:rsidR="00A94A10" w:rsidRDefault="00A94A10" w:rsidP="00A94A10">
      <w:pPr>
        <w:pStyle w:val="12"/>
        <w:ind w:firstLineChars="0" w:firstLine="0"/>
        <w:rPr>
          <w:rFonts w:asciiTheme="minorEastAsia" w:eastAsiaTheme="minorEastAsia" w:hAnsiTheme="minorEastAsia" w:cs="AdobeHeitiStd-Regular"/>
          <w:kern w:val="0"/>
          <w:sz w:val="28"/>
          <w:szCs w:val="18"/>
        </w:rPr>
      </w:pPr>
      <w:r>
        <w:rPr>
          <w:rFonts w:asciiTheme="minorEastAsia" w:eastAsiaTheme="minorEastAsia" w:hAnsiTheme="minorEastAsia" w:cs="AdobeHeitiStd-Regular"/>
          <w:kern w:val="0"/>
          <w:sz w:val="28"/>
          <w:szCs w:val="18"/>
        </w:rPr>
        <w:tab/>
        <w:t>率先在有条件和代表性高的地区</w:t>
      </w:r>
      <w:r>
        <w:rPr>
          <w:rFonts w:asciiTheme="minorEastAsia" w:eastAsiaTheme="minorEastAsia" w:hAnsiTheme="minorEastAsia" w:cs="AdobeHeitiStd-Regular" w:hint="eastAsia"/>
          <w:kern w:val="0"/>
          <w:sz w:val="28"/>
          <w:szCs w:val="18"/>
        </w:rPr>
        <w:t>分类收集和处理，进而逐步推进并不断在实际工作中总结经验，完善分类收集流程。</w:t>
      </w:r>
    </w:p>
    <w:p w14:paraId="361877E1" w14:textId="77777777" w:rsidR="00A94A10" w:rsidRPr="00E344F0" w:rsidRDefault="00A94A10" w:rsidP="00A94A10">
      <w:pPr>
        <w:pStyle w:val="12"/>
        <w:ind w:firstLineChars="0" w:firstLine="0"/>
        <w:rPr>
          <w:rFonts w:asciiTheme="minorEastAsia" w:eastAsiaTheme="minorEastAsia" w:hAnsiTheme="minorEastAsia" w:cs="AdobeHeitiStd-Regular"/>
          <w:b/>
          <w:kern w:val="0"/>
          <w:sz w:val="28"/>
          <w:szCs w:val="18"/>
        </w:rPr>
      </w:pPr>
      <w:r w:rsidRPr="00E344F0">
        <w:rPr>
          <w:rFonts w:asciiTheme="minorEastAsia" w:eastAsiaTheme="minorEastAsia" w:hAnsiTheme="minorEastAsia" w:cs="AdobeHeitiStd-Regular" w:hint="eastAsia"/>
          <w:b/>
          <w:kern w:val="0"/>
          <w:sz w:val="28"/>
          <w:szCs w:val="18"/>
        </w:rPr>
        <w:t>3）“政企分开”优化垃圾管理体制，加快市场化运作（提高D值）</w:t>
      </w:r>
    </w:p>
    <w:p w14:paraId="63BBB772" w14:textId="77777777" w:rsidR="00A94A10" w:rsidRDefault="00A94A10" w:rsidP="00A94A10">
      <w:pPr>
        <w:pStyle w:val="12"/>
        <w:ind w:firstLineChars="0"/>
        <w:rPr>
          <w:rFonts w:asciiTheme="minorEastAsia" w:eastAsiaTheme="minorEastAsia" w:hAnsiTheme="minorEastAsia" w:cs="AdobeHeitiStd-Regular"/>
          <w:kern w:val="0"/>
          <w:sz w:val="28"/>
          <w:szCs w:val="18"/>
        </w:rPr>
      </w:pPr>
      <w:r>
        <w:rPr>
          <w:rFonts w:asciiTheme="minorEastAsia" w:eastAsiaTheme="minorEastAsia" w:hAnsiTheme="minorEastAsia" w:cs="AdobeHeitiStd-Regular" w:hint="eastAsia"/>
          <w:kern w:val="0"/>
          <w:sz w:val="28"/>
          <w:szCs w:val="18"/>
        </w:rPr>
        <w:t>转变政府职能，政府主要参与政策制定和监督管理工作，而垃圾清运处理工作则由社会相关企业承包，自负盈亏， 市场竞争机制，不仅优化现有垃圾处理方式，还有助于提高垃圾处理效率，减少政府负担。</w:t>
      </w:r>
    </w:p>
    <w:p w14:paraId="33797FE9" w14:textId="77777777" w:rsidR="00A94A10" w:rsidRPr="00E344F0" w:rsidRDefault="00A94A10" w:rsidP="00A94A10">
      <w:pPr>
        <w:pStyle w:val="12"/>
        <w:ind w:firstLineChars="0" w:firstLine="0"/>
        <w:rPr>
          <w:rFonts w:asciiTheme="minorEastAsia" w:eastAsiaTheme="minorEastAsia" w:hAnsiTheme="minorEastAsia" w:cs="AdobeHeitiStd-Regular"/>
          <w:b/>
          <w:kern w:val="0"/>
          <w:sz w:val="28"/>
          <w:szCs w:val="18"/>
        </w:rPr>
      </w:pPr>
      <w:r w:rsidRPr="00E344F0">
        <w:rPr>
          <w:rFonts w:asciiTheme="minorEastAsia" w:eastAsiaTheme="minorEastAsia" w:hAnsiTheme="minorEastAsia" w:cs="AdobeHeitiStd-Regular" w:hint="eastAsia"/>
          <w:b/>
          <w:kern w:val="0"/>
          <w:sz w:val="28"/>
          <w:szCs w:val="18"/>
        </w:rPr>
        <w:lastRenderedPageBreak/>
        <w:t>4）完善垃圾分类收集和处理的设施，使之人性化和便捷化。（提高D值，间接降低A值）</w:t>
      </w:r>
    </w:p>
    <w:p w14:paraId="572CCBE9" w14:textId="77777777" w:rsidR="00A94A10" w:rsidRDefault="00A94A10" w:rsidP="00A94A10">
      <w:pPr>
        <w:pStyle w:val="12"/>
        <w:ind w:firstLineChars="0"/>
        <w:rPr>
          <w:rFonts w:asciiTheme="minorEastAsia" w:eastAsiaTheme="minorEastAsia" w:hAnsiTheme="minorEastAsia" w:cs="AdobeHeitiStd-Regular"/>
          <w:kern w:val="0"/>
          <w:sz w:val="28"/>
          <w:szCs w:val="18"/>
        </w:rPr>
      </w:pPr>
      <w:r>
        <w:rPr>
          <w:rFonts w:asciiTheme="minorEastAsia" w:eastAsiaTheme="minorEastAsia" w:hAnsiTheme="minorEastAsia" w:cs="AdobeHeitiStd-Regular" w:hint="eastAsia"/>
          <w:kern w:val="0"/>
          <w:sz w:val="28"/>
          <w:szCs w:val="18"/>
        </w:rPr>
        <w:t>升级或使用人性化、便捷化的垃圾分类收集设施，使垃圾分类真正成为居民最优选择，从而转变其传统垃圾处理方式，对原有垃圾设施进行升级改造，从硬件上提升深圳市垃圾处理水平。</w:t>
      </w:r>
    </w:p>
    <w:p w14:paraId="6C97814F" w14:textId="77777777" w:rsidR="00A94A10" w:rsidRPr="00E344F0" w:rsidRDefault="00A94A10" w:rsidP="00A94A10">
      <w:pPr>
        <w:pStyle w:val="12"/>
        <w:ind w:firstLineChars="0" w:firstLine="0"/>
        <w:rPr>
          <w:rFonts w:asciiTheme="minorEastAsia" w:eastAsiaTheme="minorEastAsia" w:hAnsiTheme="minorEastAsia" w:cs="AdobeHeitiStd-Regular"/>
          <w:b/>
          <w:kern w:val="0"/>
          <w:sz w:val="28"/>
          <w:szCs w:val="18"/>
        </w:rPr>
      </w:pPr>
      <w:r w:rsidRPr="00E344F0">
        <w:rPr>
          <w:rFonts w:asciiTheme="minorEastAsia" w:eastAsiaTheme="minorEastAsia" w:hAnsiTheme="minorEastAsia" w:cs="AdobeHeitiStd-Regular" w:hint="eastAsia"/>
          <w:b/>
          <w:kern w:val="0"/>
          <w:sz w:val="28"/>
          <w:szCs w:val="18"/>
        </w:rPr>
        <w:t>5）控制垃圾源头，实行垃圾按量收费（提高D值，降低A值）</w:t>
      </w:r>
    </w:p>
    <w:p w14:paraId="0B48A179" w14:textId="77777777" w:rsidR="00A94A10" w:rsidRPr="002316FB" w:rsidRDefault="00A94A10" w:rsidP="00A94A10">
      <w:pPr>
        <w:pStyle w:val="12"/>
        <w:ind w:firstLineChars="0"/>
        <w:rPr>
          <w:rFonts w:asciiTheme="minorEastAsia" w:eastAsiaTheme="minorEastAsia" w:hAnsiTheme="minorEastAsia" w:cs="AdobeHeitiStd-Regular"/>
          <w:kern w:val="0"/>
          <w:sz w:val="28"/>
          <w:szCs w:val="18"/>
        </w:rPr>
      </w:pPr>
      <w:r w:rsidRPr="002316FB">
        <w:rPr>
          <w:rFonts w:asciiTheme="minorEastAsia" w:eastAsiaTheme="minorEastAsia" w:hAnsiTheme="minorEastAsia" w:cs="AdobeHeitiStd-Regular" w:hint="eastAsia"/>
          <w:kern w:val="0"/>
          <w:sz w:val="28"/>
          <w:szCs w:val="18"/>
        </w:rPr>
        <w:t>在全市推广阶段，实行企事业、居民按垃圾产生</w:t>
      </w:r>
      <w:proofErr w:type="gramStart"/>
      <w:r w:rsidRPr="002316FB">
        <w:rPr>
          <w:rFonts w:asciiTheme="minorEastAsia" w:eastAsiaTheme="minorEastAsia" w:hAnsiTheme="minorEastAsia" w:cs="AdobeHeitiStd-Regular" w:hint="eastAsia"/>
          <w:kern w:val="0"/>
          <w:sz w:val="28"/>
          <w:szCs w:val="18"/>
        </w:rPr>
        <w:t>量收费</w:t>
      </w:r>
      <w:proofErr w:type="gramEnd"/>
      <w:r w:rsidRPr="002316FB">
        <w:rPr>
          <w:rFonts w:asciiTheme="minorEastAsia" w:eastAsiaTheme="minorEastAsia" w:hAnsiTheme="minorEastAsia" w:cs="AdobeHeitiStd-Regular" w:hint="eastAsia"/>
          <w:kern w:val="0"/>
          <w:sz w:val="28"/>
          <w:szCs w:val="18"/>
        </w:rPr>
        <w:t>的办法，真正从源头控制垃圾产生数量，达到减量和资源回收利用的目的。</w:t>
      </w:r>
      <w:r w:rsidRPr="002316FB">
        <w:rPr>
          <w:rFonts w:asciiTheme="minorEastAsia" w:eastAsiaTheme="minorEastAsia" w:hAnsiTheme="minorEastAsia" w:cs="AdobeHeitiStd-Regular" w:hint="eastAsia"/>
          <w:kern w:val="0"/>
          <w:sz w:val="28"/>
        </w:rPr>
        <w:t> </w:t>
      </w:r>
    </w:p>
    <w:p w14:paraId="7C67567A" w14:textId="77777777" w:rsidR="00A94A10" w:rsidRPr="00E344F0" w:rsidRDefault="00A94A10" w:rsidP="00A94A10">
      <w:pPr>
        <w:pStyle w:val="12"/>
        <w:ind w:firstLineChars="0" w:firstLine="0"/>
        <w:rPr>
          <w:rFonts w:asciiTheme="minorEastAsia" w:eastAsiaTheme="minorEastAsia" w:hAnsiTheme="minorEastAsia" w:cs="AdobeHeitiStd-Regular"/>
          <w:b/>
          <w:kern w:val="0"/>
          <w:sz w:val="28"/>
          <w:szCs w:val="18"/>
        </w:rPr>
      </w:pPr>
      <w:r w:rsidRPr="00E344F0">
        <w:rPr>
          <w:rFonts w:asciiTheme="minorEastAsia" w:eastAsiaTheme="minorEastAsia" w:hAnsiTheme="minorEastAsia" w:cs="AdobeHeitiStd-Regular"/>
          <w:b/>
          <w:kern w:val="0"/>
          <w:sz w:val="28"/>
          <w:szCs w:val="18"/>
        </w:rPr>
        <w:t>6</w:t>
      </w:r>
      <w:r w:rsidRPr="00E344F0">
        <w:rPr>
          <w:rFonts w:asciiTheme="minorEastAsia" w:eastAsiaTheme="minorEastAsia" w:hAnsiTheme="minorEastAsia" w:cs="AdobeHeitiStd-Regular" w:hint="eastAsia"/>
          <w:b/>
          <w:kern w:val="0"/>
          <w:sz w:val="28"/>
          <w:szCs w:val="18"/>
        </w:rPr>
        <w:t>）加快研发垃圾再生利用综合处理技术，支持再生资源收购的企业发展（间接提高D值）</w:t>
      </w:r>
    </w:p>
    <w:p w14:paraId="236D7704" w14:textId="77777777" w:rsidR="00A94A10" w:rsidRPr="00225B8E" w:rsidRDefault="00A94A10" w:rsidP="00A94A10">
      <w:pPr>
        <w:pStyle w:val="12"/>
        <w:ind w:firstLineChars="0"/>
        <w:rPr>
          <w:rFonts w:asciiTheme="minorEastAsia" w:eastAsiaTheme="minorEastAsia" w:hAnsiTheme="minorEastAsia"/>
          <w:sz w:val="36"/>
        </w:rPr>
      </w:pPr>
      <w:r>
        <w:rPr>
          <w:rFonts w:asciiTheme="minorEastAsia" w:eastAsiaTheme="minorEastAsia" w:hAnsiTheme="minorEastAsia" w:cs="AdobeHeitiStd-Regular"/>
          <w:kern w:val="0"/>
          <w:sz w:val="28"/>
          <w:szCs w:val="18"/>
        </w:rPr>
        <w:t>除加大综合处理技术的应用外</w:t>
      </w:r>
      <w:r>
        <w:rPr>
          <w:rFonts w:asciiTheme="minorEastAsia" w:eastAsiaTheme="minorEastAsia" w:hAnsiTheme="minorEastAsia" w:cs="AdobeHeitiStd-Regular" w:hint="eastAsia"/>
          <w:kern w:val="0"/>
          <w:sz w:val="28"/>
          <w:szCs w:val="18"/>
        </w:rPr>
        <w:t>，</w:t>
      </w:r>
      <w:r>
        <w:rPr>
          <w:rFonts w:asciiTheme="minorEastAsia" w:eastAsiaTheme="minorEastAsia" w:hAnsiTheme="minorEastAsia" w:cs="AdobeHeitiStd-Regular"/>
          <w:kern w:val="0"/>
          <w:sz w:val="28"/>
          <w:szCs w:val="18"/>
        </w:rPr>
        <w:t>支持和培养一批再生资源收购企业</w:t>
      </w:r>
      <w:r>
        <w:rPr>
          <w:rFonts w:asciiTheme="minorEastAsia" w:eastAsiaTheme="minorEastAsia" w:hAnsiTheme="minorEastAsia" w:hint="eastAsia"/>
          <w:sz w:val="36"/>
        </w:rPr>
        <w:t>，</w:t>
      </w:r>
      <w:r>
        <w:rPr>
          <w:rFonts w:asciiTheme="minorEastAsia" w:eastAsiaTheme="minorEastAsia" w:hAnsiTheme="minorEastAsia" w:cs="AdobeHeitiStd-Regular"/>
          <w:kern w:val="0"/>
          <w:sz w:val="28"/>
          <w:szCs w:val="18"/>
        </w:rPr>
        <w:t>以提高垃圾回收率</w:t>
      </w:r>
      <w:r>
        <w:rPr>
          <w:rFonts w:asciiTheme="minorEastAsia" w:eastAsiaTheme="minorEastAsia" w:hAnsiTheme="minorEastAsia" w:cs="AdobeHeitiStd-Regular" w:hint="eastAsia"/>
          <w:kern w:val="0"/>
          <w:sz w:val="28"/>
          <w:szCs w:val="18"/>
        </w:rPr>
        <w:t>，</w:t>
      </w:r>
      <w:r>
        <w:rPr>
          <w:rFonts w:asciiTheme="minorEastAsia" w:eastAsiaTheme="minorEastAsia" w:hAnsiTheme="minorEastAsia" w:cs="AdobeHeitiStd-Regular"/>
          <w:kern w:val="0"/>
          <w:sz w:val="28"/>
          <w:szCs w:val="18"/>
        </w:rPr>
        <w:t>降低垃圾污染物量</w:t>
      </w:r>
      <w:r>
        <w:rPr>
          <w:rFonts w:asciiTheme="minorEastAsia" w:eastAsiaTheme="minorEastAsia" w:hAnsiTheme="minorEastAsia" w:cs="AdobeHeitiStd-Regular" w:hint="eastAsia"/>
          <w:kern w:val="0"/>
          <w:sz w:val="28"/>
          <w:szCs w:val="18"/>
        </w:rPr>
        <w:t>，</w:t>
      </w:r>
      <w:r>
        <w:rPr>
          <w:rFonts w:asciiTheme="minorEastAsia" w:eastAsiaTheme="minorEastAsia" w:hAnsiTheme="minorEastAsia" w:cs="AdobeHeitiStd-Regular"/>
          <w:kern w:val="0"/>
          <w:sz w:val="28"/>
          <w:szCs w:val="18"/>
        </w:rPr>
        <w:t>建立一整套再回收利用的链条</w:t>
      </w:r>
      <w:r>
        <w:rPr>
          <w:rFonts w:asciiTheme="minorEastAsia" w:eastAsiaTheme="minorEastAsia" w:hAnsiTheme="minorEastAsia" w:cs="AdobeHeitiStd-Regular" w:hint="eastAsia"/>
          <w:kern w:val="0"/>
          <w:sz w:val="28"/>
          <w:szCs w:val="18"/>
        </w:rPr>
        <w:t>。</w:t>
      </w:r>
    </w:p>
    <w:p w14:paraId="397B8F1F" w14:textId="77777777" w:rsidR="00A94A10" w:rsidRPr="00E344F0" w:rsidRDefault="00A94A10" w:rsidP="00A94A10">
      <w:pPr>
        <w:pStyle w:val="12"/>
        <w:ind w:firstLineChars="0" w:firstLine="0"/>
        <w:rPr>
          <w:rFonts w:asciiTheme="minorEastAsia" w:eastAsiaTheme="minorEastAsia" w:hAnsiTheme="minorEastAsia" w:cs="AdobeHeitiStd-Regular"/>
          <w:b/>
          <w:kern w:val="0"/>
          <w:sz w:val="28"/>
          <w:szCs w:val="18"/>
        </w:rPr>
      </w:pPr>
      <w:r w:rsidRPr="00E344F0">
        <w:rPr>
          <w:rFonts w:asciiTheme="minorEastAsia" w:eastAsiaTheme="minorEastAsia" w:hAnsiTheme="minorEastAsia" w:cs="AdobeHeitiStd-Regular"/>
          <w:b/>
          <w:kern w:val="0"/>
          <w:sz w:val="28"/>
          <w:szCs w:val="18"/>
        </w:rPr>
        <w:t>7</w:t>
      </w:r>
      <w:r w:rsidRPr="00E344F0">
        <w:rPr>
          <w:rFonts w:asciiTheme="minorEastAsia" w:eastAsiaTheme="minorEastAsia" w:hAnsiTheme="minorEastAsia" w:cs="AdobeHeitiStd-Regular" w:hint="eastAsia"/>
          <w:b/>
          <w:kern w:val="0"/>
          <w:sz w:val="28"/>
          <w:szCs w:val="18"/>
        </w:rPr>
        <w:t>）加强垃圾分类宣传教育，提高市民参与意识（间接提高D值）</w:t>
      </w:r>
    </w:p>
    <w:p w14:paraId="542E7AB7" w14:textId="77777777" w:rsidR="00A94A10" w:rsidRDefault="00A94A10" w:rsidP="00A94A10">
      <w:pPr>
        <w:pStyle w:val="12"/>
        <w:ind w:firstLineChars="0"/>
        <w:rPr>
          <w:rFonts w:asciiTheme="minorEastAsia" w:eastAsiaTheme="minorEastAsia" w:hAnsiTheme="minorEastAsia" w:cs="AdobeHeitiStd-Regular"/>
          <w:kern w:val="0"/>
          <w:sz w:val="28"/>
          <w:szCs w:val="18"/>
        </w:rPr>
      </w:pPr>
      <w:r>
        <w:rPr>
          <w:rFonts w:asciiTheme="minorEastAsia" w:eastAsiaTheme="minorEastAsia" w:hAnsiTheme="minorEastAsia" w:cs="AdobeHeitiStd-Regular" w:hint="eastAsia"/>
          <w:kern w:val="0"/>
          <w:sz w:val="28"/>
          <w:szCs w:val="18"/>
        </w:rPr>
        <w:t>采用多种媒介进行宣传，</w:t>
      </w:r>
      <w:r w:rsidRPr="00B76554">
        <w:rPr>
          <w:rFonts w:asciiTheme="minorEastAsia" w:eastAsiaTheme="minorEastAsia" w:hAnsiTheme="minorEastAsia" w:cs="AdobeHeitiStd-Regular" w:hint="eastAsia"/>
          <w:kern w:val="0"/>
          <w:sz w:val="28"/>
          <w:szCs w:val="18"/>
        </w:rPr>
        <w:t>利用奖励补贴政策，对按要求进行分类的居民家庭和单位给予必要的奖励。开展创建和考评活动。开展绿色单位和垃圾分类达标示范小区的创建活动，强化市民的分类收集意识，对开展生活垃圾分类收集工作的小区进行考核验收，授予达标示范称号。建立逐级考核机制，按照知晓率、参与率、正确投放率、减量率、回收率、</w:t>
      </w:r>
      <w:proofErr w:type="gramStart"/>
      <w:r w:rsidRPr="00B76554">
        <w:rPr>
          <w:rFonts w:asciiTheme="minorEastAsia" w:eastAsiaTheme="minorEastAsia" w:hAnsiTheme="minorEastAsia" w:cs="AdobeHeitiStd-Regular" w:hint="eastAsia"/>
          <w:kern w:val="0"/>
          <w:sz w:val="28"/>
          <w:szCs w:val="18"/>
        </w:rPr>
        <w:t>厨余垃圾收集</w:t>
      </w:r>
      <w:proofErr w:type="gramEnd"/>
      <w:r w:rsidRPr="00B76554">
        <w:rPr>
          <w:rFonts w:asciiTheme="minorEastAsia" w:eastAsiaTheme="minorEastAsia" w:hAnsiTheme="minorEastAsia" w:cs="AdobeHeitiStd-Regular" w:hint="eastAsia"/>
          <w:kern w:val="0"/>
          <w:sz w:val="28"/>
          <w:szCs w:val="18"/>
        </w:rPr>
        <w:t>率等指标评价出分类收集工作的成绩，进行必要的奖惩。</w:t>
      </w:r>
    </w:p>
    <w:p w14:paraId="1626B23F" w14:textId="77777777" w:rsidR="00A94A10" w:rsidRPr="0068111A" w:rsidRDefault="00A94A10" w:rsidP="00A94A10">
      <w:pPr>
        <w:widowControl/>
        <w:jc w:val="left"/>
        <w:rPr>
          <w:rFonts w:asciiTheme="minorEastAsia" w:eastAsiaTheme="minorEastAsia" w:hAnsiTheme="minorEastAsia" w:cs="AdobeHeitiStd-Regular"/>
          <w:kern w:val="0"/>
          <w:sz w:val="28"/>
          <w:szCs w:val="18"/>
        </w:rPr>
      </w:pPr>
      <w:r>
        <w:rPr>
          <w:rFonts w:asciiTheme="minorEastAsia" w:eastAsiaTheme="minorEastAsia" w:hAnsiTheme="minorEastAsia" w:cs="AdobeHeitiStd-Regular"/>
          <w:kern w:val="0"/>
          <w:sz w:val="28"/>
          <w:szCs w:val="18"/>
        </w:rPr>
        <w:br w:type="page"/>
      </w:r>
    </w:p>
    <w:p w14:paraId="6590E6B6" w14:textId="77777777" w:rsidR="00A94A10" w:rsidRDefault="00A94A10" w:rsidP="00A94A10">
      <w:pPr>
        <w:jc w:val="center"/>
        <w:rPr>
          <w:b/>
          <w:sz w:val="32"/>
        </w:rPr>
      </w:pPr>
      <w:r>
        <w:rPr>
          <w:rFonts w:hint="eastAsia"/>
          <w:b/>
          <w:sz w:val="32"/>
        </w:rPr>
        <w:lastRenderedPageBreak/>
        <w:t>参考文献</w:t>
      </w:r>
    </w:p>
    <w:p w14:paraId="02EFCD6E" w14:textId="77777777" w:rsidR="00A94A10" w:rsidRDefault="00A94A10" w:rsidP="00A94A10">
      <w:pPr>
        <w:rPr>
          <w:sz w:val="24"/>
          <w:szCs w:val="28"/>
        </w:rPr>
      </w:pPr>
      <w:r>
        <w:rPr>
          <w:rFonts w:hint="eastAsia"/>
          <w:sz w:val="24"/>
          <w:szCs w:val="28"/>
        </w:rPr>
        <w:t>[</w:t>
      </w:r>
      <w:r>
        <w:rPr>
          <w:sz w:val="24"/>
          <w:szCs w:val="28"/>
        </w:rPr>
        <w:t>1</w:t>
      </w:r>
      <w:r>
        <w:rPr>
          <w:rFonts w:hint="eastAsia"/>
          <w:sz w:val="24"/>
          <w:szCs w:val="28"/>
        </w:rPr>
        <w:t>]</w:t>
      </w:r>
      <w:r>
        <w:rPr>
          <w:rFonts w:hint="eastAsia"/>
          <w:sz w:val="24"/>
          <w:szCs w:val="28"/>
        </w:rPr>
        <w:t>张英民</w:t>
      </w:r>
      <w:r>
        <w:rPr>
          <w:rFonts w:hint="eastAsia"/>
          <w:sz w:val="24"/>
          <w:szCs w:val="28"/>
        </w:rPr>
        <w:t>,</w:t>
      </w:r>
      <w:r>
        <w:rPr>
          <w:sz w:val="24"/>
          <w:szCs w:val="28"/>
        </w:rPr>
        <w:t xml:space="preserve"> </w:t>
      </w:r>
      <w:r>
        <w:rPr>
          <w:sz w:val="24"/>
          <w:szCs w:val="28"/>
        </w:rPr>
        <w:t>尚晓博</w:t>
      </w:r>
      <w:r>
        <w:rPr>
          <w:rFonts w:hint="eastAsia"/>
          <w:sz w:val="24"/>
          <w:szCs w:val="28"/>
        </w:rPr>
        <w:t>,</w:t>
      </w:r>
      <w:r>
        <w:rPr>
          <w:sz w:val="24"/>
          <w:szCs w:val="28"/>
        </w:rPr>
        <w:t xml:space="preserve"> </w:t>
      </w:r>
      <w:r>
        <w:rPr>
          <w:sz w:val="24"/>
          <w:szCs w:val="28"/>
        </w:rPr>
        <w:t>李开明等</w:t>
      </w:r>
      <w:r>
        <w:rPr>
          <w:rFonts w:hint="eastAsia"/>
          <w:sz w:val="24"/>
          <w:szCs w:val="28"/>
        </w:rPr>
        <w:t>.</w:t>
      </w:r>
      <w:r>
        <w:rPr>
          <w:sz w:val="24"/>
          <w:szCs w:val="28"/>
        </w:rPr>
        <w:t xml:space="preserve"> </w:t>
      </w:r>
      <w:r>
        <w:rPr>
          <w:sz w:val="24"/>
          <w:szCs w:val="28"/>
        </w:rPr>
        <w:t>城市生活垃圾处理技术现状与管理对策</w:t>
      </w:r>
      <w:r>
        <w:rPr>
          <w:rFonts w:hint="eastAsia"/>
          <w:sz w:val="24"/>
          <w:szCs w:val="28"/>
        </w:rPr>
        <w:t>[J].</w:t>
      </w:r>
      <w:r>
        <w:rPr>
          <w:sz w:val="24"/>
          <w:szCs w:val="28"/>
        </w:rPr>
        <w:t xml:space="preserve"> </w:t>
      </w:r>
      <w:r>
        <w:rPr>
          <w:sz w:val="24"/>
          <w:szCs w:val="28"/>
        </w:rPr>
        <w:t>生态环境学报</w:t>
      </w:r>
      <w:r>
        <w:rPr>
          <w:rFonts w:hint="eastAsia"/>
          <w:sz w:val="24"/>
          <w:szCs w:val="28"/>
        </w:rPr>
        <w:t>,</w:t>
      </w:r>
      <w:r>
        <w:rPr>
          <w:sz w:val="24"/>
          <w:szCs w:val="28"/>
        </w:rPr>
        <w:t xml:space="preserve"> 2011</w:t>
      </w:r>
      <w:r>
        <w:rPr>
          <w:rFonts w:hint="eastAsia"/>
          <w:sz w:val="24"/>
          <w:szCs w:val="28"/>
        </w:rPr>
        <w:t>,</w:t>
      </w:r>
      <w:r>
        <w:rPr>
          <w:sz w:val="24"/>
          <w:szCs w:val="28"/>
        </w:rPr>
        <w:t xml:space="preserve"> 20</w:t>
      </w:r>
      <w:r>
        <w:rPr>
          <w:rFonts w:hint="eastAsia"/>
          <w:sz w:val="24"/>
          <w:szCs w:val="28"/>
        </w:rPr>
        <w:t>(</w:t>
      </w:r>
      <w:r>
        <w:rPr>
          <w:sz w:val="24"/>
          <w:szCs w:val="28"/>
        </w:rPr>
        <w:t>2</w:t>
      </w:r>
      <w:r>
        <w:rPr>
          <w:rFonts w:hint="eastAsia"/>
          <w:sz w:val="24"/>
          <w:szCs w:val="28"/>
        </w:rPr>
        <w:t>):</w:t>
      </w:r>
      <w:r>
        <w:rPr>
          <w:sz w:val="24"/>
          <w:szCs w:val="28"/>
        </w:rPr>
        <w:t xml:space="preserve"> 389</w:t>
      </w:r>
      <w:r>
        <w:rPr>
          <w:rFonts w:hint="eastAsia"/>
          <w:sz w:val="24"/>
          <w:szCs w:val="28"/>
        </w:rPr>
        <w:t>-</w:t>
      </w:r>
      <w:r>
        <w:rPr>
          <w:sz w:val="24"/>
          <w:szCs w:val="28"/>
        </w:rPr>
        <w:t>401</w:t>
      </w:r>
      <w:r>
        <w:rPr>
          <w:rFonts w:hint="eastAsia"/>
          <w:sz w:val="24"/>
          <w:szCs w:val="28"/>
        </w:rPr>
        <w:t>.</w:t>
      </w:r>
    </w:p>
    <w:p w14:paraId="44A8AB5C" w14:textId="77777777" w:rsidR="00A94A10" w:rsidRDefault="00A94A10" w:rsidP="00A94A10">
      <w:pPr>
        <w:rPr>
          <w:sz w:val="24"/>
          <w:szCs w:val="28"/>
        </w:rPr>
      </w:pPr>
      <w:r>
        <w:rPr>
          <w:sz w:val="24"/>
          <w:szCs w:val="28"/>
        </w:rPr>
        <w:t>[2]</w:t>
      </w:r>
      <w:r>
        <w:rPr>
          <w:sz w:val="24"/>
          <w:szCs w:val="28"/>
        </w:rPr>
        <w:t>宋国君</w:t>
      </w:r>
      <w:r>
        <w:rPr>
          <w:rFonts w:hint="eastAsia"/>
          <w:sz w:val="24"/>
          <w:szCs w:val="28"/>
        </w:rPr>
        <w:t>,</w:t>
      </w:r>
      <w:r>
        <w:rPr>
          <w:sz w:val="24"/>
          <w:szCs w:val="28"/>
        </w:rPr>
        <w:t xml:space="preserve"> </w:t>
      </w:r>
      <w:r>
        <w:rPr>
          <w:rFonts w:hint="eastAsia"/>
          <w:sz w:val="24"/>
          <w:szCs w:val="28"/>
        </w:rPr>
        <w:t>杜倩倩</w:t>
      </w:r>
      <w:r>
        <w:rPr>
          <w:rFonts w:hint="eastAsia"/>
          <w:sz w:val="24"/>
          <w:szCs w:val="28"/>
        </w:rPr>
        <w:t xml:space="preserve">, </w:t>
      </w:r>
      <w:r>
        <w:rPr>
          <w:rFonts w:hint="eastAsia"/>
          <w:sz w:val="24"/>
          <w:szCs w:val="28"/>
        </w:rPr>
        <w:t>马本</w:t>
      </w:r>
      <w:r>
        <w:rPr>
          <w:rFonts w:hint="eastAsia"/>
          <w:sz w:val="24"/>
          <w:szCs w:val="28"/>
        </w:rPr>
        <w:t>.</w:t>
      </w:r>
      <w:r>
        <w:rPr>
          <w:sz w:val="24"/>
          <w:szCs w:val="28"/>
        </w:rPr>
        <w:t xml:space="preserve"> </w:t>
      </w:r>
      <w:r>
        <w:rPr>
          <w:sz w:val="24"/>
          <w:szCs w:val="28"/>
        </w:rPr>
        <w:t>城市生活垃圾填埋处置社会成本核算方法与应用</w:t>
      </w:r>
      <w:r>
        <w:rPr>
          <w:rFonts w:hint="eastAsia"/>
          <w:sz w:val="24"/>
          <w:szCs w:val="28"/>
        </w:rPr>
        <w:t>[J].</w:t>
      </w:r>
      <w:r>
        <w:rPr>
          <w:sz w:val="24"/>
          <w:szCs w:val="28"/>
        </w:rPr>
        <w:t xml:space="preserve"> </w:t>
      </w:r>
      <w:r>
        <w:rPr>
          <w:sz w:val="24"/>
          <w:szCs w:val="28"/>
        </w:rPr>
        <w:t>干旱区资源与环境</w:t>
      </w:r>
      <w:r>
        <w:rPr>
          <w:rFonts w:hint="eastAsia"/>
          <w:sz w:val="24"/>
          <w:szCs w:val="28"/>
        </w:rPr>
        <w:t>,</w:t>
      </w:r>
      <w:r>
        <w:rPr>
          <w:sz w:val="24"/>
          <w:szCs w:val="28"/>
        </w:rPr>
        <w:t xml:space="preserve"> 2015</w:t>
      </w:r>
      <w:r>
        <w:rPr>
          <w:rFonts w:hint="eastAsia"/>
          <w:sz w:val="24"/>
          <w:szCs w:val="28"/>
        </w:rPr>
        <w:t>,</w:t>
      </w:r>
      <w:r>
        <w:rPr>
          <w:sz w:val="24"/>
          <w:szCs w:val="28"/>
        </w:rPr>
        <w:t xml:space="preserve"> 29</w:t>
      </w:r>
      <w:r>
        <w:rPr>
          <w:rFonts w:hint="eastAsia"/>
          <w:sz w:val="24"/>
          <w:szCs w:val="28"/>
        </w:rPr>
        <w:t>(</w:t>
      </w:r>
      <w:r>
        <w:rPr>
          <w:sz w:val="24"/>
          <w:szCs w:val="28"/>
        </w:rPr>
        <w:t>8</w:t>
      </w:r>
      <w:r>
        <w:rPr>
          <w:rFonts w:hint="eastAsia"/>
          <w:sz w:val="24"/>
          <w:szCs w:val="28"/>
        </w:rPr>
        <w:t>):</w:t>
      </w:r>
      <w:r>
        <w:rPr>
          <w:sz w:val="24"/>
          <w:szCs w:val="28"/>
        </w:rPr>
        <w:t xml:space="preserve"> 57</w:t>
      </w:r>
      <w:r>
        <w:rPr>
          <w:rFonts w:hint="eastAsia"/>
          <w:sz w:val="24"/>
          <w:szCs w:val="28"/>
        </w:rPr>
        <w:t>-</w:t>
      </w:r>
      <w:r>
        <w:rPr>
          <w:sz w:val="24"/>
          <w:szCs w:val="28"/>
        </w:rPr>
        <w:t>63</w:t>
      </w:r>
      <w:r>
        <w:rPr>
          <w:rFonts w:hint="eastAsia"/>
          <w:sz w:val="24"/>
          <w:szCs w:val="28"/>
        </w:rPr>
        <w:t>.</w:t>
      </w:r>
    </w:p>
    <w:p w14:paraId="15C2BD52" w14:textId="77777777" w:rsidR="00A94A10" w:rsidRPr="00CD43F4" w:rsidRDefault="00A94A10" w:rsidP="00A94A10">
      <w:pPr>
        <w:tabs>
          <w:tab w:val="left" w:pos="1276"/>
        </w:tabs>
        <w:rPr>
          <w:sz w:val="24"/>
          <w:szCs w:val="28"/>
        </w:rPr>
      </w:pPr>
      <w:r w:rsidRPr="00CD43F4">
        <w:rPr>
          <w:sz w:val="24"/>
          <w:szCs w:val="28"/>
        </w:rPr>
        <w:t>[3]Assamoi</w:t>
      </w:r>
      <w:r>
        <w:rPr>
          <w:sz w:val="24"/>
          <w:szCs w:val="28"/>
        </w:rPr>
        <w:t xml:space="preserve"> B, </w:t>
      </w:r>
      <w:r w:rsidRPr="00CD43F4">
        <w:rPr>
          <w:sz w:val="24"/>
          <w:szCs w:val="28"/>
        </w:rPr>
        <w:t>Lawryshyn</w:t>
      </w:r>
      <w:r>
        <w:rPr>
          <w:sz w:val="24"/>
          <w:szCs w:val="28"/>
        </w:rPr>
        <w:t xml:space="preserve"> A</w:t>
      </w:r>
      <w:r w:rsidRPr="00CD43F4">
        <w:rPr>
          <w:sz w:val="24"/>
          <w:szCs w:val="28"/>
        </w:rPr>
        <w:t>. The environmental comparison of landfilling vs. incineration of MSW accounting for waste diversion[J]. Waste Management,</w:t>
      </w:r>
      <w:r>
        <w:rPr>
          <w:sz w:val="24"/>
          <w:szCs w:val="28"/>
        </w:rPr>
        <w:t xml:space="preserve"> 2012</w:t>
      </w:r>
      <w:r>
        <w:rPr>
          <w:rFonts w:hint="eastAsia"/>
          <w:sz w:val="24"/>
          <w:szCs w:val="28"/>
        </w:rPr>
        <w:t>, 32(</w:t>
      </w:r>
      <w:r>
        <w:rPr>
          <w:sz w:val="24"/>
          <w:szCs w:val="28"/>
        </w:rPr>
        <w:t>5</w:t>
      </w:r>
      <w:r>
        <w:rPr>
          <w:rFonts w:hint="eastAsia"/>
          <w:sz w:val="24"/>
          <w:szCs w:val="28"/>
        </w:rPr>
        <w:t>)</w:t>
      </w:r>
      <w:r>
        <w:rPr>
          <w:sz w:val="24"/>
          <w:szCs w:val="28"/>
        </w:rPr>
        <w:t>: 1019-1030.</w:t>
      </w:r>
    </w:p>
    <w:p w14:paraId="6AE5B58C" w14:textId="77777777" w:rsidR="00A94A10" w:rsidRDefault="00A94A10" w:rsidP="00A94A10">
      <w:pPr>
        <w:rPr>
          <w:sz w:val="24"/>
          <w:szCs w:val="28"/>
        </w:rPr>
      </w:pPr>
      <w:r>
        <w:rPr>
          <w:sz w:val="24"/>
          <w:szCs w:val="28"/>
        </w:rPr>
        <w:t>[4]</w:t>
      </w:r>
      <w:r w:rsidRPr="006A1A12">
        <w:rPr>
          <w:sz w:val="24"/>
          <w:szCs w:val="28"/>
        </w:rPr>
        <w:t xml:space="preserve">Keith Knox, Knox Associates[R]. Sustainable Landfill in the UK, 2000, 202. </w:t>
      </w:r>
    </w:p>
    <w:p w14:paraId="0972B5FF" w14:textId="77777777" w:rsidR="00A94A10" w:rsidRDefault="00A94A10" w:rsidP="00A94A10">
      <w:pPr>
        <w:rPr>
          <w:sz w:val="24"/>
          <w:szCs w:val="28"/>
        </w:rPr>
      </w:pPr>
      <w:r>
        <w:rPr>
          <w:sz w:val="24"/>
          <w:szCs w:val="28"/>
        </w:rPr>
        <w:t>[5]</w:t>
      </w:r>
      <w:r w:rsidRPr="009456AF">
        <w:rPr>
          <w:rFonts w:hint="eastAsia"/>
          <w:sz w:val="24"/>
          <w:szCs w:val="28"/>
        </w:rPr>
        <w:t>郭晓梅</w:t>
      </w:r>
      <w:r w:rsidRPr="009456AF">
        <w:rPr>
          <w:sz w:val="24"/>
          <w:szCs w:val="28"/>
        </w:rPr>
        <w:t>.</w:t>
      </w:r>
      <w:r>
        <w:rPr>
          <w:sz w:val="24"/>
          <w:szCs w:val="28"/>
        </w:rPr>
        <w:t xml:space="preserve"> </w:t>
      </w:r>
      <w:r w:rsidRPr="009456AF">
        <w:rPr>
          <w:rFonts w:hint="eastAsia"/>
          <w:sz w:val="24"/>
          <w:szCs w:val="28"/>
        </w:rPr>
        <w:t>环境管理会计研究</w:t>
      </w:r>
      <w:r>
        <w:rPr>
          <w:rFonts w:hint="eastAsia"/>
          <w:sz w:val="24"/>
          <w:szCs w:val="28"/>
        </w:rPr>
        <w:t>——</w:t>
      </w:r>
      <w:r w:rsidRPr="009456AF">
        <w:rPr>
          <w:rFonts w:hint="eastAsia"/>
          <w:sz w:val="24"/>
          <w:szCs w:val="28"/>
        </w:rPr>
        <w:t>将环境因素纳入管理决策中</w:t>
      </w:r>
      <w:r w:rsidRPr="009456AF">
        <w:rPr>
          <w:sz w:val="24"/>
          <w:szCs w:val="28"/>
        </w:rPr>
        <w:t>[M]</w:t>
      </w:r>
      <w:r>
        <w:rPr>
          <w:sz w:val="24"/>
          <w:szCs w:val="28"/>
        </w:rPr>
        <w:t xml:space="preserve">. </w:t>
      </w:r>
      <w:r w:rsidRPr="009456AF">
        <w:rPr>
          <w:rFonts w:hint="eastAsia"/>
          <w:sz w:val="24"/>
          <w:szCs w:val="28"/>
        </w:rPr>
        <w:t>厦门大学出版社</w:t>
      </w:r>
      <w:r>
        <w:rPr>
          <w:sz w:val="24"/>
          <w:szCs w:val="28"/>
        </w:rPr>
        <w:t xml:space="preserve">, </w:t>
      </w:r>
      <w:r w:rsidRPr="009456AF">
        <w:rPr>
          <w:sz w:val="24"/>
          <w:szCs w:val="28"/>
        </w:rPr>
        <w:t>2002</w:t>
      </w:r>
      <w:r>
        <w:rPr>
          <w:rFonts w:hint="eastAsia"/>
          <w:sz w:val="24"/>
          <w:szCs w:val="28"/>
        </w:rPr>
        <w:t>.</w:t>
      </w:r>
    </w:p>
    <w:p w14:paraId="10BCAE1D" w14:textId="77777777" w:rsidR="00A94A10" w:rsidRDefault="00A94A10" w:rsidP="00A94A10">
      <w:pPr>
        <w:rPr>
          <w:sz w:val="24"/>
          <w:szCs w:val="28"/>
        </w:rPr>
      </w:pPr>
      <w:r>
        <w:rPr>
          <w:sz w:val="24"/>
          <w:szCs w:val="28"/>
        </w:rPr>
        <w:t>[6]</w:t>
      </w:r>
      <w:r>
        <w:rPr>
          <w:rFonts w:hint="eastAsia"/>
          <w:sz w:val="24"/>
          <w:szCs w:val="28"/>
        </w:rPr>
        <w:t>杨先海</w:t>
      </w:r>
      <w:r>
        <w:rPr>
          <w:rFonts w:hint="eastAsia"/>
          <w:sz w:val="24"/>
          <w:szCs w:val="28"/>
        </w:rPr>
        <w:t>,</w:t>
      </w:r>
      <w:r>
        <w:rPr>
          <w:sz w:val="24"/>
          <w:szCs w:val="28"/>
        </w:rPr>
        <w:t xml:space="preserve"> </w:t>
      </w:r>
      <w:r>
        <w:rPr>
          <w:sz w:val="24"/>
          <w:szCs w:val="28"/>
        </w:rPr>
        <w:t>褚金奎</w:t>
      </w:r>
      <w:r>
        <w:rPr>
          <w:rFonts w:hint="eastAsia"/>
          <w:sz w:val="24"/>
          <w:szCs w:val="28"/>
        </w:rPr>
        <w:t>,</w:t>
      </w:r>
      <w:r>
        <w:rPr>
          <w:sz w:val="24"/>
          <w:szCs w:val="28"/>
        </w:rPr>
        <w:t xml:space="preserve"> </w:t>
      </w:r>
      <w:r>
        <w:rPr>
          <w:sz w:val="24"/>
          <w:szCs w:val="28"/>
        </w:rPr>
        <w:t>吕传毅</w:t>
      </w:r>
      <w:r>
        <w:rPr>
          <w:rFonts w:hint="eastAsia"/>
          <w:sz w:val="24"/>
          <w:szCs w:val="28"/>
        </w:rPr>
        <w:t>.</w:t>
      </w:r>
      <w:r>
        <w:rPr>
          <w:sz w:val="24"/>
          <w:szCs w:val="28"/>
        </w:rPr>
        <w:t xml:space="preserve"> </w:t>
      </w:r>
      <w:r w:rsidRPr="008D5F60">
        <w:rPr>
          <w:rFonts w:hint="eastAsia"/>
          <w:sz w:val="24"/>
          <w:szCs w:val="28"/>
        </w:rPr>
        <w:t>基于</w:t>
      </w:r>
      <w:r>
        <w:rPr>
          <w:sz w:val="24"/>
          <w:szCs w:val="28"/>
        </w:rPr>
        <w:t>BP</w:t>
      </w:r>
      <w:r w:rsidRPr="008D5F60">
        <w:rPr>
          <w:rFonts w:hint="eastAsia"/>
          <w:sz w:val="24"/>
          <w:szCs w:val="28"/>
        </w:rPr>
        <w:t>神经网络模型的城市生活垃圾产生量预测研究</w:t>
      </w:r>
      <w:r>
        <w:rPr>
          <w:rFonts w:hint="eastAsia"/>
          <w:sz w:val="24"/>
          <w:szCs w:val="28"/>
        </w:rPr>
        <w:t>[J].</w:t>
      </w:r>
      <w:r>
        <w:rPr>
          <w:sz w:val="24"/>
          <w:szCs w:val="28"/>
        </w:rPr>
        <w:t xml:space="preserve"> </w:t>
      </w:r>
      <w:r>
        <w:rPr>
          <w:sz w:val="24"/>
          <w:szCs w:val="28"/>
        </w:rPr>
        <w:t>西安理工大学学报</w:t>
      </w:r>
      <w:r>
        <w:rPr>
          <w:rFonts w:hint="eastAsia"/>
          <w:sz w:val="24"/>
          <w:szCs w:val="28"/>
        </w:rPr>
        <w:t>,</w:t>
      </w:r>
      <w:r>
        <w:rPr>
          <w:sz w:val="24"/>
          <w:szCs w:val="28"/>
        </w:rPr>
        <w:t xml:space="preserve"> 2003</w:t>
      </w:r>
      <w:r>
        <w:rPr>
          <w:rFonts w:hint="eastAsia"/>
          <w:sz w:val="24"/>
          <w:szCs w:val="28"/>
        </w:rPr>
        <w:t>,</w:t>
      </w:r>
      <w:r>
        <w:rPr>
          <w:sz w:val="24"/>
          <w:szCs w:val="28"/>
        </w:rPr>
        <w:t xml:space="preserve"> 19</w:t>
      </w:r>
      <w:r>
        <w:rPr>
          <w:rFonts w:hint="eastAsia"/>
          <w:sz w:val="24"/>
          <w:szCs w:val="28"/>
        </w:rPr>
        <w:t>(</w:t>
      </w:r>
      <w:r>
        <w:rPr>
          <w:sz w:val="24"/>
          <w:szCs w:val="28"/>
        </w:rPr>
        <w:t>4</w:t>
      </w:r>
      <w:r>
        <w:rPr>
          <w:rFonts w:hint="eastAsia"/>
          <w:sz w:val="24"/>
          <w:szCs w:val="28"/>
        </w:rPr>
        <w:t>):</w:t>
      </w:r>
      <w:r>
        <w:rPr>
          <w:sz w:val="24"/>
          <w:szCs w:val="28"/>
        </w:rPr>
        <w:t xml:space="preserve"> 335</w:t>
      </w:r>
      <w:r>
        <w:rPr>
          <w:rFonts w:hint="eastAsia"/>
          <w:sz w:val="24"/>
          <w:szCs w:val="28"/>
        </w:rPr>
        <w:t>-</w:t>
      </w:r>
      <w:r>
        <w:rPr>
          <w:sz w:val="24"/>
          <w:szCs w:val="28"/>
        </w:rPr>
        <w:t>339</w:t>
      </w:r>
      <w:r>
        <w:rPr>
          <w:rFonts w:hint="eastAsia"/>
          <w:sz w:val="24"/>
          <w:szCs w:val="28"/>
        </w:rPr>
        <w:t>.</w:t>
      </w:r>
    </w:p>
    <w:p w14:paraId="31704409" w14:textId="77777777" w:rsidR="00A94A10" w:rsidRDefault="00A94A10" w:rsidP="00A94A10">
      <w:pPr>
        <w:rPr>
          <w:sz w:val="24"/>
          <w:szCs w:val="28"/>
        </w:rPr>
      </w:pPr>
      <w:r>
        <w:rPr>
          <w:rFonts w:hint="eastAsia"/>
          <w:sz w:val="24"/>
          <w:szCs w:val="28"/>
        </w:rPr>
        <w:t>[</w:t>
      </w:r>
      <w:r>
        <w:rPr>
          <w:sz w:val="24"/>
          <w:szCs w:val="28"/>
        </w:rPr>
        <w:t>7</w:t>
      </w:r>
      <w:r>
        <w:rPr>
          <w:rFonts w:hint="eastAsia"/>
          <w:sz w:val="24"/>
          <w:szCs w:val="28"/>
        </w:rPr>
        <w:t>]</w:t>
      </w:r>
      <w:r>
        <w:rPr>
          <w:rFonts w:hint="eastAsia"/>
          <w:sz w:val="24"/>
          <w:szCs w:val="28"/>
        </w:rPr>
        <w:t>陈金发</w:t>
      </w:r>
      <w:r>
        <w:rPr>
          <w:rFonts w:hint="eastAsia"/>
          <w:sz w:val="24"/>
          <w:szCs w:val="28"/>
        </w:rPr>
        <w:t>,</w:t>
      </w:r>
      <w:r>
        <w:rPr>
          <w:sz w:val="24"/>
          <w:szCs w:val="28"/>
        </w:rPr>
        <w:t xml:space="preserve"> </w:t>
      </w:r>
      <w:proofErr w:type="gramStart"/>
      <w:r>
        <w:rPr>
          <w:sz w:val="24"/>
          <w:szCs w:val="28"/>
        </w:rPr>
        <w:t>宁平</w:t>
      </w:r>
      <w:proofErr w:type="gramEnd"/>
      <w:r>
        <w:rPr>
          <w:rFonts w:hint="eastAsia"/>
          <w:sz w:val="24"/>
          <w:szCs w:val="28"/>
        </w:rPr>
        <w:t>,</w:t>
      </w:r>
      <w:r>
        <w:rPr>
          <w:sz w:val="24"/>
          <w:szCs w:val="28"/>
        </w:rPr>
        <w:t xml:space="preserve"> </w:t>
      </w:r>
      <w:r>
        <w:rPr>
          <w:sz w:val="24"/>
          <w:szCs w:val="28"/>
        </w:rPr>
        <w:t>侯明明</w:t>
      </w:r>
      <w:r>
        <w:rPr>
          <w:rFonts w:hint="eastAsia"/>
          <w:sz w:val="24"/>
          <w:szCs w:val="28"/>
        </w:rPr>
        <w:t>.</w:t>
      </w:r>
      <w:r>
        <w:rPr>
          <w:sz w:val="24"/>
          <w:szCs w:val="28"/>
        </w:rPr>
        <w:t xml:space="preserve"> </w:t>
      </w:r>
      <w:r>
        <w:rPr>
          <w:sz w:val="24"/>
          <w:szCs w:val="28"/>
        </w:rPr>
        <w:t>城市生活垃圾产量预测模型</w:t>
      </w:r>
      <w:r>
        <w:rPr>
          <w:rFonts w:hint="eastAsia"/>
          <w:sz w:val="24"/>
          <w:szCs w:val="28"/>
        </w:rPr>
        <w:t>[J].</w:t>
      </w:r>
      <w:r>
        <w:rPr>
          <w:sz w:val="24"/>
          <w:szCs w:val="28"/>
        </w:rPr>
        <w:t xml:space="preserve"> </w:t>
      </w:r>
      <w:r>
        <w:rPr>
          <w:sz w:val="24"/>
          <w:szCs w:val="28"/>
        </w:rPr>
        <w:t>再生资源研究</w:t>
      </w:r>
      <w:r>
        <w:rPr>
          <w:rFonts w:hint="eastAsia"/>
          <w:sz w:val="24"/>
          <w:szCs w:val="28"/>
        </w:rPr>
        <w:t>,</w:t>
      </w:r>
      <w:r>
        <w:rPr>
          <w:sz w:val="24"/>
          <w:szCs w:val="28"/>
        </w:rPr>
        <w:t xml:space="preserve"> 2003</w:t>
      </w:r>
      <w:r>
        <w:rPr>
          <w:rFonts w:hint="eastAsia"/>
          <w:sz w:val="24"/>
          <w:szCs w:val="28"/>
        </w:rPr>
        <w:t>,</w:t>
      </w:r>
      <w:r>
        <w:rPr>
          <w:sz w:val="24"/>
          <w:szCs w:val="28"/>
        </w:rPr>
        <w:t xml:space="preserve"> 20</w:t>
      </w:r>
      <w:r>
        <w:rPr>
          <w:rFonts w:hint="eastAsia"/>
          <w:sz w:val="24"/>
          <w:szCs w:val="28"/>
        </w:rPr>
        <w:t>(</w:t>
      </w:r>
      <w:r>
        <w:rPr>
          <w:sz w:val="24"/>
          <w:szCs w:val="28"/>
        </w:rPr>
        <w:t>6</w:t>
      </w:r>
      <w:r>
        <w:rPr>
          <w:rFonts w:hint="eastAsia"/>
          <w:sz w:val="24"/>
          <w:szCs w:val="28"/>
        </w:rPr>
        <w:t>):</w:t>
      </w:r>
      <w:r>
        <w:rPr>
          <w:sz w:val="24"/>
          <w:szCs w:val="28"/>
        </w:rPr>
        <w:t xml:space="preserve"> 25</w:t>
      </w:r>
      <w:r>
        <w:rPr>
          <w:rFonts w:hint="eastAsia"/>
          <w:sz w:val="24"/>
          <w:szCs w:val="28"/>
        </w:rPr>
        <w:t>-</w:t>
      </w:r>
      <w:r>
        <w:rPr>
          <w:sz w:val="24"/>
          <w:szCs w:val="28"/>
        </w:rPr>
        <w:t>27</w:t>
      </w:r>
      <w:r>
        <w:rPr>
          <w:rFonts w:hint="eastAsia"/>
          <w:sz w:val="24"/>
          <w:szCs w:val="28"/>
        </w:rPr>
        <w:t>.</w:t>
      </w:r>
    </w:p>
    <w:p w14:paraId="3AEEDB45" w14:textId="77777777" w:rsidR="00A94A10" w:rsidRDefault="00A94A10" w:rsidP="00A94A10">
      <w:pPr>
        <w:rPr>
          <w:sz w:val="24"/>
          <w:szCs w:val="28"/>
        </w:rPr>
      </w:pPr>
      <w:r>
        <w:rPr>
          <w:sz w:val="24"/>
          <w:szCs w:val="28"/>
        </w:rPr>
        <w:t>[</w:t>
      </w:r>
      <w:r>
        <w:rPr>
          <w:rFonts w:hint="eastAsia"/>
          <w:sz w:val="24"/>
          <w:szCs w:val="28"/>
        </w:rPr>
        <w:t>8</w:t>
      </w:r>
      <w:r>
        <w:rPr>
          <w:sz w:val="24"/>
          <w:szCs w:val="28"/>
        </w:rPr>
        <w:t>]</w:t>
      </w:r>
      <w:r>
        <w:rPr>
          <w:sz w:val="24"/>
          <w:szCs w:val="28"/>
        </w:rPr>
        <w:t>薛祯祯</w:t>
      </w:r>
      <w:r>
        <w:rPr>
          <w:sz w:val="24"/>
          <w:szCs w:val="28"/>
        </w:rPr>
        <w:t xml:space="preserve">. </w:t>
      </w:r>
      <w:r>
        <w:rPr>
          <w:sz w:val="24"/>
          <w:szCs w:val="28"/>
        </w:rPr>
        <w:t>基于可见光辐射的垃圾焚烧炉火焰温度检测与燃烧诊断</w:t>
      </w:r>
      <w:r>
        <w:rPr>
          <w:sz w:val="24"/>
          <w:szCs w:val="28"/>
        </w:rPr>
        <w:t xml:space="preserve">[D]. </w:t>
      </w:r>
      <w:r>
        <w:rPr>
          <w:sz w:val="24"/>
          <w:szCs w:val="28"/>
        </w:rPr>
        <w:t>中国矿业大学</w:t>
      </w:r>
      <w:r>
        <w:rPr>
          <w:sz w:val="24"/>
          <w:szCs w:val="28"/>
        </w:rPr>
        <w:t>, 2016.</w:t>
      </w:r>
    </w:p>
    <w:p w14:paraId="785EC346" w14:textId="77777777" w:rsidR="00A94A10" w:rsidRDefault="00A94A10" w:rsidP="00A94A10">
      <w:pPr>
        <w:rPr>
          <w:sz w:val="24"/>
          <w:szCs w:val="28"/>
        </w:rPr>
      </w:pPr>
      <w:r>
        <w:rPr>
          <w:sz w:val="24"/>
          <w:szCs w:val="28"/>
        </w:rPr>
        <w:t>[9]</w:t>
      </w:r>
      <w:r>
        <w:rPr>
          <w:sz w:val="24"/>
          <w:szCs w:val="28"/>
        </w:rPr>
        <w:t>宁星星</w:t>
      </w:r>
      <w:r>
        <w:rPr>
          <w:sz w:val="24"/>
          <w:szCs w:val="28"/>
        </w:rPr>
        <w:t xml:space="preserve">. </w:t>
      </w:r>
      <w:r>
        <w:rPr>
          <w:sz w:val="24"/>
          <w:szCs w:val="28"/>
        </w:rPr>
        <w:t>大型垃圾</w:t>
      </w:r>
      <w:proofErr w:type="gramStart"/>
      <w:r>
        <w:rPr>
          <w:sz w:val="24"/>
          <w:szCs w:val="28"/>
        </w:rPr>
        <w:t>焚烧炉低氮燃烧</w:t>
      </w:r>
      <w:proofErr w:type="gramEnd"/>
      <w:r>
        <w:rPr>
          <w:sz w:val="24"/>
          <w:szCs w:val="28"/>
        </w:rPr>
        <w:t>优化以及</w:t>
      </w:r>
      <w:r>
        <w:rPr>
          <w:sz w:val="24"/>
          <w:szCs w:val="28"/>
        </w:rPr>
        <w:t>SNCR</w:t>
      </w:r>
      <w:r>
        <w:rPr>
          <w:sz w:val="24"/>
          <w:szCs w:val="28"/>
        </w:rPr>
        <w:t>数值模拟研究</w:t>
      </w:r>
      <w:r>
        <w:rPr>
          <w:sz w:val="24"/>
          <w:szCs w:val="28"/>
        </w:rPr>
        <w:t xml:space="preserve">[D]. </w:t>
      </w:r>
      <w:r>
        <w:rPr>
          <w:sz w:val="24"/>
          <w:szCs w:val="28"/>
        </w:rPr>
        <w:t>华南理工大学</w:t>
      </w:r>
      <w:r>
        <w:rPr>
          <w:sz w:val="24"/>
          <w:szCs w:val="28"/>
        </w:rPr>
        <w:t>, 2016.</w:t>
      </w:r>
    </w:p>
    <w:p w14:paraId="66765322" w14:textId="77777777" w:rsidR="00A94A10" w:rsidRDefault="00A94A10" w:rsidP="00A94A10">
      <w:pPr>
        <w:rPr>
          <w:sz w:val="24"/>
          <w:szCs w:val="28"/>
        </w:rPr>
      </w:pPr>
      <w:r>
        <w:rPr>
          <w:sz w:val="24"/>
          <w:szCs w:val="28"/>
        </w:rPr>
        <w:t>[</w:t>
      </w:r>
      <w:r>
        <w:rPr>
          <w:rFonts w:hint="eastAsia"/>
          <w:sz w:val="24"/>
          <w:szCs w:val="28"/>
        </w:rPr>
        <w:t>10</w:t>
      </w:r>
      <w:r>
        <w:rPr>
          <w:sz w:val="24"/>
          <w:szCs w:val="28"/>
        </w:rPr>
        <w:t>]</w:t>
      </w:r>
      <w:r>
        <w:rPr>
          <w:sz w:val="24"/>
          <w:szCs w:val="28"/>
        </w:rPr>
        <w:t>李</w:t>
      </w:r>
      <w:proofErr w:type="gramStart"/>
      <w:r>
        <w:rPr>
          <w:sz w:val="24"/>
          <w:szCs w:val="28"/>
        </w:rPr>
        <w:t>坚</w:t>
      </w:r>
      <w:proofErr w:type="gramEnd"/>
      <w:r>
        <w:rPr>
          <w:sz w:val="24"/>
          <w:szCs w:val="28"/>
        </w:rPr>
        <w:t xml:space="preserve">. </w:t>
      </w:r>
      <w:r>
        <w:rPr>
          <w:sz w:val="24"/>
          <w:szCs w:val="28"/>
        </w:rPr>
        <w:t>炉排式垃圾焚烧炉燃烧与</w:t>
      </w:r>
      <w:r>
        <w:rPr>
          <w:sz w:val="24"/>
          <w:szCs w:val="28"/>
        </w:rPr>
        <w:t>SNCR</w:t>
      </w:r>
      <w:r>
        <w:rPr>
          <w:sz w:val="24"/>
          <w:szCs w:val="28"/>
        </w:rPr>
        <w:t>系统优化设计的模拟研究</w:t>
      </w:r>
      <w:r>
        <w:rPr>
          <w:sz w:val="24"/>
          <w:szCs w:val="28"/>
        </w:rPr>
        <w:t xml:space="preserve">[D]. </w:t>
      </w:r>
      <w:r>
        <w:rPr>
          <w:sz w:val="24"/>
          <w:szCs w:val="28"/>
        </w:rPr>
        <w:t>华东理工大学</w:t>
      </w:r>
      <w:r>
        <w:rPr>
          <w:sz w:val="24"/>
          <w:szCs w:val="28"/>
        </w:rPr>
        <w:t>, 2015.</w:t>
      </w:r>
    </w:p>
    <w:p w14:paraId="64601F2F" w14:textId="77777777" w:rsidR="00A94A10" w:rsidRDefault="00A94A10" w:rsidP="00A94A10">
      <w:pPr>
        <w:rPr>
          <w:sz w:val="24"/>
          <w:szCs w:val="28"/>
        </w:rPr>
      </w:pPr>
      <w:r>
        <w:rPr>
          <w:sz w:val="24"/>
          <w:szCs w:val="28"/>
        </w:rPr>
        <w:t>[</w:t>
      </w:r>
      <w:r>
        <w:rPr>
          <w:rFonts w:hint="eastAsia"/>
          <w:sz w:val="24"/>
          <w:szCs w:val="28"/>
        </w:rPr>
        <w:t>11</w:t>
      </w:r>
      <w:r>
        <w:rPr>
          <w:sz w:val="24"/>
          <w:szCs w:val="28"/>
        </w:rPr>
        <w:t>]</w:t>
      </w:r>
      <w:r>
        <w:rPr>
          <w:sz w:val="24"/>
          <w:szCs w:val="28"/>
        </w:rPr>
        <w:t>周志成</w:t>
      </w:r>
      <w:r>
        <w:rPr>
          <w:sz w:val="24"/>
          <w:szCs w:val="28"/>
        </w:rPr>
        <w:t xml:space="preserve">. </w:t>
      </w:r>
      <w:r>
        <w:rPr>
          <w:sz w:val="24"/>
          <w:szCs w:val="28"/>
        </w:rPr>
        <w:t>基于图像处理和人工智能的垃圾焚烧炉燃烧状态诊断研究</w:t>
      </w:r>
      <w:r>
        <w:rPr>
          <w:sz w:val="24"/>
          <w:szCs w:val="28"/>
        </w:rPr>
        <w:t xml:space="preserve">[D]. </w:t>
      </w:r>
      <w:r>
        <w:rPr>
          <w:sz w:val="24"/>
          <w:szCs w:val="28"/>
        </w:rPr>
        <w:t>东南大学</w:t>
      </w:r>
      <w:r>
        <w:rPr>
          <w:sz w:val="24"/>
          <w:szCs w:val="28"/>
        </w:rPr>
        <w:t>, 2015.</w:t>
      </w:r>
    </w:p>
    <w:p w14:paraId="56993420" w14:textId="77777777" w:rsidR="00A94A10" w:rsidRDefault="00A94A10" w:rsidP="00A94A10">
      <w:pPr>
        <w:rPr>
          <w:sz w:val="24"/>
          <w:szCs w:val="28"/>
        </w:rPr>
      </w:pPr>
      <w:r>
        <w:rPr>
          <w:sz w:val="24"/>
          <w:szCs w:val="28"/>
        </w:rPr>
        <w:t>[</w:t>
      </w:r>
      <w:r>
        <w:rPr>
          <w:rFonts w:hint="eastAsia"/>
          <w:sz w:val="24"/>
          <w:szCs w:val="28"/>
        </w:rPr>
        <w:t>12</w:t>
      </w:r>
      <w:r>
        <w:rPr>
          <w:sz w:val="24"/>
          <w:szCs w:val="28"/>
        </w:rPr>
        <w:t>]</w:t>
      </w:r>
      <w:r>
        <w:rPr>
          <w:sz w:val="24"/>
          <w:szCs w:val="28"/>
        </w:rPr>
        <w:t>华祥贵</w:t>
      </w:r>
      <w:r>
        <w:rPr>
          <w:sz w:val="24"/>
          <w:szCs w:val="28"/>
        </w:rPr>
        <w:t xml:space="preserve">. </w:t>
      </w:r>
      <w:r>
        <w:rPr>
          <w:sz w:val="24"/>
          <w:szCs w:val="28"/>
        </w:rPr>
        <w:t>垃圾焚烧炉垃圾自动燃烧模糊控制研究</w:t>
      </w:r>
      <w:r>
        <w:rPr>
          <w:sz w:val="24"/>
          <w:szCs w:val="28"/>
        </w:rPr>
        <w:t xml:space="preserve">[D]. </w:t>
      </w:r>
      <w:r>
        <w:rPr>
          <w:sz w:val="24"/>
          <w:szCs w:val="28"/>
        </w:rPr>
        <w:t>重庆大学</w:t>
      </w:r>
      <w:r>
        <w:rPr>
          <w:sz w:val="24"/>
          <w:szCs w:val="28"/>
        </w:rPr>
        <w:t>, 2008.</w:t>
      </w:r>
    </w:p>
    <w:p w14:paraId="4E719899" w14:textId="77777777" w:rsidR="00A94A10" w:rsidRDefault="00A94A10" w:rsidP="00A94A10">
      <w:pPr>
        <w:rPr>
          <w:sz w:val="24"/>
          <w:szCs w:val="28"/>
        </w:rPr>
      </w:pPr>
      <w:r>
        <w:rPr>
          <w:sz w:val="24"/>
          <w:szCs w:val="28"/>
        </w:rPr>
        <w:t>[</w:t>
      </w:r>
      <w:r>
        <w:rPr>
          <w:rFonts w:hint="eastAsia"/>
          <w:sz w:val="24"/>
          <w:szCs w:val="28"/>
        </w:rPr>
        <w:t>13</w:t>
      </w:r>
      <w:r>
        <w:rPr>
          <w:sz w:val="24"/>
          <w:szCs w:val="28"/>
        </w:rPr>
        <w:t>]</w:t>
      </w:r>
      <w:proofErr w:type="gramStart"/>
      <w:r>
        <w:rPr>
          <w:sz w:val="24"/>
          <w:szCs w:val="28"/>
        </w:rPr>
        <w:t>陶怀志</w:t>
      </w:r>
      <w:proofErr w:type="gramEnd"/>
      <w:r>
        <w:rPr>
          <w:sz w:val="24"/>
          <w:szCs w:val="28"/>
        </w:rPr>
        <w:t xml:space="preserve">. </w:t>
      </w:r>
      <w:r>
        <w:rPr>
          <w:sz w:val="24"/>
          <w:szCs w:val="28"/>
        </w:rPr>
        <w:t>小型立式垃圾焚烧炉故障诊断与过程控制研究</w:t>
      </w:r>
      <w:r>
        <w:rPr>
          <w:sz w:val="24"/>
          <w:szCs w:val="28"/>
        </w:rPr>
        <w:t xml:space="preserve">[D]. </w:t>
      </w:r>
      <w:r>
        <w:rPr>
          <w:sz w:val="24"/>
          <w:szCs w:val="28"/>
        </w:rPr>
        <w:t>北京化工大学</w:t>
      </w:r>
      <w:r>
        <w:rPr>
          <w:sz w:val="24"/>
          <w:szCs w:val="28"/>
        </w:rPr>
        <w:t>, 2008.</w:t>
      </w:r>
    </w:p>
    <w:p w14:paraId="76F811C7" w14:textId="77777777" w:rsidR="00A94A10" w:rsidRPr="004A120D" w:rsidRDefault="00A94A10" w:rsidP="00A94A10">
      <w:pPr>
        <w:rPr>
          <w:sz w:val="24"/>
          <w:szCs w:val="28"/>
        </w:rPr>
      </w:pPr>
      <w:r>
        <w:rPr>
          <w:sz w:val="24"/>
          <w:szCs w:val="28"/>
        </w:rPr>
        <w:t>[14]</w:t>
      </w:r>
      <w:r>
        <w:rPr>
          <w:sz w:val="24"/>
          <w:szCs w:val="28"/>
        </w:rPr>
        <w:t>张彦蕊</w:t>
      </w:r>
      <w:r>
        <w:rPr>
          <w:rFonts w:hint="eastAsia"/>
          <w:sz w:val="24"/>
          <w:szCs w:val="28"/>
        </w:rPr>
        <w:t xml:space="preserve">, </w:t>
      </w:r>
      <w:r>
        <w:rPr>
          <w:sz w:val="24"/>
          <w:szCs w:val="28"/>
        </w:rPr>
        <w:t>黄</w:t>
      </w:r>
      <w:r>
        <w:rPr>
          <w:rFonts w:hint="eastAsia"/>
          <w:sz w:val="24"/>
          <w:szCs w:val="28"/>
        </w:rPr>
        <w:t>冬梅</w:t>
      </w:r>
      <w:r>
        <w:rPr>
          <w:rFonts w:hint="eastAsia"/>
          <w:sz w:val="24"/>
          <w:szCs w:val="28"/>
        </w:rPr>
        <w:t xml:space="preserve">. </w:t>
      </w:r>
      <w:r>
        <w:rPr>
          <w:rFonts w:hint="eastAsia"/>
          <w:sz w:val="24"/>
          <w:szCs w:val="28"/>
        </w:rPr>
        <w:t>基于</w:t>
      </w:r>
      <w:r>
        <w:rPr>
          <w:rFonts w:hint="eastAsia"/>
          <w:sz w:val="24"/>
          <w:szCs w:val="28"/>
        </w:rPr>
        <w:t>AHP</w:t>
      </w:r>
      <w:r>
        <w:rPr>
          <w:sz w:val="24"/>
          <w:szCs w:val="28"/>
        </w:rPr>
        <w:t>和模糊综合评价的生活垃圾处理模式评价</w:t>
      </w:r>
      <w:r>
        <w:rPr>
          <w:rFonts w:hint="eastAsia"/>
          <w:sz w:val="24"/>
          <w:szCs w:val="28"/>
        </w:rPr>
        <w:t>[</w:t>
      </w:r>
      <w:r>
        <w:rPr>
          <w:sz w:val="24"/>
          <w:szCs w:val="28"/>
        </w:rPr>
        <w:t>J</w:t>
      </w:r>
      <w:r>
        <w:rPr>
          <w:rFonts w:hint="eastAsia"/>
          <w:sz w:val="24"/>
          <w:szCs w:val="28"/>
        </w:rPr>
        <w:t>]</w:t>
      </w:r>
      <w:r>
        <w:rPr>
          <w:sz w:val="24"/>
          <w:szCs w:val="28"/>
        </w:rPr>
        <w:t xml:space="preserve">. </w:t>
      </w:r>
      <w:r>
        <w:rPr>
          <w:sz w:val="24"/>
          <w:szCs w:val="28"/>
        </w:rPr>
        <w:t>数学的实践与认识</w:t>
      </w:r>
      <w:r>
        <w:rPr>
          <w:rFonts w:hint="eastAsia"/>
          <w:sz w:val="24"/>
          <w:szCs w:val="28"/>
        </w:rPr>
        <w:t>, 2014</w:t>
      </w:r>
      <w:r w:rsidR="00AF6A46">
        <w:rPr>
          <w:sz w:val="24"/>
          <w:szCs w:val="28"/>
        </w:rPr>
        <w:t>, 44(3): 55-60.</w:t>
      </w:r>
    </w:p>
    <w:p w14:paraId="25CEE439" w14:textId="77777777" w:rsidR="00A94A10" w:rsidRDefault="00A94A10" w:rsidP="00A94A10">
      <w:pPr>
        <w:rPr>
          <w:sz w:val="24"/>
          <w:szCs w:val="28"/>
        </w:rPr>
      </w:pPr>
      <w:r w:rsidRPr="004A120D">
        <w:rPr>
          <w:rFonts w:hint="eastAsia"/>
          <w:sz w:val="24"/>
          <w:szCs w:val="28"/>
        </w:rPr>
        <w:t>[</w:t>
      </w:r>
      <w:r w:rsidR="00AF6A46">
        <w:rPr>
          <w:sz w:val="24"/>
          <w:szCs w:val="28"/>
        </w:rPr>
        <w:t>15</w:t>
      </w:r>
      <w:r w:rsidRPr="004A120D">
        <w:rPr>
          <w:rFonts w:hint="eastAsia"/>
          <w:sz w:val="24"/>
          <w:szCs w:val="28"/>
        </w:rPr>
        <w:t>]</w:t>
      </w:r>
      <w:r w:rsidRPr="004A120D">
        <w:rPr>
          <w:sz w:val="24"/>
          <w:szCs w:val="28"/>
        </w:rPr>
        <w:t>黄飞</w:t>
      </w:r>
      <w:r w:rsidRPr="004A120D">
        <w:rPr>
          <w:rFonts w:hint="eastAsia"/>
          <w:sz w:val="24"/>
          <w:szCs w:val="28"/>
        </w:rPr>
        <w:t>,</w:t>
      </w:r>
      <w:r w:rsidRPr="004A120D">
        <w:rPr>
          <w:sz w:val="24"/>
          <w:szCs w:val="28"/>
        </w:rPr>
        <w:t xml:space="preserve"> </w:t>
      </w:r>
      <w:r w:rsidRPr="004A120D">
        <w:rPr>
          <w:sz w:val="24"/>
          <w:szCs w:val="28"/>
        </w:rPr>
        <w:t>陶进庆</w:t>
      </w:r>
      <w:r w:rsidRPr="004A120D">
        <w:rPr>
          <w:rFonts w:hint="eastAsia"/>
          <w:sz w:val="24"/>
          <w:szCs w:val="28"/>
        </w:rPr>
        <w:t xml:space="preserve">. </w:t>
      </w:r>
      <w:r w:rsidRPr="004A120D">
        <w:rPr>
          <w:rFonts w:hint="eastAsia"/>
          <w:sz w:val="24"/>
          <w:szCs w:val="28"/>
        </w:rPr>
        <w:t>采用模糊数学法对城市生活垃圾处理方法进行综合评价</w:t>
      </w:r>
      <w:r w:rsidRPr="004A120D">
        <w:rPr>
          <w:rFonts w:hint="eastAsia"/>
          <w:sz w:val="24"/>
          <w:szCs w:val="28"/>
        </w:rPr>
        <w:t>[</w:t>
      </w:r>
      <w:r w:rsidRPr="004A120D">
        <w:rPr>
          <w:sz w:val="24"/>
          <w:szCs w:val="28"/>
        </w:rPr>
        <w:t>J</w:t>
      </w:r>
      <w:r w:rsidRPr="004A120D">
        <w:rPr>
          <w:rFonts w:hint="eastAsia"/>
          <w:sz w:val="24"/>
          <w:szCs w:val="28"/>
        </w:rPr>
        <w:t>]</w:t>
      </w:r>
      <w:r w:rsidRPr="004A120D">
        <w:rPr>
          <w:sz w:val="24"/>
          <w:szCs w:val="28"/>
        </w:rPr>
        <w:t xml:space="preserve">. </w:t>
      </w:r>
      <w:r w:rsidRPr="004A120D">
        <w:rPr>
          <w:sz w:val="24"/>
          <w:szCs w:val="28"/>
        </w:rPr>
        <w:t>环境工程</w:t>
      </w:r>
      <w:r w:rsidRPr="004A120D">
        <w:rPr>
          <w:rFonts w:hint="eastAsia"/>
          <w:sz w:val="24"/>
          <w:szCs w:val="28"/>
        </w:rPr>
        <w:t xml:space="preserve">, </w:t>
      </w:r>
      <w:r w:rsidRPr="004A120D">
        <w:rPr>
          <w:sz w:val="24"/>
          <w:szCs w:val="28"/>
        </w:rPr>
        <w:t>2000, 18(6): 54-56.</w:t>
      </w:r>
    </w:p>
    <w:p w14:paraId="0D162BF6" w14:textId="77777777" w:rsidR="00A94A10" w:rsidRDefault="00AF6A46" w:rsidP="00A94A10">
      <w:pPr>
        <w:rPr>
          <w:sz w:val="24"/>
          <w:szCs w:val="28"/>
        </w:rPr>
      </w:pPr>
      <w:r>
        <w:rPr>
          <w:sz w:val="24"/>
          <w:szCs w:val="28"/>
        </w:rPr>
        <w:t>[16</w:t>
      </w:r>
      <w:r w:rsidR="00A94A10">
        <w:rPr>
          <w:sz w:val="24"/>
          <w:szCs w:val="28"/>
        </w:rPr>
        <w:t>]</w:t>
      </w:r>
      <w:r w:rsidR="00A94A10">
        <w:rPr>
          <w:sz w:val="24"/>
          <w:szCs w:val="28"/>
        </w:rPr>
        <w:t>姜建生</w:t>
      </w:r>
      <w:r w:rsidR="00A94A10">
        <w:rPr>
          <w:rFonts w:hint="eastAsia"/>
          <w:sz w:val="24"/>
          <w:szCs w:val="28"/>
        </w:rPr>
        <w:t xml:space="preserve">, </w:t>
      </w:r>
      <w:r w:rsidR="00A94A10">
        <w:rPr>
          <w:rFonts w:hint="eastAsia"/>
          <w:sz w:val="24"/>
          <w:szCs w:val="28"/>
        </w:rPr>
        <w:t>廖利</w:t>
      </w:r>
      <w:r w:rsidR="00A94A10">
        <w:rPr>
          <w:rFonts w:hint="eastAsia"/>
          <w:sz w:val="24"/>
          <w:szCs w:val="28"/>
        </w:rPr>
        <w:t>,</w:t>
      </w:r>
      <w:r w:rsidR="00A94A10">
        <w:rPr>
          <w:sz w:val="24"/>
          <w:szCs w:val="28"/>
        </w:rPr>
        <w:t xml:space="preserve"> </w:t>
      </w:r>
      <w:proofErr w:type="gramStart"/>
      <w:r w:rsidR="00A94A10">
        <w:rPr>
          <w:sz w:val="24"/>
          <w:szCs w:val="28"/>
        </w:rPr>
        <w:t>毕珠洁</w:t>
      </w:r>
      <w:proofErr w:type="gramEnd"/>
      <w:r w:rsidR="00A94A10">
        <w:rPr>
          <w:rFonts w:hint="eastAsia"/>
          <w:sz w:val="24"/>
          <w:szCs w:val="28"/>
        </w:rPr>
        <w:t>.</w:t>
      </w:r>
      <w:r w:rsidR="00A94A10">
        <w:rPr>
          <w:sz w:val="24"/>
          <w:szCs w:val="28"/>
        </w:rPr>
        <w:t xml:space="preserve"> </w:t>
      </w:r>
      <w:r w:rsidR="00A94A10">
        <w:rPr>
          <w:sz w:val="24"/>
          <w:szCs w:val="28"/>
        </w:rPr>
        <w:t>深圳市生活垃圾分类成本效益分析初探</w:t>
      </w:r>
      <w:r w:rsidR="00A94A10">
        <w:rPr>
          <w:rFonts w:hint="eastAsia"/>
          <w:sz w:val="24"/>
          <w:szCs w:val="28"/>
        </w:rPr>
        <w:t>[J].</w:t>
      </w:r>
      <w:r w:rsidR="00A94A10">
        <w:rPr>
          <w:sz w:val="24"/>
          <w:szCs w:val="28"/>
        </w:rPr>
        <w:t xml:space="preserve"> </w:t>
      </w:r>
      <w:r w:rsidR="00A94A10">
        <w:rPr>
          <w:sz w:val="24"/>
          <w:szCs w:val="28"/>
        </w:rPr>
        <w:t>环境卫生与工程</w:t>
      </w:r>
      <w:r w:rsidR="00A94A10">
        <w:rPr>
          <w:rFonts w:hint="eastAsia"/>
          <w:sz w:val="24"/>
          <w:szCs w:val="28"/>
        </w:rPr>
        <w:t>,</w:t>
      </w:r>
      <w:r w:rsidR="00A94A10">
        <w:rPr>
          <w:sz w:val="24"/>
          <w:szCs w:val="28"/>
        </w:rPr>
        <w:t xml:space="preserve"> 2012</w:t>
      </w:r>
      <w:r w:rsidR="00A94A10">
        <w:rPr>
          <w:rFonts w:hint="eastAsia"/>
          <w:sz w:val="24"/>
          <w:szCs w:val="28"/>
        </w:rPr>
        <w:t>,</w:t>
      </w:r>
      <w:r w:rsidR="00A94A10">
        <w:rPr>
          <w:sz w:val="24"/>
          <w:szCs w:val="28"/>
        </w:rPr>
        <w:t xml:space="preserve"> 20</w:t>
      </w:r>
      <w:r w:rsidR="00A94A10">
        <w:rPr>
          <w:rFonts w:hint="eastAsia"/>
          <w:sz w:val="24"/>
          <w:szCs w:val="28"/>
        </w:rPr>
        <w:t>(</w:t>
      </w:r>
      <w:r w:rsidR="00A94A10">
        <w:rPr>
          <w:sz w:val="24"/>
          <w:szCs w:val="28"/>
        </w:rPr>
        <w:t>1</w:t>
      </w:r>
      <w:r w:rsidR="00A94A10">
        <w:rPr>
          <w:rFonts w:hint="eastAsia"/>
          <w:sz w:val="24"/>
          <w:szCs w:val="28"/>
        </w:rPr>
        <w:t>):</w:t>
      </w:r>
      <w:r w:rsidR="00A94A10">
        <w:rPr>
          <w:sz w:val="24"/>
          <w:szCs w:val="28"/>
        </w:rPr>
        <w:t xml:space="preserve"> 20</w:t>
      </w:r>
      <w:r w:rsidR="00A94A10">
        <w:rPr>
          <w:rFonts w:hint="eastAsia"/>
          <w:sz w:val="24"/>
          <w:szCs w:val="28"/>
        </w:rPr>
        <w:t>-</w:t>
      </w:r>
      <w:r w:rsidR="00A94A10">
        <w:rPr>
          <w:sz w:val="24"/>
          <w:szCs w:val="28"/>
        </w:rPr>
        <w:t>23</w:t>
      </w:r>
      <w:r w:rsidR="00A94A10">
        <w:rPr>
          <w:rFonts w:hint="eastAsia"/>
          <w:sz w:val="24"/>
          <w:szCs w:val="28"/>
        </w:rPr>
        <w:t>.</w:t>
      </w:r>
    </w:p>
    <w:p w14:paraId="26A13A43" w14:textId="77777777" w:rsidR="00AF6A46" w:rsidRPr="004A120D" w:rsidRDefault="00AF6A46" w:rsidP="00AF6A46">
      <w:pPr>
        <w:rPr>
          <w:sz w:val="24"/>
          <w:szCs w:val="28"/>
        </w:rPr>
      </w:pPr>
      <w:r>
        <w:rPr>
          <w:sz w:val="24"/>
          <w:szCs w:val="28"/>
        </w:rPr>
        <w:t>[17</w:t>
      </w:r>
      <w:r w:rsidRPr="004A120D">
        <w:rPr>
          <w:sz w:val="24"/>
          <w:szCs w:val="28"/>
        </w:rPr>
        <w:t xml:space="preserve">] </w:t>
      </w:r>
      <w:r w:rsidRPr="004A120D">
        <w:rPr>
          <w:rFonts w:hint="eastAsia"/>
          <w:sz w:val="24"/>
          <w:szCs w:val="28"/>
        </w:rPr>
        <w:t>张维迎</w:t>
      </w:r>
      <w:r w:rsidRPr="004A120D">
        <w:rPr>
          <w:rFonts w:hint="eastAsia"/>
          <w:sz w:val="24"/>
          <w:szCs w:val="28"/>
        </w:rPr>
        <w:t xml:space="preserve">. </w:t>
      </w:r>
      <w:r w:rsidRPr="004A120D">
        <w:rPr>
          <w:rFonts w:hint="eastAsia"/>
          <w:sz w:val="24"/>
          <w:szCs w:val="28"/>
        </w:rPr>
        <w:t>博弈论和信息经济学</w:t>
      </w:r>
      <w:r w:rsidRPr="004A120D">
        <w:rPr>
          <w:sz w:val="24"/>
          <w:szCs w:val="28"/>
        </w:rPr>
        <w:t>[M]</w:t>
      </w:r>
      <w:r w:rsidRPr="004A120D">
        <w:rPr>
          <w:rFonts w:hint="eastAsia"/>
          <w:sz w:val="24"/>
          <w:szCs w:val="28"/>
        </w:rPr>
        <w:t xml:space="preserve">. </w:t>
      </w:r>
      <w:r w:rsidRPr="004A120D">
        <w:rPr>
          <w:rFonts w:hint="eastAsia"/>
          <w:sz w:val="24"/>
          <w:szCs w:val="28"/>
        </w:rPr>
        <w:t>上海</w:t>
      </w:r>
      <w:r>
        <w:rPr>
          <w:rFonts w:hint="eastAsia"/>
          <w:sz w:val="24"/>
          <w:szCs w:val="28"/>
        </w:rPr>
        <w:t>:</w:t>
      </w:r>
      <w:r>
        <w:rPr>
          <w:sz w:val="24"/>
          <w:szCs w:val="28"/>
        </w:rPr>
        <w:t xml:space="preserve"> </w:t>
      </w:r>
      <w:r w:rsidRPr="004A120D">
        <w:rPr>
          <w:rFonts w:hint="eastAsia"/>
          <w:sz w:val="24"/>
          <w:szCs w:val="28"/>
        </w:rPr>
        <w:t>上海三联书店</w:t>
      </w:r>
      <w:r w:rsidRPr="004A120D">
        <w:rPr>
          <w:rFonts w:hint="eastAsia"/>
          <w:sz w:val="24"/>
          <w:szCs w:val="28"/>
        </w:rPr>
        <w:t xml:space="preserve">, </w:t>
      </w:r>
      <w:r w:rsidRPr="004A120D">
        <w:rPr>
          <w:rFonts w:hint="eastAsia"/>
          <w:sz w:val="24"/>
          <w:szCs w:val="28"/>
        </w:rPr>
        <w:t>上海人民出版社</w:t>
      </w:r>
      <w:r w:rsidRPr="004A120D">
        <w:rPr>
          <w:rFonts w:hint="eastAsia"/>
          <w:sz w:val="24"/>
          <w:szCs w:val="28"/>
        </w:rPr>
        <w:t xml:space="preserve">, </w:t>
      </w:r>
      <w:r w:rsidRPr="004A120D">
        <w:rPr>
          <w:sz w:val="24"/>
          <w:szCs w:val="28"/>
        </w:rPr>
        <w:t>1996</w:t>
      </w:r>
      <w:r w:rsidRPr="004A120D">
        <w:rPr>
          <w:rFonts w:hint="eastAsia"/>
          <w:sz w:val="24"/>
          <w:szCs w:val="28"/>
        </w:rPr>
        <w:t>.</w:t>
      </w:r>
    </w:p>
    <w:p w14:paraId="1244D12B" w14:textId="77777777" w:rsidR="00AF6A46" w:rsidRDefault="00AF6A46" w:rsidP="00AF6A46">
      <w:pPr>
        <w:rPr>
          <w:sz w:val="24"/>
          <w:szCs w:val="28"/>
        </w:rPr>
      </w:pPr>
      <w:r>
        <w:rPr>
          <w:sz w:val="24"/>
          <w:szCs w:val="28"/>
        </w:rPr>
        <w:t>[18</w:t>
      </w:r>
      <w:r w:rsidRPr="004A120D">
        <w:rPr>
          <w:sz w:val="24"/>
          <w:szCs w:val="28"/>
        </w:rPr>
        <w:t xml:space="preserve">] </w:t>
      </w:r>
      <w:proofErr w:type="gramStart"/>
      <w:r w:rsidRPr="004A120D">
        <w:rPr>
          <w:rFonts w:hint="eastAsia"/>
          <w:sz w:val="24"/>
          <w:szCs w:val="28"/>
        </w:rPr>
        <w:t>谢识予</w:t>
      </w:r>
      <w:proofErr w:type="gramEnd"/>
      <w:r>
        <w:rPr>
          <w:sz w:val="24"/>
          <w:szCs w:val="28"/>
        </w:rPr>
        <w:t xml:space="preserve">. </w:t>
      </w:r>
      <w:r w:rsidRPr="004A120D">
        <w:rPr>
          <w:rFonts w:hint="eastAsia"/>
          <w:sz w:val="24"/>
          <w:szCs w:val="28"/>
        </w:rPr>
        <w:t>经济博弈论</w:t>
      </w:r>
      <w:r w:rsidRPr="004A120D">
        <w:rPr>
          <w:sz w:val="24"/>
          <w:szCs w:val="28"/>
        </w:rPr>
        <w:t>[M]</w:t>
      </w:r>
      <w:r>
        <w:rPr>
          <w:sz w:val="24"/>
          <w:szCs w:val="28"/>
        </w:rPr>
        <w:t xml:space="preserve">. </w:t>
      </w:r>
      <w:r w:rsidRPr="004A120D">
        <w:rPr>
          <w:rFonts w:hint="eastAsia"/>
          <w:sz w:val="24"/>
          <w:szCs w:val="28"/>
        </w:rPr>
        <w:t>上海</w:t>
      </w:r>
      <w:r>
        <w:rPr>
          <w:rFonts w:hint="eastAsia"/>
          <w:sz w:val="24"/>
          <w:szCs w:val="28"/>
        </w:rPr>
        <w:t xml:space="preserve">: </w:t>
      </w:r>
      <w:r w:rsidRPr="004A120D">
        <w:rPr>
          <w:rFonts w:hint="eastAsia"/>
          <w:sz w:val="24"/>
          <w:szCs w:val="28"/>
        </w:rPr>
        <w:t>复旦大学出版社，</w:t>
      </w:r>
      <w:r w:rsidRPr="004A120D">
        <w:rPr>
          <w:sz w:val="24"/>
          <w:szCs w:val="28"/>
        </w:rPr>
        <w:t>2002</w:t>
      </w:r>
      <w:r w:rsidRPr="004A120D">
        <w:rPr>
          <w:rFonts w:hint="eastAsia"/>
          <w:sz w:val="24"/>
          <w:szCs w:val="28"/>
        </w:rPr>
        <w:t>.</w:t>
      </w:r>
    </w:p>
    <w:p w14:paraId="75191444" w14:textId="77777777" w:rsidR="00A94A10" w:rsidRPr="00A94A10" w:rsidRDefault="00A94A10" w:rsidP="00A94A10">
      <w:pPr>
        <w:widowControl/>
        <w:jc w:val="left"/>
        <w:rPr>
          <w:sz w:val="24"/>
          <w:szCs w:val="28"/>
        </w:rPr>
      </w:pPr>
      <w:r>
        <w:rPr>
          <w:sz w:val="24"/>
          <w:szCs w:val="28"/>
        </w:rPr>
        <w:br w:type="page"/>
      </w:r>
    </w:p>
    <w:p w14:paraId="5E2B7700" w14:textId="77777777" w:rsidR="0054179F" w:rsidRDefault="00BA603D" w:rsidP="00A94A10">
      <w:pPr>
        <w:pStyle w:val="1"/>
        <w:spacing w:before="0" w:after="0" w:line="240" w:lineRule="auto"/>
        <w:jc w:val="center"/>
        <w:rPr>
          <w:sz w:val="32"/>
        </w:rPr>
      </w:pPr>
      <w:bookmarkStart w:id="163" w:name="_Toc483950677"/>
      <w:r>
        <w:rPr>
          <w:rFonts w:hint="eastAsia"/>
          <w:sz w:val="32"/>
        </w:rPr>
        <w:lastRenderedPageBreak/>
        <w:t>附录</w:t>
      </w:r>
      <w:bookmarkEnd w:id="163"/>
    </w:p>
    <w:p w14:paraId="44813668" w14:textId="77777777" w:rsidR="00766DFF" w:rsidRPr="00133D05" w:rsidRDefault="00766DFF" w:rsidP="00766DFF">
      <w:pPr>
        <w:rPr>
          <w:rFonts w:ascii="宋体" w:hAnsi="宋体"/>
          <w:sz w:val="24"/>
        </w:rPr>
      </w:pPr>
      <w:r w:rsidRPr="00133D05">
        <w:rPr>
          <w:rFonts w:ascii="宋体" w:hAnsi="宋体" w:hint="eastAsia"/>
          <w:sz w:val="24"/>
        </w:rPr>
        <w:t>一、</w:t>
      </w:r>
      <w:r w:rsidRPr="00133D05">
        <w:rPr>
          <w:rFonts w:ascii="宋体" w:hAnsi="宋体"/>
          <w:sz w:val="24"/>
        </w:rPr>
        <w:t>RBF</w:t>
      </w:r>
      <w:r w:rsidRPr="00133D05">
        <w:rPr>
          <w:rFonts w:ascii="宋体" w:hAnsi="宋体" w:hint="eastAsia"/>
          <w:sz w:val="24"/>
        </w:rPr>
        <w:t>程序</w:t>
      </w:r>
      <w:r w:rsidRPr="00133D05">
        <w:rPr>
          <w:rFonts w:ascii="宋体" w:hAnsi="宋体"/>
          <w:sz w:val="24"/>
        </w:rPr>
        <w:t>代码</w:t>
      </w:r>
    </w:p>
    <w:p w14:paraId="2C1113D7"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 % % % % % % % % % % % % % % % % % % % % % % % % % % % % % % % % % % % %</w:t>
      </w:r>
      <w:r>
        <w:rPr>
          <w:rFonts w:ascii="宋体" w:hAnsi="宋体"/>
          <w:color w:val="70AD47" w:themeColor="accent6"/>
          <w:sz w:val="15"/>
          <w:szCs w:val="15"/>
        </w:rPr>
        <w:t xml:space="preserve">% % % % </w:t>
      </w:r>
    </w:p>
    <w:p w14:paraId="2632F3B4"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0BBBF6A4" w14:textId="77777777" w:rsidR="00766DFF" w:rsidRPr="00FA22F9" w:rsidRDefault="00766DFF" w:rsidP="00766DFF">
      <w:pPr>
        <w:jc w:val="center"/>
        <w:rPr>
          <w:rFonts w:ascii="宋体" w:hAnsi="宋体"/>
          <w:color w:val="70AD47" w:themeColor="accent6"/>
          <w:sz w:val="15"/>
          <w:szCs w:val="15"/>
        </w:rPr>
      </w:pPr>
      <w:r>
        <w:rPr>
          <w:rFonts w:ascii="宋体" w:hAnsi="宋体"/>
          <w:color w:val="70AD47" w:themeColor="accent6"/>
          <w:sz w:val="15"/>
          <w:szCs w:val="15"/>
        </w:rPr>
        <w:t xml:space="preserve"> </w:t>
      </w:r>
      <w:r w:rsidRPr="00FA22F9">
        <w:rPr>
          <w:rFonts w:ascii="宋体" w:hAnsi="宋体"/>
          <w:color w:val="70AD47" w:themeColor="accent6"/>
          <w:sz w:val="15"/>
          <w:szCs w:val="15"/>
        </w:rPr>
        <w:t xml:space="preserve">    程序：RBF神经网络预测深圳市未来十年的垃圾清运量               </w:t>
      </w:r>
    </w:p>
    <w:p w14:paraId="44F1B889" w14:textId="77777777" w:rsidR="00766DFF" w:rsidRDefault="00766DFF" w:rsidP="00766DFF">
      <w:pPr>
        <w:jc w:val="center"/>
        <w:rPr>
          <w:rFonts w:ascii="宋体" w:hAnsi="宋体"/>
          <w:color w:val="70AD47" w:themeColor="accent6"/>
          <w:sz w:val="15"/>
          <w:szCs w:val="15"/>
        </w:rPr>
      </w:pPr>
      <w:r>
        <w:rPr>
          <w:rFonts w:ascii="宋体" w:hAnsi="宋体"/>
          <w:color w:val="70AD47" w:themeColor="accent6"/>
          <w:sz w:val="15"/>
          <w:szCs w:val="15"/>
        </w:rPr>
        <w:t xml:space="preserve"> </w:t>
      </w:r>
      <w:r w:rsidRPr="00FA22F9">
        <w:rPr>
          <w:rFonts w:ascii="宋体" w:hAnsi="宋体"/>
          <w:color w:val="70AD47" w:themeColor="accent6"/>
          <w:sz w:val="15"/>
          <w:szCs w:val="15"/>
        </w:rPr>
        <w:t xml:space="preserve">     编写人员：刘</w:t>
      </w:r>
      <w:proofErr w:type="gramStart"/>
      <w:r w:rsidRPr="00FA22F9">
        <w:rPr>
          <w:rFonts w:ascii="宋体" w:hAnsi="宋体"/>
          <w:color w:val="70AD47" w:themeColor="accent6"/>
          <w:sz w:val="15"/>
          <w:szCs w:val="15"/>
        </w:rPr>
        <w:t>隼</w:t>
      </w:r>
      <w:proofErr w:type="gramEnd"/>
      <w:r w:rsidRPr="00FA22F9">
        <w:rPr>
          <w:rFonts w:ascii="宋体" w:hAnsi="宋体"/>
          <w:color w:val="70AD47" w:themeColor="accent6"/>
          <w:sz w:val="15"/>
          <w:szCs w:val="15"/>
        </w:rPr>
        <w:t xml:space="preserve">，孙健，山岩                                    </w:t>
      </w:r>
      <w:r>
        <w:rPr>
          <w:rFonts w:ascii="宋体" w:hAnsi="宋体"/>
          <w:color w:val="70AD47" w:themeColor="accent6"/>
          <w:sz w:val="15"/>
          <w:szCs w:val="15"/>
        </w:rPr>
        <w:t xml:space="preserve"> </w:t>
      </w:r>
      <w:r w:rsidRPr="00FA22F9">
        <w:rPr>
          <w:rFonts w:ascii="宋体" w:hAnsi="宋体"/>
          <w:color w:val="70AD47" w:themeColor="accent6"/>
          <w:sz w:val="15"/>
          <w:szCs w:val="15"/>
        </w:rPr>
        <w:t xml:space="preserve">    </w:t>
      </w:r>
    </w:p>
    <w:p w14:paraId="08413A23" w14:textId="77777777" w:rsidR="00766DFF"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编写日期：2017.4.29                                          </w:t>
      </w:r>
      <w:r>
        <w:rPr>
          <w:rFonts w:ascii="宋体" w:hAnsi="宋体"/>
          <w:color w:val="70AD47" w:themeColor="accent6"/>
          <w:sz w:val="15"/>
          <w:szCs w:val="15"/>
        </w:rPr>
        <w:t xml:space="preserve"> </w:t>
      </w:r>
    </w:p>
    <w:p w14:paraId="49600670" w14:textId="77777777" w:rsidR="00766DFF" w:rsidRPr="00FA22F9" w:rsidRDefault="00766DFF" w:rsidP="00766DFF">
      <w:pPr>
        <w:jc w:val="center"/>
        <w:rPr>
          <w:rFonts w:ascii="宋体" w:hAnsi="宋体"/>
          <w:color w:val="70AD47" w:themeColor="accent6"/>
          <w:sz w:val="15"/>
          <w:szCs w:val="15"/>
        </w:rPr>
      </w:pPr>
      <w:r>
        <w:rPr>
          <w:rFonts w:ascii="宋体" w:hAnsi="宋体"/>
          <w:color w:val="70AD47" w:themeColor="accent6"/>
          <w:sz w:val="15"/>
          <w:szCs w:val="15"/>
        </w:rPr>
        <w:t xml:space="preserve">  </w:t>
      </w:r>
      <w:r w:rsidRPr="00FA22F9">
        <w:rPr>
          <w:rFonts w:ascii="宋体" w:hAnsi="宋体"/>
          <w:color w:val="70AD47" w:themeColor="accent6"/>
          <w:sz w:val="15"/>
          <w:szCs w:val="15"/>
        </w:rPr>
        <w:t xml:space="preserve"> 程序功能：利用RBF神经网络的预测功能                          </w:t>
      </w:r>
      <w:r>
        <w:rPr>
          <w:rFonts w:ascii="宋体" w:hAnsi="宋体"/>
          <w:color w:val="70AD47" w:themeColor="accent6"/>
          <w:sz w:val="15"/>
          <w:szCs w:val="15"/>
        </w:rPr>
        <w:t xml:space="preserve"> </w:t>
      </w:r>
    </w:p>
    <w:p w14:paraId="03E3D999"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 % % % % % % % % % % % % % % % % % % % % % % % % % % % % % % % % % % % %</w:t>
      </w:r>
      <w:r>
        <w:rPr>
          <w:rFonts w:ascii="宋体" w:hAnsi="宋体"/>
          <w:color w:val="70AD47" w:themeColor="accent6"/>
          <w:sz w:val="15"/>
          <w:szCs w:val="15"/>
        </w:rPr>
        <w:t xml:space="preserve">% % % % </w:t>
      </w:r>
    </w:p>
    <w:p w14:paraId="571F6D11"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6BA7FEA3" w14:textId="77777777" w:rsidR="00766DFF" w:rsidRPr="00FA22F9" w:rsidRDefault="00766DFF" w:rsidP="00766DFF">
      <w:pPr>
        <w:jc w:val="center"/>
        <w:rPr>
          <w:rFonts w:ascii="宋体" w:hAnsi="宋体"/>
          <w:color w:val="70AD47" w:themeColor="accent6"/>
          <w:sz w:val="15"/>
          <w:szCs w:val="15"/>
        </w:rPr>
      </w:pPr>
    </w:p>
    <w:p w14:paraId="26E0AEC6"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w:t>
      </w:r>
    </w:p>
    <w:p w14:paraId="149DA9A4"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清空命令行释放缓存   % %</w:t>
      </w:r>
    </w:p>
    <w:p w14:paraId="7F81A588"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w:t>
      </w:r>
    </w:p>
    <w:p w14:paraId="2BB85203" w14:textId="77777777" w:rsidR="00766DFF" w:rsidRPr="00FA22F9" w:rsidRDefault="00766DFF" w:rsidP="00766DFF">
      <w:pPr>
        <w:jc w:val="center"/>
        <w:rPr>
          <w:rFonts w:ascii="宋体" w:hAnsi="宋体"/>
          <w:sz w:val="15"/>
          <w:szCs w:val="15"/>
        </w:rPr>
      </w:pPr>
      <w:r w:rsidRPr="00FA22F9">
        <w:rPr>
          <w:rFonts w:ascii="宋体" w:hAnsi="宋体"/>
          <w:sz w:val="15"/>
          <w:szCs w:val="15"/>
        </w:rPr>
        <w:t>clc;</w:t>
      </w:r>
    </w:p>
    <w:p w14:paraId="592EFD74" w14:textId="77777777" w:rsidR="00766DFF" w:rsidRPr="00FA22F9" w:rsidRDefault="00766DFF" w:rsidP="00766DFF">
      <w:pPr>
        <w:jc w:val="center"/>
        <w:rPr>
          <w:rFonts w:ascii="宋体" w:hAnsi="宋体"/>
          <w:sz w:val="15"/>
          <w:szCs w:val="15"/>
        </w:rPr>
      </w:pPr>
      <w:r w:rsidRPr="00FA22F9">
        <w:rPr>
          <w:rFonts w:ascii="宋体" w:hAnsi="宋体"/>
          <w:sz w:val="15"/>
          <w:szCs w:val="15"/>
        </w:rPr>
        <w:t>clear;</w:t>
      </w:r>
    </w:p>
    <w:p w14:paraId="7ABE261A" w14:textId="77777777" w:rsidR="00766DFF" w:rsidRPr="00FA22F9" w:rsidRDefault="00766DFF" w:rsidP="00766DFF">
      <w:pPr>
        <w:jc w:val="center"/>
        <w:rPr>
          <w:rFonts w:ascii="宋体" w:hAnsi="宋体"/>
          <w:sz w:val="15"/>
          <w:szCs w:val="15"/>
        </w:rPr>
      </w:pPr>
    </w:p>
    <w:p w14:paraId="6BC8A0EA"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w:t>
      </w:r>
    </w:p>
    <w:p w14:paraId="0AD21963" w14:textId="77777777" w:rsidR="00766DFF" w:rsidRPr="00FA22F9" w:rsidRDefault="00766DFF" w:rsidP="00766DFF">
      <w:pPr>
        <w:jc w:val="center"/>
        <w:rPr>
          <w:rFonts w:ascii="宋体" w:hAnsi="宋体"/>
          <w:color w:val="70AD47" w:themeColor="accent6"/>
          <w:sz w:val="15"/>
          <w:szCs w:val="15"/>
        </w:rPr>
      </w:pPr>
      <w:r>
        <w:rPr>
          <w:rFonts w:ascii="宋体" w:hAnsi="宋体"/>
          <w:color w:val="70AD47" w:themeColor="accent6"/>
          <w:sz w:val="15"/>
          <w:szCs w:val="15"/>
        </w:rPr>
        <w:t xml:space="preserve">% %    </w:t>
      </w:r>
      <w:r w:rsidRPr="00FA22F9">
        <w:rPr>
          <w:rFonts w:ascii="宋体" w:hAnsi="宋体"/>
          <w:color w:val="70AD47" w:themeColor="accent6"/>
          <w:sz w:val="15"/>
          <w:szCs w:val="15"/>
        </w:rPr>
        <w:t>下载输入输出数据     % %</w:t>
      </w:r>
    </w:p>
    <w:p w14:paraId="39249F7E"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w:t>
      </w:r>
    </w:p>
    <w:p w14:paraId="4D0764E9" w14:textId="77777777" w:rsidR="00766DFF" w:rsidRDefault="00766DFF" w:rsidP="00766DFF">
      <w:pPr>
        <w:jc w:val="center"/>
        <w:rPr>
          <w:rFonts w:ascii="宋体" w:hAnsi="宋体"/>
          <w:sz w:val="15"/>
          <w:szCs w:val="15"/>
        </w:rPr>
      </w:pPr>
      <w:r w:rsidRPr="00FA22F9">
        <w:rPr>
          <w:rFonts w:ascii="宋体" w:hAnsi="宋体"/>
          <w:sz w:val="15"/>
          <w:szCs w:val="15"/>
        </w:rPr>
        <w:t>a=load ('szz.txt'</w:t>
      </w:r>
      <w:proofErr w:type="gramStart"/>
      <w:r w:rsidRPr="00FA22F9">
        <w:rPr>
          <w:rFonts w:ascii="宋体" w:hAnsi="宋体"/>
          <w:sz w:val="15"/>
          <w:szCs w:val="15"/>
        </w:rPr>
        <w:t>) ;</w:t>
      </w:r>
      <w:proofErr w:type="gramEnd"/>
    </w:p>
    <w:p w14:paraId="2FB72B11" w14:textId="77777777" w:rsidR="00766DFF" w:rsidRPr="00FA22F9" w:rsidRDefault="00766DFF" w:rsidP="00766DFF">
      <w:pPr>
        <w:jc w:val="center"/>
        <w:rPr>
          <w:rFonts w:ascii="宋体" w:hAnsi="宋体"/>
          <w:sz w:val="15"/>
          <w:szCs w:val="15"/>
        </w:rPr>
      </w:pPr>
    </w:p>
    <w:p w14:paraId="20FBFEA6"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w:t>
      </w:r>
    </w:p>
    <w:p w14:paraId="7E64E71D" w14:textId="77777777" w:rsidR="00766DFF" w:rsidRPr="00FA22F9" w:rsidRDefault="00766DFF" w:rsidP="00766DFF">
      <w:pPr>
        <w:jc w:val="center"/>
        <w:rPr>
          <w:rFonts w:ascii="宋体" w:hAnsi="宋体"/>
          <w:color w:val="70AD47" w:themeColor="accent6"/>
          <w:sz w:val="15"/>
          <w:szCs w:val="15"/>
        </w:rPr>
      </w:pPr>
      <w:r>
        <w:rPr>
          <w:rFonts w:ascii="宋体" w:hAnsi="宋体"/>
          <w:color w:val="70AD47" w:themeColor="accent6"/>
          <w:sz w:val="15"/>
          <w:szCs w:val="15"/>
        </w:rPr>
        <w:t xml:space="preserve">% % </w:t>
      </w:r>
      <w:r w:rsidRPr="00FA22F9">
        <w:rPr>
          <w:rFonts w:ascii="宋体" w:hAnsi="宋体"/>
          <w:color w:val="70AD47" w:themeColor="accent6"/>
          <w:sz w:val="15"/>
          <w:szCs w:val="15"/>
        </w:rPr>
        <w:t>找出训练数据和预测数据   % %</w:t>
      </w:r>
    </w:p>
    <w:p w14:paraId="00034850"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w:t>
      </w:r>
    </w:p>
    <w:p w14:paraId="18F9D372" w14:textId="77777777" w:rsidR="00766DFF" w:rsidRPr="00FA22F9" w:rsidRDefault="00766DFF" w:rsidP="00766DFF">
      <w:pPr>
        <w:jc w:val="center"/>
        <w:rPr>
          <w:rFonts w:ascii="宋体" w:hAnsi="宋体"/>
          <w:sz w:val="15"/>
          <w:szCs w:val="15"/>
        </w:rPr>
      </w:pPr>
      <w:r w:rsidRPr="00FA22F9">
        <w:rPr>
          <w:rFonts w:ascii="宋体" w:hAnsi="宋体"/>
          <w:sz w:val="15"/>
          <w:szCs w:val="15"/>
        </w:rPr>
        <w:t>input_train=</w:t>
      </w:r>
      <w:proofErr w:type="gramStart"/>
      <w:r w:rsidRPr="00FA22F9">
        <w:rPr>
          <w:rFonts w:ascii="宋体" w:hAnsi="宋体"/>
          <w:sz w:val="15"/>
          <w:szCs w:val="15"/>
        </w:rPr>
        <w:t>a(</w:t>
      </w:r>
      <w:proofErr w:type="gramEnd"/>
      <w:r w:rsidRPr="00FA22F9">
        <w:rPr>
          <w:rFonts w:ascii="宋体" w:hAnsi="宋体"/>
          <w:sz w:val="15"/>
          <w:szCs w:val="15"/>
        </w:rPr>
        <w:t>1:10,[3:15])';</w:t>
      </w:r>
    </w:p>
    <w:p w14:paraId="4331809A" w14:textId="77777777" w:rsidR="00766DFF" w:rsidRPr="00FA22F9" w:rsidRDefault="00766DFF" w:rsidP="00766DFF">
      <w:pPr>
        <w:jc w:val="center"/>
        <w:rPr>
          <w:rFonts w:ascii="宋体" w:hAnsi="宋体"/>
          <w:sz w:val="15"/>
          <w:szCs w:val="15"/>
        </w:rPr>
      </w:pPr>
      <w:r w:rsidRPr="00FA22F9">
        <w:rPr>
          <w:rFonts w:ascii="宋体" w:hAnsi="宋体"/>
          <w:sz w:val="15"/>
          <w:szCs w:val="15"/>
        </w:rPr>
        <w:t>output_train=</w:t>
      </w:r>
      <w:proofErr w:type="gramStart"/>
      <w:r w:rsidRPr="00FA22F9">
        <w:rPr>
          <w:rFonts w:ascii="宋体" w:hAnsi="宋体"/>
          <w:sz w:val="15"/>
          <w:szCs w:val="15"/>
        </w:rPr>
        <w:t>a(</w:t>
      </w:r>
      <w:proofErr w:type="gramEnd"/>
      <w:r w:rsidRPr="00FA22F9">
        <w:rPr>
          <w:rFonts w:ascii="宋体" w:hAnsi="宋体"/>
          <w:sz w:val="15"/>
          <w:szCs w:val="15"/>
        </w:rPr>
        <w:t>1:10,2)';</w:t>
      </w:r>
    </w:p>
    <w:p w14:paraId="5D1F607C" w14:textId="77777777" w:rsidR="00766DFF" w:rsidRPr="00FA22F9" w:rsidRDefault="00766DFF" w:rsidP="00766DFF">
      <w:pPr>
        <w:jc w:val="center"/>
        <w:rPr>
          <w:rFonts w:ascii="宋体" w:hAnsi="宋体"/>
          <w:sz w:val="15"/>
          <w:szCs w:val="15"/>
        </w:rPr>
      </w:pPr>
      <w:r w:rsidRPr="00FA22F9">
        <w:rPr>
          <w:rFonts w:ascii="宋体" w:hAnsi="宋体"/>
          <w:sz w:val="15"/>
          <w:szCs w:val="15"/>
        </w:rPr>
        <w:t>input_test=</w:t>
      </w:r>
      <w:proofErr w:type="gramStart"/>
      <w:r w:rsidRPr="00FA22F9">
        <w:rPr>
          <w:rFonts w:ascii="宋体" w:hAnsi="宋体"/>
          <w:sz w:val="15"/>
          <w:szCs w:val="15"/>
        </w:rPr>
        <w:t>a(</w:t>
      </w:r>
      <w:proofErr w:type="gramEnd"/>
      <w:r w:rsidRPr="00FA22F9">
        <w:rPr>
          <w:rFonts w:ascii="宋体" w:hAnsi="宋体"/>
          <w:sz w:val="15"/>
          <w:szCs w:val="15"/>
        </w:rPr>
        <w:t>11,[3:15])';</w:t>
      </w:r>
    </w:p>
    <w:p w14:paraId="17C5509D" w14:textId="77777777" w:rsidR="00766DFF" w:rsidRPr="00FA22F9" w:rsidRDefault="00766DFF" w:rsidP="00766DFF">
      <w:pPr>
        <w:jc w:val="center"/>
        <w:rPr>
          <w:rFonts w:ascii="宋体" w:hAnsi="宋体"/>
          <w:sz w:val="15"/>
          <w:szCs w:val="15"/>
        </w:rPr>
      </w:pPr>
      <w:r w:rsidRPr="00FA22F9">
        <w:rPr>
          <w:rFonts w:ascii="宋体" w:hAnsi="宋体"/>
          <w:sz w:val="15"/>
          <w:szCs w:val="15"/>
        </w:rPr>
        <w:t>output_test=</w:t>
      </w:r>
      <w:proofErr w:type="gramStart"/>
      <w:r w:rsidRPr="00FA22F9">
        <w:rPr>
          <w:rFonts w:ascii="宋体" w:hAnsi="宋体"/>
          <w:sz w:val="15"/>
          <w:szCs w:val="15"/>
        </w:rPr>
        <w:t>a(</w:t>
      </w:r>
      <w:proofErr w:type="gramEnd"/>
      <w:r w:rsidRPr="00FA22F9">
        <w:rPr>
          <w:rFonts w:ascii="宋体" w:hAnsi="宋体"/>
          <w:sz w:val="15"/>
          <w:szCs w:val="15"/>
        </w:rPr>
        <w:t>11,2)';</w:t>
      </w:r>
    </w:p>
    <w:p w14:paraId="07B2492A" w14:textId="77777777" w:rsidR="00766DFF" w:rsidRPr="00FA22F9" w:rsidRDefault="00766DFF" w:rsidP="00766DFF">
      <w:pPr>
        <w:jc w:val="center"/>
        <w:rPr>
          <w:rFonts w:ascii="宋体" w:hAnsi="宋体"/>
          <w:sz w:val="15"/>
          <w:szCs w:val="15"/>
        </w:rPr>
      </w:pPr>
    </w:p>
    <w:p w14:paraId="5DAD9797"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w:t>
      </w:r>
    </w:p>
    <w:p w14:paraId="679D52B2"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w:t>
      </w:r>
      <w:proofErr w:type="gramStart"/>
      <w:r w:rsidRPr="00FA22F9">
        <w:rPr>
          <w:rFonts w:ascii="宋体" w:hAnsi="宋体"/>
          <w:color w:val="70AD47" w:themeColor="accent6"/>
          <w:sz w:val="15"/>
          <w:szCs w:val="15"/>
        </w:rPr>
        <w:t>选连样本</w:t>
      </w:r>
      <w:proofErr w:type="gramEnd"/>
      <w:r w:rsidRPr="00FA22F9">
        <w:rPr>
          <w:rFonts w:ascii="宋体" w:hAnsi="宋体"/>
          <w:color w:val="70AD47" w:themeColor="accent6"/>
          <w:sz w:val="15"/>
          <w:szCs w:val="15"/>
        </w:rPr>
        <w:t>输入输出数据归一化% %</w:t>
      </w:r>
    </w:p>
    <w:p w14:paraId="197A6483"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w:t>
      </w:r>
    </w:p>
    <w:p w14:paraId="076EB402" w14:textId="77777777" w:rsidR="00766DFF" w:rsidRPr="00FA22F9" w:rsidRDefault="00766DFF" w:rsidP="00766DFF">
      <w:pPr>
        <w:jc w:val="center"/>
        <w:rPr>
          <w:rFonts w:ascii="宋体" w:hAnsi="宋体"/>
          <w:sz w:val="15"/>
          <w:szCs w:val="15"/>
        </w:rPr>
      </w:pPr>
      <w:r w:rsidRPr="00FA22F9">
        <w:rPr>
          <w:rFonts w:ascii="宋体" w:hAnsi="宋体"/>
          <w:sz w:val="15"/>
          <w:szCs w:val="15"/>
        </w:rPr>
        <w:t>[</w:t>
      </w:r>
      <w:proofErr w:type="gramStart"/>
      <w:r w:rsidRPr="00FA22F9">
        <w:rPr>
          <w:rFonts w:ascii="宋体" w:hAnsi="宋体"/>
          <w:sz w:val="15"/>
          <w:szCs w:val="15"/>
        </w:rPr>
        <w:t>inputn,inputps</w:t>
      </w:r>
      <w:proofErr w:type="gramEnd"/>
      <w:r w:rsidRPr="00FA22F9">
        <w:rPr>
          <w:rFonts w:ascii="宋体" w:hAnsi="宋体"/>
          <w:sz w:val="15"/>
          <w:szCs w:val="15"/>
        </w:rPr>
        <w:t>]=mapminmax(input_train);</w:t>
      </w:r>
    </w:p>
    <w:p w14:paraId="3CFC6FF7" w14:textId="77777777" w:rsidR="00766DFF" w:rsidRPr="00FA22F9" w:rsidRDefault="00766DFF" w:rsidP="00766DFF">
      <w:pPr>
        <w:jc w:val="center"/>
        <w:rPr>
          <w:rFonts w:ascii="宋体" w:hAnsi="宋体"/>
          <w:sz w:val="15"/>
          <w:szCs w:val="15"/>
        </w:rPr>
      </w:pPr>
      <w:r w:rsidRPr="00FA22F9">
        <w:rPr>
          <w:rFonts w:ascii="宋体" w:hAnsi="宋体"/>
          <w:sz w:val="15"/>
          <w:szCs w:val="15"/>
        </w:rPr>
        <w:t>[</w:t>
      </w:r>
      <w:proofErr w:type="gramStart"/>
      <w:r w:rsidRPr="00FA22F9">
        <w:rPr>
          <w:rFonts w:ascii="宋体" w:hAnsi="宋体"/>
          <w:sz w:val="15"/>
          <w:szCs w:val="15"/>
        </w:rPr>
        <w:t>outputn,outputps</w:t>
      </w:r>
      <w:proofErr w:type="gramEnd"/>
      <w:r w:rsidRPr="00FA22F9">
        <w:rPr>
          <w:rFonts w:ascii="宋体" w:hAnsi="宋体"/>
          <w:sz w:val="15"/>
          <w:szCs w:val="15"/>
        </w:rPr>
        <w:t>]=mapminmax(output_train);</w:t>
      </w:r>
    </w:p>
    <w:p w14:paraId="3B603C42" w14:textId="77777777" w:rsidR="00766DFF" w:rsidRPr="00FA22F9" w:rsidRDefault="00766DFF" w:rsidP="00766DFF">
      <w:pPr>
        <w:jc w:val="center"/>
        <w:rPr>
          <w:rFonts w:ascii="宋体" w:hAnsi="宋体"/>
          <w:sz w:val="15"/>
          <w:szCs w:val="15"/>
        </w:rPr>
      </w:pPr>
    </w:p>
    <w:p w14:paraId="75F48E88"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w:t>
      </w:r>
    </w:p>
    <w:p w14:paraId="420D0073"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RBF网络训练%初始化网络结构% %</w:t>
      </w:r>
    </w:p>
    <w:p w14:paraId="07D71E29"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w:t>
      </w:r>
    </w:p>
    <w:p w14:paraId="62ACD153" w14:textId="77777777" w:rsidR="00766DFF" w:rsidRPr="00FA22F9" w:rsidRDefault="00766DFF" w:rsidP="00766DFF">
      <w:pPr>
        <w:jc w:val="center"/>
        <w:rPr>
          <w:rFonts w:ascii="宋体" w:hAnsi="宋体"/>
          <w:sz w:val="15"/>
          <w:szCs w:val="15"/>
        </w:rPr>
      </w:pPr>
      <w:r w:rsidRPr="00FA22F9">
        <w:rPr>
          <w:rFonts w:ascii="宋体" w:hAnsi="宋体"/>
          <w:sz w:val="15"/>
          <w:szCs w:val="15"/>
        </w:rPr>
        <w:t>net=newrb(</w:t>
      </w:r>
      <w:proofErr w:type="gramStart"/>
      <w:r w:rsidRPr="00FA22F9">
        <w:rPr>
          <w:rFonts w:ascii="宋体" w:hAnsi="宋体"/>
          <w:sz w:val="15"/>
          <w:szCs w:val="15"/>
        </w:rPr>
        <w:t>inputn,outputn</w:t>
      </w:r>
      <w:proofErr w:type="gramEnd"/>
      <w:r w:rsidRPr="00FA22F9">
        <w:rPr>
          <w:rFonts w:ascii="宋体" w:hAnsi="宋体"/>
          <w:sz w:val="15"/>
          <w:szCs w:val="15"/>
        </w:rPr>
        <w:t>,0.3,40);</w:t>
      </w:r>
    </w:p>
    <w:p w14:paraId="1AE75377" w14:textId="77777777" w:rsidR="00766DFF" w:rsidRPr="00FA22F9" w:rsidRDefault="00766DFF" w:rsidP="00766DFF">
      <w:pPr>
        <w:jc w:val="center"/>
        <w:rPr>
          <w:rFonts w:ascii="宋体" w:hAnsi="宋体"/>
          <w:sz w:val="15"/>
          <w:szCs w:val="15"/>
        </w:rPr>
      </w:pPr>
    </w:p>
    <w:p w14:paraId="3779CECD"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w:t>
      </w:r>
    </w:p>
    <w:p w14:paraId="56FF6EC1"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预测数据归一化      % %</w:t>
      </w:r>
    </w:p>
    <w:p w14:paraId="2048CB9D"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w:t>
      </w:r>
    </w:p>
    <w:p w14:paraId="23B81649" w14:textId="77777777" w:rsidR="00766DFF" w:rsidRPr="00FA22F9" w:rsidRDefault="00766DFF" w:rsidP="00766DFF">
      <w:pPr>
        <w:jc w:val="center"/>
        <w:rPr>
          <w:rFonts w:ascii="宋体" w:hAnsi="宋体"/>
          <w:sz w:val="15"/>
          <w:szCs w:val="15"/>
        </w:rPr>
      </w:pPr>
      <w:r w:rsidRPr="00FA22F9">
        <w:rPr>
          <w:rFonts w:ascii="宋体" w:hAnsi="宋体"/>
          <w:sz w:val="15"/>
          <w:szCs w:val="15"/>
        </w:rPr>
        <w:t>inputn_test=mapminmax('apply</w:t>
      </w:r>
      <w:proofErr w:type="gramStart"/>
      <w:r w:rsidRPr="00FA22F9">
        <w:rPr>
          <w:rFonts w:ascii="宋体" w:hAnsi="宋体"/>
          <w:sz w:val="15"/>
          <w:szCs w:val="15"/>
        </w:rPr>
        <w:t>',input</w:t>
      </w:r>
      <w:proofErr w:type="gramEnd"/>
      <w:r w:rsidRPr="00FA22F9">
        <w:rPr>
          <w:rFonts w:ascii="宋体" w:hAnsi="宋体"/>
          <w:sz w:val="15"/>
          <w:szCs w:val="15"/>
        </w:rPr>
        <w:t>_test,inputps);</w:t>
      </w:r>
    </w:p>
    <w:p w14:paraId="683BB699" w14:textId="77777777" w:rsidR="00766DFF" w:rsidRPr="00FA22F9" w:rsidRDefault="00766DFF" w:rsidP="00766DFF">
      <w:pPr>
        <w:jc w:val="center"/>
        <w:rPr>
          <w:rFonts w:ascii="宋体" w:hAnsi="宋体"/>
          <w:sz w:val="15"/>
          <w:szCs w:val="15"/>
        </w:rPr>
      </w:pPr>
    </w:p>
    <w:p w14:paraId="55D901BE"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w:t>
      </w:r>
    </w:p>
    <w:p w14:paraId="0124C106"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网络预测输        % %</w:t>
      </w:r>
    </w:p>
    <w:p w14:paraId="7A0DC557"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w:t>
      </w:r>
    </w:p>
    <w:p w14:paraId="7D58835A" w14:textId="77777777" w:rsidR="00766DFF" w:rsidRPr="00FA22F9" w:rsidRDefault="00766DFF" w:rsidP="00766DFF">
      <w:pPr>
        <w:jc w:val="center"/>
        <w:rPr>
          <w:rFonts w:ascii="宋体" w:hAnsi="宋体"/>
          <w:sz w:val="15"/>
          <w:szCs w:val="15"/>
        </w:rPr>
      </w:pPr>
      <w:r w:rsidRPr="00FA22F9">
        <w:rPr>
          <w:rFonts w:ascii="宋体" w:hAnsi="宋体"/>
          <w:sz w:val="15"/>
          <w:szCs w:val="15"/>
        </w:rPr>
        <w:t>an=sim(</w:t>
      </w:r>
      <w:proofErr w:type="gramStart"/>
      <w:r w:rsidRPr="00FA22F9">
        <w:rPr>
          <w:rFonts w:ascii="宋体" w:hAnsi="宋体"/>
          <w:sz w:val="15"/>
          <w:szCs w:val="15"/>
        </w:rPr>
        <w:t>net,inputn</w:t>
      </w:r>
      <w:proofErr w:type="gramEnd"/>
      <w:r w:rsidRPr="00FA22F9">
        <w:rPr>
          <w:rFonts w:ascii="宋体" w:hAnsi="宋体"/>
          <w:sz w:val="15"/>
          <w:szCs w:val="15"/>
        </w:rPr>
        <w:t>_test);</w:t>
      </w:r>
    </w:p>
    <w:p w14:paraId="47B41CE4" w14:textId="77777777" w:rsidR="00766DFF" w:rsidRPr="00FA22F9" w:rsidRDefault="00766DFF" w:rsidP="00766DFF">
      <w:pPr>
        <w:jc w:val="center"/>
        <w:rPr>
          <w:rFonts w:ascii="宋体" w:hAnsi="宋体"/>
          <w:sz w:val="15"/>
          <w:szCs w:val="15"/>
        </w:rPr>
      </w:pPr>
    </w:p>
    <w:p w14:paraId="63C520C8"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w:t>
      </w:r>
    </w:p>
    <w:p w14:paraId="1C877D36"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网络输出反归一化     % %</w:t>
      </w:r>
    </w:p>
    <w:p w14:paraId="14DB5151"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w:t>
      </w:r>
    </w:p>
    <w:p w14:paraId="3CCB5BF4" w14:textId="77777777" w:rsidR="00766DFF" w:rsidRPr="00FA22F9" w:rsidRDefault="00766DFF" w:rsidP="00766DFF">
      <w:pPr>
        <w:jc w:val="center"/>
        <w:rPr>
          <w:rFonts w:ascii="宋体" w:hAnsi="宋体"/>
          <w:sz w:val="15"/>
          <w:szCs w:val="15"/>
        </w:rPr>
      </w:pPr>
      <w:r w:rsidRPr="00FA22F9">
        <w:rPr>
          <w:rFonts w:ascii="宋体" w:hAnsi="宋体"/>
          <w:sz w:val="15"/>
          <w:szCs w:val="15"/>
        </w:rPr>
        <w:t>RBFoutput=mapminmax('reverse</w:t>
      </w:r>
      <w:proofErr w:type="gramStart"/>
      <w:r w:rsidRPr="00FA22F9">
        <w:rPr>
          <w:rFonts w:ascii="宋体" w:hAnsi="宋体"/>
          <w:sz w:val="15"/>
          <w:szCs w:val="15"/>
        </w:rPr>
        <w:t>',an</w:t>
      </w:r>
      <w:proofErr w:type="gramEnd"/>
      <w:r w:rsidRPr="00FA22F9">
        <w:rPr>
          <w:rFonts w:ascii="宋体" w:hAnsi="宋体"/>
          <w:sz w:val="15"/>
          <w:szCs w:val="15"/>
        </w:rPr>
        <w:t>,outputps);</w:t>
      </w:r>
    </w:p>
    <w:p w14:paraId="60937D13" w14:textId="77777777" w:rsidR="00766DFF" w:rsidRPr="00FA22F9" w:rsidRDefault="00766DFF" w:rsidP="00766DFF">
      <w:pPr>
        <w:jc w:val="center"/>
        <w:rPr>
          <w:rFonts w:ascii="宋体" w:hAnsi="宋体"/>
          <w:sz w:val="15"/>
          <w:szCs w:val="15"/>
        </w:rPr>
      </w:pPr>
      <w:proofErr w:type="gramStart"/>
      <w:r w:rsidRPr="00FA22F9">
        <w:rPr>
          <w:rFonts w:ascii="宋体" w:hAnsi="宋体"/>
          <w:sz w:val="15"/>
          <w:szCs w:val="15"/>
        </w:rPr>
        <w:t>figure(</w:t>
      </w:r>
      <w:proofErr w:type="gramEnd"/>
      <w:r w:rsidRPr="00FA22F9">
        <w:rPr>
          <w:rFonts w:ascii="宋体" w:hAnsi="宋体"/>
          <w:sz w:val="15"/>
          <w:szCs w:val="15"/>
        </w:rPr>
        <w:t>1)</w:t>
      </w:r>
    </w:p>
    <w:p w14:paraId="15322F27" w14:textId="77777777" w:rsidR="00766DFF" w:rsidRPr="00FA22F9" w:rsidRDefault="00766DFF" w:rsidP="00766DFF">
      <w:pPr>
        <w:jc w:val="center"/>
        <w:rPr>
          <w:rFonts w:ascii="宋体" w:hAnsi="宋体"/>
          <w:sz w:val="15"/>
          <w:szCs w:val="15"/>
        </w:rPr>
      </w:pPr>
      <w:r w:rsidRPr="00FA22F9">
        <w:rPr>
          <w:rFonts w:ascii="宋体" w:hAnsi="宋体"/>
          <w:sz w:val="15"/>
          <w:szCs w:val="15"/>
        </w:rPr>
        <w:t>plot(RBFoutput,</w:t>
      </w:r>
      <w:proofErr w:type="gramStart"/>
      <w:r w:rsidRPr="00FA22F9">
        <w:rPr>
          <w:rFonts w:ascii="宋体" w:hAnsi="宋体"/>
          <w:sz w:val="15"/>
          <w:szCs w:val="15"/>
        </w:rPr>
        <w:t>':og</w:t>
      </w:r>
      <w:proofErr w:type="gramEnd"/>
      <w:r w:rsidRPr="00FA22F9">
        <w:rPr>
          <w:rFonts w:ascii="宋体" w:hAnsi="宋体"/>
          <w:sz w:val="15"/>
          <w:szCs w:val="15"/>
        </w:rPr>
        <w:t>')</w:t>
      </w:r>
    </w:p>
    <w:p w14:paraId="41479833" w14:textId="77777777" w:rsidR="00766DFF" w:rsidRPr="00FA22F9" w:rsidRDefault="00766DFF" w:rsidP="00766DFF">
      <w:pPr>
        <w:jc w:val="center"/>
        <w:rPr>
          <w:rFonts w:ascii="宋体" w:hAnsi="宋体"/>
          <w:sz w:val="15"/>
          <w:szCs w:val="15"/>
        </w:rPr>
      </w:pPr>
      <w:r w:rsidRPr="00FA22F9">
        <w:rPr>
          <w:rFonts w:ascii="宋体" w:hAnsi="宋体"/>
          <w:sz w:val="15"/>
          <w:szCs w:val="15"/>
        </w:rPr>
        <w:t>hold on</w:t>
      </w:r>
    </w:p>
    <w:p w14:paraId="72A6BCBC" w14:textId="77777777" w:rsidR="00766DFF" w:rsidRPr="00FA22F9" w:rsidRDefault="00766DFF" w:rsidP="00766DFF">
      <w:pPr>
        <w:jc w:val="center"/>
        <w:rPr>
          <w:rFonts w:ascii="宋体" w:hAnsi="宋体"/>
          <w:sz w:val="15"/>
          <w:szCs w:val="15"/>
        </w:rPr>
      </w:pPr>
      <w:r w:rsidRPr="00FA22F9">
        <w:rPr>
          <w:rFonts w:ascii="宋体" w:hAnsi="宋体"/>
          <w:sz w:val="15"/>
          <w:szCs w:val="15"/>
        </w:rPr>
        <w:t>plot(output_test,'-*');</w:t>
      </w:r>
    </w:p>
    <w:p w14:paraId="01A35AD5" w14:textId="77777777" w:rsidR="00766DFF" w:rsidRPr="00FA22F9" w:rsidRDefault="00766DFF" w:rsidP="00766DFF">
      <w:pPr>
        <w:jc w:val="center"/>
        <w:rPr>
          <w:rFonts w:ascii="宋体" w:hAnsi="宋体"/>
          <w:sz w:val="15"/>
          <w:szCs w:val="15"/>
        </w:rPr>
      </w:pPr>
      <w:r w:rsidRPr="00FA22F9">
        <w:rPr>
          <w:rFonts w:ascii="宋体" w:hAnsi="宋体"/>
          <w:sz w:val="15"/>
          <w:szCs w:val="15"/>
        </w:rPr>
        <w:t>legend('预测输出','期望输出')</w:t>
      </w:r>
    </w:p>
    <w:p w14:paraId="72E04B75" w14:textId="77777777" w:rsidR="00766DFF" w:rsidRPr="00FA22F9" w:rsidRDefault="00766DFF" w:rsidP="00766DFF">
      <w:pPr>
        <w:jc w:val="center"/>
        <w:rPr>
          <w:rFonts w:ascii="宋体" w:hAnsi="宋体"/>
          <w:sz w:val="15"/>
          <w:szCs w:val="15"/>
        </w:rPr>
      </w:pPr>
      <w:r w:rsidRPr="00FA22F9">
        <w:rPr>
          <w:rFonts w:ascii="宋体" w:hAnsi="宋体"/>
          <w:sz w:val="15"/>
          <w:szCs w:val="15"/>
        </w:rPr>
        <w:t>title('RBF网络预测输出','fontsize',12)</w:t>
      </w:r>
    </w:p>
    <w:p w14:paraId="21BBBC8C" w14:textId="77777777" w:rsidR="00766DFF" w:rsidRPr="00FA22F9" w:rsidRDefault="00766DFF" w:rsidP="00766DFF">
      <w:pPr>
        <w:jc w:val="center"/>
        <w:rPr>
          <w:rFonts w:ascii="宋体" w:hAnsi="宋体"/>
          <w:sz w:val="15"/>
          <w:szCs w:val="15"/>
        </w:rPr>
      </w:pPr>
      <w:r w:rsidRPr="00FA22F9">
        <w:rPr>
          <w:rFonts w:ascii="宋体" w:hAnsi="宋体"/>
          <w:sz w:val="15"/>
          <w:szCs w:val="15"/>
        </w:rPr>
        <w:t>ylabel('函数输出','fontsize',12)</w:t>
      </w:r>
    </w:p>
    <w:p w14:paraId="3A3CFB3C" w14:textId="77777777" w:rsidR="00766DFF" w:rsidRPr="00FA22F9" w:rsidRDefault="00766DFF" w:rsidP="00766DFF">
      <w:pPr>
        <w:jc w:val="center"/>
        <w:rPr>
          <w:rFonts w:ascii="宋体" w:hAnsi="宋体"/>
          <w:sz w:val="15"/>
          <w:szCs w:val="15"/>
        </w:rPr>
      </w:pPr>
      <w:r w:rsidRPr="00FA22F9">
        <w:rPr>
          <w:rFonts w:ascii="宋体" w:hAnsi="宋体"/>
          <w:sz w:val="15"/>
          <w:szCs w:val="15"/>
        </w:rPr>
        <w:t>xlabel('样本','fontsize',12)</w:t>
      </w:r>
    </w:p>
    <w:p w14:paraId="507F055D" w14:textId="77777777" w:rsidR="00766DFF" w:rsidRPr="00FA22F9" w:rsidRDefault="00766DFF" w:rsidP="00766DFF">
      <w:pPr>
        <w:jc w:val="center"/>
        <w:rPr>
          <w:rFonts w:ascii="宋体" w:hAnsi="宋体"/>
          <w:sz w:val="15"/>
          <w:szCs w:val="15"/>
        </w:rPr>
      </w:pPr>
      <w:r w:rsidRPr="00FA22F9">
        <w:rPr>
          <w:rFonts w:ascii="宋体" w:hAnsi="宋体"/>
          <w:sz w:val="15"/>
          <w:szCs w:val="15"/>
        </w:rPr>
        <w:t>%预测误差</w:t>
      </w:r>
    </w:p>
    <w:p w14:paraId="33FD8F16" w14:textId="77777777" w:rsidR="00766DFF" w:rsidRPr="00FA22F9" w:rsidRDefault="00766DFF" w:rsidP="00766DFF">
      <w:pPr>
        <w:jc w:val="center"/>
        <w:rPr>
          <w:rFonts w:ascii="宋体" w:hAnsi="宋体"/>
          <w:sz w:val="15"/>
          <w:szCs w:val="15"/>
        </w:rPr>
      </w:pPr>
      <w:r w:rsidRPr="00FA22F9">
        <w:rPr>
          <w:rFonts w:ascii="宋体" w:hAnsi="宋体"/>
          <w:sz w:val="15"/>
          <w:szCs w:val="15"/>
        </w:rPr>
        <w:lastRenderedPageBreak/>
        <w:t>error=RBFoutput-output_test;</w:t>
      </w:r>
    </w:p>
    <w:p w14:paraId="216711B7" w14:textId="77777777" w:rsidR="00766DFF" w:rsidRPr="00FA22F9" w:rsidRDefault="00766DFF" w:rsidP="00766DFF">
      <w:pPr>
        <w:jc w:val="center"/>
        <w:rPr>
          <w:rFonts w:ascii="宋体" w:hAnsi="宋体"/>
          <w:sz w:val="15"/>
          <w:szCs w:val="15"/>
        </w:rPr>
      </w:pPr>
      <w:proofErr w:type="gramStart"/>
      <w:r w:rsidRPr="00FA22F9">
        <w:rPr>
          <w:rFonts w:ascii="宋体" w:hAnsi="宋体"/>
          <w:sz w:val="15"/>
          <w:szCs w:val="15"/>
        </w:rPr>
        <w:t>figure(</w:t>
      </w:r>
      <w:proofErr w:type="gramEnd"/>
      <w:r w:rsidRPr="00FA22F9">
        <w:rPr>
          <w:rFonts w:ascii="宋体" w:hAnsi="宋体"/>
          <w:sz w:val="15"/>
          <w:szCs w:val="15"/>
        </w:rPr>
        <w:t>2)</w:t>
      </w:r>
    </w:p>
    <w:p w14:paraId="0A1F6157" w14:textId="77777777" w:rsidR="00766DFF" w:rsidRPr="00FA22F9" w:rsidRDefault="00766DFF" w:rsidP="00766DFF">
      <w:pPr>
        <w:jc w:val="center"/>
        <w:rPr>
          <w:rFonts w:ascii="宋体" w:hAnsi="宋体"/>
          <w:sz w:val="15"/>
          <w:szCs w:val="15"/>
        </w:rPr>
      </w:pPr>
      <w:r w:rsidRPr="00FA22F9">
        <w:rPr>
          <w:rFonts w:ascii="宋体" w:hAnsi="宋体"/>
          <w:sz w:val="15"/>
          <w:szCs w:val="15"/>
        </w:rPr>
        <w:t>plot(error,'-*')</w:t>
      </w:r>
    </w:p>
    <w:p w14:paraId="70E6017F" w14:textId="77777777" w:rsidR="00766DFF" w:rsidRPr="00FA22F9" w:rsidRDefault="00766DFF" w:rsidP="00766DFF">
      <w:pPr>
        <w:jc w:val="center"/>
        <w:rPr>
          <w:rFonts w:ascii="宋体" w:hAnsi="宋体"/>
          <w:sz w:val="15"/>
          <w:szCs w:val="15"/>
        </w:rPr>
      </w:pPr>
      <w:r w:rsidRPr="00FA22F9">
        <w:rPr>
          <w:rFonts w:ascii="宋体" w:hAnsi="宋体"/>
          <w:sz w:val="15"/>
          <w:szCs w:val="15"/>
        </w:rPr>
        <w:t>title('RBF网络预测误差','fontsize',12)</w:t>
      </w:r>
    </w:p>
    <w:p w14:paraId="42D45C7F" w14:textId="77777777" w:rsidR="00766DFF" w:rsidRPr="00FA22F9" w:rsidRDefault="00766DFF" w:rsidP="00766DFF">
      <w:pPr>
        <w:jc w:val="center"/>
        <w:rPr>
          <w:rFonts w:ascii="宋体" w:hAnsi="宋体"/>
          <w:sz w:val="15"/>
          <w:szCs w:val="15"/>
        </w:rPr>
      </w:pPr>
      <w:r w:rsidRPr="00FA22F9">
        <w:rPr>
          <w:rFonts w:ascii="宋体" w:hAnsi="宋体"/>
          <w:sz w:val="15"/>
          <w:szCs w:val="15"/>
        </w:rPr>
        <w:t>ylabel('误差','fontsize',12)</w:t>
      </w:r>
    </w:p>
    <w:p w14:paraId="67ED5B9C" w14:textId="77777777" w:rsidR="00766DFF" w:rsidRPr="00FA22F9" w:rsidRDefault="00766DFF" w:rsidP="00766DFF">
      <w:pPr>
        <w:jc w:val="center"/>
        <w:rPr>
          <w:rFonts w:ascii="宋体" w:hAnsi="宋体"/>
          <w:sz w:val="15"/>
          <w:szCs w:val="15"/>
        </w:rPr>
      </w:pPr>
      <w:r w:rsidRPr="00FA22F9">
        <w:rPr>
          <w:rFonts w:ascii="宋体" w:hAnsi="宋体"/>
          <w:sz w:val="15"/>
          <w:szCs w:val="15"/>
        </w:rPr>
        <w:t>xlabel('样本','fontsize',12)</w:t>
      </w:r>
    </w:p>
    <w:p w14:paraId="17E069F5" w14:textId="77777777" w:rsidR="00766DFF" w:rsidRPr="00FA22F9" w:rsidRDefault="00766DFF" w:rsidP="00766DFF">
      <w:pPr>
        <w:jc w:val="center"/>
        <w:rPr>
          <w:rFonts w:ascii="宋体" w:hAnsi="宋体"/>
          <w:sz w:val="15"/>
          <w:szCs w:val="15"/>
        </w:rPr>
      </w:pPr>
      <w:proofErr w:type="gramStart"/>
      <w:r w:rsidRPr="00FA22F9">
        <w:rPr>
          <w:rFonts w:ascii="宋体" w:hAnsi="宋体"/>
          <w:sz w:val="15"/>
          <w:szCs w:val="15"/>
        </w:rPr>
        <w:t>figure(</w:t>
      </w:r>
      <w:proofErr w:type="gramEnd"/>
      <w:r w:rsidRPr="00FA22F9">
        <w:rPr>
          <w:rFonts w:ascii="宋体" w:hAnsi="宋体"/>
          <w:sz w:val="15"/>
          <w:szCs w:val="15"/>
        </w:rPr>
        <w:t>3)</w:t>
      </w:r>
    </w:p>
    <w:p w14:paraId="174DA044" w14:textId="77777777" w:rsidR="00766DFF" w:rsidRPr="00FA22F9" w:rsidRDefault="00766DFF" w:rsidP="00766DFF">
      <w:pPr>
        <w:jc w:val="center"/>
        <w:rPr>
          <w:rFonts w:ascii="宋体" w:hAnsi="宋体"/>
          <w:sz w:val="15"/>
          <w:szCs w:val="15"/>
        </w:rPr>
      </w:pPr>
      <w:r w:rsidRPr="00FA22F9">
        <w:rPr>
          <w:rFonts w:ascii="宋体" w:hAnsi="宋体"/>
          <w:sz w:val="15"/>
          <w:szCs w:val="15"/>
        </w:rPr>
        <w:t>plot((output_test-RBFoutput</w:t>
      </w:r>
      <w:proofErr w:type="gramStart"/>
      <w:r w:rsidRPr="00FA22F9">
        <w:rPr>
          <w:rFonts w:ascii="宋体" w:hAnsi="宋体"/>
          <w:sz w:val="15"/>
          <w:szCs w:val="15"/>
        </w:rPr>
        <w:t>)./</w:t>
      </w:r>
      <w:proofErr w:type="gramEnd"/>
      <w:r w:rsidRPr="00FA22F9">
        <w:rPr>
          <w:rFonts w:ascii="宋体" w:hAnsi="宋体"/>
          <w:sz w:val="15"/>
          <w:szCs w:val="15"/>
        </w:rPr>
        <w:t>RBFoutput,'-*');</w:t>
      </w:r>
    </w:p>
    <w:p w14:paraId="180A1664" w14:textId="77777777" w:rsidR="00766DFF" w:rsidRDefault="00766DFF" w:rsidP="00766DFF">
      <w:pPr>
        <w:jc w:val="center"/>
        <w:rPr>
          <w:rFonts w:ascii="宋体" w:hAnsi="宋体"/>
          <w:sz w:val="15"/>
          <w:szCs w:val="15"/>
        </w:rPr>
      </w:pPr>
      <w:r w:rsidRPr="00FA22F9">
        <w:rPr>
          <w:rFonts w:ascii="宋体" w:hAnsi="宋体"/>
          <w:sz w:val="15"/>
          <w:szCs w:val="15"/>
        </w:rPr>
        <w:t>title('神经网络预测误差百分比')</w:t>
      </w:r>
    </w:p>
    <w:p w14:paraId="5609AAF5" w14:textId="77777777" w:rsidR="00766DFF" w:rsidRDefault="00766DFF" w:rsidP="00766DFF">
      <w:pPr>
        <w:jc w:val="center"/>
        <w:rPr>
          <w:rFonts w:ascii="宋体" w:hAnsi="宋体"/>
          <w:sz w:val="15"/>
          <w:szCs w:val="15"/>
        </w:rPr>
      </w:pPr>
    </w:p>
    <w:p w14:paraId="4BF04E6C" w14:textId="77777777" w:rsidR="00766DFF" w:rsidRDefault="00766DFF" w:rsidP="00766DFF">
      <w:pPr>
        <w:jc w:val="center"/>
        <w:rPr>
          <w:rFonts w:ascii="宋体" w:hAnsi="宋体"/>
          <w:sz w:val="15"/>
          <w:szCs w:val="15"/>
        </w:rPr>
      </w:pPr>
    </w:p>
    <w:p w14:paraId="5CFD61C5" w14:textId="77777777" w:rsidR="00766DFF" w:rsidRPr="00133D05" w:rsidRDefault="00766DFF" w:rsidP="00766DFF">
      <w:pPr>
        <w:jc w:val="left"/>
        <w:rPr>
          <w:rFonts w:ascii="宋体" w:hAnsi="宋体"/>
          <w:sz w:val="24"/>
        </w:rPr>
      </w:pPr>
      <w:r w:rsidRPr="00133D05">
        <w:rPr>
          <w:rFonts w:ascii="宋体" w:hAnsi="宋体" w:hint="eastAsia"/>
          <w:sz w:val="24"/>
        </w:rPr>
        <w:t>二</w:t>
      </w:r>
      <w:r w:rsidRPr="00133D05">
        <w:rPr>
          <w:rFonts w:ascii="宋体" w:hAnsi="宋体"/>
          <w:sz w:val="24"/>
        </w:rPr>
        <w:t>、</w:t>
      </w:r>
      <w:r w:rsidRPr="00133D05">
        <w:rPr>
          <w:rFonts w:ascii="宋体" w:hAnsi="宋体" w:hint="eastAsia"/>
          <w:sz w:val="24"/>
        </w:rPr>
        <w:t>GA-BP神</w:t>
      </w:r>
      <w:r w:rsidRPr="00133D05">
        <w:rPr>
          <w:rFonts w:ascii="宋体" w:hAnsi="宋体"/>
          <w:sz w:val="24"/>
        </w:rPr>
        <w:t>经网络程序</w:t>
      </w:r>
    </w:p>
    <w:p w14:paraId="7F9CA8EA"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38091DDB"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50CB3658" w14:textId="77777777" w:rsidR="00766DFF" w:rsidRDefault="00766DFF" w:rsidP="00766DFF">
      <w:pPr>
        <w:ind w:firstLine="300"/>
        <w:jc w:val="center"/>
        <w:rPr>
          <w:rFonts w:ascii="宋体" w:hAnsi="宋体"/>
          <w:color w:val="70AD47" w:themeColor="accent6"/>
          <w:sz w:val="15"/>
          <w:szCs w:val="15"/>
        </w:rPr>
      </w:pPr>
      <w:r w:rsidRPr="00FA22F9">
        <w:rPr>
          <w:rFonts w:ascii="宋体" w:hAnsi="宋体"/>
          <w:color w:val="70AD47" w:themeColor="accent6"/>
          <w:sz w:val="15"/>
          <w:szCs w:val="15"/>
        </w:rPr>
        <w:t>程序：</w:t>
      </w:r>
      <w:r>
        <w:rPr>
          <w:rFonts w:ascii="宋体" w:hAnsi="宋体" w:hint="eastAsia"/>
          <w:color w:val="70AD47" w:themeColor="accent6"/>
          <w:sz w:val="15"/>
          <w:szCs w:val="15"/>
        </w:rPr>
        <w:t>GA-BP神经</w:t>
      </w:r>
      <w:r>
        <w:rPr>
          <w:rFonts w:ascii="宋体" w:hAnsi="宋体"/>
          <w:color w:val="70AD47" w:themeColor="accent6"/>
          <w:sz w:val="15"/>
          <w:szCs w:val="15"/>
        </w:rPr>
        <w:t>网络</w:t>
      </w:r>
      <w:r w:rsidRPr="00FA22F9">
        <w:rPr>
          <w:rFonts w:ascii="宋体" w:hAnsi="宋体"/>
          <w:color w:val="70AD47" w:themeColor="accent6"/>
          <w:sz w:val="15"/>
          <w:szCs w:val="15"/>
        </w:rPr>
        <w:t xml:space="preserve">            </w:t>
      </w:r>
      <w:r>
        <w:rPr>
          <w:rFonts w:ascii="宋体" w:hAnsi="宋体"/>
          <w:color w:val="70AD47" w:themeColor="accent6"/>
          <w:sz w:val="15"/>
          <w:szCs w:val="15"/>
        </w:rPr>
        <w:t xml:space="preserve">                        </w:t>
      </w:r>
      <w:r w:rsidRPr="00FA22F9">
        <w:rPr>
          <w:rFonts w:ascii="宋体" w:hAnsi="宋体"/>
          <w:color w:val="70AD47" w:themeColor="accent6"/>
          <w:sz w:val="15"/>
          <w:szCs w:val="15"/>
        </w:rPr>
        <w:t xml:space="preserve">  </w:t>
      </w:r>
    </w:p>
    <w:p w14:paraId="1EF0BB5E" w14:textId="77777777" w:rsidR="00766DFF" w:rsidRDefault="00766DFF" w:rsidP="00766DFF">
      <w:pPr>
        <w:ind w:firstLine="300"/>
        <w:jc w:val="center"/>
        <w:rPr>
          <w:rFonts w:ascii="宋体" w:hAnsi="宋体"/>
          <w:color w:val="70AD47" w:themeColor="accent6"/>
          <w:sz w:val="15"/>
          <w:szCs w:val="15"/>
        </w:rPr>
      </w:pPr>
      <w:r w:rsidRPr="00FA22F9">
        <w:rPr>
          <w:rFonts w:ascii="宋体" w:hAnsi="宋体"/>
          <w:color w:val="70AD47" w:themeColor="accent6"/>
          <w:sz w:val="15"/>
          <w:szCs w:val="15"/>
        </w:rPr>
        <w:t>编写人员：刘</w:t>
      </w:r>
      <w:proofErr w:type="gramStart"/>
      <w:r w:rsidRPr="00FA22F9">
        <w:rPr>
          <w:rFonts w:ascii="宋体" w:hAnsi="宋体"/>
          <w:color w:val="70AD47" w:themeColor="accent6"/>
          <w:sz w:val="15"/>
          <w:szCs w:val="15"/>
        </w:rPr>
        <w:t>隼</w:t>
      </w:r>
      <w:proofErr w:type="gramEnd"/>
      <w:r w:rsidRPr="00FA22F9">
        <w:rPr>
          <w:rFonts w:ascii="宋体" w:hAnsi="宋体"/>
          <w:color w:val="70AD47" w:themeColor="accent6"/>
          <w:sz w:val="15"/>
          <w:szCs w:val="15"/>
        </w:rPr>
        <w:t xml:space="preserve">，孙健，山岩                                   </w:t>
      </w:r>
    </w:p>
    <w:p w14:paraId="1450C01F" w14:textId="77777777" w:rsidR="00766DFF" w:rsidRPr="00FA22F9" w:rsidRDefault="00766DFF" w:rsidP="00766DFF">
      <w:pPr>
        <w:ind w:firstLine="300"/>
        <w:jc w:val="center"/>
        <w:rPr>
          <w:rFonts w:ascii="宋体" w:hAnsi="宋体"/>
          <w:color w:val="70AD47" w:themeColor="accent6"/>
          <w:sz w:val="15"/>
          <w:szCs w:val="15"/>
        </w:rPr>
      </w:pPr>
      <w:r w:rsidRPr="00FA22F9">
        <w:rPr>
          <w:rFonts w:ascii="宋体" w:hAnsi="宋体"/>
          <w:color w:val="70AD47" w:themeColor="accent6"/>
          <w:sz w:val="15"/>
          <w:szCs w:val="15"/>
        </w:rPr>
        <w:t xml:space="preserve"> 编写日期：2017.4.29             </w:t>
      </w:r>
      <w:r>
        <w:rPr>
          <w:rFonts w:ascii="宋体" w:hAnsi="宋体"/>
          <w:color w:val="70AD47" w:themeColor="accent6"/>
          <w:sz w:val="15"/>
          <w:szCs w:val="15"/>
        </w:rPr>
        <w:t xml:space="preserve">                             </w:t>
      </w:r>
    </w:p>
    <w:p w14:paraId="78E716DC" w14:textId="77777777" w:rsidR="00766DFF" w:rsidRPr="00FA22F9" w:rsidRDefault="00766DFF" w:rsidP="00766DFF">
      <w:pPr>
        <w:jc w:val="center"/>
        <w:rPr>
          <w:rFonts w:ascii="宋体" w:hAnsi="宋体"/>
          <w:color w:val="70AD47" w:themeColor="accent6"/>
          <w:sz w:val="15"/>
          <w:szCs w:val="15"/>
        </w:rPr>
      </w:pPr>
      <w:r>
        <w:rPr>
          <w:rFonts w:ascii="宋体" w:hAnsi="宋体"/>
          <w:color w:val="70AD47" w:themeColor="accent6"/>
          <w:sz w:val="15"/>
          <w:szCs w:val="15"/>
        </w:rPr>
        <w:t xml:space="preserve">  </w:t>
      </w:r>
      <w:r w:rsidRPr="00FA22F9">
        <w:rPr>
          <w:rFonts w:ascii="宋体" w:hAnsi="宋体"/>
          <w:color w:val="70AD47" w:themeColor="accent6"/>
          <w:sz w:val="15"/>
          <w:szCs w:val="15"/>
        </w:rPr>
        <w:t xml:space="preserve">   程序功能：利用</w:t>
      </w:r>
      <w:r>
        <w:rPr>
          <w:rFonts w:ascii="宋体" w:hAnsi="宋体" w:hint="eastAsia"/>
          <w:color w:val="70AD47" w:themeColor="accent6"/>
          <w:sz w:val="15"/>
          <w:szCs w:val="15"/>
        </w:rPr>
        <w:t>利用GA-BP神</w:t>
      </w:r>
      <w:r>
        <w:rPr>
          <w:rFonts w:ascii="宋体" w:hAnsi="宋体"/>
          <w:color w:val="70AD47" w:themeColor="accent6"/>
          <w:sz w:val="15"/>
          <w:szCs w:val="15"/>
        </w:rPr>
        <w:t xml:space="preserve">经网络进行预测  </w:t>
      </w:r>
      <w:r w:rsidRPr="00FA22F9">
        <w:rPr>
          <w:rFonts w:ascii="宋体" w:hAnsi="宋体"/>
          <w:color w:val="70AD47" w:themeColor="accent6"/>
          <w:sz w:val="15"/>
          <w:szCs w:val="15"/>
        </w:rPr>
        <w:t xml:space="preserve">                </w:t>
      </w:r>
      <w:r>
        <w:rPr>
          <w:rFonts w:ascii="宋体" w:hAnsi="宋体"/>
          <w:color w:val="70AD47" w:themeColor="accent6"/>
          <w:sz w:val="15"/>
          <w:szCs w:val="15"/>
        </w:rPr>
        <w:t xml:space="preserve">        </w:t>
      </w:r>
    </w:p>
    <w:p w14:paraId="5464FF90"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41AD2B14"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2B5A6A18" w14:textId="77777777" w:rsidR="00766DFF" w:rsidRPr="000A43EA" w:rsidRDefault="00766DFF" w:rsidP="00766DFF">
      <w:pPr>
        <w:jc w:val="left"/>
        <w:rPr>
          <w:rFonts w:ascii="宋体" w:hAnsi="宋体"/>
          <w:color w:val="70AD47" w:themeColor="accent6"/>
          <w:sz w:val="15"/>
          <w:szCs w:val="15"/>
        </w:rPr>
      </w:pPr>
      <w:r w:rsidRPr="000A43EA">
        <w:rPr>
          <w:rFonts w:ascii="宋体" w:hAnsi="宋体"/>
          <w:sz w:val="15"/>
          <w:szCs w:val="15"/>
        </w:rPr>
        <w:t>clc</w:t>
      </w:r>
      <w:r w:rsidRPr="000A43EA">
        <w:rPr>
          <w:rFonts w:ascii="宋体" w:hAnsi="宋体"/>
          <w:color w:val="70AD47" w:themeColor="accent6"/>
          <w:sz w:val="15"/>
          <w:szCs w:val="15"/>
        </w:rPr>
        <w:t>% 清空环境变量</w:t>
      </w:r>
    </w:p>
    <w:p w14:paraId="46A4EDAA" w14:textId="77777777" w:rsidR="00766DFF" w:rsidRPr="000A43EA" w:rsidRDefault="00766DFF" w:rsidP="00766DFF">
      <w:pPr>
        <w:jc w:val="left"/>
        <w:rPr>
          <w:rFonts w:ascii="宋体" w:hAnsi="宋体"/>
          <w:sz w:val="15"/>
          <w:szCs w:val="15"/>
        </w:rPr>
      </w:pPr>
      <w:r w:rsidRPr="000A43EA">
        <w:rPr>
          <w:rFonts w:ascii="宋体" w:hAnsi="宋体"/>
          <w:sz w:val="15"/>
          <w:szCs w:val="15"/>
        </w:rPr>
        <w:t>clear</w:t>
      </w:r>
      <w:r w:rsidRPr="000A43EA">
        <w:rPr>
          <w:rFonts w:ascii="宋体" w:hAnsi="宋体"/>
          <w:color w:val="70AD47" w:themeColor="accent6"/>
          <w:sz w:val="15"/>
          <w:szCs w:val="15"/>
        </w:rPr>
        <w:t>% 清空环境变量</w:t>
      </w:r>
    </w:p>
    <w:p w14:paraId="403E6F85" w14:textId="77777777" w:rsidR="00766DFF" w:rsidRPr="000A43EA" w:rsidRDefault="00766DFF" w:rsidP="00766DFF">
      <w:pPr>
        <w:rPr>
          <w:rFonts w:ascii="宋体" w:hAnsi="宋体"/>
          <w:sz w:val="15"/>
          <w:szCs w:val="15"/>
        </w:rPr>
      </w:pPr>
      <w:r w:rsidRPr="000A43EA">
        <w:rPr>
          <w:rFonts w:ascii="宋体" w:hAnsi="宋体"/>
          <w:sz w:val="15"/>
          <w:szCs w:val="15"/>
        </w:rPr>
        <w:t>tic;</w:t>
      </w:r>
    </w:p>
    <w:p w14:paraId="36491636" w14:textId="77777777" w:rsidR="00766DFF" w:rsidRPr="000A43EA" w:rsidRDefault="00766DFF" w:rsidP="00766DFF">
      <w:pPr>
        <w:rPr>
          <w:rFonts w:ascii="宋体" w:hAnsi="宋体"/>
          <w:sz w:val="15"/>
          <w:szCs w:val="15"/>
        </w:rPr>
      </w:pPr>
      <w:r w:rsidRPr="000A43EA">
        <w:rPr>
          <w:rFonts w:ascii="宋体" w:hAnsi="宋体"/>
          <w:sz w:val="15"/>
          <w:szCs w:val="15"/>
        </w:rPr>
        <w:t>[shuju,textdata]=xlsread('bp垃圾填埋数据预测.xlsx','sheet2');</w:t>
      </w:r>
      <w:r w:rsidRPr="000A43EA">
        <w:rPr>
          <w:rFonts w:ascii="宋体" w:hAnsi="宋体"/>
          <w:color w:val="70AD47" w:themeColor="accent6"/>
          <w:sz w:val="15"/>
          <w:szCs w:val="15"/>
        </w:rPr>
        <w:t>%读取数据</w:t>
      </w:r>
    </w:p>
    <w:p w14:paraId="2CE5E7BD" w14:textId="77777777" w:rsidR="00766DFF" w:rsidRPr="000A43EA" w:rsidRDefault="00766DFF" w:rsidP="00766DFF">
      <w:pPr>
        <w:rPr>
          <w:rFonts w:ascii="宋体" w:hAnsi="宋体"/>
          <w:sz w:val="15"/>
          <w:szCs w:val="15"/>
        </w:rPr>
      </w:pPr>
      <w:r w:rsidRPr="000A43EA">
        <w:rPr>
          <w:rFonts w:ascii="宋体" w:hAnsi="宋体"/>
          <w:sz w:val="15"/>
          <w:szCs w:val="15"/>
        </w:rPr>
        <w:t>inputnum=3;</w:t>
      </w:r>
      <w:r w:rsidRPr="000A43EA">
        <w:rPr>
          <w:rFonts w:ascii="宋体" w:hAnsi="宋体"/>
          <w:color w:val="70AD47" w:themeColor="accent6"/>
          <w:sz w:val="15"/>
          <w:szCs w:val="15"/>
        </w:rPr>
        <w:t>%节点个数</w:t>
      </w:r>
    </w:p>
    <w:p w14:paraId="0AF81A80" w14:textId="77777777" w:rsidR="00766DFF" w:rsidRPr="000A43EA" w:rsidRDefault="00766DFF" w:rsidP="00766DFF">
      <w:pPr>
        <w:rPr>
          <w:rFonts w:ascii="宋体" w:hAnsi="宋体"/>
          <w:sz w:val="15"/>
          <w:szCs w:val="15"/>
        </w:rPr>
      </w:pPr>
    </w:p>
    <w:p w14:paraId="6B1D55FF" w14:textId="77777777" w:rsidR="00766DFF" w:rsidRPr="000A43EA" w:rsidRDefault="00766DFF" w:rsidP="00766DFF">
      <w:pPr>
        <w:rPr>
          <w:rFonts w:ascii="宋体" w:hAnsi="宋体"/>
          <w:sz w:val="15"/>
          <w:szCs w:val="15"/>
        </w:rPr>
      </w:pPr>
      <w:r w:rsidRPr="000A43EA">
        <w:rPr>
          <w:rFonts w:ascii="宋体" w:hAnsi="宋体"/>
          <w:sz w:val="15"/>
          <w:szCs w:val="15"/>
        </w:rPr>
        <w:t>outputnum=1;</w:t>
      </w:r>
    </w:p>
    <w:p w14:paraId="5F790C00" w14:textId="77777777" w:rsidR="00766DFF" w:rsidRPr="000A43EA" w:rsidRDefault="00766DFF" w:rsidP="00766DFF">
      <w:pPr>
        <w:rPr>
          <w:rFonts w:ascii="宋体" w:hAnsi="宋体"/>
          <w:color w:val="70AD47" w:themeColor="accent6"/>
          <w:sz w:val="15"/>
          <w:szCs w:val="15"/>
        </w:rPr>
      </w:pPr>
      <w:r w:rsidRPr="000A43EA">
        <w:rPr>
          <w:rFonts w:ascii="宋体" w:hAnsi="宋体"/>
          <w:sz w:val="15"/>
          <w:szCs w:val="15"/>
        </w:rPr>
        <w:t xml:space="preserve">for hiddennum=4:4   </w:t>
      </w:r>
      <w:r w:rsidRPr="000A43EA">
        <w:rPr>
          <w:rFonts w:ascii="宋体" w:hAnsi="宋体"/>
          <w:color w:val="70AD47" w:themeColor="accent6"/>
          <w:sz w:val="15"/>
          <w:szCs w:val="15"/>
        </w:rPr>
        <w:t>%</w:t>
      </w:r>
      <w:r w:rsidRPr="000A43EA">
        <w:rPr>
          <w:rFonts w:ascii="宋体" w:hAnsi="宋体" w:hint="eastAsia"/>
          <w:color w:val="70AD47" w:themeColor="accent6"/>
          <w:sz w:val="15"/>
          <w:szCs w:val="15"/>
        </w:rPr>
        <w:t>隐含</w:t>
      </w:r>
      <w:r w:rsidRPr="000A43EA">
        <w:rPr>
          <w:rFonts w:ascii="宋体" w:hAnsi="宋体"/>
          <w:color w:val="70AD47" w:themeColor="accent6"/>
          <w:sz w:val="15"/>
          <w:szCs w:val="15"/>
        </w:rPr>
        <w:t>层</w:t>
      </w:r>
      <w:r w:rsidRPr="000A43EA">
        <w:rPr>
          <w:rFonts w:ascii="宋体" w:hAnsi="宋体" w:hint="eastAsia"/>
          <w:color w:val="70AD47" w:themeColor="accent6"/>
          <w:sz w:val="15"/>
          <w:szCs w:val="15"/>
        </w:rPr>
        <w:t>层</w:t>
      </w:r>
      <w:r w:rsidRPr="000A43EA">
        <w:rPr>
          <w:rFonts w:ascii="宋体" w:hAnsi="宋体"/>
          <w:color w:val="70AD47" w:themeColor="accent6"/>
          <w:sz w:val="15"/>
          <w:szCs w:val="15"/>
        </w:rPr>
        <w:t>数</w:t>
      </w:r>
    </w:p>
    <w:p w14:paraId="41CE3949" w14:textId="77777777" w:rsidR="00766DFF" w:rsidRPr="000A43EA" w:rsidRDefault="00766DFF" w:rsidP="00766DFF">
      <w:pPr>
        <w:rPr>
          <w:rFonts w:ascii="宋体" w:hAnsi="宋体"/>
          <w:sz w:val="15"/>
          <w:szCs w:val="15"/>
        </w:rPr>
      </w:pPr>
      <w:r w:rsidRPr="000A43EA">
        <w:rPr>
          <w:rFonts w:ascii="宋体" w:hAnsi="宋体"/>
          <w:sz w:val="15"/>
          <w:szCs w:val="15"/>
        </w:rPr>
        <w:t xml:space="preserve">input_train=shuju(1:17,3:5)'; </w:t>
      </w:r>
      <w:r w:rsidRPr="000A43EA">
        <w:rPr>
          <w:rFonts w:ascii="宋体" w:hAnsi="宋体"/>
          <w:color w:val="70AD47" w:themeColor="accent6"/>
          <w:sz w:val="15"/>
          <w:szCs w:val="15"/>
        </w:rPr>
        <w:t>%训练数据和预测数据</w:t>
      </w:r>
    </w:p>
    <w:p w14:paraId="1F7884D5" w14:textId="77777777" w:rsidR="00766DFF" w:rsidRPr="000A43EA" w:rsidRDefault="00766DFF" w:rsidP="00766DFF">
      <w:pPr>
        <w:rPr>
          <w:rFonts w:ascii="宋体" w:hAnsi="宋体"/>
          <w:sz w:val="15"/>
          <w:szCs w:val="15"/>
        </w:rPr>
      </w:pPr>
      <w:r w:rsidRPr="000A43EA">
        <w:rPr>
          <w:rFonts w:ascii="宋体" w:hAnsi="宋体"/>
          <w:sz w:val="15"/>
          <w:szCs w:val="15"/>
        </w:rPr>
        <w:t>input_test=</w:t>
      </w:r>
      <w:proofErr w:type="gramStart"/>
      <w:r w:rsidRPr="000A43EA">
        <w:rPr>
          <w:rFonts w:ascii="宋体" w:hAnsi="宋体"/>
          <w:sz w:val="15"/>
          <w:szCs w:val="15"/>
        </w:rPr>
        <w:t>shuju(</w:t>
      </w:r>
      <w:proofErr w:type="gramEnd"/>
      <w:r w:rsidRPr="000A43EA">
        <w:rPr>
          <w:rFonts w:ascii="宋体" w:hAnsi="宋体"/>
          <w:sz w:val="15"/>
          <w:szCs w:val="15"/>
        </w:rPr>
        <w:t>1:17,3:5)';</w:t>
      </w:r>
    </w:p>
    <w:p w14:paraId="6D8C94A7" w14:textId="77777777" w:rsidR="00766DFF" w:rsidRPr="000A43EA" w:rsidRDefault="00766DFF" w:rsidP="00766DFF">
      <w:pPr>
        <w:rPr>
          <w:rFonts w:ascii="宋体" w:hAnsi="宋体"/>
          <w:sz w:val="15"/>
          <w:szCs w:val="15"/>
        </w:rPr>
      </w:pPr>
      <w:r w:rsidRPr="000A43EA">
        <w:rPr>
          <w:rFonts w:ascii="宋体" w:hAnsi="宋体"/>
          <w:sz w:val="15"/>
          <w:szCs w:val="15"/>
        </w:rPr>
        <w:t>output_train=</w:t>
      </w:r>
      <w:proofErr w:type="gramStart"/>
      <w:r w:rsidRPr="000A43EA">
        <w:rPr>
          <w:rFonts w:ascii="宋体" w:hAnsi="宋体"/>
          <w:sz w:val="15"/>
          <w:szCs w:val="15"/>
        </w:rPr>
        <w:t>shuju(</w:t>
      </w:r>
      <w:proofErr w:type="gramEnd"/>
      <w:r w:rsidRPr="000A43EA">
        <w:rPr>
          <w:rFonts w:ascii="宋体" w:hAnsi="宋体"/>
          <w:sz w:val="15"/>
          <w:szCs w:val="15"/>
        </w:rPr>
        <w:t>1:17,2)';</w:t>
      </w:r>
    </w:p>
    <w:p w14:paraId="452FAA20" w14:textId="77777777" w:rsidR="00766DFF" w:rsidRPr="000A43EA" w:rsidRDefault="00766DFF" w:rsidP="00766DFF">
      <w:pPr>
        <w:rPr>
          <w:rFonts w:ascii="宋体" w:hAnsi="宋体"/>
          <w:sz w:val="15"/>
          <w:szCs w:val="15"/>
        </w:rPr>
      </w:pPr>
      <w:r w:rsidRPr="000A43EA">
        <w:rPr>
          <w:rFonts w:ascii="宋体" w:hAnsi="宋体"/>
          <w:sz w:val="15"/>
          <w:szCs w:val="15"/>
        </w:rPr>
        <w:t>output_test=</w:t>
      </w:r>
      <w:proofErr w:type="gramStart"/>
      <w:r w:rsidRPr="000A43EA">
        <w:rPr>
          <w:rFonts w:ascii="宋体" w:hAnsi="宋体"/>
          <w:sz w:val="15"/>
          <w:szCs w:val="15"/>
        </w:rPr>
        <w:t>shuju(</w:t>
      </w:r>
      <w:proofErr w:type="gramEnd"/>
      <w:r w:rsidRPr="000A43EA">
        <w:rPr>
          <w:rFonts w:ascii="宋体" w:hAnsi="宋体"/>
          <w:sz w:val="15"/>
          <w:szCs w:val="15"/>
        </w:rPr>
        <w:t>1:17,2)';</w:t>
      </w:r>
    </w:p>
    <w:p w14:paraId="509E7759" w14:textId="77777777" w:rsidR="00766DFF" w:rsidRPr="000A43EA" w:rsidRDefault="00766DFF" w:rsidP="00766DFF">
      <w:pPr>
        <w:rPr>
          <w:rFonts w:ascii="宋体" w:hAnsi="宋体"/>
          <w:sz w:val="15"/>
          <w:szCs w:val="15"/>
        </w:rPr>
      </w:pPr>
      <w:r w:rsidRPr="000A43EA">
        <w:rPr>
          <w:rFonts w:ascii="宋体" w:hAnsi="宋体"/>
          <w:sz w:val="15"/>
          <w:szCs w:val="15"/>
        </w:rPr>
        <w:t>[inputn,inputps]=mapminmax(input_train);</w:t>
      </w:r>
      <w:r w:rsidRPr="000A43EA">
        <w:rPr>
          <w:rFonts w:ascii="宋体" w:hAnsi="宋体"/>
          <w:color w:val="70AD47" w:themeColor="accent6"/>
          <w:sz w:val="15"/>
          <w:szCs w:val="15"/>
        </w:rPr>
        <w:t>%</w:t>
      </w:r>
      <w:proofErr w:type="gramStart"/>
      <w:r w:rsidRPr="000A43EA">
        <w:rPr>
          <w:rFonts w:ascii="宋体" w:hAnsi="宋体"/>
          <w:color w:val="70AD47" w:themeColor="accent6"/>
          <w:sz w:val="15"/>
          <w:szCs w:val="15"/>
        </w:rPr>
        <w:t>选连样本</w:t>
      </w:r>
      <w:proofErr w:type="gramEnd"/>
      <w:r w:rsidRPr="000A43EA">
        <w:rPr>
          <w:rFonts w:ascii="宋体" w:hAnsi="宋体"/>
          <w:color w:val="70AD47" w:themeColor="accent6"/>
          <w:sz w:val="15"/>
          <w:szCs w:val="15"/>
        </w:rPr>
        <w:t>输入输出数据归一化</w:t>
      </w:r>
    </w:p>
    <w:p w14:paraId="6A55767C" w14:textId="77777777" w:rsidR="00766DFF" w:rsidRPr="000A43EA" w:rsidRDefault="00766DFF" w:rsidP="00766DFF">
      <w:pPr>
        <w:rPr>
          <w:rFonts w:ascii="宋体" w:hAnsi="宋体"/>
          <w:sz w:val="15"/>
          <w:szCs w:val="15"/>
        </w:rPr>
      </w:pPr>
      <w:r w:rsidRPr="000A43EA">
        <w:rPr>
          <w:rFonts w:ascii="宋体" w:hAnsi="宋体"/>
          <w:sz w:val="15"/>
          <w:szCs w:val="15"/>
        </w:rPr>
        <w:t>[</w:t>
      </w:r>
      <w:proofErr w:type="gramStart"/>
      <w:r w:rsidRPr="000A43EA">
        <w:rPr>
          <w:rFonts w:ascii="宋体" w:hAnsi="宋体"/>
          <w:sz w:val="15"/>
          <w:szCs w:val="15"/>
        </w:rPr>
        <w:t>outputn,outputps</w:t>
      </w:r>
      <w:proofErr w:type="gramEnd"/>
      <w:r w:rsidRPr="000A43EA">
        <w:rPr>
          <w:rFonts w:ascii="宋体" w:hAnsi="宋体"/>
          <w:sz w:val="15"/>
          <w:szCs w:val="15"/>
        </w:rPr>
        <w:t>]=mapminmax(output_train);</w:t>
      </w:r>
    </w:p>
    <w:p w14:paraId="6BAF5520" w14:textId="77777777" w:rsidR="00766DFF" w:rsidRPr="000A43EA" w:rsidRDefault="00766DFF" w:rsidP="00766DFF">
      <w:pPr>
        <w:rPr>
          <w:rFonts w:ascii="宋体" w:hAnsi="宋体"/>
          <w:sz w:val="15"/>
          <w:szCs w:val="15"/>
        </w:rPr>
      </w:pPr>
      <w:r w:rsidRPr="000A43EA">
        <w:rPr>
          <w:rFonts w:ascii="宋体" w:hAnsi="宋体"/>
          <w:sz w:val="15"/>
          <w:szCs w:val="15"/>
        </w:rPr>
        <w:t xml:space="preserve"> net=newff(inputn,outputn,hiddennum,{'tansig','purelin'},'trainlm');</w:t>
      </w:r>
      <w:r w:rsidRPr="000A43EA">
        <w:rPr>
          <w:rFonts w:ascii="宋体" w:hAnsi="宋体"/>
          <w:color w:val="70AD47" w:themeColor="accent6"/>
          <w:sz w:val="15"/>
          <w:szCs w:val="15"/>
        </w:rPr>
        <w:t>%构建网络</w:t>
      </w:r>
    </w:p>
    <w:p w14:paraId="4061A3E9" w14:textId="77777777" w:rsidR="00766DFF" w:rsidRPr="000A43EA" w:rsidRDefault="00766DFF" w:rsidP="00766DFF">
      <w:pPr>
        <w:rPr>
          <w:rFonts w:ascii="宋体" w:hAnsi="宋体"/>
          <w:sz w:val="15"/>
          <w:szCs w:val="15"/>
        </w:rPr>
      </w:pPr>
    </w:p>
    <w:p w14:paraId="7CDA0213" w14:textId="77777777" w:rsidR="00766DFF" w:rsidRPr="000A43EA" w:rsidRDefault="00766DFF" w:rsidP="00766DFF">
      <w:pPr>
        <w:jc w:val="center"/>
        <w:rPr>
          <w:rFonts w:ascii="宋体" w:hAnsi="宋体"/>
          <w:color w:val="70AD47" w:themeColor="accent6"/>
          <w:sz w:val="15"/>
          <w:szCs w:val="15"/>
        </w:rPr>
      </w:pPr>
      <w:r w:rsidRPr="000A43EA">
        <w:rPr>
          <w:rFonts w:ascii="宋体" w:hAnsi="宋体"/>
          <w:color w:val="70AD47" w:themeColor="accent6"/>
          <w:sz w:val="15"/>
          <w:szCs w:val="15"/>
        </w:rPr>
        <w:t>%% 遗传算法参数初始化</w:t>
      </w:r>
    </w:p>
    <w:p w14:paraId="528E8A56" w14:textId="77777777" w:rsidR="00766DFF" w:rsidRPr="000A43EA" w:rsidRDefault="00766DFF" w:rsidP="00766DFF">
      <w:pPr>
        <w:rPr>
          <w:rFonts w:ascii="宋体" w:hAnsi="宋体"/>
          <w:color w:val="70AD47" w:themeColor="accent6"/>
          <w:sz w:val="15"/>
          <w:szCs w:val="15"/>
        </w:rPr>
      </w:pPr>
      <w:r w:rsidRPr="000A43EA">
        <w:rPr>
          <w:rFonts w:ascii="宋体" w:hAnsi="宋体"/>
          <w:sz w:val="15"/>
          <w:szCs w:val="15"/>
        </w:rPr>
        <w:t>max</w:t>
      </w:r>
      <w:r>
        <w:rPr>
          <w:rFonts w:ascii="宋体" w:hAnsi="宋体"/>
          <w:sz w:val="15"/>
          <w:szCs w:val="15"/>
        </w:rPr>
        <w:t xml:space="preserve">gen=50;                          </w:t>
      </w:r>
      <w:r w:rsidRPr="000A43EA">
        <w:rPr>
          <w:rFonts w:ascii="宋体" w:hAnsi="宋体"/>
          <w:color w:val="70AD47" w:themeColor="accent6"/>
          <w:sz w:val="15"/>
          <w:szCs w:val="15"/>
        </w:rPr>
        <w:t>%进化代数，即迭代次数</w:t>
      </w:r>
    </w:p>
    <w:p w14:paraId="415DF3C3" w14:textId="77777777" w:rsidR="00766DFF" w:rsidRPr="000A43EA" w:rsidRDefault="00766DFF" w:rsidP="00766DFF">
      <w:pPr>
        <w:rPr>
          <w:rFonts w:ascii="宋体" w:hAnsi="宋体"/>
          <w:sz w:val="15"/>
          <w:szCs w:val="15"/>
        </w:rPr>
      </w:pPr>
      <w:r w:rsidRPr="000A43EA">
        <w:rPr>
          <w:rFonts w:ascii="宋体" w:hAnsi="宋体"/>
          <w:sz w:val="15"/>
          <w:szCs w:val="15"/>
        </w:rPr>
        <w:t>s</w:t>
      </w:r>
      <w:r>
        <w:rPr>
          <w:rFonts w:ascii="宋体" w:hAnsi="宋体"/>
          <w:sz w:val="15"/>
          <w:szCs w:val="15"/>
        </w:rPr>
        <w:t xml:space="preserve">izepop=10;                 </w:t>
      </w:r>
      <w:r>
        <w:rPr>
          <w:rFonts w:ascii="宋体" w:hAnsi="宋体"/>
          <w:sz w:val="15"/>
          <w:szCs w:val="15"/>
        </w:rPr>
        <w:tab/>
        <w:t xml:space="preserve">   </w:t>
      </w:r>
      <w:r w:rsidRPr="000A43EA">
        <w:rPr>
          <w:rFonts w:ascii="宋体" w:hAnsi="宋体"/>
          <w:sz w:val="15"/>
          <w:szCs w:val="15"/>
        </w:rPr>
        <w:t xml:space="preserve">  </w:t>
      </w:r>
      <w:r w:rsidRPr="000A43EA">
        <w:rPr>
          <w:rFonts w:ascii="宋体" w:hAnsi="宋体"/>
          <w:color w:val="70AD47" w:themeColor="accent6"/>
          <w:sz w:val="15"/>
          <w:szCs w:val="15"/>
        </w:rPr>
        <w:t>%种群规模</w:t>
      </w:r>
    </w:p>
    <w:p w14:paraId="4C5D569B" w14:textId="77777777" w:rsidR="00766DFF" w:rsidRPr="000A43EA" w:rsidRDefault="00766DFF" w:rsidP="00766DFF">
      <w:pPr>
        <w:rPr>
          <w:rFonts w:ascii="宋体" w:hAnsi="宋体"/>
          <w:color w:val="70AD47" w:themeColor="accent6"/>
          <w:sz w:val="15"/>
          <w:szCs w:val="15"/>
        </w:rPr>
      </w:pPr>
      <w:r w:rsidRPr="000A43EA">
        <w:rPr>
          <w:rFonts w:ascii="宋体" w:hAnsi="宋体"/>
          <w:sz w:val="15"/>
          <w:szCs w:val="15"/>
        </w:rPr>
        <w:t xml:space="preserve">pcross=[0.4];                      </w:t>
      </w:r>
      <w:r w:rsidRPr="000A43EA">
        <w:rPr>
          <w:rFonts w:ascii="宋体" w:hAnsi="宋体"/>
          <w:color w:val="70AD47" w:themeColor="accent6"/>
          <w:sz w:val="15"/>
          <w:szCs w:val="15"/>
        </w:rPr>
        <w:t xml:space="preserve"> %交叉概率选择，0和1之间</w:t>
      </w:r>
    </w:p>
    <w:p w14:paraId="33D05F30" w14:textId="77777777" w:rsidR="00766DFF" w:rsidRPr="000A43EA" w:rsidRDefault="00766DFF" w:rsidP="00766DFF">
      <w:pPr>
        <w:rPr>
          <w:rFonts w:ascii="宋体" w:hAnsi="宋体"/>
          <w:sz w:val="15"/>
          <w:szCs w:val="15"/>
        </w:rPr>
      </w:pPr>
      <w:r w:rsidRPr="000A43EA">
        <w:rPr>
          <w:rFonts w:ascii="宋体" w:hAnsi="宋体"/>
          <w:sz w:val="15"/>
          <w:szCs w:val="15"/>
        </w:rPr>
        <w:t xml:space="preserve">pmutation=[0.2];                    </w:t>
      </w:r>
      <w:r w:rsidRPr="000A43EA">
        <w:rPr>
          <w:rFonts w:ascii="宋体" w:hAnsi="宋体"/>
          <w:color w:val="70AD47" w:themeColor="accent6"/>
          <w:sz w:val="15"/>
          <w:szCs w:val="15"/>
        </w:rPr>
        <w:t>%变异概率选择，0和1之间</w:t>
      </w:r>
    </w:p>
    <w:p w14:paraId="5BE076F9" w14:textId="77777777" w:rsidR="00766DFF" w:rsidRPr="000A43EA" w:rsidRDefault="00766DFF" w:rsidP="00766DFF">
      <w:pPr>
        <w:jc w:val="center"/>
        <w:rPr>
          <w:rFonts w:ascii="宋体" w:hAnsi="宋体"/>
          <w:sz w:val="15"/>
          <w:szCs w:val="15"/>
        </w:rPr>
      </w:pPr>
    </w:p>
    <w:p w14:paraId="4D4113AF" w14:textId="77777777" w:rsidR="00766DFF" w:rsidRPr="000A43EA" w:rsidRDefault="00766DFF" w:rsidP="00766DFF">
      <w:pPr>
        <w:jc w:val="left"/>
        <w:rPr>
          <w:rFonts w:ascii="宋体" w:hAnsi="宋体"/>
          <w:sz w:val="15"/>
          <w:szCs w:val="15"/>
        </w:rPr>
      </w:pPr>
      <w:r w:rsidRPr="000A43EA">
        <w:rPr>
          <w:rFonts w:ascii="宋体" w:hAnsi="宋体"/>
          <w:sz w:val="15"/>
          <w:szCs w:val="15"/>
        </w:rPr>
        <w:t>numsum=inputnum*hiddennum+hiddennum+hiddennum*outputnum+outputnum;</w:t>
      </w:r>
      <w:r w:rsidRPr="000A43EA">
        <w:rPr>
          <w:rFonts w:ascii="宋体" w:hAnsi="宋体"/>
          <w:color w:val="70AD47" w:themeColor="accent6"/>
          <w:sz w:val="15"/>
          <w:szCs w:val="15"/>
        </w:rPr>
        <w:t>%节点总数</w:t>
      </w:r>
    </w:p>
    <w:p w14:paraId="549D099F" w14:textId="77777777" w:rsidR="00766DFF" w:rsidRPr="000A43EA" w:rsidRDefault="00766DFF" w:rsidP="00766DFF">
      <w:pPr>
        <w:rPr>
          <w:rFonts w:ascii="宋体" w:hAnsi="宋体"/>
          <w:sz w:val="15"/>
          <w:szCs w:val="15"/>
        </w:rPr>
      </w:pPr>
      <w:r w:rsidRPr="000A43EA">
        <w:rPr>
          <w:rFonts w:ascii="宋体" w:hAnsi="宋体"/>
          <w:sz w:val="15"/>
          <w:szCs w:val="15"/>
        </w:rPr>
        <w:t>lenchrom=ones(</w:t>
      </w:r>
      <w:proofErr w:type="gramStart"/>
      <w:r w:rsidRPr="000A43EA">
        <w:rPr>
          <w:rFonts w:ascii="宋体" w:hAnsi="宋体"/>
          <w:sz w:val="15"/>
          <w:szCs w:val="15"/>
        </w:rPr>
        <w:t>1,numsum</w:t>
      </w:r>
      <w:proofErr w:type="gramEnd"/>
      <w:r w:rsidRPr="000A43EA">
        <w:rPr>
          <w:rFonts w:ascii="宋体" w:hAnsi="宋体"/>
          <w:sz w:val="15"/>
          <w:szCs w:val="15"/>
        </w:rPr>
        <w:t xml:space="preserve">);        </w:t>
      </w:r>
    </w:p>
    <w:p w14:paraId="27870BEE" w14:textId="77777777" w:rsidR="00766DFF" w:rsidRPr="000A43EA" w:rsidRDefault="00766DFF" w:rsidP="00766DFF">
      <w:pPr>
        <w:rPr>
          <w:rFonts w:ascii="宋体" w:hAnsi="宋体"/>
          <w:color w:val="70AD47" w:themeColor="accent6"/>
          <w:sz w:val="15"/>
          <w:szCs w:val="15"/>
        </w:rPr>
      </w:pPr>
      <w:r w:rsidRPr="000A43EA">
        <w:rPr>
          <w:rFonts w:ascii="宋体" w:hAnsi="宋体"/>
          <w:sz w:val="15"/>
          <w:szCs w:val="15"/>
        </w:rPr>
        <w:t xml:space="preserve">bound=[-3*ones(numsum,1) 3*ones(numsum,1)];    </w:t>
      </w:r>
      <w:r w:rsidRPr="000A43EA">
        <w:rPr>
          <w:rFonts w:ascii="宋体" w:hAnsi="宋体"/>
          <w:color w:val="70AD47" w:themeColor="accent6"/>
          <w:sz w:val="15"/>
          <w:szCs w:val="15"/>
        </w:rPr>
        <w:t>%数据范围</w:t>
      </w:r>
    </w:p>
    <w:p w14:paraId="02E163E9" w14:textId="77777777" w:rsidR="00766DFF" w:rsidRPr="000A43EA" w:rsidRDefault="00766DFF" w:rsidP="00766DFF">
      <w:pPr>
        <w:jc w:val="center"/>
        <w:rPr>
          <w:rFonts w:ascii="宋体" w:hAnsi="宋体"/>
          <w:sz w:val="15"/>
          <w:szCs w:val="15"/>
        </w:rPr>
      </w:pPr>
      <w:r w:rsidRPr="000A43EA">
        <w:rPr>
          <w:rFonts w:ascii="宋体" w:hAnsi="宋体"/>
          <w:color w:val="70AD47" w:themeColor="accent6"/>
          <w:sz w:val="15"/>
          <w:szCs w:val="15"/>
        </w:rPr>
        <w:t>%------------------------------------------------------种群初始化---------------------------------------------</w:t>
      </w:r>
    </w:p>
    <w:p w14:paraId="1BC288D6" w14:textId="77777777" w:rsidR="00766DFF" w:rsidRPr="000A43EA" w:rsidRDefault="00766DFF" w:rsidP="00766DFF">
      <w:pPr>
        <w:rPr>
          <w:rFonts w:ascii="宋体" w:hAnsi="宋体"/>
          <w:color w:val="70AD47" w:themeColor="accent6"/>
          <w:sz w:val="15"/>
          <w:szCs w:val="15"/>
        </w:rPr>
      </w:pPr>
      <w:r w:rsidRPr="000A43EA">
        <w:rPr>
          <w:rFonts w:ascii="宋体" w:hAnsi="宋体"/>
          <w:sz w:val="15"/>
          <w:szCs w:val="15"/>
        </w:rPr>
        <w:t xml:space="preserve">individuals=struct('fitness',zeros(1,sizepop), 'chrom',[]);  </w:t>
      </w:r>
      <w:r w:rsidRPr="000A43EA">
        <w:rPr>
          <w:rFonts w:ascii="宋体" w:hAnsi="宋体"/>
          <w:color w:val="70AD47" w:themeColor="accent6"/>
          <w:sz w:val="15"/>
          <w:szCs w:val="15"/>
        </w:rPr>
        <w:t>%将种群信息定义为一个结构体</w:t>
      </w:r>
    </w:p>
    <w:p w14:paraId="11082D26" w14:textId="77777777" w:rsidR="00766DFF" w:rsidRPr="000A43EA" w:rsidRDefault="00766DFF" w:rsidP="00766DFF">
      <w:pPr>
        <w:rPr>
          <w:rFonts w:ascii="宋体" w:hAnsi="宋体"/>
          <w:sz w:val="15"/>
          <w:szCs w:val="15"/>
        </w:rPr>
      </w:pPr>
      <w:r w:rsidRPr="000A43EA">
        <w:rPr>
          <w:rFonts w:ascii="宋体" w:hAnsi="宋体"/>
          <w:sz w:val="15"/>
          <w:szCs w:val="15"/>
        </w:rPr>
        <w:t xml:space="preserve">avgfitness=[];                     </w:t>
      </w:r>
      <w:r w:rsidRPr="000A43EA">
        <w:rPr>
          <w:rFonts w:ascii="宋体" w:hAnsi="宋体"/>
          <w:color w:val="70AD47" w:themeColor="accent6"/>
          <w:sz w:val="15"/>
          <w:szCs w:val="15"/>
        </w:rPr>
        <w:t xml:space="preserve"> %每一代种群的平均适应度</w:t>
      </w:r>
    </w:p>
    <w:p w14:paraId="01B8C627" w14:textId="77777777" w:rsidR="00766DFF" w:rsidRPr="000A43EA" w:rsidRDefault="00766DFF" w:rsidP="00766DFF">
      <w:pPr>
        <w:rPr>
          <w:rFonts w:ascii="宋体" w:hAnsi="宋体"/>
          <w:sz w:val="15"/>
          <w:szCs w:val="15"/>
        </w:rPr>
      </w:pPr>
      <w:r w:rsidRPr="000A43EA">
        <w:rPr>
          <w:rFonts w:ascii="宋体" w:hAnsi="宋体"/>
          <w:sz w:val="15"/>
          <w:szCs w:val="15"/>
        </w:rPr>
        <w:t xml:space="preserve">bestfitness=[];                     </w:t>
      </w:r>
      <w:r w:rsidRPr="000A43EA">
        <w:rPr>
          <w:rFonts w:ascii="宋体" w:hAnsi="宋体"/>
          <w:color w:val="70AD47" w:themeColor="accent6"/>
          <w:sz w:val="15"/>
          <w:szCs w:val="15"/>
        </w:rPr>
        <w:t>%每一代种群的最佳适应度</w:t>
      </w:r>
    </w:p>
    <w:p w14:paraId="28967440" w14:textId="77777777" w:rsidR="00766DFF" w:rsidRDefault="00766DFF" w:rsidP="00766DFF">
      <w:pPr>
        <w:rPr>
          <w:rFonts w:ascii="宋体" w:hAnsi="宋体"/>
          <w:color w:val="70AD47" w:themeColor="accent6"/>
          <w:sz w:val="15"/>
          <w:szCs w:val="15"/>
        </w:rPr>
      </w:pPr>
      <w:r w:rsidRPr="000A43EA">
        <w:rPr>
          <w:rFonts w:ascii="宋体" w:hAnsi="宋体"/>
          <w:sz w:val="15"/>
          <w:szCs w:val="15"/>
        </w:rPr>
        <w:t xml:space="preserve">bestchrom=[];                       </w:t>
      </w:r>
      <w:r w:rsidRPr="000A43EA">
        <w:rPr>
          <w:rFonts w:ascii="宋体" w:hAnsi="宋体"/>
          <w:color w:val="70AD47" w:themeColor="accent6"/>
          <w:sz w:val="15"/>
          <w:szCs w:val="15"/>
        </w:rPr>
        <w:t>%适应度最好的染色体</w:t>
      </w:r>
    </w:p>
    <w:p w14:paraId="2EF689EE" w14:textId="77777777" w:rsidR="00766DFF" w:rsidRPr="000A43EA" w:rsidRDefault="00766DFF" w:rsidP="00766DFF">
      <w:pPr>
        <w:rPr>
          <w:rFonts w:ascii="宋体" w:hAnsi="宋体"/>
          <w:sz w:val="15"/>
          <w:szCs w:val="15"/>
        </w:rPr>
      </w:pPr>
    </w:p>
    <w:p w14:paraId="43162F4D" w14:textId="77777777" w:rsidR="00766DFF" w:rsidRPr="000A43EA" w:rsidRDefault="00766DFF" w:rsidP="00766DFF">
      <w:pPr>
        <w:jc w:val="center"/>
        <w:rPr>
          <w:rFonts w:ascii="宋体" w:hAnsi="宋体"/>
          <w:color w:val="70AD47" w:themeColor="accent6"/>
          <w:sz w:val="15"/>
          <w:szCs w:val="15"/>
        </w:rPr>
      </w:pPr>
      <w:r w:rsidRPr="000A43EA">
        <w:rPr>
          <w:rFonts w:ascii="宋体" w:hAnsi="宋体"/>
          <w:color w:val="70AD47" w:themeColor="accent6"/>
          <w:sz w:val="15"/>
          <w:szCs w:val="15"/>
        </w:rPr>
        <w:t>%初始化种群</w:t>
      </w:r>
    </w:p>
    <w:p w14:paraId="45216D85" w14:textId="77777777" w:rsidR="00766DFF" w:rsidRPr="000A43EA" w:rsidRDefault="00766DFF" w:rsidP="00766DFF">
      <w:pPr>
        <w:rPr>
          <w:rFonts w:ascii="宋体" w:hAnsi="宋体"/>
          <w:sz w:val="15"/>
          <w:szCs w:val="15"/>
        </w:rPr>
      </w:pPr>
      <w:r w:rsidRPr="000A43EA">
        <w:rPr>
          <w:rFonts w:ascii="宋体" w:hAnsi="宋体"/>
          <w:sz w:val="15"/>
          <w:szCs w:val="15"/>
        </w:rPr>
        <w:t>for i=</w:t>
      </w:r>
      <w:proofErr w:type="gramStart"/>
      <w:r w:rsidRPr="000A43EA">
        <w:rPr>
          <w:rFonts w:ascii="宋体" w:hAnsi="宋体"/>
          <w:sz w:val="15"/>
          <w:szCs w:val="15"/>
        </w:rPr>
        <w:t>1:sizepop</w:t>
      </w:r>
      <w:proofErr w:type="gramEnd"/>
    </w:p>
    <w:p w14:paraId="2E736B46" w14:textId="77777777" w:rsidR="00766DFF" w:rsidRPr="009D6C16" w:rsidRDefault="00766DFF" w:rsidP="00766DFF">
      <w:pPr>
        <w:jc w:val="center"/>
        <w:rPr>
          <w:rFonts w:ascii="宋体" w:hAnsi="宋体"/>
          <w:color w:val="70AD47" w:themeColor="accent6"/>
          <w:sz w:val="15"/>
          <w:szCs w:val="15"/>
        </w:rPr>
      </w:pPr>
      <w:r w:rsidRPr="000A43EA">
        <w:rPr>
          <w:rFonts w:ascii="宋体" w:hAnsi="宋体"/>
          <w:sz w:val="15"/>
          <w:szCs w:val="15"/>
        </w:rPr>
        <w:t xml:space="preserve">   </w:t>
      </w:r>
      <w:r w:rsidRPr="009D6C16">
        <w:rPr>
          <w:rFonts w:ascii="宋体" w:hAnsi="宋体"/>
          <w:color w:val="70AD47" w:themeColor="accent6"/>
          <w:sz w:val="15"/>
          <w:szCs w:val="15"/>
        </w:rPr>
        <w:t xml:space="preserve"> %随机产生一个种群</w:t>
      </w:r>
    </w:p>
    <w:p w14:paraId="1CE71BBF" w14:textId="77777777" w:rsidR="00766DFF" w:rsidRDefault="00766DFF" w:rsidP="00766DFF">
      <w:pPr>
        <w:rPr>
          <w:rFonts w:ascii="宋体" w:hAnsi="宋体"/>
          <w:sz w:val="15"/>
          <w:szCs w:val="15"/>
        </w:rPr>
      </w:pPr>
      <w:r w:rsidRPr="000A43EA">
        <w:rPr>
          <w:rFonts w:ascii="宋体" w:hAnsi="宋体"/>
          <w:sz w:val="15"/>
          <w:szCs w:val="15"/>
        </w:rPr>
        <w:t xml:space="preserve">individuals.chrom(i,:)=Code(lenchrom,bound);   </w:t>
      </w:r>
      <w:r w:rsidRPr="009D6C16">
        <w:rPr>
          <w:rFonts w:ascii="宋体" w:hAnsi="宋体"/>
          <w:color w:val="70AD47" w:themeColor="accent6"/>
          <w:sz w:val="15"/>
          <w:szCs w:val="15"/>
        </w:rPr>
        <w:t xml:space="preserve"> %编码（binary和grey的编码结果为一个实数，float的编码结果为一个实数向量）</w:t>
      </w:r>
    </w:p>
    <w:p w14:paraId="69203484" w14:textId="77777777" w:rsidR="00766DFF" w:rsidRDefault="00766DFF" w:rsidP="00766DFF">
      <w:pPr>
        <w:rPr>
          <w:rFonts w:ascii="宋体" w:hAnsi="宋体"/>
          <w:sz w:val="15"/>
          <w:szCs w:val="15"/>
        </w:rPr>
      </w:pPr>
      <w:r w:rsidRPr="000A43EA">
        <w:rPr>
          <w:rFonts w:ascii="宋体" w:hAnsi="宋体"/>
          <w:sz w:val="15"/>
          <w:szCs w:val="15"/>
        </w:rPr>
        <w:t xml:space="preserve"> x=</w:t>
      </w:r>
      <w:proofErr w:type="gramStart"/>
      <w:r w:rsidRPr="000A43EA">
        <w:rPr>
          <w:rFonts w:ascii="宋体" w:hAnsi="宋体"/>
          <w:sz w:val="15"/>
          <w:szCs w:val="15"/>
        </w:rPr>
        <w:t>individuals.chrom</w:t>
      </w:r>
      <w:proofErr w:type="gramEnd"/>
      <w:r w:rsidRPr="000A43EA">
        <w:rPr>
          <w:rFonts w:ascii="宋体" w:hAnsi="宋体"/>
          <w:sz w:val="15"/>
          <w:szCs w:val="15"/>
        </w:rPr>
        <w:t>(i,:);</w:t>
      </w:r>
    </w:p>
    <w:p w14:paraId="138BACC2" w14:textId="77777777" w:rsidR="00766DFF" w:rsidRPr="000A43EA" w:rsidRDefault="00766DFF" w:rsidP="00766DFF">
      <w:pPr>
        <w:rPr>
          <w:rFonts w:ascii="宋体" w:hAnsi="宋体"/>
          <w:sz w:val="15"/>
          <w:szCs w:val="15"/>
        </w:rPr>
      </w:pPr>
      <w:r>
        <w:rPr>
          <w:rFonts w:ascii="宋体" w:hAnsi="宋体"/>
          <w:sz w:val="15"/>
          <w:szCs w:val="15"/>
        </w:rPr>
        <w:t xml:space="preserve"> </w:t>
      </w:r>
      <w:r w:rsidRPr="000A43EA">
        <w:rPr>
          <w:rFonts w:ascii="宋体" w:hAnsi="宋体"/>
          <w:sz w:val="15"/>
          <w:szCs w:val="15"/>
        </w:rPr>
        <w:t xml:space="preserve">individuals.fitness(i)=fun(x,inputnum,hiddennum,outputnum,net,inputn,outputn);   </w:t>
      </w:r>
      <w:r w:rsidRPr="009D6C16">
        <w:rPr>
          <w:rFonts w:ascii="宋体" w:hAnsi="宋体"/>
          <w:color w:val="70AD47" w:themeColor="accent6"/>
          <w:sz w:val="15"/>
          <w:szCs w:val="15"/>
        </w:rPr>
        <w:t xml:space="preserve"> %计算适应度染色体的适应度</w:t>
      </w:r>
    </w:p>
    <w:p w14:paraId="706F4B2A" w14:textId="77777777" w:rsidR="00766DFF" w:rsidRPr="000A43EA" w:rsidRDefault="00766DFF" w:rsidP="00766DFF">
      <w:pPr>
        <w:rPr>
          <w:rFonts w:ascii="宋体" w:hAnsi="宋体"/>
          <w:sz w:val="15"/>
          <w:szCs w:val="15"/>
        </w:rPr>
      </w:pPr>
      <w:r w:rsidRPr="000A43EA">
        <w:rPr>
          <w:rFonts w:ascii="宋体" w:hAnsi="宋体"/>
          <w:sz w:val="15"/>
          <w:szCs w:val="15"/>
        </w:rPr>
        <w:t>end</w:t>
      </w:r>
    </w:p>
    <w:p w14:paraId="78A38F67" w14:textId="77777777" w:rsidR="00766DFF" w:rsidRPr="000A43EA" w:rsidRDefault="00766DFF" w:rsidP="00766DFF">
      <w:pPr>
        <w:jc w:val="center"/>
        <w:rPr>
          <w:rFonts w:ascii="宋体" w:hAnsi="宋体"/>
          <w:sz w:val="15"/>
          <w:szCs w:val="15"/>
        </w:rPr>
      </w:pPr>
    </w:p>
    <w:p w14:paraId="35C15A14" w14:textId="77777777" w:rsidR="00766DFF" w:rsidRPr="009D6C16" w:rsidRDefault="00766DFF" w:rsidP="00766DFF">
      <w:pPr>
        <w:jc w:val="center"/>
        <w:rPr>
          <w:rFonts w:ascii="宋体" w:hAnsi="宋体"/>
          <w:color w:val="70AD47" w:themeColor="accent6"/>
          <w:sz w:val="15"/>
          <w:szCs w:val="15"/>
        </w:rPr>
      </w:pPr>
      <w:r w:rsidRPr="009D6C16">
        <w:rPr>
          <w:rFonts w:ascii="宋体" w:hAnsi="宋体"/>
          <w:color w:val="70AD47" w:themeColor="accent6"/>
          <w:sz w:val="15"/>
          <w:szCs w:val="15"/>
        </w:rPr>
        <w:t>%找最好的染色体</w:t>
      </w:r>
    </w:p>
    <w:p w14:paraId="55A98E40" w14:textId="77777777" w:rsidR="00766DFF" w:rsidRPr="000A43EA" w:rsidRDefault="00766DFF" w:rsidP="00766DFF">
      <w:pPr>
        <w:rPr>
          <w:rFonts w:ascii="宋体" w:hAnsi="宋体"/>
          <w:sz w:val="15"/>
          <w:szCs w:val="15"/>
        </w:rPr>
      </w:pPr>
      <w:r w:rsidRPr="000A43EA">
        <w:rPr>
          <w:rFonts w:ascii="宋体" w:hAnsi="宋体"/>
          <w:sz w:val="15"/>
          <w:szCs w:val="15"/>
        </w:rPr>
        <w:t xml:space="preserve">[bestfitness </w:t>
      </w:r>
      <w:proofErr w:type="gramStart"/>
      <w:r w:rsidRPr="000A43EA">
        <w:rPr>
          <w:rFonts w:ascii="宋体" w:hAnsi="宋体"/>
          <w:sz w:val="15"/>
          <w:szCs w:val="15"/>
        </w:rPr>
        <w:t>bestindex]=</w:t>
      </w:r>
      <w:proofErr w:type="gramEnd"/>
      <w:r w:rsidRPr="000A43EA">
        <w:rPr>
          <w:rFonts w:ascii="宋体" w:hAnsi="宋体"/>
          <w:sz w:val="15"/>
          <w:szCs w:val="15"/>
        </w:rPr>
        <w:t>min(individuals.fitness);</w:t>
      </w:r>
    </w:p>
    <w:p w14:paraId="64C3170C" w14:textId="77777777" w:rsidR="00766DFF" w:rsidRPr="000A43EA" w:rsidRDefault="00766DFF" w:rsidP="00766DFF">
      <w:pPr>
        <w:rPr>
          <w:rFonts w:ascii="宋体" w:hAnsi="宋体"/>
          <w:sz w:val="15"/>
          <w:szCs w:val="15"/>
        </w:rPr>
      </w:pPr>
      <w:r w:rsidRPr="000A43EA">
        <w:rPr>
          <w:rFonts w:ascii="宋体" w:hAnsi="宋体"/>
          <w:sz w:val="15"/>
          <w:szCs w:val="15"/>
        </w:rPr>
        <w:t xml:space="preserve">bestchrom=individuals.chrom(bestindex,:);  </w:t>
      </w:r>
      <w:r w:rsidRPr="009D6C16">
        <w:rPr>
          <w:rFonts w:ascii="宋体" w:hAnsi="宋体"/>
          <w:color w:val="70AD47" w:themeColor="accent6"/>
          <w:sz w:val="15"/>
          <w:szCs w:val="15"/>
        </w:rPr>
        <w:t>%最好的染色体</w:t>
      </w:r>
    </w:p>
    <w:p w14:paraId="2B58137C" w14:textId="77777777" w:rsidR="00766DFF" w:rsidRPr="000A43EA" w:rsidRDefault="00766DFF" w:rsidP="00766DFF">
      <w:pPr>
        <w:rPr>
          <w:rFonts w:ascii="宋体" w:hAnsi="宋体"/>
          <w:sz w:val="15"/>
          <w:szCs w:val="15"/>
        </w:rPr>
      </w:pPr>
      <w:r w:rsidRPr="000A43EA">
        <w:rPr>
          <w:rFonts w:ascii="宋体" w:hAnsi="宋体"/>
          <w:sz w:val="15"/>
          <w:szCs w:val="15"/>
        </w:rPr>
        <w:t xml:space="preserve">avgfitness=sum(individuals.fitness)/sizepop; </w:t>
      </w:r>
      <w:r w:rsidRPr="009D6C16">
        <w:rPr>
          <w:rFonts w:ascii="宋体" w:hAnsi="宋体"/>
          <w:color w:val="70AD47" w:themeColor="accent6"/>
          <w:sz w:val="15"/>
          <w:szCs w:val="15"/>
        </w:rPr>
        <w:t>%染色体的平均适应度</w:t>
      </w:r>
    </w:p>
    <w:p w14:paraId="6CF033A4" w14:textId="77777777" w:rsidR="00766DFF" w:rsidRPr="009D6C16" w:rsidRDefault="00766DFF" w:rsidP="00766DFF">
      <w:pPr>
        <w:rPr>
          <w:rFonts w:ascii="宋体" w:hAnsi="宋体"/>
          <w:color w:val="70AD47" w:themeColor="accent6"/>
          <w:sz w:val="15"/>
          <w:szCs w:val="15"/>
        </w:rPr>
      </w:pPr>
      <w:r w:rsidRPr="009D6C16">
        <w:rPr>
          <w:rFonts w:ascii="宋体" w:hAnsi="宋体"/>
          <w:color w:val="70AD47" w:themeColor="accent6"/>
          <w:sz w:val="15"/>
          <w:szCs w:val="15"/>
        </w:rPr>
        <w:t>% 记录每一代进化中最好的适应度和平均适应度</w:t>
      </w:r>
    </w:p>
    <w:p w14:paraId="55FA123D" w14:textId="77777777" w:rsidR="00766DFF" w:rsidRPr="000A43EA" w:rsidRDefault="00766DFF" w:rsidP="00766DFF">
      <w:pPr>
        <w:rPr>
          <w:rFonts w:ascii="宋体" w:hAnsi="宋体"/>
          <w:sz w:val="15"/>
          <w:szCs w:val="15"/>
        </w:rPr>
      </w:pPr>
      <w:r w:rsidRPr="000A43EA">
        <w:rPr>
          <w:rFonts w:ascii="宋体" w:hAnsi="宋体"/>
          <w:sz w:val="15"/>
          <w:szCs w:val="15"/>
        </w:rPr>
        <w:t>trace</w:t>
      </w:r>
      <w:proofErr w:type="gramStart"/>
      <w:r w:rsidRPr="000A43EA">
        <w:rPr>
          <w:rFonts w:ascii="宋体" w:hAnsi="宋体"/>
          <w:sz w:val="15"/>
          <w:szCs w:val="15"/>
        </w:rPr>
        <w:t>=[</w:t>
      </w:r>
      <w:proofErr w:type="gramEnd"/>
      <w:r w:rsidRPr="000A43EA">
        <w:rPr>
          <w:rFonts w:ascii="宋体" w:hAnsi="宋体"/>
          <w:sz w:val="15"/>
          <w:szCs w:val="15"/>
        </w:rPr>
        <w:t xml:space="preserve">avgfitness bestfitness]; </w:t>
      </w:r>
    </w:p>
    <w:p w14:paraId="759A8B25" w14:textId="77777777" w:rsidR="00766DFF" w:rsidRPr="000A43EA" w:rsidRDefault="00766DFF" w:rsidP="00766DFF">
      <w:pPr>
        <w:jc w:val="center"/>
        <w:rPr>
          <w:rFonts w:ascii="宋体" w:hAnsi="宋体"/>
          <w:sz w:val="15"/>
          <w:szCs w:val="15"/>
        </w:rPr>
      </w:pPr>
      <w:r w:rsidRPr="000A43EA">
        <w:rPr>
          <w:rFonts w:ascii="宋体" w:hAnsi="宋体"/>
          <w:sz w:val="15"/>
          <w:szCs w:val="15"/>
        </w:rPr>
        <w:lastRenderedPageBreak/>
        <w:t xml:space="preserve"> </w:t>
      </w:r>
    </w:p>
    <w:p w14:paraId="44D8F43D" w14:textId="77777777" w:rsidR="00766DFF" w:rsidRPr="009D6C16" w:rsidRDefault="00766DFF" w:rsidP="00766DFF">
      <w:pPr>
        <w:jc w:val="center"/>
        <w:rPr>
          <w:rFonts w:ascii="宋体" w:hAnsi="宋体"/>
          <w:color w:val="70AD47" w:themeColor="accent6"/>
          <w:sz w:val="15"/>
          <w:szCs w:val="15"/>
        </w:rPr>
      </w:pPr>
      <w:r w:rsidRPr="009D6C16">
        <w:rPr>
          <w:rFonts w:ascii="宋体" w:hAnsi="宋体"/>
          <w:color w:val="70AD47" w:themeColor="accent6"/>
          <w:sz w:val="15"/>
          <w:szCs w:val="15"/>
        </w:rPr>
        <w:t>%% 迭代求解最佳初始阀值和权值</w:t>
      </w:r>
    </w:p>
    <w:p w14:paraId="521EB448" w14:textId="77777777" w:rsidR="00766DFF" w:rsidRPr="009D6C16" w:rsidRDefault="00766DFF" w:rsidP="00766DFF">
      <w:pPr>
        <w:jc w:val="center"/>
        <w:rPr>
          <w:rFonts w:ascii="宋体" w:hAnsi="宋体"/>
          <w:color w:val="70AD47" w:themeColor="accent6"/>
          <w:sz w:val="15"/>
          <w:szCs w:val="15"/>
        </w:rPr>
      </w:pPr>
      <w:r w:rsidRPr="009D6C16">
        <w:rPr>
          <w:rFonts w:ascii="宋体" w:hAnsi="宋体"/>
          <w:color w:val="70AD47" w:themeColor="accent6"/>
          <w:sz w:val="15"/>
          <w:szCs w:val="15"/>
        </w:rPr>
        <w:t>% 进化开始</w:t>
      </w:r>
    </w:p>
    <w:p w14:paraId="7EF70C1D" w14:textId="77777777" w:rsidR="00766DFF" w:rsidRDefault="00766DFF" w:rsidP="00766DFF">
      <w:pPr>
        <w:rPr>
          <w:rFonts w:ascii="宋体" w:hAnsi="宋体"/>
          <w:sz w:val="15"/>
          <w:szCs w:val="15"/>
        </w:rPr>
      </w:pPr>
      <w:r w:rsidRPr="000A43EA">
        <w:rPr>
          <w:rFonts w:ascii="宋体" w:hAnsi="宋体"/>
          <w:sz w:val="15"/>
          <w:szCs w:val="15"/>
        </w:rPr>
        <w:t>for i=1:maxgen</w:t>
      </w:r>
      <w:r w:rsidRPr="009D6C16">
        <w:rPr>
          <w:rFonts w:ascii="宋体" w:hAnsi="宋体"/>
          <w:color w:val="70AD47" w:themeColor="accent6"/>
          <w:sz w:val="15"/>
          <w:szCs w:val="15"/>
        </w:rPr>
        <w:t>% 选择</w:t>
      </w:r>
    </w:p>
    <w:p w14:paraId="6698AC32" w14:textId="77777777" w:rsidR="00766DFF" w:rsidRDefault="00766DFF" w:rsidP="00766DFF">
      <w:pPr>
        <w:rPr>
          <w:rFonts w:ascii="宋体" w:hAnsi="宋体"/>
          <w:sz w:val="15"/>
          <w:szCs w:val="15"/>
        </w:rPr>
      </w:pPr>
      <w:r w:rsidRPr="000A43EA">
        <w:rPr>
          <w:rFonts w:ascii="宋体" w:hAnsi="宋体"/>
          <w:sz w:val="15"/>
          <w:szCs w:val="15"/>
        </w:rPr>
        <w:t>individuals=Select(</w:t>
      </w:r>
      <w:proofErr w:type="gramStart"/>
      <w:r w:rsidRPr="000A43EA">
        <w:rPr>
          <w:rFonts w:ascii="宋体" w:hAnsi="宋体"/>
          <w:sz w:val="15"/>
          <w:szCs w:val="15"/>
        </w:rPr>
        <w:t>individuals,sizepop</w:t>
      </w:r>
      <w:proofErr w:type="gramEnd"/>
      <w:r w:rsidRPr="000A43EA">
        <w:rPr>
          <w:rFonts w:ascii="宋体" w:hAnsi="宋体"/>
          <w:sz w:val="15"/>
          <w:szCs w:val="15"/>
        </w:rPr>
        <w:t xml:space="preserve">); </w:t>
      </w:r>
    </w:p>
    <w:p w14:paraId="0A12D727" w14:textId="77777777" w:rsidR="00766DFF" w:rsidRPr="000A43EA" w:rsidRDefault="00766DFF" w:rsidP="00766DFF">
      <w:pPr>
        <w:rPr>
          <w:rFonts w:ascii="宋体" w:hAnsi="宋体"/>
          <w:sz w:val="15"/>
          <w:szCs w:val="15"/>
        </w:rPr>
      </w:pPr>
      <w:r w:rsidRPr="000A43EA">
        <w:rPr>
          <w:rFonts w:ascii="宋体" w:hAnsi="宋体"/>
          <w:sz w:val="15"/>
          <w:szCs w:val="15"/>
        </w:rPr>
        <w:t>avgfitness=sum(individuals.fitness)/sizepop;</w:t>
      </w:r>
      <w:r w:rsidRPr="009D6C16">
        <w:rPr>
          <w:rFonts w:ascii="宋体" w:hAnsi="宋体"/>
          <w:color w:val="70AD47" w:themeColor="accent6"/>
          <w:sz w:val="15"/>
          <w:szCs w:val="15"/>
        </w:rPr>
        <w:t>%</w:t>
      </w:r>
      <w:r>
        <w:rPr>
          <w:rFonts w:ascii="宋体" w:hAnsi="宋体"/>
          <w:color w:val="70AD47" w:themeColor="accent6"/>
          <w:sz w:val="15"/>
          <w:szCs w:val="15"/>
        </w:rPr>
        <w:t>交</w:t>
      </w:r>
      <w:r w:rsidRPr="000A43EA">
        <w:rPr>
          <w:rFonts w:ascii="宋体" w:hAnsi="宋体"/>
          <w:sz w:val="15"/>
          <w:szCs w:val="15"/>
        </w:rPr>
        <w:t xml:space="preserve">individuals.chrom=Cross(pcross,lenchrom,individuals.chrom,sizepop,bound);  individuals.chrom=Mutation(pmutation,lenchrom,individuals.chrom,sizepop,i,maxgen,bound); </w:t>
      </w:r>
      <w:r w:rsidRPr="009D6C16">
        <w:rPr>
          <w:rFonts w:ascii="宋体" w:hAnsi="宋体"/>
          <w:color w:val="70AD47" w:themeColor="accent6"/>
          <w:sz w:val="15"/>
          <w:szCs w:val="15"/>
        </w:rPr>
        <w:t>% 变异</w:t>
      </w:r>
    </w:p>
    <w:p w14:paraId="0FD4B69B" w14:textId="77777777" w:rsidR="00766DFF" w:rsidRPr="000A43EA" w:rsidRDefault="00766DFF" w:rsidP="00766DFF">
      <w:pPr>
        <w:jc w:val="center"/>
        <w:rPr>
          <w:rFonts w:ascii="宋体" w:hAnsi="宋体"/>
          <w:sz w:val="15"/>
          <w:szCs w:val="15"/>
        </w:rPr>
      </w:pPr>
      <w:r w:rsidRPr="000A43EA">
        <w:rPr>
          <w:rFonts w:ascii="宋体" w:hAnsi="宋体"/>
          <w:sz w:val="15"/>
          <w:szCs w:val="15"/>
        </w:rPr>
        <w:t xml:space="preserve">    </w:t>
      </w:r>
    </w:p>
    <w:p w14:paraId="6E6E1E10" w14:textId="77777777" w:rsidR="00766DFF" w:rsidRDefault="00766DFF" w:rsidP="00766DFF">
      <w:pPr>
        <w:rPr>
          <w:rFonts w:ascii="宋体" w:hAnsi="宋体"/>
          <w:sz w:val="15"/>
          <w:szCs w:val="15"/>
        </w:rPr>
      </w:pPr>
      <w:r w:rsidRPr="000A43EA">
        <w:rPr>
          <w:rFonts w:ascii="宋体" w:hAnsi="宋体"/>
          <w:sz w:val="15"/>
          <w:szCs w:val="15"/>
        </w:rPr>
        <w:t xml:space="preserve">for j=1:sizepop </w:t>
      </w:r>
      <w:r w:rsidRPr="009D6C16">
        <w:rPr>
          <w:rFonts w:ascii="宋体" w:hAnsi="宋体"/>
          <w:color w:val="70AD47" w:themeColor="accent6"/>
          <w:sz w:val="15"/>
          <w:szCs w:val="15"/>
        </w:rPr>
        <w:t>% 计算适应度</w:t>
      </w:r>
    </w:p>
    <w:p w14:paraId="11845024" w14:textId="77777777" w:rsidR="00766DFF" w:rsidRDefault="00766DFF" w:rsidP="00766DFF">
      <w:pPr>
        <w:rPr>
          <w:rFonts w:ascii="宋体" w:hAnsi="宋体"/>
          <w:sz w:val="15"/>
          <w:szCs w:val="15"/>
        </w:rPr>
      </w:pPr>
      <w:r w:rsidRPr="000A43EA">
        <w:rPr>
          <w:rFonts w:ascii="宋体" w:hAnsi="宋体"/>
          <w:sz w:val="15"/>
          <w:szCs w:val="15"/>
        </w:rPr>
        <w:t xml:space="preserve">x=individuals.chrom(j,:); </w:t>
      </w:r>
      <w:r w:rsidRPr="009D6C16">
        <w:rPr>
          <w:rFonts w:ascii="宋体" w:hAnsi="宋体"/>
          <w:color w:val="70AD47" w:themeColor="accent6"/>
          <w:sz w:val="15"/>
          <w:szCs w:val="15"/>
        </w:rPr>
        <w:t>%解码</w:t>
      </w:r>
    </w:p>
    <w:p w14:paraId="1C03202A" w14:textId="77777777" w:rsidR="00766DFF" w:rsidRDefault="00766DFF" w:rsidP="00766DFF">
      <w:pPr>
        <w:rPr>
          <w:rFonts w:ascii="宋体" w:hAnsi="宋体"/>
          <w:sz w:val="15"/>
          <w:szCs w:val="15"/>
        </w:rPr>
      </w:pPr>
      <w:proofErr w:type="gramStart"/>
      <w:r w:rsidRPr="000A43EA">
        <w:rPr>
          <w:rFonts w:ascii="宋体" w:hAnsi="宋体"/>
          <w:sz w:val="15"/>
          <w:szCs w:val="15"/>
        </w:rPr>
        <w:t>individuals.fitness</w:t>
      </w:r>
      <w:proofErr w:type="gramEnd"/>
      <w:r w:rsidRPr="000A43EA">
        <w:rPr>
          <w:rFonts w:ascii="宋体" w:hAnsi="宋体"/>
          <w:sz w:val="15"/>
          <w:szCs w:val="15"/>
        </w:rPr>
        <w:t xml:space="preserve">(j)=fun(x,inputnum,hiddennum,outputnum,net,inputn,outputn);   </w:t>
      </w:r>
    </w:p>
    <w:p w14:paraId="3EF5AFBE" w14:textId="77777777" w:rsidR="00766DFF" w:rsidRPr="000A43EA" w:rsidRDefault="00766DFF" w:rsidP="00766DFF">
      <w:pPr>
        <w:rPr>
          <w:rFonts w:ascii="宋体" w:hAnsi="宋体"/>
          <w:sz w:val="15"/>
          <w:szCs w:val="15"/>
        </w:rPr>
      </w:pPr>
      <w:r w:rsidRPr="000A43EA">
        <w:rPr>
          <w:rFonts w:ascii="宋体" w:hAnsi="宋体"/>
          <w:sz w:val="15"/>
          <w:szCs w:val="15"/>
        </w:rPr>
        <w:t>end</w:t>
      </w:r>
    </w:p>
    <w:p w14:paraId="7263E69C" w14:textId="77777777" w:rsidR="00766DFF" w:rsidRPr="000A43EA" w:rsidRDefault="00766DFF" w:rsidP="00766DFF">
      <w:pPr>
        <w:jc w:val="center"/>
        <w:rPr>
          <w:rFonts w:ascii="宋体" w:hAnsi="宋体"/>
          <w:sz w:val="15"/>
          <w:szCs w:val="15"/>
        </w:rPr>
      </w:pPr>
      <w:r w:rsidRPr="000A43EA">
        <w:rPr>
          <w:rFonts w:ascii="宋体" w:hAnsi="宋体"/>
          <w:sz w:val="15"/>
          <w:szCs w:val="15"/>
        </w:rPr>
        <w:t xml:space="preserve">    </w:t>
      </w:r>
    </w:p>
    <w:p w14:paraId="7D92DFA9" w14:textId="77777777" w:rsidR="00766DFF" w:rsidRDefault="00766DFF" w:rsidP="00766DFF">
      <w:pPr>
        <w:jc w:val="center"/>
        <w:rPr>
          <w:rFonts w:ascii="宋体" w:hAnsi="宋体"/>
          <w:color w:val="70AD47" w:themeColor="accent6"/>
          <w:sz w:val="15"/>
          <w:szCs w:val="15"/>
        </w:rPr>
      </w:pPr>
      <w:r w:rsidRPr="000A43EA">
        <w:rPr>
          <w:rFonts w:ascii="宋体" w:hAnsi="宋体"/>
          <w:sz w:val="15"/>
          <w:szCs w:val="15"/>
        </w:rPr>
        <w:t xml:space="preserve">  </w:t>
      </w:r>
      <w:r w:rsidRPr="009D6C16">
        <w:rPr>
          <w:rFonts w:ascii="宋体" w:hAnsi="宋体"/>
          <w:color w:val="70AD47" w:themeColor="accent6"/>
          <w:sz w:val="15"/>
          <w:szCs w:val="15"/>
        </w:rPr>
        <w:t>%找到最小和最大适应度的染色体及它们在种群中的位置</w:t>
      </w:r>
    </w:p>
    <w:p w14:paraId="069B534E" w14:textId="77777777" w:rsidR="00766DFF" w:rsidRPr="009D6C16" w:rsidRDefault="00766DFF" w:rsidP="00766DFF">
      <w:pPr>
        <w:jc w:val="left"/>
        <w:rPr>
          <w:rFonts w:ascii="宋体" w:hAnsi="宋体"/>
          <w:color w:val="70AD47" w:themeColor="accent6"/>
          <w:sz w:val="15"/>
          <w:szCs w:val="15"/>
        </w:rPr>
      </w:pPr>
      <w:r w:rsidRPr="000A43EA">
        <w:rPr>
          <w:rFonts w:ascii="宋体" w:hAnsi="宋体"/>
          <w:sz w:val="15"/>
          <w:szCs w:val="15"/>
        </w:rPr>
        <w:t xml:space="preserve"> [</w:t>
      </w:r>
      <w:proofErr w:type="gramStart"/>
      <w:r w:rsidRPr="000A43EA">
        <w:rPr>
          <w:rFonts w:ascii="宋体" w:hAnsi="宋体"/>
          <w:sz w:val="15"/>
          <w:szCs w:val="15"/>
        </w:rPr>
        <w:t>newbestfitness,newbestindex</w:t>
      </w:r>
      <w:proofErr w:type="gramEnd"/>
      <w:r w:rsidRPr="000A43EA">
        <w:rPr>
          <w:rFonts w:ascii="宋体" w:hAnsi="宋体"/>
          <w:sz w:val="15"/>
          <w:szCs w:val="15"/>
        </w:rPr>
        <w:t>]=min(individuals.fitness);</w:t>
      </w:r>
    </w:p>
    <w:p w14:paraId="0FD78306" w14:textId="77777777" w:rsidR="00766DFF" w:rsidRPr="000A43EA" w:rsidRDefault="00766DFF" w:rsidP="00766DFF">
      <w:pPr>
        <w:jc w:val="left"/>
        <w:rPr>
          <w:rFonts w:ascii="宋体" w:hAnsi="宋体"/>
          <w:sz w:val="15"/>
          <w:szCs w:val="15"/>
        </w:rPr>
      </w:pPr>
      <w:r w:rsidRPr="000A43EA">
        <w:rPr>
          <w:rFonts w:ascii="宋体" w:hAnsi="宋体"/>
          <w:sz w:val="15"/>
          <w:szCs w:val="15"/>
        </w:rPr>
        <w:t xml:space="preserve">    [</w:t>
      </w:r>
      <w:proofErr w:type="gramStart"/>
      <w:r w:rsidRPr="000A43EA">
        <w:rPr>
          <w:rFonts w:ascii="宋体" w:hAnsi="宋体"/>
          <w:sz w:val="15"/>
          <w:szCs w:val="15"/>
        </w:rPr>
        <w:t>worestfitness,worestindex</w:t>
      </w:r>
      <w:proofErr w:type="gramEnd"/>
      <w:r w:rsidRPr="000A43EA">
        <w:rPr>
          <w:rFonts w:ascii="宋体" w:hAnsi="宋体"/>
          <w:sz w:val="15"/>
          <w:szCs w:val="15"/>
        </w:rPr>
        <w:t>]=max(individuals.fitness);</w:t>
      </w:r>
    </w:p>
    <w:p w14:paraId="59CA2CAF" w14:textId="77777777" w:rsidR="00766DFF" w:rsidRPr="009D6C16" w:rsidRDefault="00766DFF" w:rsidP="00766DFF">
      <w:pPr>
        <w:jc w:val="center"/>
        <w:rPr>
          <w:rFonts w:ascii="宋体" w:hAnsi="宋体"/>
          <w:color w:val="70AD47" w:themeColor="accent6"/>
          <w:sz w:val="15"/>
          <w:szCs w:val="15"/>
        </w:rPr>
      </w:pPr>
      <w:r w:rsidRPr="000A43EA">
        <w:rPr>
          <w:rFonts w:ascii="宋体" w:hAnsi="宋体"/>
          <w:sz w:val="15"/>
          <w:szCs w:val="15"/>
        </w:rPr>
        <w:t xml:space="preserve">   </w:t>
      </w:r>
      <w:r w:rsidRPr="009D6C16">
        <w:rPr>
          <w:rFonts w:ascii="宋体" w:hAnsi="宋体"/>
          <w:color w:val="70AD47" w:themeColor="accent6"/>
          <w:sz w:val="15"/>
          <w:szCs w:val="15"/>
        </w:rPr>
        <w:t xml:space="preserve"> % 代替上一次进化中最好的染色体</w:t>
      </w:r>
    </w:p>
    <w:p w14:paraId="3C21158F" w14:textId="77777777" w:rsidR="00766DFF" w:rsidRPr="000A43EA" w:rsidRDefault="00766DFF" w:rsidP="00766DFF">
      <w:pPr>
        <w:jc w:val="left"/>
        <w:rPr>
          <w:rFonts w:ascii="宋体" w:hAnsi="宋体"/>
          <w:sz w:val="15"/>
          <w:szCs w:val="15"/>
        </w:rPr>
      </w:pPr>
      <w:r>
        <w:rPr>
          <w:rFonts w:ascii="宋体" w:hAnsi="宋体"/>
          <w:sz w:val="15"/>
          <w:szCs w:val="15"/>
        </w:rPr>
        <w:t xml:space="preserve">  </w:t>
      </w:r>
      <w:r w:rsidRPr="000A43EA">
        <w:rPr>
          <w:rFonts w:ascii="宋体" w:hAnsi="宋体"/>
          <w:sz w:val="15"/>
          <w:szCs w:val="15"/>
        </w:rPr>
        <w:t xml:space="preserve"> if bestfitness&gt;newbestfitness</w:t>
      </w:r>
    </w:p>
    <w:p w14:paraId="5C44DC93" w14:textId="77777777" w:rsidR="00766DFF" w:rsidRPr="000A43EA" w:rsidRDefault="00766DFF" w:rsidP="00766DFF">
      <w:pPr>
        <w:jc w:val="left"/>
        <w:rPr>
          <w:rFonts w:ascii="宋体" w:hAnsi="宋体"/>
          <w:sz w:val="15"/>
          <w:szCs w:val="15"/>
        </w:rPr>
      </w:pPr>
      <w:r w:rsidRPr="000A43EA">
        <w:rPr>
          <w:rFonts w:ascii="宋体" w:hAnsi="宋体"/>
          <w:sz w:val="15"/>
          <w:szCs w:val="15"/>
        </w:rPr>
        <w:t xml:space="preserve">        bestfitness=newbestfitness;</w:t>
      </w:r>
    </w:p>
    <w:p w14:paraId="58CED422" w14:textId="77777777" w:rsidR="00766DFF" w:rsidRPr="000A43EA" w:rsidRDefault="00766DFF" w:rsidP="00766DFF">
      <w:pPr>
        <w:jc w:val="left"/>
        <w:rPr>
          <w:rFonts w:ascii="宋体" w:hAnsi="宋体"/>
          <w:sz w:val="15"/>
          <w:szCs w:val="15"/>
        </w:rPr>
      </w:pPr>
      <w:r w:rsidRPr="000A43EA">
        <w:rPr>
          <w:rFonts w:ascii="宋体" w:hAnsi="宋体"/>
          <w:sz w:val="15"/>
          <w:szCs w:val="15"/>
        </w:rPr>
        <w:t xml:space="preserve">        bestchrom=</w:t>
      </w:r>
      <w:proofErr w:type="gramStart"/>
      <w:r w:rsidRPr="000A43EA">
        <w:rPr>
          <w:rFonts w:ascii="宋体" w:hAnsi="宋体"/>
          <w:sz w:val="15"/>
          <w:szCs w:val="15"/>
        </w:rPr>
        <w:t>individuals.chrom</w:t>
      </w:r>
      <w:proofErr w:type="gramEnd"/>
      <w:r w:rsidRPr="000A43EA">
        <w:rPr>
          <w:rFonts w:ascii="宋体" w:hAnsi="宋体"/>
          <w:sz w:val="15"/>
          <w:szCs w:val="15"/>
        </w:rPr>
        <w:t>(newbestindex,:);</w:t>
      </w:r>
    </w:p>
    <w:p w14:paraId="11AD094D" w14:textId="77777777" w:rsidR="00766DFF" w:rsidRPr="000A43EA" w:rsidRDefault="00766DFF" w:rsidP="00766DFF">
      <w:pPr>
        <w:jc w:val="left"/>
        <w:rPr>
          <w:rFonts w:ascii="宋体" w:hAnsi="宋体"/>
          <w:sz w:val="15"/>
          <w:szCs w:val="15"/>
        </w:rPr>
      </w:pPr>
      <w:r w:rsidRPr="000A43EA">
        <w:rPr>
          <w:rFonts w:ascii="宋体" w:hAnsi="宋体"/>
          <w:sz w:val="15"/>
          <w:szCs w:val="15"/>
        </w:rPr>
        <w:t xml:space="preserve">    end</w:t>
      </w:r>
    </w:p>
    <w:p w14:paraId="364A867F" w14:textId="77777777" w:rsidR="00766DFF" w:rsidRPr="000A43EA" w:rsidRDefault="00766DFF" w:rsidP="00766DFF">
      <w:pPr>
        <w:jc w:val="left"/>
        <w:rPr>
          <w:rFonts w:ascii="宋体" w:hAnsi="宋体"/>
          <w:sz w:val="15"/>
          <w:szCs w:val="15"/>
        </w:rPr>
      </w:pPr>
      <w:r w:rsidRPr="000A43EA">
        <w:rPr>
          <w:rFonts w:ascii="宋体" w:hAnsi="宋体"/>
          <w:sz w:val="15"/>
          <w:szCs w:val="15"/>
        </w:rPr>
        <w:t xml:space="preserve">    </w:t>
      </w:r>
      <w:proofErr w:type="gramStart"/>
      <w:r w:rsidRPr="000A43EA">
        <w:rPr>
          <w:rFonts w:ascii="宋体" w:hAnsi="宋体"/>
          <w:sz w:val="15"/>
          <w:szCs w:val="15"/>
        </w:rPr>
        <w:t>individuals.chrom</w:t>
      </w:r>
      <w:proofErr w:type="gramEnd"/>
      <w:r w:rsidRPr="000A43EA">
        <w:rPr>
          <w:rFonts w:ascii="宋体" w:hAnsi="宋体"/>
          <w:sz w:val="15"/>
          <w:szCs w:val="15"/>
        </w:rPr>
        <w:t>(worestindex,:)=bestchrom;</w:t>
      </w:r>
    </w:p>
    <w:p w14:paraId="64168077" w14:textId="77777777" w:rsidR="00766DFF" w:rsidRPr="000A43EA" w:rsidRDefault="00766DFF" w:rsidP="00766DFF">
      <w:pPr>
        <w:jc w:val="left"/>
        <w:rPr>
          <w:rFonts w:ascii="宋体" w:hAnsi="宋体"/>
          <w:sz w:val="15"/>
          <w:szCs w:val="15"/>
        </w:rPr>
      </w:pPr>
      <w:r w:rsidRPr="000A43EA">
        <w:rPr>
          <w:rFonts w:ascii="宋体" w:hAnsi="宋体"/>
          <w:sz w:val="15"/>
          <w:szCs w:val="15"/>
        </w:rPr>
        <w:t xml:space="preserve">    </w:t>
      </w:r>
      <w:proofErr w:type="gramStart"/>
      <w:r w:rsidRPr="000A43EA">
        <w:rPr>
          <w:rFonts w:ascii="宋体" w:hAnsi="宋体"/>
          <w:sz w:val="15"/>
          <w:szCs w:val="15"/>
        </w:rPr>
        <w:t>individuals.fitness</w:t>
      </w:r>
      <w:proofErr w:type="gramEnd"/>
      <w:r w:rsidRPr="000A43EA">
        <w:rPr>
          <w:rFonts w:ascii="宋体" w:hAnsi="宋体"/>
          <w:sz w:val="15"/>
          <w:szCs w:val="15"/>
        </w:rPr>
        <w:t>(worestindex)=bestfitness;</w:t>
      </w:r>
    </w:p>
    <w:p w14:paraId="4E4B3643" w14:textId="77777777" w:rsidR="00766DFF" w:rsidRPr="000A43EA" w:rsidRDefault="00766DFF" w:rsidP="00766DFF">
      <w:pPr>
        <w:jc w:val="left"/>
        <w:rPr>
          <w:rFonts w:ascii="宋体" w:hAnsi="宋体"/>
          <w:sz w:val="15"/>
          <w:szCs w:val="15"/>
        </w:rPr>
      </w:pPr>
      <w:r w:rsidRPr="000A43EA">
        <w:rPr>
          <w:rFonts w:ascii="宋体" w:hAnsi="宋体"/>
          <w:sz w:val="15"/>
          <w:szCs w:val="15"/>
        </w:rPr>
        <w:t xml:space="preserve">    </w:t>
      </w:r>
    </w:p>
    <w:p w14:paraId="366D8ACC" w14:textId="77777777" w:rsidR="00766DFF" w:rsidRPr="000A43EA" w:rsidRDefault="00766DFF" w:rsidP="00766DFF">
      <w:pPr>
        <w:jc w:val="left"/>
        <w:rPr>
          <w:rFonts w:ascii="宋体" w:hAnsi="宋体"/>
          <w:sz w:val="15"/>
          <w:szCs w:val="15"/>
        </w:rPr>
      </w:pPr>
      <w:r w:rsidRPr="000A43EA">
        <w:rPr>
          <w:rFonts w:ascii="宋体" w:hAnsi="宋体"/>
          <w:sz w:val="15"/>
          <w:szCs w:val="15"/>
        </w:rPr>
        <w:t xml:space="preserve">    avgfitness=sum(</w:t>
      </w:r>
      <w:proofErr w:type="gramStart"/>
      <w:r w:rsidRPr="000A43EA">
        <w:rPr>
          <w:rFonts w:ascii="宋体" w:hAnsi="宋体"/>
          <w:sz w:val="15"/>
          <w:szCs w:val="15"/>
        </w:rPr>
        <w:t>individuals.fitness</w:t>
      </w:r>
      <w:proofErr w:type="gramEnd"/>
      <w:r w:rsidRPr="000A43EA">
        <w:rPr>
          <w:rFonts w:ascii="宋体" w:hAnsi="宋体"/>
          <w:sz w:val="15"/>
          <w:szCs w:val="15"/>
        </w:rPr>
        <w:t>)/sizepop;</w:t>
      </w:r>
    </w:p>
    <w:p w14:paraId="23728183" w14:textId="77777777" w:rsidR="00766DFF" w:rsidRPr="000A43EA" w:rsidRDefault="00766DFF" w:rsidP="00766DFF">
      <w:pPr>
        <w:jc w:val="left"/>
        <w:rPr>
          <w:rFonts w:ascii="宋体" w:hAnsi="宋体"/>
          <w:sz w:val="15"/>
          <w:szCs w:val="15"/>
        </w:rPr>
      </w:pPr>
      <w:r w:rsidRPr="000A43EA">
        <w:rPr>
          <w:rFonts w:ascii="宋体" w:hAnsi="宋体"/>
          <w:sz w:val="15"/>
          <w:szCs w:val="15"/>
        </w:rPr>
        <w:t xml:space="preserve">    </w:t>
      </w:r>
    </w:p>
    <w:p w14:paraId="7ADF4A6A" w14:textId="77777777" w:rsidR="00766DFF" w:rsidRPr="000A43EA" w:rsidRDefault="00766DFF" w:rsidP="00766DFF">
      <w:pPr>
        <w:jc w:val="left"/>
        <w:rPr>
          <w:rFonts w:ascii="宋体" w:hAnsi="宋体"/>
          <w:sz w:val="15"/>
          <w:szCs w:val="15"/>
        </w:rPr>
      </w:pPr>
      <w:r w:rsidRPr="000A43EA">
        <w:rPr>
          <w:rFonts w:ascii="宋体" w:hAnsi="宋体"/>
          <w:sz w:val="15"/>
          <w:szCs w:val="15"/>
        </w:rPr>
        <w:t xml:space="preserve">    trace=[trace;avgfitness bestfitness]; </w:t>
      </w:r>
      <w:r w:rsidRPr="009D6C16">
        <w:rPr>
          <w:rFonts w:ascii="宋体" w:hAnsi="宋体"/>
          <w:color w:val="70AD47" w:themeColor="accent6"/>
          <w:sz w:val="15"/>
          <w:szCs w:val="15"/>
        </w:rPr>
        <w:t>%记录每一代进化中最好的适应度和平均适应度</w:t>
      </w:r>
    </w:p>
    <w:p w14:paraId="6336BDD1" w14:textId="77777777" w:rsidR="00766DFF" w:rsidRPr="000A43EA" w:rsidRDefault="00766DFF" w:rsidP="00766DFF">
      <w:pPr>
        <w:jc w:val="left"/>
        <w:rPr>
          <w:rFonts w:ascii="宋体" w:hAnsi="宋体"/>
          <w:sz w:val="15"/>
          <w:szCs w:val="15"/>
        </w:rPr>
      </w:pPr>
    </w:p>
    <w:p w14:paraId="461CD7C3" w14:textId="77777777" w:rsidR="00766DFF" w:rsidRPr="000A43EA" w:rsidRDefault="00766DFF" w:rsidP="00766DFF">
      <w:pPr>
        <w:jc w:val="left"/>
        <w:rPr>
          <w:rFonts w:ascii="宋体" w:hAnsi="宋体"/>
          <w:sz w:val="15"/>
          <w:szCs w:val="15"/>
        </w:rPr>
      </w:pPr>
      <w:r w:rsidRPr="000A43EA">
        <w:rPr>
          <w:rFonts w:ascii="宋体" w:hAnsi="宋体"/>
          <w:sz w:val="15"/>
          <w:szCs w:val="15"/>
        </w:rPr>
        <w:t>end</w:t>
      </w:r>
    </w:p>
    <w:p w14:paraId="5B8E2FB3" w14:textId="77777777" w:rsidR="00766DFF" w:rsidRPr="000A43EA" w:rsidRDefault="00766DFF" w:rsidP="00766DFF">
      <w:pPr>
        <w:jc w:val="left"/>
        <w:rPr>
          <w:rFonts w:ascii="宋体" w:hAnsi="宋体"/>
          <w:sz w:val="15"/>
          <w:szCs w:val="15"/>
        </w:rPr>
      </w:pPr>
      <w:r w:rsidRPr="009D6C16">
        <w:rPr>
          <w:rFonts w:ascii="宋体" w:hAnsi="宋体"/>
          <w:color w:val="70AD47" w:themeColor="accent6"/>
          <w:sz w:val="15"/>
          <w:szCs w:val="15"/>
        </w:rPr>
        <w:t>%% 遗传算法结果分析</w:t>
      </w:r>
      <w:r w:rsidRPr="000A43EA">
        <w:rPr>
          <w:rFonts w:ascii="宋体" w:hAnsi="宋体"/>
          <w:sz w:val="15"/>
          <w:szCs w:val="15"/>
        </w:rPr>
        <w:t xml:space="preserve"> </w:t>
      </w:r>
    </w:p>
    <w:p w14:paraId="78C8DA63" w14:textId="77777777" w:rsidR="00766DFF" w:rsidRPr="000A43EA" w:rsidRDefault="00766DFF" w:rsidP="00766DFF">
      <w:pPr>
        <w:jc w:val="left"/>
        <w:rPr>
          <w:rFonts w:ascii="宋体" w:hAnsi="宋体"/>
          <w:sz w:val="15"/>
          <w:szCs w:val="15"/>
        </w:rPr>
      </w:pPr>
      <w:r w:rsidRPr="000A43EA">
        <w:rPr>
          <w:rFonts w:ascii="宋体" w:hAnsi="宋体"/>
          <w:sz w:val="15"/>
          <w:szCs w:val="15"/>
        </w:rPr>
        <w:t xml:space="preserve"> </w:t>
      </w:r>
      <w:proofErr w:type="gramStart"/>
      <w:r w:rsidRPr="000A43EA">
        <w:rPr>
          <w:rFonts w:ascii="宋体" w:hAnsi="宋体"/>
          <w:sz w:val="15"/>
          <w:szCs w:val="15"/>
        </w:rPr>
        <w:t>figure(</w:t>
      </w:r>
      <w:proofErr w:type="gramEnd"/>
      <w:r w:rsidRPr="000A43EA">
        <w:rPr>
          <w:rFonts w:ascii="宋体" w:hAnsi="宋体"/>
          <w:sz w:val="15"/>
          <w:szCs w:val="15"/>
        </w:rPr>
        <w:t>1)</w:t>
      </w:r>
    </w:p>
    <w:p w14:paraId="4C6F0B8A" w14:textId="77777777" w:rsidR="00766DFF" w:rsidRPr="000A43EA" w:rsidRDefault="00766DFF" w:rsidP="00766DFF">
      <w:pPr>
        <w:jc w:val="left"/>
        <w:rPr>
          <w:rFonts w:ascii="宋体" w:hAnsi="宋体"/>
          <w:sz w:val="15"/>
          <w:szCs w:val="15"/>
        </w:rPr>
      </w:pPr>
      <w:r w:rsidRPr="000A43EA">
        <w:rPr>
          <w:rFonts w:ascii="宋体" w:hAnsi="宋体"/>
          <w:sz w:val="15"/>
          <w:szCs w:val="15"/>
        </w:rPr>
        <w:t xml:space="preserve">[r </w:t>
      </w:r>
      <w:proofErr w:type="gramStart"/>
      <w:r w:rsidRPr="000A43EA">
        <w:rPr>
          <w:rFonts w:ascii="宋体" w:hAnsi="宋体"/>
          <w:sz w:val="15"/>
          <w:szCs w:val="15"/>
        </w:rPr>
        <w:t>c]=</w:t>
      </w:r>
      <w:proofErr w:type="gramEnd"/>
      <w:r w:rsidRPr="000A43EA">
        <w:rPr>
          <w:rFonts w:ascii="宋体" w:hAnsi="宋体"/>
          <w:sz w:val="15"/>
          <w:szCs w:val="15"/>
        </w:rPr>
        <w:t>size(trace);</w:t>
      </w:r>
    </w:p>
    <w:p w14:paraId="5B1A8579" w14:textId="77777777" w:rsidR="00766DFF" w:rsidRPr="000A43EA" w:rsidRDefault="00766DFF" w:rsidP="00766DFF">
      <w:pPr>
        <w:jc w:val="left"/>
        <w:rPr>
          <w:rFonts w:ascii="宋体" w:hAnsi="宋体"/>
          <w:sz w:val="15"/>
          <w:szCs w:val="15"/>
        </w:rPr>
      </w:pPr>
      <w:r w:rsidRPr="000A43EA">
        <w:rPr>
          <w:rFonts w:ascii="宋体" w:hAnsi="宋体"/>
          <w:sz w:val="15"/>
          <w:szCs w:val="15"/>
        </w:rPr>
        <w:t>plot([</w:t>
      </w:r>
      <w:proofErr w:type="gramStart"/>
      <w:r w:rsidRPr="000A43EA">
        <w:rPr>
          <w:rFonts w:ascii="宋体" w:hAnsi="宋体"/>
          <w:sz w:val="15"/>
          <w:szCs w:val="15"/>
        </w:rPr>
        <w:t>1:r</w:t>
      </w:r>
      <w:proofErr w:type="gramEnd"/>
      <w:r w:rsidRPr="000A43EA">
        <w:rPr>
          <w:rFonts w:ascii="宋体" w:hAnsi="宋体"/>
          <w:sz w:val="15"/>
          <w:szCs w:val="15"/>
        </w:rPr>
        <w:t>]',trace(:,2),'b--');</w:t>
      </w:r>
    </w:p>
    <w:p w14:paraId="237F52B8" w14:textId="77777777" w:rsidR="00766DFF" w:rsidRPr="000A43EA" w:rsidRDefault="00766DFF" w:rsidP="00766DFF">
      <w:pPr>
        <w:jc w:val="left"/>
        <w:rPr>
          <w:rFonts w:ascii="宋体" w:hAnsi="宋体"/>
          <w:sz w:val="15"/>
          <w:szCs w:val="15"/>
        </w:rPr>
      </w:pPr>
      <w:r w:rsidRPr="000A43EA">
        <w:rPr>
          <w:rFonts w:ascii="宋体" w:hAnsi="宋体"/>
          <w:sz w:val="15"/>
          <w:szCs w:val="15"/>
        </w:rPr>
        <w:t>title(['适应度曲线  ' '终止代数＝' num2str(maxgen)]);</w:t>
      </w:r>
    </w:p>
    <w:p w14:paraId="66951590" w14:textId="77777777" w:rsidR="00766DFF" w:rsidRPr="000A43EA" w:rsidRDefault="00766DFF" w:rsidP="00766DFF">
      <w:pPr>
        <w:jc w:val="left"/>
        <w:rPr>
          <w:rFonts w:ascii="宋体" w:hAnsi="宋体"/>
          <w:sz w:val="15"/>
          <w:szCs w:val="15"/>
        </w:rPr>
      </w:pPr>
      <w:r w:rsidRPr="000A43EA">
        <w:rPr>
          <w:rFonts w:ascii="宋体" w:hAnsi="宋体"/>
          <w:sz w:val="15"/>
          <w:szCs w:val="15"/>
        </w:rPr>
        <w:t>xlabel('进化代数');ylabel('适应度');</w:t>
      </w:r>
    </w:p>
    <w:p w14:paraId="0069226A" w14:textId="77777777" w:rsidR="00766DFF" w:rsidRPr="000A43EA" w:rsidRDefault="00766DFF" w:rsidP="00766DFF">
      <w:pPr>
        <w:jc w:val="left"/>
        <w:rPr>
          <w:rFonts w:ascii="宋体" w:hAnsi="宋体"/>
          <w:sz w:val="15"/>
          <w:szCs w:val="15"/>
        </w:rPr>
      </w:pPr>
      <w:r w:rsidRPr="000A43EA">
        <w:rPr>
          <w:rFonts w:ascii="宋体" w:hAnsi="宋体"/>
          <w:sz w:val="15"/>
          <w:szCs w:val="15"/>
        </w:rPr>
        <w:t>legend('平均适应度','最佳适应度');</w:t>
      </w:r>
    </w:p>
    <w:p w14:paraId="5C59DB9A" w14:textId="77777777" w:rsidR="00766DFF" w:rsidRPr="000A43EA" w:rsidRDefault="00766DFF" w:rsidP="00766DFF">
      <w:pPr>
        <w:jc w:val="left"/>
        <w:rPr>
          <w:rFonts w:ascii="宋体" w:hAnsi="宋体"/>
          <w:sz w:val="15"/>
          <w:szCs w:val="15"/>
        </w:rPr>
      </w:pPr>
      <w:r w:rsidRPr="000A43EA">
        <w:rPr>
          <w:rFonts w:ascii="宋体" w:hAnsi="宋体"/>
          <w:sz w:val="15"/>
          <w:szCs w:val="15"/>
        </w:rPr>
        <w:t>disp('适应度 变量');</w:t>
      </w:r>
    </w:p>
    <w:p w14:paraId="7E4A8B65" w14:textId="77777777" w:rsidR="00766DFF" w:rsidRPr="000A43EA" w:rsidRDefault="00766DFF" w:rsidP="00766DFF">
      <w:pPr>
        <w:jc w:val="left"/>
        <w:rPr>
          <w:rFonts w:ascii="宋体" w:hAnsi="宋体"/>
          <w:sz w:val="15"/>
          <w:szCs w:val="15"/>
        </w:rPr>
      </w:pPr>
      <w:r w:rsidRPr="000A43EA">
        <w:rPr>
          <w:rFonts w:ascii="宋体" w:hAnsi="宋体"/>
          <w:sz w:val="15"/>
          <w:szCs w:val="15"/>
        </w:rPr>
        <w:t>x=bestchrom;</w:t>
      </w:r>
    </w:p>
    <w:p w14:paraId="0CD291DD" w14:textId="77777777" w:rsidR="00766DFF" w:rsidRPr="000A43EA" w:rsidRDefault="00766DFF" w:rsidP="00766DFF">
      <w:pPr>
        <w:jc w:val="left"/>
        <w:rPr>
          <w:rFonts w:ascii="宋体" w:hAnsi="宋体"/>
          <w:sz w:val="15"/>
          <w:szCs w:val="15"/>
        </w:rPr>
      </w:pPr>
    </w:p>
    <w:p w14:paraId="05327B9E" w14:textId="77777777" w:rsidR="00766DFF" w:rsidRPr="009D6C16" w:rsidRDefault="00766DFF" w:rsidP="00766DFF">
      <w:pPr>
        <w:jc w:val="left"/>
        <w:rPr>
          <w:rFonts w:ascii="宋体" w:hAnsi="宋体"/>
          <w:color w:val="70AD47" w:themeColor="accent6"/>
          <w:sz w:val="15"/>
          <w:szCs w:val="15"/>
        </w:rPr>
      </w:pPr>
      <w:r w:rsidRPr="009D6C16">
        <w:rPr>
          <w:rFonts w:ascii="宋体" w:hAnsi="宋体"/>
          <w:color w:val="70AD47" w:themeColor="accent6"/>
          <w:sz w:val="15"/>
          <w:szCs w:val="15"/>
        </w:rPr>
        <w:t>%% 把最优初始</w:t>
      </w:r>
      <w:proofErr w:type="gramStart"/>
      <w:r w:rsidRPr="009D6C16">
        <w:rPr>
          <w:rFonts w:ascii="宋体" w:hAnsi="宋体"/>
          <w:color w:val="70AD47" w:themeColor="accent6"/>
          <w:sz w:val="15"/>
          <w:szCs w:val="15"/>
        </w:rPr>
        <w:t>阀值权值</w:t>
      </w:r>
      <w:proofErr w:type="gramEnd"/>
      <w:r w:rsidRPr="009D6C16">
        <w:rPr>
          <w:rFonts w:ascii="宋体" w:hAnsi="宋体"/>
          <w:color w:val="70AD47" w:themeColor="accent6"/>
          <w:sz w:val="15"/>
          <w:szCs w:val="15"/>
        </w:rPr>
        <w:t>赋予网络预测</w:t>
      </w:r>
    </w:p>
    <w:p w14:paraId="7CBD15F1" w14:textId="77777777" w:rsidR="00766DFF" w:rsidRPr="009D6C16" w:rsidRDefault="00766DFF" w:rsidP="00766DFF">
      <w:pPr>
        <w:jc w:val="left"/>
        <w:rPr>
          <w:rFonts w:ascii="宋体" w:hAnsi="宋体"/>
          <w:color w:val="70AD47" w:themeColor="accent6"/>
          <w:sz w:val="15"/>
          <w:szCs w:val="15"/>
        </w:rPr>
      </w:pPr>
      <w:r w:rsidRPr="009D6C16">
        <w:rPr>
          <w:rFonts w:ascii="宋体" w:hAnsi="宋体"/>
          <w:color w:val="70AD47" w:themeColor="accent6"/>
          <w:sz w:val="15"/>
          <w:szCs w:val="15"/>
        </w:rPr>
        <w:t>% %用遗传算法优化的BP网络</w:t>
      </w:r>
      <w:proofErr w:type="gramStart"/>
      <w:r w:rsidRPr="009D6C16">
        <w:rPr>
          <w:rFonts w:ascii="宋体" w:hAnsi="宋体"/>
          <w:color w:val="70AD47" w:themeColor="accent6"/>
          <w:sz w:val="15"/>
          <w:szCs w:val="15"/>
        </w:rPr>
        <w:t>进行值</w:t>
      </w:r>
      <w:proofErr w:type="gramEnd"/>
      <w:r w:rsidRPr="009D6C16">
        <w:rPr>
          <w:rFonts w:ascii="宋体" w:hAnsi="宋体"/>
          <w:color w:val="70AD47" w:themeColor="accent6"/>
          <w:sz w:val="15"/>
          <w:szCs w:val="15"/>
        </w:rPr>
        <w:t>预测</w:t>
      </w:r>
    </w:p>
    <w:p w14:paraId="7CFFAB91" w14:textId="77777777" w:rsidR="00766DFF" w:rsidRPr="000A43EA" w:rsidRDefault="00766DFF" w:rsidP="00766DFF">
      <w:pPr>
        <w:jc w:val="left"/>
        <w:rPr>
          <w:rFonts w:ascii="宋体" w:hAnsi="宋体"/>
          <w:sz w:val="15"/>
          <w:szCs w:val="15"/>
        </w:rPr>
      </w:pPr>
      <w:r w:rsidRPr="000A43EA">
        <w:rPr>
          <w:rFonts w:ascii="宋体" w:hAnsi="宋体"/>
          <w:sz w:val="15"/>
          <w:szCs w:val="15"/>
        </w:rPr>
        <w:t>w1=x(</w:t>
      </w:r>
      <w:proofErr w:type="gramStart"/>
      <w:r w:rsidRPr="000A43EA">
        <w:rPr>
          <w:rFonts w:ascii="宋体" w:hAnsi="宋体"/>
          <w:sz w:val="15"/>
          <w:szCs w:val="15"/>
        </w:rPr>
        <w:t>1:inputnum</w:t>
      </w:r>
      <w:proofErr w:type="gramEnd"/>
      <w:r w:rsidRPr="000A43EA">
        <w:rPr>
          <w:rFonts w:ascii="宋体" w:hAnsi="宋体"/>
          <w:sz w:val="15"/>
          <w:szCs w:val="15"/>
        </w:rPr>
        <w:t>*hiddennum);</w:t>
      </w:r>
    </w:p>
    <w:p w14:paraId="7765E4F7" w14:textId="77777777" w:rsidR="00766DFF" w:rsidRPr="000A43EA" w:rsidRDefault="00766DFF" w:rsidP="00766DFF">
      <w:pPr>
        <w:jc w:val="left"/>
        <w:rPr>
          <w:rFonts w:ascii="宋体" w:hAnsi="宋体"/>
          <w:sz w:val="15"/>
          <w:szCs w:val="15"/>
        </w:rPr>
      </w:pPr>
      <w:r w:rsidRPr="000A43EA">
        <w:rPr>
          <w:rFonts w:ascii="宋体" w:hAnsi="宋体"/>
          <w:sz w:val="15"/>
          <w:szCs w:val="15"/>
        </w:rPr>
        <w:t>B1=x(inputnum*hiddennum+</w:t>
      </w:r>
      <w:proofErr w:type="gramStart"/>
      <w:r w:rsidRPr="000A43EA">
        <w:rPr>
          <w:rFonts w:ascii="宋体" w:hAnsi="宋体"/>
          <w:sz w:val="15"/>
          <w:szCs w:val="15"/>
        </w:rPr>
        <w:t>1:inputnum</w:t>
      </w:r>
      <w:proofErr w:type="gramEnd"/>
      <w:r w:rsidRPr="000A43EA">
        <w:rPr>
          <w:rFonts w:ascii="宋体" w:hAnsi="宋体"/>
          <w:sz w:val="15"/>
          <w:szCs w:val="15"/>
        </w:rPr>
        <w:t>*hiddennum+hiddennum);</w:t>
      </w:r>
    </w:p>
    <w:p w14:paraId="1B0DCB59" w14:textId="77777777" w:rsidR="00766DFF" w:rsidRPr="000A43EA" w:rsidRDefault="00766DFF" w:rsidP="00766DFF">
      <w:pPr>
        <w:jc w:val="left"/>
        <w:rPr>
          <w:rFonts w:ascii="宋体" w:hAnsi="宋体"/>
          <w:sz w:val="15"/>
          <w:szCs w:val="15"/>
        </w:rPr>
      </w:pPr>
      <w:r w:rsidRPr="000A43EA">
        <w:rPr>
          <w:rFonts w:ascii="宋体" w:hAnsi="宋体"/>
          <w:sz w:val="15"/>
          <w:szCs w:val="15"/>
        </w:rPr>
        <w:t>w2=x(inputnum*hiddennum+hiddennum+</w:t>
      </w:r>
      <w:proofErr w:type="gramStart"/>
      <w:r w:rsidRPr="000A43EA">
        <w:rPr>
          <w:rFonts w:ascii="宋体" w:hAnsi="宋体"/>
          <w:sz w:val="15"/>
          <w:szCs w:val="15"/>
        </w:rPr>
        <w:t>1:inputnum</w:t>
      </w:r>
      <w:proofErr w:type="gramEnd"/>
      <w:r w:rsidRPr="000A43EA">
        <w:rPr>
          <w:rFonts w:ascii="宋体" w:hAnsi="宋体"/>
          <w:sz w:val="15"/>
          <w:szCs w:val="15"/>
        </w:rPr>
        <w:t>*hiddennum+hiddennum+hiddennum*outputnum);</w:t>
      </w:r>
    </w:p>
    <w:p w14:paraId="7B3ED34B" w14:textId="77777777" w:rsidR="00766DFF" w:rsidRPr="000A43EA" w:rsidRDefault="00766DFF" w:rsidP="00766DFF">
      <w:pPr>
        <w:jc w:val="left"/>
        <w:rPr>
          <w:rFonts w:ascii="宋体" w:hAnsi="宋体"/>
          <w:sz w:val="15"/>
          <w:szCs w:val="15"/>
        </w:rPr>
      </w:pPr>
      <w:r w:rsidRPr="000A43EA">
        <w:rPr>
          <w:rFonts w:ascii="宋体" w:hAnsi="宋体"/>
          <w:sz w:val="15"/>
          <w:szCs w:val="15"/>
        </w:rPr>
        <w:t>B2=x(inputnum*hiddennum+hiddennum+hiddennum*outputnum+</w:t>
      </w:r>
      <w:proofErr w:type="gramStart"/>
      <w:r w:rsidRPr="000A43EA">
        <w:rPr>
          <w:rFonts w:ascii="宋体" w:hAnsi="宋体"/>
          <w:sz w:val="15"/>
          <w:szCs w:val="15"/>
        </w:rPr>
        <w:t>1:inputnum</w:t>
      </w:r>
      <w:proofErr w:type="gramEnd"/>
      <w:r w:rsidRPr="000A43EA">
        <w:rPr>
          <w:rFonts w:ascii="宋体" w:hAnsi="宋体"/>
          <w:sz w:val="15"/>
          <w:szCs w:val="15"/>
        </w:rPr>
        <w:t>*hiddennum+hiddennum+hiddennum*outputnum+outputnum);</w:t>
      </w:r>
    </w:p>
    <w:p w14:paraId="343CECC4" w14:textId="77777777" w:rsidR="00766DFF" w:rsidRPr="000A43EA" w:rsidRDefault="00766DFF" w:rsidP="00766DFF">
      <w:pPr>
        <w:jc w:val="left"/>
        <w:rPr>
          <w:rFonts w:ascii="宋体" w:hAnsi="宋体"/>
          <w:sz w:val="15"/>
          <w:szCs w:val="15"/>
        </w:rPr>
      </w:pPr>
    </w:p>
    <w:p w14:paraId="2053F33F" w14:textId="77777777" w:rsidR="00766DFF" w:rsidRPr="000A43EA" w:rsidRDefault="00766DFF" w:rsidP="00766DFF">
      <w:pPr>
        <w:jc w:val="left"/>
        <w:rPr>
          <w:rFonts w:ascii="宋体" w:hAnsi="宋体"/>
          <w:sz w:val="15"/>
          <w:szCs w:val="15"/>
        </w:rPr>
      </w:pPr>
      <w:proofErr w:type="gramStart"/>
      <w:r w:rsidRPr="000A43EA">
        <w:rPr>
          <w:rFonts w:ascii="宋体" w:hAnsi="宋体"/>
          <w:sz w:val="15"/>
          <w:szCs w:val="15"/>
        </w:rPr>
        <w:t>net.iw</w:t>
      </w:r>
      <w:proofErr w:type="gramEnd"/>
      <w:r w:rsidRPr="000A43EA">
        <w:rPr>
          <w:rFonts w:ascii="宋体" w:hAnsi="宋体"/>
          <w:sz w:val="15"/>
          <w:szCs w:val="15"/>
        </w:rPr>
        <w:t>{1,1}=reshape(w1,hiddennum,inputnum);</w:t>
      </w:r>
    </w:p>
    <w:p w14:paraId="4FA77BC5" w14:textId="77777777" w:rsidR="00766DFF" w:rsidRPr="000A43EA" w:rsidRDefault="00766DFF" w:rsidP="00766DFF">
      <w:pPr>
        <w:jc w:val="left"/>
        <w:rPr>
          <w:rFonts w:ascii="宋体" w:hAnsi="宋体"/>
          <w:sz w:val="15"/>
          <w:szCs w:val="15"/>
        </w:rPr>
      </w:pPr>
      <w:proofErr w:type="gramStart"/>
      <w:r w:rsidRPr="000A43EA">
        <w:rPr>
          <w:rFonts w:ascii="宋体" w:hAnsi="宋体"/>
          <w:sz w:val="15"/>
          <w:szCs w:val="15"/>
        </w:rPr>
        <w:t>net.lw</w:t>
      </w:r>
      <w:proofErr w:type="gramEnd"/>
      <w:r w:rsidRPr="000A43EA">
        <w:rPr>
          <w:rFonts w:ascii="宋体" w:hAnsi="宋体"/>
          <w:sz w:val="15"/>
          <w:szCs w:val="15"/>
        </w:rPr>
        <w:t>{2,1}=reshape(w2,outputnum,hiddennum);</w:t>
      </w:r>
    </w:p>
    <w:p w14:paraId="67442422" w14:textId="77777777" w:rsidR="00766DFF" w:rsidRPr="000A43EA" w:rsidRDefault="00766DFF" w:rsidP="00766DFF">
      <w:pPr>
        <w:jc w:val="left"/>
        <w:rPr>
          <w:rFonts w:ascii="宋体" w:hAnsi="宋体"/>
          <w:sz w:val="15"/>
          <w:szCs w:val="15"/>
        </w:rPr>
      </w:pPr>
      <w:proofErr w:type="gramStart"/>
      <w:r w:rsidRPr="000A43EA">
        <w:rPr>
          <w:rFonts w:ascii="宋体" w:hAnsi="宋体"/>
          <w:sz w:val="15"/>
          <w:szCs w:val="15"/>
        </w:rPr>
        <w:t>net.b</w:t>
      </w:r>
      <w:proofErr w:type="gramEnd"/>
      <w:r w:rsidRPr="000A43EA">
        <w:rPr>
          <w:rFonts w:ascii="宋体" w:hAnsi="宋体"/>
          <w:sz w:val="15"/>
          <w:szCs w:val="15"/>
        </w:rPr>
        <w:t>{1}=reshape(B1,hiddennum,1);</w:t>
      </w:r>
    </w:p>
    <w:p w14:paraId="3C2B17F3" w14:textId="77777777" w:rsidR="00766DFF" w:rsidRPr="000A43EA" w:rsidRDefault="00766DFF" w:rsidP="00766DFF">
      <w:pPr>
        <w:jc w:val="left"/>
        <w:rPr>
          <w:rFonts w:ascii="宋体" w:hAnsi="宋体"/>
          <w:sz w:val="15"/>
          <w:szCs w:val="15"/>
        </w:rPr>
      </w:pPr>
      <w:proofErr w:type="gramStart"/>
      <w:r>
        <w:rPr>
          <w:rFonts w:ascii="宋体" w:hAnsi="宋体"/>
          <w:sz w:val="15"/>
          <w:szCs w:val="15"/>
        </w:rPr>
        <w:t>net.b</w:t>
      </w:r>
      <w:proofErr w:type="gramEnd"/>
      <w:r>
        <w:rPr>
          <w:rFonts w:ascii="宋体" w:hAnsi="宋体"/>
          <w:sz w:val="15"/>
          <w:szCs w:val="15"/>
        </w:rPr>
        <w:t>{2}=B2;</w:t>
      </w:r>
    </w:p>
    <w:p w14:paraId="5C4298D2" w14:textId="77777777" w:rsidR="00766DFF" w:rsidRPr="009D6C16" w:rsidRDefault="00766DFF" w:rsidP="00766DFF">
      <w:pPr>
        <w:jc w:val="left"/>
        <w:rPr>
          <w:rFonts w:ascii="宋体" w:hAnsi="宋体"/>
          <w:color w:val="70AD47" w:themeColor="accent6"/>
          <w:sz w:val="15"/>
          <w:szCs w:val="15"/>
        </w:rPr>
      </w:pPr>
      <w:r w:rsidRPr="009D6C16">
        <w:rPr>
          <w:rFonts w:ascii="宋体" w:hAnsi="宋体"/>
          <w:color w:val="70AD47" w:themeColor="accent6"/>
          <w:sz w:val="15"/>
          <w:szCs w:val="15"/>
        </w:rPr>
        <w:t>%% BP网络训练</w:t>
      </w:r>
    </w:p>
    <w:p w14:paraId="01ED9E70" w14:textId="77777777" w:rsidR="00766DFF" w:rsidRPr="009D6C16" w:rsidRDefault="00766DFF" w:rsidP="00766DFF">
      <w:pPr>
        <w:jc w:val="left"/>
        <w:rPr>
          <w:rFonts w:ascii="宋体" w:hAnsi="宋体"/>
          <w:color w:val="70AD47" w:themeColor="accent6"/>
          <w:sz w:val="15"/>
          <w:szCs w:val="15"/>
        </w:rPr>
      </w:pPr>
      <w:r w:rsidRPr="009D6C16">
        <w:rPr>
          <w:rFonts w:ascii="宋体" w:hAnsi="宋体"/>
          <w:color w:val="70AD47" w:themeColor="accent6"/>
          <w:sz w:val="15"/>
          <w:szCs w:val="15"/>
        </w:rPr>
        <w:t>%网络进化参数</w:t>
      </w:r>
    </w:p>
    <w:p w14:paraId="13E3E29E" w14:textId="77777777" w:rsidR="00766DFF" w:rsidRPr="000A43EA" w:rsidRDefault="00766DFF" w:rsidP="00766DFF">
      <w:pPr>
        <w:jc w:val="left"/>
        <w:rPr>
          <w:rFonts w:ascii="宋体" w:hAnsi="宋体"/>
          <w:sz w:val="15"/>
          <w:szCs w:val="15"/>
        </w:rPr>
      </w:pPr>
      <w:r w:rsidRPr="000A43EA">
        <w:rPr>
          <w:rFonts w:ascii="宋体" w:hAnsi="宋体"/>
          <w:sz w:val="15"/>
          <w:szCs w:val="15"/>
        </w:rPr>
        <w:t>net.trainParam.epochs=10000;</w:t>
      </w:r>
    </w:p>
    <w:p w14:paraId="28797628" w14:textId="77777777" w:rsidR="00766DFF" w:rsidRPr="000A43EA" w:rsidRDefault="00766DFF" w:rsidP="00766DFF">
      <w:pPr>
        <w:jc w:val="left"/>
        <w:rPr>
          <w:rFonts w:ascii="宋体" w:hAnsi="宋体"/>
          <w:sz w:val="15"/>
          <w:szCs w:val="15"/>
        </w:rPr>
      </w:pPr>
      <w:r w:rsidRPr="000A43EA">
        <w:rPr>
          <w:rFonts w:ascii="宋体" w:hAnsi="宋体"/>
          <w:sz w:val="15"/>
          <w:szCs w:val="15"/>
        </w:rPr>
        <w:t>net.trainParam.lr=0.1;</w:t>
      </w:r>
    </w:p>
    <w:p w14:paraId="56B6B432" w14:textId="77777777" w:rsidR="00766DFF" w:rsidRPr="000A43EA" w:rsidRDefault="00766DFF" w:rsidP="00766DFF">
      <w:pPr>
        <w:jc w:val="left"/>
        <w:rPr>
          <w:rFonts w:ascii="宋体" w:hAnsi="宋体"/>
          <w:sz w:val="15"/>
          <w:szCs w:val="15"/>
        </w:rPr>
      </w:pPr>
      <w:r w:rsidRPr="000A43EA">
        <w:rPr>
          <w:rFonts w:ascii="宋体" w:hAnsi="宋体"/>
          <w:sz w:val="15"/>
          <w:szCs w:val="15"/>
        </w:rPr>
        <w:t>net.trainParam.</w:t>
      </w:r>
      <w:r>
        <w:rPr>
          <w:rFonts w:ascii="宋体" w:hAnsi="宋体"/>
          <w:sz w:val="15"/>
          <w:szCs w:val="15"/>
        </w:rPr>
        <w:t>goal=0.0005;</w:t>
      </w:r>
    </w:p>
    <w:p w14:paraId="3A2BCFEF" w14:textId="77777777" w:rsidR="00766DFF" w:rsidRPr="009D6C16" w:rsidRDefault="00766DFF" w:rsidP="00766DFF">
      <w:pPr>
        <w:jc w:val="left"/>
        <w:rPr>
          <w:rFonts w:ascii="宋体" w:hAnsi="宋体"/>
          <w:color w:val="70AD47" w:themeColor="accent6"/>
          <w:sz w:val="15"/>
          <w:szCs w:val="15"/>
        </w:rPr>
      </w:pPr>
      <w:r w:rsidRPr="009D6C16">
        <w:rPr>
          <w:rFonts w:ascii="宋体" w:hAnsi="宋体"/>
          <w:color w:val="70AD47" w:themeColor="accent6"/>
          <w:sz w:val="15"/>
          <w:szCs w:val="15"/>
        </w:rPr>
        <w:t>%网络训练</w:t>
      </w:r>
    </w:p>
    <w:p w14:paraId="3DD4E1A3" w14:textId="77777777" w:rsidR="00766DFF" w:rsidRPr="000A43EA" w:rsidRDefault="00766DFF" w:rsidP="00766DFF">
      <w:pPr>
        <w:jc w:val="left"/>
        <w:rPr>
          <w:rFonts w:ascii="宋体" w:hAnsi="宋体"/>
          <w:sz w:val="15"/>
          <w:szCs w:val="15"/>
        </w:rPr>
      </w:pPr>
      <w:r w:rsidRPr="000A43EA">
        <w:rPr>
          <w:rFonts w:ascii="宋体" w:hAnsi="宋体"/>
          <w:sz w:val="15"/>
          <w:szCs w:val="15"/>
        </w:rPr>
        <w:t>[</w:t>
      </w:r>
      <w:proofErr w:type="gramStart"/>
      <w:r w:rsidRPr="000A43EA">
        <w:rPr>
          <w:rFonts w:ascii="宋体" w:hAnsi="宋体"/>
          <w:sz w:val="15"/>
          <w:szCs w:val="15"/>
        </w:rPr>
        <w:t>net,p</w:t>
      </w:r>
      <w:r>
        <w:rPr>
          <w:rFonts w:ascii="宋体" w:hAnsi="宋体"/>
          <w:sz w:val="15"/>
          <w:szCs w:val="15"/>
        </w:rPr>
        <w:t>er</w:t>
      </w:r>
      <w:proofErr w:type="gramEnd"/>
      <w:r>
        <w:rPr>
          <w:rFonts w:ascii="宋体" w:hAnsi="宋体"/>
          <w:sz w:val="15"/>
          <w:szCs w:val="15"/>
        </w:rPr>
        <w:t>2]=train(net,inputn,outputn);</w:t>
      </w:r>
    </w:p>
    <w:p w14:paraId="2AE0ED94" w14:textId="77777777" w:rsidR="00766DFF" w:rsidRPr="009D6C16" w:rsidRDefault="00766DFF" w:rsidP="00766DFF">
      <w:pPr>
        <w:jc w:val="left"/>
        <w:rPr>
          <w:rFonts w:ascii="宋体" w:hAnsi="宋体"/>
          <w:color w:val="70AD47" w:themeColor="accent6"/>
          <w:sz w:val="15"/>
          <w:szCs w:val="15"/>
        </w:rPr>
      </w:pPr>
      <w:r w:rsidRPr="009D6C16">
        <w:rPr>
          <w:rFonts w:ascii="宋体" w:hAnsi="宋体"/>
          <w:color w:val="70AD47" w:themeColor="accent6"/>
          <w:sz w:val="15"/>
          <w:szCs w:val="15"/>
        </w:rPr>
        <w:t>%% BP网络预测</w:t>
      </w:r>
    </w:p>
    <w:p w14:paraId="1207058F" w14:textId="77777777" w:rsidR="00766DFF" w:rsidRPr="009D6C16" w:rsidRDefault="00766DFF" w:rsidP="00766DFF">
      <w:pPr>
        <w:jc w:val="left"/>
        <w:rPr>
          <w:rFonts w:ascii="宋体" w:hAnsi="宋体"/>
          <w:color w:val="70AD47" w:themeColor="accent6"/>
          <w:sz w:val="15"/>
          <w:szCs w:val="15"/>
        </w:rPr>
      </w:pPr>
      <w:r w:rsidRPr="009D6C16">
        <w:rPr>
          <w:rFonts w:ascii="宋体" w:hAnsi="宋体"/>
          <w:color w:val="70AD47" w:themeColor="accent6"/>
          <w:sz w:val="15"/>
          <w:szCs w:val="15"/>
        </w:rPr>
        <w:t>%数据归一化</w:t>
      </w:r>
    </w:p>
    <w:p w14:paraId="326CFAAB" w14:textId="77777777" w:rsidR="00766DFF" w:rsidRPr="000A43EA" w:rsidRDefault="00766DFF" w:rsidP="00766DFF">
      <w:pPr>
        <w:jc w:val="left"/>
        <w:rPr>
          <w:rFonts w:ascii="宋体" w:hAnsi="宋体"/>
          <w:sz w:val="15"/>
          <w:szCs w:val="15"/>
        </w:rPr>
      </w:pPr>
      <w:r w:rsidRPr="000A43EA">
        <w:rPr>
          <w:rFonts w:ascii="宋体" w:hAnsi="宋体"/>
          <w:sz w:val="15"/>
          <w:szCs w:val="15"/>
        </w:rPr>
        <w:t>inputn_test=mapminmax('apply</w:t>
      </w:r>
      <w:proofErr w:type="gramStart"/>
      <w:r w:rsidRPr="000A43EA">
        <w:rPr>
          <w:rFonts w:ascii="宋体" w:hAnsi="宋体"/>
          <w:sz w:val="15"/>
          <w:szCs w:val="15"/>
        </w:rPr>
        <w:t>',input</w:t>
      </w:r>
      <w:proofErr w:type="gramEnd"/>
      <w:r w:rsidRPr="000A43EA">
        <w:rPr>
          <w:rFonts w:ascii="宋体" w:hAnsi="宋体"/>
          <w:sz w:val="15"/>
          <w:szCs w:val="15"/>
        </w:rPr>
        <w:t>_test,inputps);</w:t>
      </w:r>
    </w:p>
    <w:p w14:paraId="19D9430C" w14:textId="77777777" w:rsidR="00766DFF" w:rsidRPr="000A43EA" w:rsidRDefault="00766DFF" w:rsidP="00766DFF">
      <w:pPr>
        <w:jc w:val="left"/>
        <w:rPr>
          <w:rFonts w:ascii="宋体" w:hAnsi="宋体"/>
          <w:sz w:val="15"/>
          <w:szCs w:val="15"/>
        </w:rPr>
      </w:pPr>
      <w:r w:rsidRPr="000A43EA">
        <w:rPr>
          <w:rFonts w:ascii="宋体" w:hAnsi="宋体"/>
          <w:sz w:val="15"/>
          <w:szCs w:val="15"/>
        </w:rPr>
        <w:t>an=sim(</w:t>
      </w:r>
      <w:proofErr w:type="gramStart"/>
      <w:r w:rsidRPr="000A43EA">
        <w:rPr>
          <w:rFonts w:ascii="宋体" w:hAnsi="宋体"/>
          <w:sz w:val="15"/>
          <w:szCs w:val="15"/>
        </w:rPr>
        <w:t>net,inputn</w:t>
      </w:r>
      <w:proofErr w:type="gramEnd"/>
      <w:r w:rsidRPr="000A43EA">
        <w:rPr>
          <w:rFonts w:ascii="宋体" w:hAnsi="宋体"/>
          <w:sz w:val="15"/>
          <w:szCs w:val="15"/>
        </w:rPr>
        <w:t>_test);</w:t>
      </w:r>
    </w:p>
    <w:p w14:paraId="3EEDDD6E" w14:textId="77777777" w:rsidR="00766DFF" w:rsidRPr="000A43EA" w:rsidRDefault="00766DFF" w:rsidP="00766DFF">
      <w:pPr>
        <w:jc w:val="left"/>
        <w:rPr>
          <w:rFonts w:ascii="宋体" w:hAnsi="宋体"/>
          <w:sz w:val="15"/>
          <w:szCs w:val="15"/>
        </w:rPr>
      </w:pPr>
      <w:r w:rsidRPr="000A43EA">
        <w:rPr>
          <w:rFonts w:ascii="宋体" w:hAnsi="宋体"/>
          <w:sz w:val="15"/>
          <w:szCs w:val="15"/>
        </w:rPr>
        <w:t>test_simu=mapminmax('reverse</w:t>
      </w:r>
      <w:proofErr w:type="gramStart"/>
      <w:r w:rsidRPr="000A43EA">
        <w:rPr>
          <w:rFonts w:ascii="宋体" w:hAnsi="宋体"/>
          <w:sz w:val="15"/>
          <w:szCs w:val="15"/>
        </w:rPr>
        <w:t>',an</w:t>
      </w:r>
      <w:proofErr w:type="gramEnd"/>
      <w:r w:rsidRPr="000A43EA">
        <w:rPr>
          <w:rFonts w:ascii="宋体" w:hAnsi="宋体"/>
          <w:sz w:val="15"/>
          <w:szCs w:val="15"/>
        </w:rPr>
        <w:t>,outputps);</w:t>
      </w:r>
    </w:p>
    <w:p w14:paraId="46549609" w14:textId="77777777" w:rsidR="00766DFF" w:rsidRDefault="00766DFF" w:rsidP="00766DFF">
      <w:pPr>
        <w:jc w:val="left"/>
        <w:rPr>
          <w:rFonts w:ascii="宋体" w:hAnsi="宋体"/>
          <w:sz w:val="15"/>
          <w:szCs w:val="15"/>
        </w:rPr>
      </w:pPr>
      <w:r>
        <w:rPr>
          <w:rFonts w:ascii="宋体" w:hAnsi="宋体"/>
          <w:sz w:val="15"/>
          <w:szCs w:val="15"/>
        </w:rPr>
        <w:t>error=test_simu-output_test;</w:t>
      </w:r>
    </w:p>
    <w:p w14:paraId="360C9F47" w14:textId="77777777" w:rsidR="00766DFF" w:rsidRPr="00935D33" w:rsidRDefault="00766DFF" w:rsidP="00766DFF">
      <w:pPr>
        <w:jc w:val="left"/>
        <w:rPr>
          <w:rFonts w:ascii="宋体" w:hAnsi="宋体"/>
          <w:color w:val="70AD47" w:themeColor="accent6"/>
          <w:sz w:val="15"/>
          <w:szCs w:val="15"/>
        </w:rPr>
      </w:pPr>
      <w:r w:rsidRPr="009D6C16">
        <w:rPr>
          <w:rFonts w:ascii="宋体" w:hAnsi="宋体"/>
          <w:color w:val="70AD47" w:themeColor="accent6"/>
          <w:sz w:val="15"/>
          <w:szCs w:val="15"/>
        </w:rPr>
        <w:t>%</w:t>
      </w:r>
      <w:r>
        <w:rPr>
          <w:rFonts w:ascii="宋体" w:hAnsi="宋体" w:hint="eastAsia"/>
          <w:color w:val="70AD47" w:themeColor="accent6"/>
          <w:sz w:val="15"/>
          <w:szCs w:val="15"/>
        </w:rPr>
        <w:t>画</w:t>
      </w:r>
      <w:r>
        <w:rPr>
          <w:rFonts w:ascii="宋体" w:hAnsi="宋体"/>
          <w:color w:val="70AD47" w:themeColor="accent6"/>
          <w:sz w:val="15"/>
          <w:szCs w:val="15"/>
        </w:rPr>
        <w:t>图</w:t>
      </w:r>
    </w:p>
    <w:p w14:paraId="1D472FA0" w14:textId="77777777" w:rsidR="00766DFF" w:rsidRPr="00935D33" w:rsidRDefault="00766DFF" w:rsidP="00766DFF">
      <w:pPr>
        <w:jc w:val="left"/>
        <w:rPr>
          <w:rFonts w:ascii="宋体" w:hAnsi="宋体"/>
          <w:color w:val="70AD47" w:themeColor="accent6"/>
          <w:sz w:val="15"/>
          <w:szCs w:val="15"/>
        </w:rPr>
      </w:pPr>
      <w:r w:rsidRPr="000A43EA">
        <w:rPr>
          <w:rFonts w:ascii="宋体" w:hAnsi="宋体"/>
          <w:sz w:val="15"/>
          <w:szCs w:val="15"/>
        </w:rPr>
        <w:lastRenderedPageBreak/>
        <w:t>figure(1)</w:t>
      </w:r>
      <w:r w:rsidRPr="009D6C16">
        <w:rPr>
          <w:rFonts w:ascii="宋体" w:hAnsi="宋体"/>
          <w:color w:val="70AD47" w:themeColor="accent6"/>
          <w:sz w:val="15"/>
          <w:szCs w:val="15"/>
        </w:rPr>
        <w:t>%</w:t>
      </w:r>
      <w:r>
        <w:rPr>
          <w:rFonts w:ascii="宋体" w:hAnsi="宋体" w:hint="eastAsia"/>
          <w:color w:val="70AD47" w:themeColor="accent6"/>
          <w:sz w:val="15"/>
          <w:szCs w:val="15"/>
        </w:rPr>
        <w:t>画</w:t>
      </w:r>
      <w:r w:rsidRPr="00935D33">
        <w:rPr>
          <w:rFonts w:ascii="宋体" w:hAnsi="宋体"/>
          <w:color w:val="70AD47" w:themeColor="accent6"/>
          <w:sz w:val="15"/>
          <w:szCs w:val="15"/>
        </w:rPr>
        <w:t>垃圾清运量</w:t>
      </w:r>
    </w:p>
    <w:p w14:paraId="4EFAD5E1" w14:textId="77777777" w:rsidR="00766DFF" w:rsidRPr="000A43EA" w:rsidRDefault="00766DFF" w:rsidP="00766DFF">
      <w:pPr>
        <w:jc w:val="left"/>
        <w:rPr>
          <w:rFonts w:ascii="宋体" w:hAnsi="宋体"/>
          <w:sz w:val="15"/>
          <w:szCs w:val="15"/>
        </w:rPr>
      </w:pPr>
      <w:r w:rsidRPr="000A43EA">
        <w:rPr>
          <w:rFonts w:ascii="宋体" w:hAnsi="宋体"/>
          <w:sz w:val="15"/>
          <w:szCs w:val="15"/>
        </w:rPr>
        <w:t>plot(shuju(1:end,1),shuju(1:end,2),'r-','LineWidth',1);hold on;</w:t>
      </w:r>
    </w:p>
    <w:p w14:paraId="07EC00E4" w14:textId="77777777" w:rsidR="00766DFF" w:rsidRPr="000A43EA" w:rsidRDefault="00766DFF" w:rsidP="00766DFF">
      <w:pPr>
        <w:jc w:val="left"/>
        <w:rPr>
          <w:rFonts w:ascii="宋体" w:hAnsi="宋体"/>
          <w:sz w:val="15"/>
          <w:szCs w:val="15"/>
        </w:rPr>
      </w:pPr>
      <w:r w:rsidRPr="000A43EA">
        <w:rPr>
          <w:rFonts w:ascii="宋体" w:hAnsi="宋体"/>
          <w:sz w:val="15"/>
          <w:szCs w:val="15"/>
        </w:rPr>
        <w:t>plot(shuju(1:17,1</w:t>
      </w:r>
      <w:proofErr w:type="gramStart"/>
      <w:r w:rsidRPr="000A43EA">
        <w:rPr>
          <w:rFonts w:ascii="宋体" w:hAnsi="宋体"/>
          <w:sz w:val="15"/>
          <w:szCs w:val="15"/>
        </w:rPr>
        <w:t>),test</w:t>
      </w:r>
      <w:proofErr w:type="gramEnd"/>
      <w:r w:rsidRPr="000A43EA">
        <w:rPr>
          <w:rFonts w:ascii="宋体" w:hAnsi="宋体"/>
          <w:sz w:val="15"/>
          <w:szCs w:val="15"/>
        </w:rPr>
        <w:t>_simu,'g-','LineWidth',1);hold on;</w:t>
      </w:r>
    </w:p>
    <w:p w14:paraId="03EAF0BD" w14:textId="77777777" w:rsidR="00766DFF" w:rsidRPr="000A43EA" w:rsidRDefault="00766DFF" w:rsidP="00766DFF">
      <w:pPr>
        <w:jc w:val="left"/>
        <w:rPr>
          <w:rFonts w:ascii="宋体" w:hAnsi="宋体"/>
          <w:sz w:val="15"/>
          <w:szCs w:val="15"/>
        </w:rPr>
      </w:pPr>
      <w:r w:rsidRPr="000A43EA">
        <w:rPr>
          <w:rFonts w:ascii="宋体" w:hAnsi="宋体"/>
          <w:sz w:val="15"/>
          <w:szCs w:val="15"/>
        </w:rPr>
        <w:t>plot(shuju(1:17,1),shuju(1:17,2),'b*','MarkerSize',4,'LineWidth',2);hold on;</w:t>
      </w:r>
    </w:p>
    <w:p w14:paraId="67224831" w14:textId="77777777" w:rsidR="00766DFF" w:rsidRPr="000A43EA" w:rsidRDefault="00766DFF" w:rsidP="00766DFF">
      <w:pPr>
        <w:jc w:val="left"/>
        <w:rPr>
          <w:rFonts w:ascii="宋体" w:hAnsi="宋体"/>
          <w:sz w:val="15"/>
          <w:szCs w:val="15"/>
        </w:rPr>
      </w:pPr>
      <w:r w:rsidRPr="000A43EA">
        <w:rPr>
          <w:rFonts w:ascii="宋体" w:hAnsi="宋体"/>
          <w:sz w:val="15"/>
          <w:szCs w:val="15"/>
        </w:rPr>
        <w:t>plot(shuju(18:27,1),shuju(18:27,2),'k+','MarkerSize',4,'LineWidth',2);hold on;</w:t>
      </w:r>
    </w:p>
    <w:p w14:paraId="29386F39" w14:textId="77777777" w:rsidR="00766DFF" w:rsidRPr="000A43EA" w:rsidRDefault="00766DFF" w:rsidP="00766DFF">
      <w:pPr>
        <w:jc w:val="left"/>
        <w:rPr>
          <w:rFonts w:ascii="宋体" w:hAnsi="宋体"/>
          <w:sz w:val="15"/>
          <w:szCs w:val="15"/>
        </w:rPr>
      </w:pPr>
      <w:r w:rsidRPr="000A43EA">
        <w:rPr>
          <w:rFonts w:ascii="宋体" w:hAnsi="宋体"/>
          <w:sz w:val="15"/>
          <w:szCs w:val="15"/>
        </w:rPr>
        <w:t>text(2016,shuju(17,2),'此点后为估算值');</w:t>
      </w:r>
    </w:p>
    <w:p w14:paraId="750F9500" w14:textId="77777777" w:rsidR="00766DFF" w:rsidRPr="000A43EA" w:rsidRDefault="00766DFF" w:rsidP="00766DFF">
      <w:pPr>
        <w:jc w:val="left"/>
        <w:rPr>
          <w:rFonts w:ascii="宋体" w:hAnsi="宋体"/>
          <w:sz w:val="15"/>
          <w:szCs w:val="15"/>
        </w:rPr>
      </w:pPr>
      <w:r w:rsidRPr="000A43EA">
        <w:rPr>
          <w:rFonts w:ascii="宋体" w:hAnsi="宋体"/>
          <w:sz w:val="15"/>
          <w:szCs w:val="15"/>
        </w:rPr>
        <w:t>title('2000-2027年GA-BP垃圾清运</w:t>
      </w:r>
      <w:proofErr w:type="gramStart"/>
      <w:r w:rsidRPr="000A43EA">
        <w:rPr>
          <w:rFonts w:ascii="宋体" w:hAnsi="宋体"/>
          <w:sz w:val="15"/>
          <w:szCs w:val="15"/>
        </w:rPr>
        <w:t>量趋势</w:t>
      </w:r>
      <w:proofErr w:type="gramEnd"/>
      <w:r w:rsidRPr="000A43EA">
        <w:rPr>
          <w:rFonts w:ascii="宋体" w:hAnsi="宋体"/>
          <w:sz w:val="15"/>
          <w:szCs w:val="15"/>
        </w:rPr>
        <w:t>图','FontSize',30);</w:t>
      </w:r>
    </w:p>
    <w:p w14:paraId="71D42326" w14:textId="77777777" w:rsidR="00766DFF" w:rsidRPr="000A43EA" w:rsidRDefault="00766DFF" w:rsidP="00766DFF">
      <w:pPr>
        <w:jc w:val="left"/>
        <w:rPr>
          <w:rFonts w:ascii="宋体" w:hAnsi="宋体"/>
          <w:sz w:val="15"/>
          <w:szCs w:val="15"/>
        </w:rPr>
      </w:pPr>
      <w:r w:rsidRPr="000A43EA">
        <w:rPr>
          <w:rFonts w:ascii="宋体" w:hAnsi="宋体"/>
          <w:sz w:val="15"/>
          <w:szCs w:val="15"/>
        </w:rPr>
        <w:t>xlabel('年份(年)','FontSize',20);</w:t>
      </w:r>
    </w:p>
    <w:p w14:paraId="72555646" w14:textId="77777777" w:rsidR="00766DFF" w:rsidRPr="000A43EA" w:rsidRDefault="00766DFF" w:rsidP="00766DFF">
      <w:pPr>
        <w:jc w:val="left"/>
        <w:rPr>
          <w:rFonts w:ascii="宋体" w:hAnsi="宋体"/>
          <w:sz w:val="15"/>
          <w:szCs w:val="15"/>
        </w:rPr>
      </w:pPr>
      <w:r w:rsidRPr="000A43EA">
        <w:rPr>
          <w:rFonts w:ascii="宋体" w:hAnsi="宋体"/>
          <w:sz w:val="15"/>
          <w:szCs w:val="15"/>
        </w:rPr>
        <w:t>ylabel('垃圾清运量（万吨）','FontSize',20);</w:t>
      </w:r>
    </w:p>
    <w:p w14:paraId="4EDBA3CE" w14:textId="77777777" w:rsidR="00766DFF" w:rsidRPr="000A43EA" w:rsidRDefault="00766DFF" w:rsidP="00766DFF">
      <w:pPr>
        <w:jc w:val="left"/>
        <w:rPr>
          <w:rFonts w:ascii="宋体" w:hAnsi="宋体"/>
          <w:sz w:val="15"/>
          <w:szCs w:val="15"/>
        </w:rPr>
      </w:pPr>
      <w:r w:rsidRPr="000A43EA">
        <w:rPr>
          <w:rFonts w:ascii="宋体" w:hAnsi="宋体"/>
          <w:sz w:val="15"/>
          <w:szCs w:val="15"/>
        </w:rPr>
        <w:t>legend('趋势折线','2000-2016年GA-BP神经网络估算趋势图','2000-2016年垃圾清运</w:t>
      </w:r>
      <w:proofErr w:type="gramStart"/>
      <w:r w:rsidRPr="000A43EA">
        <w:rPr>
          <w:rFonts w:ascii="宋体" w:hAnsi="宋体"/>
          <w:sz w:val="15"/>
          <w:szCs w:val="15"/>
        </w:rPr>
        <w:t>量真实</w:t>
      </w:r>
      <w:proofErr w:type="gramEnd"/>
      <w:r w:rsidRPr="000A43EA">
        <w:rPr>
          <w:rFonts w:ascii="宋体" w:hAnsi="宋体"/>
          <w:sz w:val="15"/>
          <w:szCs w:val="15"/>
        </w:rPr>
        <w:t>值','2017-2027年垃圾清运量估算值','Location','NorthWest');</w:t>
      </w:r>
    </w:p>
    <w:p w14:paraId="5B27F0B9" w14:textId="77777777" w:rsidR="00766DFF" w:rsidRPr="000A43EA" w:rsidRDefault="00766DFF" w:rsidP="00766DFF">
      <w:pPr>
        <w:jc w:val="left"/>
        <w:rPr>
          <w:rFonts w:ascii="宋体" w:hAnsi="宋体"/>
          <w:sz w:val="15"/>
          <w:szCs w:val="15"/>
        </w:rPr>
      </w:pPr>
      <w:r w:rsidRPr="000A43EA">
        <w:rPr>
          <w:rFonts w:ascii="宋体" w:hAnsi="宋体"/>
          <w:sz w:val="15"/>
          <w:szCs w:val="15"/>
        </w:rPr>
        <w:t>axis([shuju(1,1</w:t>
      </w:r>
      <w:proofErr w:type="gramStart"/>
      <w:r w:rsidRPr="000A43EA">
        <w:rPr>
          <w:rFonts w:ascii="宋体" w:hAnsi="宋体"/>
          <w:sz w:val="15"/>
          <w:szCs w:val="15"/>
        </w:rPr>
        <w:t>),shuju</w:t>
      </w:r>
      <w:proofErr w:type="gramEnd"/>
      <w:r w:rsidRPr="000A43EA">
        <w:rPr>
          <w:rFonts w:ascii="宋体" w:hAnsi="宋体"/>
          <w:sz w:val="15"/>
          <w:szCs w:val="15"/>
        </w:rPr>
        <w:t>(end,1),0,1000]);</w:t>
      </w:r>
    </w:p>
    <w:p w14:paraId="264ACFB6" w14:textId="77777777" w:rsidR="00766DFF" w:rsidRPr="000A43EA" w:rsidRDefault="00766DFF" w:rsidP="00766DFF">
      <w:pPr>
        <w:jc w:val="left"/>
        <w:rPr>
          <w:rFonts w:ascii="宋体" w:hAnsi="宋体"/>
          <w:sz w:val="15"/>
          <w:szCs w:val="15"/>
        </w:rPr>
      </w:pPr>
      <w:proofErr w:type="gramStart"/>
      <w:r w:rsidRPr="000A43EA">
        <w:rPr>
          <w:rFonts w:ascii="宋体" w:hAnsi="宋体"/>
          <w:sz w:val="15"/>
          <w:szCs w:val="15"/>
        </w:rPr>
        <w:t>set(</w:t>
      </w:r>
      <w:proofErr w:type="gramEnd"/>
      <w:r w:rsidRPr="000A43EA">
        <w:rPr>
          <w:rFonts w:ascii="宋体" w:hAnsi="宋体"/>
          <w:sz w:val="15"/>
          <w:szCs w:val="15"/>
        </w:rPr>
        <w:t>gca,'xtick', shuju(:,1));</w:t>
      </w:r>
    </w:p>
    <w:p w14:paraId="1F0F3F2D" w14:textId="77777777" w:rsidR="00766DFF" w:rsidRPr="000A43EA" w:rsidRDefault="00766DFF" w:rsidP="00766DFF">
      <w:pPr>
        <w:jc w:val="left"/>
        <w:rPr>
          <w:rFonts w:ascii="宋体" w:hAnsi="宋体"/>
          <w:sz w:val="15"/>
          <w:szCs w:val="15"/>
        </w:rPr>
      </w:pPr>
      <w:r w:rsidRPr="000A43EA">
        <w:rPr>
          <w:rFonts w:ascii="宋体" w:hAnsi="宋体"/>
          <w:sz w:val="15"/>
          <w:szCs w:val="15"/>
        </w:rPr>
        <w:t>box off;</w:t>
      </w:r>
    </w:p>
    <w:p w14:paraId="26F774D2" w14:textId="77777777" w:rsidR="00766DFF" w:rsidRPr="000A43EA" w:rsidRDefault="00766DFF" w:rsidP="00766DFF">
      <w:pPr>
        <w:jc w:val="left"/>
        <w:rPr>
          <w:rFonts w:ascii="宋体" w:hAnsi="宋体"/>
          <w:sz w:val="15"/>
          <w:szCs w:val="15"/>
        </w:rPr>
      </w:pPr>
      <w:r w:rsidRPr="000A43EA">
        <w:rPr>
          <w:rFonts w:ascii="宋体" w:hAnsi="宋体"/>
          <w:sz w:val="15"/>
          <w:szCs w:val="15"/>
        </w:rPr>
        <w:t>grid off;</w:t>
      </w:r>
    </w:p>
    <w:p w14:paraId="7E495D19" w14:textId="77777777" w:rsidR="00766DFF" w:rsidRPr="000A43EA" w:rsidRDefault="00766DFF" w:rsidP="00766DFF">
      <w:pPr>
        <w:jc w:val="left"/>
        <w:rPr>
          <w:rFonts w:ascii="宋体" w:hAnsi="宋体"/>
          <w:sz w:val="15"/>
          <w:szCs w:val="15"/>
        </w:rPr>
      </w:pPr>
    </w:p>
    <w:p w14:paraId="5F858CDA" w14:textId="77777777" w:rsidR="00766DFF" w:rsidRPr="000A43EA" w:rsidRDefault="00766DFF" w:rsidP="00766DFF">
      <w:pPr>
        <w:jc w:val="left"/>
        <w:rPr>
          <w:rFonts w:ascii="宋体" w:hAnsi="宋体"/>
          <w:sz w:val="15"/>
          <w:szCs w:val="15"/>
        </w:rPr>
      </w:pPr>
      <w:r w:rsidRPr="000A43EA">
        <w:rPr>
          <w:rFonts w:ascii="宋体" w:hAnsi="宋体"/>
          <w:sz w:val="15"/>
          <w:szCs w:val="15"/>
        </w:rPr>
        <w:t>figure(3)</w:t>
      </w:r>
      <w:r w:rsidRPr="009D6C16">
        <w:rPr>
          <w:rFonts w:ascii="宋体" w:hAnsi="宋体"/>
          <w:color w:val="70AD47" w:themeColor="accent6"/>
          <w:sz w:val="15"/>
          <w:szCs w:val="15"/>
        </w:rPr>
        <w:t>%</w:t>
      </w:r>
      <w:r>
        <w:rPr>
          <w:rFonts w:ascii="宋体" w:hAnsi="宋体" w:hint="eastAsia"/>
          <w:color w:val="70AD47" w:themeColor="accent6"/>
          <w:sz w:val="15"/>
          <w:szCs w:val="15"/>
        </w:rPr>
        <w:t>画2000年</w:t>
      </w:r>
      <w:r>
        <w:rPr>
          <w:rFonts w:ascii="宋体" w:hAnsi="宋体"/>
          <w:color w:val="70AD47" w:themeColor="accent6"/>
          <w:sz w:val="15"/>
          <w:szCs w:val="15"/>
        </w:rPr>
        <w:t>-2016</w:t>
      </w:r>
      <w:r>
        <w:rPr>
          <w:rFonts w:ascii="宋体" w:hAnsi="宋体" w:hint="eastAsia"/>
          <w:color w:val="70AD47" w:themeColor="accent6"/>
          <w:sz w:val="15"/>
          <w:szCs w:val="15"/>
        </w:rPr>
        <w:t>年</w:t>
      </w:r>
      <w:r>
        <w:rPr>
          <w:rFonts w:ascii="宋体" w:hAnsi="宋体"/>
          <w:color w:val="70AD47" w:themeColor="accent6"/>
          <w:sz w:val="15"/>
          <w:szCs w:val="15"/>
        </w:rPr>
        <w:t>垃圾清运</w:t>
      </w:r>
      <w:proofErr w:type="gramStart"/>
      <w:r>
        <w:rPr>
          <w:rFonts w:ascii="宋体" w:hAnsi="宋体"/>
          <w:color w:val="70AD47" w:themeColor="accent6"/>
          <w:sz w:val="15"/>
          <w:szCs w:val="15"/>
        </w:rPr>
        <w:t>量趋势</w:t>
      </w:r>
      <w:proofErr w:type="gramEnd"/>
      <w:r>
        <w:rPr>
          <w:rFonts w:ascii="宋体" w:hAnsi="宋体"/>
          <w:color w:val="70AD47" w:themeColor="accent6"/>
          <w:sz w:val="15"/>
          <w:szCs w:val="15"/>
        </w:rPr>
        <w:t>图</w:t>
      </w:r>
    </w:p>
    <w:p w14:paraId="2179824E" w14:textId="77777777" w:rsidR="00766DFF" w:rsidRPr="000A43EA" w:rsidRDefault="00766DFF" w:rsidP="00766DFF">
      <w:pPr>
        <w:jc w:val="left"/>
        <w:rPr>
          <w:rFonts w:ascii="宋体" w:hAnsi="宋体"/>
          <w:sz w:val="15"/>
          <w:szCs w:val="15"/>
        </w:rPr>
      </w:pPr>
      <w:r w:rsidRPr="000A43EA">
        <w:rPr>
          <w:rFonts w:ascii="宋体" w:hAnsi="宋体"/>
          <w:sz w:val="15"/>
          <w:szCs w:val="15"/>
        </w:rPr>
        <w:t>plot(shuju(1:17,1</w:t>
      </w:r>
      <w:proofErr w:type="gramStart"/>
      <w:r w:rsidRPr="000A43EA">
        <w:rPr>
          <w:rFonts w:ascii="宋体" w:hAnsi="宋体"/>
          <w:sz w:val="15"/>
          <w:szCs w:val="15"/>
        </w:rPr>
        <w:t>),output</w:t>
      </w:r>
      <w:proofErr w:type="gramEnd"/>
      <w:r w:rsidRPr="000A43EA">
        <w:rPr>
          <w:rFonts w:ascii="宋体" w:hAnsi="宋体"/>
          <w:sz w:val="15"/>
          <w:szCs w:val="15"/>
        </w:rPr>
        <w:t>_test,'r','MarkerSize',4,'LineWidth',2);hold on;</w:t>
      </w:r>
    </w:p>
    <w:p w14:paraId="4D88AE85" w14:textId="77777777" w:rsidR="00766DFF" w:rsidRPr="000A43EA" w:rsidRDefault="00766DFF" w:rsidP="00766DFF">
      <w:pPr>
        <w:jc w:val="left"/>
        <w:rPr>
          <w:rFonts w:ascii="宋体" w:hAnsi="宋体"/>
          <w:sz w:val="15"/>
          <w:szCs w:val="15"/>
        </w:rPr>
      </w:pPr>
      <w:r w:rsidRPr="000A43EA">
        <w:rPr>
          <w:rFonts w:ascii="宋体" w:hAnsi="宋体"/>
          <w:sz w:val="15"/>
          <w:szCs w:val="15"/>
        </w:rPr>
        <w:t>plot(shuju(1:17,1</w:t>
      </w:r>
      <w:proofErr w:type="gramStart"/>
      <w:r w:rsidRPr="000A43EA">
        <w:rPr>
          <w:rFonts w:ascii="宋体" w:hAnsi="宋体"/>
          <w:sz w:val="15"/>
          <w:szCs w:val="15"/>
        </w:rPr>
        <w:t>),test</w:t>
      </w:r>
      <w:proofErr w:type="gramEnd"/>
      <w:r w:rsidRPr="000A43EA">
        <w:rPr>
          <w:rFonts w:ascii="宋体" w:hAnsi="宋体"/>
          <w:sz w:val="15"/>
          <w:szCs w:val="15"/>
        </w:rPr>
        <w:t>_simu,'g','LineWidth',1);hold on;</w:t>
      </w:r>
    </w:p>
    <w:p w14:paraId="0F9C0966" w14:textId="77777777" w:rsidR="00766DFF" w:rsidRPr="000A43EA" w:rsidRDefault="00766DFF" w:rsidP="00766DFF">
      <w:pPr>
        <w:jc w:val="left"/>
        <w:rPr>
          <w:rFonts w:ascii="宋体" w:hAnsi="宋体"/>
          <w:sz w:val="15"/>
          <w:szCs w:val="15"/>
        </w:rPr>
      </w:pPr>
      <w:r w:rsidRPr="000A43EA">
        <w:rPr>
          <w:rFonts w:ascii="宋体" w:hAnsi="宋体"/>
          <w:sz w:val="15"/>
          <w:szCs w:val="15"/>
        </w:rPr>
        <w:t xml:space="preserve"> plot(shuju(1:17,1</w:t>
      </w:r>
      <w:proofErr w:type="gramStart"/>
      <w:r w:rsidRPr="000A43EA">
        <w:rPr>
          <w:rFonts w:ascii="宋体" w:hAnsi="宋体"/>
          <w:sz w:val="15"/>
          <w:szCs w:val="15"/>
        </w:rPr>
        <w:t>),output</w:t>
      </w:r>
      <w:proofErr w:type="gramEnd"/>
      <w:r w:rsidRPr="000A43EA">
        <w:rPr>
          <w:rFonts w:ascii="宋体" w:hAnsi="宋体"/>
          <w:sz w:val="15"/>
          <w:szCs w:val="15"/>
        </w:rPr>
        <w:t>_test,'b*','MarkerSize',4,'LineWidth',2);hold on;</w:t>
      </w:r>
    </w:p>
    <w:p w14:paraId="702142CD" w14:textId="77777777" w:rsidR="00766DFF" w:rsidRPr="000A43EA" w:rsidRDefault="00766DFF" w:rsidP="00766DFF">
      <w:pPr>
        <w:jc w:val="left"/>
        <w:rPr>
          <w:rFonts w:ascii="宋体" w:hAnsi="宋体"/>
          <w:sz w:val="15"/>
          <w:szCs w:val="15"/>
        </w:rPr>
      </w:pPr>
      <w:r w:rsidRPr="000A43EA">
        <w:rPr>
          <w:rFonts w:ascii="宋体" w:hAnsi="宋体"/>
          <w:sz w:val="15"/>
          <w:szCs w:val="15"/>
        </w:rPr>
        <w:t xml:space="preserve"> plot(shuju(1:17,1</w:t>
      </w:r>
      <w:proofErr w:type="gramStart"/>
      <w:r w:rsidRPr="000A43EA">
        <w:rPr>
          <w:rFonts w:ascii="宋体" w:hAnsi="宋体"/>
          <w:sz w:val="15"/>
          <w:szCs w:val="15"/>
        </w:rPr>
        <w:t>),test</w:t>
      </w:r>
      <w:proofErr w:type="gramEnd"/>
      <w:r w:rsidRPr="000A43EA">
        <w:rPr>
          <w:rFonts w:ascii="宋体" w:hAnsi="宋体"/>
          <w:sz w:val="15"/>
          <w:szCs w:val="15"/>
        </w:rPr>
        <w:t>_simu,'k+','MarkerSize',4,'LineWidth',2);hold on;</w:t>
      </w:r>
    </w:p>
    <w:p w14:paraId="470CADE1" w14:textId="77777777" w:rsidR="00766DFF" w:rsidRPr="000A43EA" w:rsidRDefault="00766DFF" w:rsidP="00766DFF">
      <w:pPr>
        <w:jc w:val="left"/>
        <w:rPr>
          <w:rFonts w:ascii="宋体" w:hAnsi="宋体"/>
          <w:sz w:val="15"/>
          <w:szCs w:val="15"/>
        </w:rPr>
      </w:pPr>
      <w:r w:rsidRPr="000A43EA">
        <w:rPr>
          <w:rFonts w:ascii="宋体" w:hAnsi="宋体"/>
          <w:sz w:val="15"/>
          <w:szCs w:val="15"/>
        </w:rPr>
        <w:t>title('2000-2016年GA-BP神经网络垃圾清运</w:t>
      </w:r>
      <w:proofErr w:type="gramStart"/>
      <w:r w:rsidRPr="000A43EA">
        <w:rPr>
          <w:rFonts w:ascii="宋体" w:hAnsi="宋体"/>
          <w:sz w:val="15"/>
          <w:szCs w:val="15"/>
        </w:rPr>
        <w:t>量趋势</w:t>
      </w:r>
      <w:proofErr w:type="gramEnd"/>
      <w:r w:rsidRPr="000A43EA">
        <w:rPr>
          <w:rFonts w:ascii="宋体" w:hAnsi="宋体"/>
          <w:sz w:val="15"/>
          <w:szCs w:val="15"/>
        </w:rPr>
        <w:t>图','FontSize',30);</w:t>
      </w:r>
    </w:p>
    <w:p w14:paraId="4C7770DF" w14:textId="77777777" w:rsidR="00766DFF" w:rsidRPr="000A43EA" w:rsidRDefault="00766DFF" w:rsidP="00766DFF">
      <w:pPr>
        <w:jc w:val="left"/>
        <w:rPr>
          <w:rFonts w:ascii="宋体" w:hAnsi="宋体"/>
          <w:sz w:val="15"/>
          <w:szCs w:val="15"/>
        </w:rPr>
      </w:pPr>
      <w:r w:rsidRPr="000A43EA">
        <w:rPr>
          <w:rFonts w:ascii="宋体" w:hAnsi="宋体"/>
          <w:sz w:val="15"/>
          <w:szCs w:val="15"/>
        </w:rPr>
        <w:t>xlabel('年份(年)','FontSize',20);</w:t>
      </w:r>
    </w:p>
    <w:p w14:paraId="1D31F694" w14:textId="77777777" w:rsidR="00766DFF" w:rsidRPr="000A43EA" w:rsidRDefault="00766DFF" w:rsidP="00766DFF">
      <w:pPr>
        <w:jc w:val="left"/>
        <w:rPr>
          <w:rFonts w:ascii="宋体" w:hAnsi="宋体"/>
          <w:sz w:val="15"/>
          <w:szCs w:val="15"/>
        </w:rPr>
      </w:pPr>
      <w:r w:rsidRPr="000A43EA">
        <w:rPr>
          <w:rFonts w:ascii="宋体" w:hAnsi="宋体"/>
          <w:sz w:val="15"/>
          <w:szCs w:val="15"/>
        </w:rPr>
        <w:t>ylabel('垃圾清运量（万吨）','FontSize',20);</w:t>
      </w:r>
    </w:p>
    <w:p w14:paraId="20CD3DE5" w14:textId="77777777" w:rsidR="00766DFF" w:rsidRPr="000A43EA" w:rsidRDefault="00766DFF" w:rsidP="00766DFF">
      <w:pPr>
        <w:jc w:val="left"/>
        <w:rPr>
          <w:rFonts w:ascii="宋体" w:hAnsi="宋体"/>
          <w:sz w:val="15"/>
          <w:szCs w:val="15"/>
        </w:rPr>
      </w:pPr>
      <w:r w:rsidRPr="000A43EA">
        <w:rPr>
          <w:rFonts w:ascii="宋体" w:hAnsi="宋体"/>
          <w:sz w:val="15"/>
          <w:szCs w:val="15"/>
        </w:rPr>
        <w:t>legend('趋势折线','2000-2016年GA-BP神经网络估算趋势图','2000-2016年垃圾清运</w:t>
      </w:r>
      <w:proofErr w:type="gramStart"/>
      <w:r w:rsidRPr="000A43EA">
        <w:rPr>
          <w:rFonts w:ascii="宋体" w:hAnsi="宋体"/>
          <w:sz w:val="15"/>
          <w:szCs w:val="15"/>
        </w:rPr>
        <w:t>量真实</w:t>
      </w:r>
      <w:proofErr w:type="gramEnd"/>
      <w:r w:rsidRPr="000A43EA">
        <w:rPr>
          <w:rFonts w:ascii="宋体" w:hAnsi="宋体"/>
          <w:sz w:val="15"/>
          <w:szCs w:val="15"/>
        </w:rPr>
        <w:t>值','2017-2027年垃圾清运量估算值','Location','NorthWest');</w:t>
      </w:r>
    </w:p>
    <w:p w14:paraId="7CCC4185" w14:textId="77777777" w:rsidR="00766DFF" w:rsidRPr="000A43EA" w:rsidRDefault="00766DFF" w:rsidP="00766DFF">
      <w:pPr>
        <w:jc w:val="left"/>
        <w:rPr>
          <w:rFonts w:ascii="宋体" w:hAnsi="宋体"/>
          <w:sz w:val="15"/>
          <w:szCs w:val="15"/>
        </w:rPr>
      </w:pPr>
      <w:r w:rsidRPr="000A43EA">
        <w:rPr>
          <w:rFonts w:ascii="宋体" w:hAnsi="宋体"/>
          <w:sz w:val="15"/>
          <w:szCs w:val="15"/>
        </w:rPr>
        <w:t>axis([shuju(1,1</w:t>
      </w:r>
      <w:proofErr w:type="gramStart"/>
      <w:r w:rsidRPr="000A43EA">
        <w:rPr>
          <w:rFonts w:ascii="宋体" w:hAnsi="宋体"/>
          <w:sz w:val="15"/>
          <w:szCs w:val="15"/>
        </w:rPr>
        <w:t>),shuju</w:t>
      </w:r>
      <w:proofErr w:type="gramEnd"/>
      <w:r w:rsidRPr="000A43EA">
        <w:rPr>
          <w:rFonts w:ascii="宋体" w:hAnsi="宋体"/>
          <w:sz w:val="15"/>
          <w:szCs w:val="15"/>
        </w:rPr>
        <w:t>(17,1),0,1000]);</w:t>
      </w:r>
    </w:p>
    <w:p w14:paraId="42FA8886" w14:textId="77777777" w:rsidR="00766DFF" w:rsidRPr="000A43EA" w:rsidRDefault="00766DFF" w:rsidP="00766DFF">
      <w:pPr>
        <w:jc w:val="left"/>
        <w:rPr>
          <w:rFonts w:ascii="宋体" w:hAnsi="宋体"/>
          <w:sz w:val="15"/>
          <w:szCs w:val="15"/>
        </w:rPr>
      </w:pPr>
      <w:proofErr w:type="gramStart"/>
      <w:r w:rsidRPr="000A43EA">
        <w:rPr>
          <w:rFonts w:ascii="宋体" w:hAnsi="宋体"/>
          <w:sz w:val="15"/>
          <w:szCs w:val="15"/>
        </w:rPr>
        <w:t>set(</w:t>
      </w:r>
      <w:proofErr w:type="gramEnd"/>
      <w:r w:rsidRPr="000A43EA">
        <w:rPr>
          <w:rFonts w:ascii="宋体" w:hAnsi="宋体"/>
          <w:sz w:val="15"/>
          <w:szCs w:val="15"/>
        </w:rPr>
        <w:t>gca,'xtick', shuju(:,1));</w:t>
      </w:r>
    </w:p>
    <w:p w14:paraId="2054443D" w14:textId="77777777" w:rsidR="00766DFF" w:rsidRPr="000A43EA" w:rsidRDefault="00766DFF" w:rsidP="00766DFF">
      <w:pPr>
        <w:jc w:val="left"/>
        <w:rPr>
          <w:rFonts w:ascii="宋体" w:hAnsi="宋体"/>
          <w:sz w:val="15"/>
          <w:szCs w:val="15"/>
        </w:rPr>
      </w:pPr>
      <w:r w:rsidRPr="000A43EA">
        <w:rPr>
          <w:rFonts w:ascii="宋体" w:hAnsi="宋体"/>
          <w:sz w:val="15"/>
          <w:szCs w:val="15"/>
        </w:rPr>
        <w:t>box off;</w:t>
      </w:r>
    </w:p>
    <w:p w14:paraId="5BCA9D8B" w14:textId="77777777" w:rsidR="00766DFF" w:rsidRPr="000A43EA" w:rsidRDefault="00766DFF" w:rsidP="00766DFF">
      <w:pPr>
        <w:jc w:val="left"/>
        <w:rPr>
          <w:rFonts w:ascii="宋体" w:hAnsi="宋体"/>
          <w:sz w:val="15"/>
          <w:szCs w:val="15"/>
        </w:rPr>
      </w:pPr>
      <w:r w:rsidRPr="000A43EA">
        <w:rPr>
          <w:rFonts w:ascii="宋体" w:hAnsi="宋体"/>
          <w:sz w:val="15"/>
          <w:szCs w:val="15"/>
        </w:rPr>
        <w:t>grid off;</w:t>
      </w:r>
    </w:p>
    <w:p w14:paraId="070ABEFB" w14:textId="77777777" w:rsidR="00766DFF" w:rsidRPr="000A43EA" w:rsidRDefault="00766DFF" w:rsidP="00766DFF">
      <w:pPr>
        <w:jc w:val="left"/>
        <w:rPr>
          <w:rFonts w:ascii="宋体" w:hAnsi="宋体"/>
          <w:sz w:val="15"/>
          <w:szCs w:val="15"/>
        </w:rPr>
      </w:pPr>
    </w:p>
    <w:p w14:paraId="424D62B9" w14:textId="77777777" w:rsidR="00766DFF" w:rsidRPr="000A43EA" w:rsidRDefault="00766DFF" w:rsidP="00766DFF">
      <w:pPr>
        <w:jc w:val="left"/>
        <w:rPr>
          <w:rFonts w:ascii="宋体" w:hAnsi="宋体"/>
          <w:sz w:val="15"/>
          <w:szCs w:val="15"/>
        </w:rPr>
      </w:pPr>
      <w:r w:rsidRPr="000A43EA">
        <w:rPr>
          <w:rFonts w:ascii="宋体" w:hAnsi="宋体"/>
          <w:sz w:val="15"/>
          <w:szCs w:val="15"/>
        </w:rPr>
        <w:t>figure(2)</w:t>
      </w:r>
      <w:r w:rsidRPr="009D6C16">
        <w:rPr>
          <w:rFonts w:ascii="宋体" w:hAnsi="宋体"/>
          <w:color w:val="70AD47" w:themeColor="accent6"/>
          <w:sz w:val="15"/>
          <w:szCs w:val="15"/>
        </w:rPr>
        <w:t>%</w:t>
      </w:r>
      <w:r>
        <w:rPr>
          <w:rFonts w:ascii="宋体" w:hAnsi="宋体" w:hint="eastAsia"/>
          <w:color w:val="70AD47" w:themeColor="accent6"/>
          <w:sz w:val="15"/>
          <w:szCs w:val="15"/>
        </w:rPr>
        <w:t>画相对误差</w:t>
      </w:r>
    </w:p>
    <w:p w14:paraId="2DD12E3F" w14:textId="77777777" w:rsidR="00766DFF" w:rsidRPr="000A43EA" w:rsidRDefault="00766DFF" w:rsidP="00766DFF">
      <w:pPr>
        <w:jc w:val="left"/>
        <w:rPr>
          <w:rFonts w:ascii="宋体" w:hAnsi="宋体"/>
          <w:sz w:val="15"/>
          <w:szCs w:val="15"/>
        </w:rPr>
      </w:pPr>
      <w:r w:rsidRPr="000A43EA">
        <w:rPr>
          <w:rFonts w:ascii="宋体" w:hAnsi="宋体"/>
          <w:sz w:val="15"/>
          <w:szCs w:val="15"/>
        </w:rPr>
        <w:t>c=</w:t>
      </w:r>
      <w:proofErr w:type="gramStart"/>
      <w:r w:rsidRPr="000A43EA">
        <w:rPr>
          <w:rFonts w:ascii="宋体" w:hAnsi="宋体"/>
          <w:sz w:val="15"/>
          <w:szCs w:val="15"/>
        </w:rPr>
        <w:t>shuju(</w:t>
      </w:r>
      <w:proofErr w:type="gramEnd"/>
      <w:r w:rsidRPr="000A43EA">
        <w:rPr>
          <w:rFonts w:ascii="宋体" w:hAnsi="宋体"/>
          <w:sz w:val="15"/>
          <w:szCs w:val="15"/>
        </w:rPr>
        <w:t>1:17,2)'-test_simu;</w:t>
      </w:r>
    </w:p>
    <w:p w14:paraId="4CE7F4F6" w14:textId="77777777" w:rsidR="00766DFF" w:rsidRPr="000A43EA" w:rsidRDefault="00766DFF" w:rsidP="00766DFF">
      <w:pPr>
        <w:jc w:val="left"/>
        <w:rPr>
          <w:rFonts w:ascii="宋体" w:hAnsi="宋体"/>
          <w:sz w:val="15"/>
          <w:szCs w:val="15"/>
        </w:rPr>
      </w:pPr>
      <w:r w:rsidRPr="000A43EA">
        <w:rPr>
          <w:rFonts w:ascii="宋体" w:hAnsi="宋体"/>
          <w:sz w:val="15"/>
          <w:szCs w:val="15"/>
        </w:rPr>
        <w:t>b=c</w:t>
      </w:r>
      <w:proofErr w:type="gramStart"/>
      <w:r w:rsidRPr="000A43EA">
        <w:rPr>
          <w:rFonts w:ascii="宋体" w:hAnsi="宋体"/>
          <w:sz w:val="15"/>
          <w:szCs w:val="15"/>
        </w:rPr>
        <w:t>'./</w:t>
      </w:r>
      <w:proofErr w:type="gramEnd"/>
      <w:r w:rsidRPr="000A43EA">
        <w:rPr>
          <w:rFonts w:ascii="宋体" w:hAnsi="宋体"/>
          <w:sz w:val="15"/>
          <w:szCs w:val="15"/>
        </w:rPr>
        <w:t>shuju(1:17,2)</w:t>
      </w:r>
    </w:p>
    <w:p w14:paraId="79AD658B" w14:textId="77777777" w:rsidR="00766DFF" w:rsidRPr="000A43EA" w:rsidRDefault="00766DFF" w:rsidP="00766DFF">
      <w:pPr>
        <w:jc w:val="left"/>
        <w:rPr>
          <w:rFonts w:ascii="宋体" w:hAnsi="宋体"/>
          <w:sz w:val="15"/>
          <w:szCs w:val="15"/>
        </w:rPr>
      </w:pPr>
      <w:r w:rsidRPr="000A43EA">
        <w:rPr>
          <w:rFonts w:ascii="宋体" w:hAnsi="宋体"/>
          <w:sz w:val="15"/>
          <w:szCs w:val="15"/>
        </w:rPr>
        <w:t>plot(shuju(1:17,1</w:t>
      </w:r>
      <w:proofErr w:type="gramStart"/>
      <w:r w:rsidRPr="000A43EA">
        <w:rPr>
          <w:rFonts w:ascii="宋体" w:hAnsi="宋体"/>
          <w:sz w:val="15"/>
          <w:szCs w:val="15"/>
        </w:rPr>
        <w:t>),b</w:t>
      </w:r>
      <w:proofErr w:type="gramEnd"/>
      <w:r w:rsidRPr="000A43EA">
        <w:rPr>
          <w:rFonts w:ascii="宋体" w:hAnsi="宋体"/>
          <w:sz w:val="15"/>
          <w:szCs w:val="15"/>
        </w:rPr>
        <w:t>,'k-','LineWidth',1);hold on;</w:t>
      </w:r>
    </w:p>
    <w:p w14:paraId="0C1D8015" w14:textId="77777777" w:rsidR="00766DFF" w:rsidRPr="000A43EA" w:rsidRDefault="00766DFF" w:rsidP="00766DFF">
      <w:pPr>
        <w:jc w:val="left"/>
        <w:rPr>
          <w:rFonts w:ascii="宋体" w:hAnsi="宋体"/>
          <w:sz w:val="15"/>
          <w:szCs w:val="15"/>
        </w:rPr>
      </w:pPr>
      <w:r w:rsidRPr="000A43EA">
        <w:rPr>
          <w:rFonts w:ascii="宋体" w:hAnsi="宋体"/>
          <w:sz w:val="15"/>
          <w:szCs w:val="15"/>
        </w:rPr>
        <w:t>plot(shuju(1:17,1</w:t>
      </w:r>
      <w:proofErr w:type="gramStart"/>
      <w:r w:rsidRPr="000A43EA">
        <w:rPr>
          <w:rFonts w:ascii="宋体" w:hAnsi="宋体"/>
          <w:sz w:val="15"/>
          <w:szCs w:val="15"/>
        </w:rPr>
        <w:t>),b</w:t>
      </w:r>
      <w:proofErr w:type="gramEnd"/>
      <w:r w:rsidRPr="000A43EA">
        <w:rPr>
          <w:rFonts w:ascii="宋体" w:hAnsi="宋体"/>
          <w:sz w:val="15"/>
          <w:szCs w:val="15"/>
        </w:rPr>
        <w:t>,'r+','LineWidth',1);hold on;</w:t>
      </w:r>
    </w:p>
    <w:p w14:paraId="62C75F66" w14:textId="77777777" w:rsidR="00766DFF" w:rsidRPr="000A43EA" w:rsidRDefault="00766DFF" w:rsidP="00766DFF">
      <w:pPr>
        <w:jc w:val="left"/>
        <w:rPr>
          <w:rFonts w:ascii="宋体" w:hAnsi="宋体"/>
          <w:sz w:val="15"/>
          <w:szCs w:val="15"/>
        </w:rPr>
      </w:pPr>
      <w:r w:rsidRPr="000A43EA">
        <w:rPr>
          <w:rFonts w:ascii="宋体" w:hAnsi="宋体"/>
          <w:sz w:val="15"/>
          <w:szCs w:val="15"/>
        </w:rPr>
        <w:t>title('GA-BP相对误差图','FontSize',30);</w:t>
      </w:r>
    </w:p>
    <w:p w14:paraId="15A3A79F" w14:textId="77777777" w:rsidR="00766DFF" w:rsidRPr="000A43EA" w:rsidRDefault="00766DFF" w:rsidP="00766DFF">
      <w:pPr>
        <w:jc w:val="left"/>
        <w:rPr>
          <w:rFonts w:ascii="宋体" w:hAnsi="宋体"/>
          <w:sz w:val="15"/>
          <w:szCs w:val="15"/>
        </w:rPr>
      </w:pPr>
      <w:r w:rsidRPr="000A43EA">
        <w:rPr>
          <w:rFonts w:ascii="宋体" w:hAnsi="宋体"/>
          <w:sz w:val="15"/>
          <w:szCs w:val="15"/>
        </w:rPr>
        <w:t>xlabel('年份(年)','FontSize',20);</w:t>
      </w:r>
    </w:p>
    <w:p w14:paraId="426230E4" w14:textId="77777777" w:rsidR="00766DFF" w:rsidRPr="000A43EA" w:rsidRDefault="00766DFF" w:rsidP="00766DFF">
      <w:pPr>
        <w:jc w:val="left"/>
        <w:rPr>
          <w:rFonts w:ascii="宋体" w:hAnsi="宋体"/>
          <w:sz w:val="15"/>
          <w:szCs w:val="15"/>
        </w:rPr>
      </w:pPr>
      <w:r w:rsidRPr="000A43EA">
        <w:rPr>
          <w:rFonts w:ascii="宋体" w:hAnsi="宋体"/>
          <w:sz w:val="15"/>
          <w:szCs w:val="15"/>
        </w:rPr>
        <w:t>ylabel('%','FontSize',20);</w:t>
      </w:r>
    </w:p>
    <w:p w14:paraId="4BFA6229" w14:textId="77777777" w:rsidR="00766DFF" w:rsidRPr="000A43EA" w:rsidRDefault="00766DFF" w:rsidP="00766DFF">
      <w:pPr>
        <w:jc w:val="left"/>
        <w:rPr>
          <w:rFonts w:ascii="宋体" w:hAnsi="宋体"/>
          <w:sz w:val="15"/>
          <w:szCs w:val="15"/>
        </w:rPr>
      </w:pPr>
      <w:r w:rsidRPr="000A43EA">
        <w:rPr>
          <w:rFonts w:ascii="宋体" w:hAnsi="宋体"/>
          <w:sz w:val="15"/>
          <w:szCs w:val="15"/>
        </w:rPr>
        <w:t>legend('GA-BP相对误差趋势','相对误差值','Location','Northeast');</w:t>
      </w:r>
    </w:p>
    <w:p w14:paraId="5F9495BC" w14:textId="77777777" w:rsidR="00766DFF" w:rsidRPr="000A43EA" w:rsidRDefault="00766DFF" w:rsidP="00766DFF">
      <w:pPr>
        <w:jc w:val="left"/>
        <w:rPr>
          <w:rFonts w:ascii="宋体" w:hAnsi="宋体"/>
          <w:sz w:val="15"/>
          <w:szCs w:val="15"/>
        </w:rPr>
      </w:pPr>
      <w:r w:rsidRPr="000A43EA">
        <w:rPr>
          <w:rFonts w:ascii="宋体" w:hAnsi="宋体"/>
          <w:sz w:val="15"/>
          <w:szCs w:val="15"/>
        </w:rPr>
        <w:t>axis([shuju(1,1</w:t>
      </w:r>
      <w:proofErr w:type="gramStart"/>
      <w:r w:rsidRPr="000A43EA">
        <w:rPr>
          <w:rFonts w:ascii="宋体" w:hAnsi="宋体"/>
          <w:sz w:val="15"/>
          <w:szCs w:val="15"/>
        </w:rPr>
        <w:t>),shuju</w:t>
      </w:r>
      <w:proofErr w:type="gramEnd"/>
      <w:r w:rsidRPr="000A43EA">
        <w:rPr>
          <w:rFonts w:ascii="宋体" w:hAnsi="宋体"/>
          <w:sz w:val="15"/>
          <w:szCs w:val="15"/>
        </w:rPr>
        <w:t>(17,1),-0.2,0.1]);</w:t>
      </w:r>
    </w:p>
    <w:p w14:paraId="62413B24" w14:textId="77777777" w:rsidR="00766DFF" w:rsidRPr="000A43EA" w:rsidRDefault="00766DFF" w:rsidP="00766DFF">
      <w:pPr>
        <w:jc w:val="left"/>
        <w:rPr>
          <w:rFonts w:ascii="宋体" w:hAnsi="宋体"/>
          <w:sz w:val="15"/>
          <w:szCs w:val="15"/>
        </w:rPr>
      </w:pPr>
      <w:proofErr w:type="gramStart"/>
      <w:r w:rsidRPr="000A43EA">
        <w:rPr>
          <w:rFonts w:ascii="宋体" w:hAnsi="宋体"/>
          <w:sz w:val="15"/>
          <w:szCs w:val="15"/>
        </w:rPr>
        <w:t>set(</w:t>
      </w:r>
      <w:proofErr w:type="gramEnd"/>
      <w:r w:rsidRPr="000A43EA">
        <w:rPr>
          <w:rFonts w:ascii="宋体" w:hAnsi="宋体"/>
          <w:sz w:val="15"/>
          <w:szCs w:val="15"/>
        </w:rPr>
        <w:t>gca,'xtick', shuju(:,1));</w:t>
      </w:r>
    </w:p>
    <w:p w14:paraId="7B86B8DA" w14:textId="77777777" w:rsidR="00766DFF" w:rsidRPr="000A43EA" w:rsidRDefault="00766DFF" w:rsidP="00766DFF">
      <w:pPr>
        <w:jc w:val="left"/>
        <w:rPr>
          <w:rFonts w:ascii="宋体" w:hAnsi="宋体"/>
          <w:sz w:val="15"/>
          <w:szCs w:val="15"/>
        </w:rPr>
      </w:pPr>
      <w:r w:rsidRPr="000A43EA">
        <w:rPr>
          <w:rFonts w:ascii="宋体" w:hAnsi="宋体"/>
          <w:sz w:val="15"/>
          <w:szCs w:val="15"/>
        </w:rPr>
        <w:t>box off;</w:t>
      </w:r>
    </w:p>
    <w:p w14:paraId="7A6E8F28" w14:textId="77777777" w:rsidR="00766DFF" w:rsidRPr="000A43EA" w:rsidRDefault="00766DFF" w:rsidP="00766DFF">
      <w:pPr>
        <w:jc w:val="left"/>
        <w:rPr>
          <w:rFonts w:ascii="宋体" w:hAnsi="宋体"/>
          <w:sz w:val="15"/>
          <w:szCs w:val="15"/>
        </w:rPr>
      </w:pPr>
      <w:r>
        <w:rPr>
          <w:rFonts w:ascii="宋体" w:hAnsi="宋体"/>
          <w:sz w:val="15"/>
          <w:szCs w:val="15"/>
        </w:rPr>
        <w:t>grid off;</w:t>
      </w:r>
    </w:p>
    <w:p w14:paraId="7E76FD6B" w14:textId="77777777" w:rsidR="00766DFF" w:rsidRPr="000A43EA" w:rsidRDefault="00766DFF" w:rsidP="00766DFF">
      <w:pPr>
        <w:jc w:val="left"/>
        <w:rPr>
          <w:rFonts w:ascii="宋体" w:hAnsi="宋体"/>
          <w:sz w:val="15"/>
          <w:szCs w:val="15"/>
        </w:rPr>
      </w:pPr>
      <w:r w:rsidRPr="000A43EA">
        <w:rPr>
          <w:rFonts w:ascii="宋体" w:hAnsi="宋体"/>
          <w:sz w:val="15"/>
          <w:szCs w:val="15"/>
        </w:rPr>
        <w:t>end</w:t>
      </w:r>
    </w:p>
    <w:p w14:paraId="35E4F6DF" w14:textId="77777777" w:rsidR="00766DFF" w:rsidRPr="002C771F" w:rsidRDefault="00766DFF" w:rsidP="00766DFF">
      <w:pPr>
        <w:jc w:val="left"/>
        <w:rPr>
          <w:rFonts w:ascii="宋体" w:hAnsi="宋体"/>
          <w:sz w:val="15"/>
          <w:szCs w:val="15"/>
        </w:rPr>
      </w:pPr>
      <w:r w:rsidRPr="000A43EA">
        <w:rPr>
          <w:rFonts w:ascii="宋体" w:hAnsi="宋体"/>
          <w:sz w:val="15"/>
          <w:szCs w:val="15"/>
        </w:rPr>
        <w:t>toc;</w:t>
      </w:r>
    </w:p>
    <w:p w14:paraId="2BDF8C60"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 % % % % % % % % % % % % % % % % % % % % % % % % % % % % % % % % % % % %</w:t>
      </w:r>
      <w:r>
        <w:rPr>
          <w:rFonts w:ascii="宋体" w:hAnsi="宋体"/>
          <w:color w:val="70AD47" w:themeColor="accent6"/>
          <w:sz w:val="15"/>
          <w:szCs w:val="15"/>
        </w:rPr>
        <w:t xml:space="preserve">% % % % </w:t>
      </w:r>
    </w:p>
    <w:p w14:paraId="3A18FDAA"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6BC844D6" w14:textId="77777777" w:rsidR="00766DFF" w:rsidRDefault="00766DFF" w:rsidP="00766DFF">
      <w:pPr>
        <w:jc w:val="center"/>
        <w:rPr>
          <w:rFonts w:ascii="宋体" w:hAnsi="宋体"/>
          <w:color w:val="70AD47" w:themeColor="accent6"/>
          <w:sz w:val="15"/>
          <w:szCs w:val="15"/>
        </w:rPr>
      </w:pPr>
      <w:r>
        <w:rPr>
          <w:rFonts w:ascii="宋体" w:hAnsi="宋体"/>
          <w:color w:val="70AD47" w:themeColor="accent6"/>
          <w:sz w:val="15"/>
          <w:szCs w:val="15"/>
        </w:rPr>
        <w:t xml:space="preserve"> </w:t>
      </w:r>
      <w:r w:rsidRPr="00FA22F9">
        <w:rPr>
          <w:rFonts w:ascii="宋体" w:hAnsi="宋体"/>
          <w:color w:val="70AD47" w:themeColor="accent6"/>
          <w:sz w:val="15"/>
          <w:szCs w:val="15"/>
        </w:rPr>
        <w:t xml:space="preserve">    </w:t>
      </w:r>
      <w:r>
        <w:rPr>
          <w:rFonts w:ascii="宋体" w:hAnsi="宋体" w:hint="eastAsia"/>
          <w:color w:val="70AD47" w:themeColor="accent6"/>
          <w:sz w:val="15"/>
          <w:szCs w:val="15"/>
        </w:rPr>
        <w:t>子</w:t>
      </w:r>
      <w:r>
        <w:rPr>
          <w:rFonts w:ascii="宋体" w:hAnsi="宋体"/>
          <w:color w:val="70AD47" w:themeColor="accent6"/>
          <w:sz w:val="15"/>
          <w:szCs w:val="15"/>
        </w:rPr>
        <w:t>程序</w:t>
      </w:r>
      <w:r>
        <w:rPr>
          <w:rFonts w:ascii="宋体" w:hAnsi="宋体" w:hint="eastAsia"/>
          <w:color w:val="70AD47" w:themeColor="accent6"/>
          <w:sz w:val="15"/>
          <w:szCs w:val="15"/>
        </w:rPr>
        <w:t>1：</w:t>
      </w:r>
      <w:r w:rsidRPr="003E0053">
        <w:rPr>
          <w:rFonts w:ascii="宋体" w:hAnsi="宋体"/>
          <w:color w:val="70AD47" w:themeColor="accent6"/>
          <w:sz w:val="15"/>
          <w:szCs w:val="15"/>
        </w:rPr>
        <w:t>Code</w:t>
      </w:r>
      <w:r w:rsidRPr="00FA22F9">
        <w:rPr>
          <w:rFonts w:ascii="宋体" w:hAnsi="宋体"/>
          <w:color w:val="70AD47" w:themeColor="accent6"/>
          <w:sz w:val="15"/>
          <w:szCs w:val="15"/>
        </w:rPr>
        <w:t xml:space="preserve">  </w:t>
      </w:r>
      <w:r>
        <w:rPr>
          <w:rFonts w:ascii="宋体" w:hAnsi="宋体"/>
          <w:color w:val="70AD47" w:themeColor="accent6"/>
          <w:sz w:val="15"/>
          <w:szCs w:val="15"/>
        </w:rPr>
        <w:t xml:space="preserve"> </w:t>
      </w:r>
    </w:p>
    <w:p w14:paraId="7D05BD06" w14:textId="77777777" w:rsidR="00766DFF" w:rsidRPr="00FA22F9" w:rsidRDefault="00766DFF" w:rsidP="00766DFF">
      <w:pPr>
        <w:jc w:val="center"/>
        <w:rPr>
          <w:rFonts w:ascii="宋体" w:hAnsi="宋体"/>
          <w:color w:val="70AD47" w:themeColor="accent6"/>
          <w:sz w:val="15"/>
          <w:szCs w:val="15"/>
        </w:rPr>
      </w:pPr>
      <w:r>
        <w:rPr>
          <w:rFonts w:ascii="宋体" w:hAnsi="宋体" w:hint="eastAsia"/>
          <w:color w:val="70AD47" w:themeColor="accent6"/>
          <w:sz w:val="15"/>
          <w:szCs w:val="15"/>
        </w:rPr>
        <w:t>功能</w:t>
      </w:r>
      <w:r>
        <w:rPr>
          <w:rFonts w:ascii="宋体" w:hAnsi="宋体"/>
          <w:color w:val="70AD47" w:themeColor="accent6"/>
          <w:sz w:val="15"/>
          <w:szCs w:val="15"/>
        </w:rPr>
        <w:t>：</w:t>
      </w:r>
      <w:r w:rsidRPr="003E0053">
        <w:rPr>
          <w:rFonts w:ascii="宋体" w:hAnsi="宋体"/>
          <w:color w:val="70AD47" w:themeColor="accent6"/>
          <w:sz w:val="15"/>
          <w:szCs w:val="15"/>
        </w:rPr>
        <w:t>本函数将变量编码成染色体，用于随机初始化一个种群</w:t>
      </w:r>
    </w:p>
    <w:p w14:paraId="603195F9"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 % % % % % % % % % % % % % % % % % % % % % % % % % % % % % % % % % % % %</w:t>
      </w:r>
      <w:r>
        <w:rPr>
          <w:rFonts w:ascii="宋体" w:hAnsi="宋体"/>
          <w:color w:val="70AD47" w:themeColor="accent6"/>
          <w:sz w:val="15"/>
          <w:szCs w:val="15"/>
        </w:rPr>
        <w:t xml:space="preserve">% % % % </w:t>
      </w:r>
    </w:p>
    <w:p w14:paraId="695368F7"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3FEEC112" w14:textId="77777777" w:rsidR="00766DFF" w:rsidRPr="003E0053" w:rsidRDefault="00766DFF" w:rsidP="00766DFF">
      <w:pPr>
        <w:jc w:val="left"/>
        <w:rPr>
          <w:rFonts w:ascii="宋体" w:hAnsi="宋体"/>
          <w:sz w:val="15"/>
          <w:szCs w:val="15"/>
        </w:rPr>
      </w:pPr>
      <w:r w:rsidRPr="003E0053">
        <w:rPr>
          <w:rFonts w:ascii="宋体" w:hAnsi="宋体"/>
          <w:sz w:val="15"/>
          <w:szCs w:val="15"/>
        </w:rPr>
        <w:t>function ret=Code(</w:t>
      </w:r>
      <w:proofErr w:type="gramStart"/>
      <w:r w:rsidRPr="003E0053">
        <w:rPr>
          <w:rFonts w:ascii="宋体" w:hAnsi="宋体"/>
          <w:sz w:val="15"/>
          <w:szCs w:val="15"/>
        </w:rPr>
        <w:t>lenchrom,bound</w:t>
      </w:r>
      <w:proofErr w:type="gramEnd"/>
      <w:r w:rsidRPr="003E0053">
        <w:rPr>
          <w:rFonts w:ascii="宋体" w:hAnsi="宋体"/>
          <w:sz w:val="15"/>
          <w:szCs w:val="15"/>
        </w:rPr>
        <w:t>)</w:t>
      </w:r>
    </w:p>
    <w:p w14:paraId="45719440" w14:textId="77777777" w:rsidR="00766DFF" w:rsidRPr="003E0053" w:rsidRDefault="00766DFF" w:rsidP="00766DFF">
      <w:pPr>
        <w:jc w:val="left"/>
        <w:rPr>
          <w:rFonts w:ascii="宋体" w:hAnsi="宋体"/>
          <w:color w:val="70AD47" w:themeColor="accent6"/>
          <w:sz w:val="15"/>
          <w:szCs w:val="15"/>
        </w:rPr>
      </w:pPr>
      <w:r w:rsidRPr="003E0053">
        <w:rPr>
          <w:rFonts w:ascii="宋体" w:hAnsi="宋体"/>
          <w:color w:val="70AD47" w:themeColor="accent6"/>
          <w:sz w:val="15"/>
          <w:szCs w:val="15"/>
        </w:rPr>
        <w:t>%本函数将变量编码成染色体，用于随机初始化一个种群</w:t>
      </w:r>
    </w:p>
    <w:p w14:paraId="31512462" w14:textId="77777777" w:rsidR="00766DFF" w:rsidRPr="003E0053" w:rsidRDefault="00766DFF" w:rsidP="00766DFF">
      <w:pPr>
        <w:jc w:val="left"/>
        <w:rPr>
          <w:rFonts w:ascii="宋体" w:hAnsi="宋体"/>
          <w:color w:val="70AD47" w:themeColor="accent6"/>
          <w:sz w:val="15"/>
          <w:szCs w:val="15"/>
        </w:rPr>
      </w:pPr>
      <w:r w:rsidRPr="003E0053">
        <w:rPr>
          <w:rFonts w:ascii="宋体" w:hAnsi="宋体"/>
          <w:color w:val="70AD47" w:themeColor="accent6"/>
          <w:sz w:val="15"/>
          <w:szCs w:val="15"/>
        </w:rPr>
        <w:t>% lenchrom   input : 染色体长度</w:t>
      </w:r>
    </w:p>
    <w:p w14:paraId="10ED81DF" w14:textId="77777777" w:rsidR="00766DFF" w:rsidRPr="003E0053" w:rsidRDefault="00766DFF" w:rsidP="00766DFF">
      <w:pPr>
        <w:jc w:val="left"/>
        <w:rPr>
          <w:rFonts w:ascii="宋体" w:hAnsi="宋体"/>
          <w:color w:val="70AD47" w:themeColor="accent6"/>
          <w:sz w:val="15"/>
          <w:szCs w:val="15"/>
        </w:rPr>
      </w:pPr>
      <w:r w:rsidRPr="003E0053">
        <w:rPr>
          <w:rFonts w:ascii="宋体" w:hAnsi="宋体"/>
          <w:color w:val="70AD47" w:themeColor="accent6"/>
          <w:sz w:val="15"/>
          <w:szCs w:val="15"/>
        </w:rPr>
        <w:t>% bound      input : 变量的取值范围</w:t>
      </w:r>
    </w:p>
    <w:p w14:paraId="029BF952" w14:textId="77777777" w:rsidR="00766DFF" w:rsidRPr="003E0053" w:rsidRDefault="00766DFF" w:rsidP="00766DFF">
      <w:pPr>
        <w:jc w:val="left"/>
        <w:rPr>
          <w:rFonts w:ascii="宋体" w:hAnsi="宋体"/>
          <w:color w:val="70AD47" w:themeColor="accent6"/>
          <w:sz w:val="15"/>
          <w:szCs w:val="15"/>
        </w:rPr>
      </w:pPr>
      <w:r w:rsidRPr="003E0053">
        <w:rPr>
          <w:rFonts w:ascii="宋体" w:hAnsi="宋体"/>
          <w:color w:val="70AD47" w:themeColor="accent6"/>
          <w:sz w:val="15"/>
          <w:szCs w:val="15"/>
        </w:rPr>
        <w:t>% ret        output: 染色体的编码值</w:t>
      </w:r>
    </w:p>
    <w:p w14:paraId="34B85FD5" w14:textId="77777777" w:rsidR="00766DFF" w:rsidRPr="003E0053" w:rsidRDefault="00766DFF" w:rsidP="00766DFF">
      <w:pPr>
        <w:jc w:val="left"/>
        <w:rPr>
          <w:rFonts w:ascii="宋体" w:hAnsi="宋体"/>
          <w:sz w:val="15"/>
          <w:szCs w:val="15"/>
        </w:rPr>
      </w:pPr>
      <w:r w:rsidRPr="003E0053">
        <w:rPr>
          <w:rFonts w:ascii="宋体" w:hAnsi="宋体"/>
          <w:sz w:val="15"/>
          <w:szCs w:val="15"/>
        </w:rPr>
        <w:t>flag=0;</w:t>
      </w:r>
    </w:p>
    <w:p w14:paraId="20414C32" w14:textId="77777777" w:rsidR="00766DFF" w:rsidRPr="003E0053" w:rsidRDefault="00766DFF" w:rsidP="00766DFF">
      <w:pPr>
        <w:jc w:val="left"/>
        <w:rPr>
          <w:rFonts w:ascii="宋体" w:hAnsi="宋体"/>
          <w:sz w:val="15"/>
          <w:szCs w:val="15"/>
        </w:rPr>
      </w:pPr>
      <w:r w:rsidRPr="003E0053">
        <w:rPr>
          <w:rFonts w:ascii="宋体" w:hAnsi="宋体"/>
          <w:sz w:val="15"/>
          <w:szCs w:val="15"/>
        </w:rPr>
        <w:t>while flag==0</w:t>
      </w:r>
    </w:p>
    <w:p w14:paraId="0414CE2B"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pick=rand(</w:t>
      </w:r>
      <w:proofErr w:type="gramStart"/>
      <w:r w:rsidRPr="003E0053">
        <w:rPr>
          <w:rFonts w:ascii="宋体" w:hAnsi="宋体"/>
          <w:sz w:val="15"/>
          <w:szCs w:val="15"/>
        </w:rPr>
        <w:t>1,length</w:t>
      </w:r>
      <w:proofErr w:type="gramEnd"/>
      <w:r w:rsidRPr="003E0053">
        <w:rPr>
          <w:rFonts w:ascii="宋体" w:hAnsi="宋体"/>
          <w:sz w:val="15"/>
          <w:szCs w:val="15"/>
        </w:rPr>
        <w:t>(lenchrom));</w:t>
      </w:r>
    </w:p>
    <w:p w14:paraId="2D35FD59"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ret=bound(:,1)'+(bound(:,2)-bound(:,1))'.*pick; </w:t>
      </w:r>
      <w:r w:rsidRPr="003E0053">
        <w:rPr>
          <w:rFonts w:ascii="宋体" w:hAnsi="宋体"/>
          <w:color w:val="70AD47" w:themeColor="accent6"/>
          <w:sz w:val="15"/>
          <w:szCs w:val="15"/>
        </w:rPr>
        <w:t>%线性插值，编码结果以实数向量存入ret中</w:t>
      </w:r>
    </w:p>
    <w:p w14:paraId="0B44FBE1"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flag=test(lenchrom,bound,ret);     </w:t>
      </w:r>
      <w:r w:rsidRPr="003E0053">
        <w:rPr>
          <w:rFonts w:ascii="宋体" w:hAnsi="宋体"/>
          <w:color w:val="70AD47" w:themeColor="accent6"/>
          <w:sz w:val="15"/>
          <w:szCs w:val="15"/>
        </w:rPr>
        <w:t>%检验染色体的可行性</w:t>
      </w:r>
    </w:p>
    <w:p w14:paraId="707F9138" w14:textId="77777777" w:rsidR="00766DFF" w:rsidRDefault="00766DFF" w:rsidP="00766DFF">
      <w:pPr>
        <w:jc w:val="left"/>
        <w:rPr>
          <w:rFonts w:ascii="宋体" w:hAnsi="宋体"/>
          <w:sz w:val="15"/>
          <w:szCs w:val="15"/>
        </w:rPr>
      </w:pPr>
      <w:r w:rsidRPr="003E0053">
        <w:rPr>
          <w:rFonts w:ascii="宋体" w:hAnsi="宋体"/>
          <w:sz w:val="15"/>
          <w:szCs w:val="15"/>
        </w:rPr>
        <w:t>end</w:t>
      </w:r>
    </w:p>
    <w:p w14:paraId="68F3112B" w14:textId="77777777" w:rsidR="00766DFF" w:rsidRDefault="00766DFF" w:rsidP="00766DFF">
      <w:pPr>
        <w:jc w:val="left"/>
        <w:rPr>
          <w:rFonts w:ascii="宋体" w:hAnsi="宋体"/>
          <w:sz w:val="15"/>
          <w:szCs w:val="15"/>
        </w:rPr>
      </w:pPr>
    </w:p>
    <w:p w14:paraId="4FE69A54"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 % % % % % % % % % % % % % % % % % % % % % % % % % % % % % % % % % % % %</w:t>
      </w:r>
      <w:r>
        <w:rPr>
          <w:rFonts w:ascii="宋体" w:hAnsi="宋体"/>
          <w:color w:val="70AD47" w:themeColor="accent6"/>
          <w:sz w:val="15"/>
          <w:szCs w:val="15"/>
        </w:rPr>
        <w:t xml:space="preserve">% % % % </w:t>
      </w:r>
    </w:p>
    <w:p w14:paraId="5CBB5E15"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1B15361B" w14:textId="77777777" w:rsidR="00766DFF" w:rsidRDefault="00766DFF" w:rsidP="00766DFF">
      <w:pPr>
        <w:jc w:val="center"/>
        <w:rPr>
          <w:rFonts w:ascii="宋体" w:hAnsi="宋体"/>
          <w:color w:val="70AD47" w:themeColor="accent6"/>
          <w:sz w:val="15"/>
          <w:szCs w:val="15"/>
        </w:rPr>
      </w:pPr>
      <w:r>
        <w:rPr>
          <w:rFonts w:ascii="宋体" w:hAnsi="宋体"/>
          <w:color w:val="70AD47" w:themeColor="accent6"/>
          <w:sz w:val="15"/>
          <w:szCs w:val="15"/>
        </w:rPr>
        <w:lastRenderedPageBreak/>
        <w:t xml:space="preserve"> </w:t>
      </w:r>
      <w:r w:rsidRPr="00FA22F9">
        <w:rPr>
          <w:rFonts w:ascii="宋体" w:hAnsi="宋体"/>
          <w:color w:val="70AD47" w:themeColor="accent6"/>
          <w:sz w:val="15"/>
          <w:szCs w:val="15"/>
        </w:rPr>
        <w:t xml:space="preserve">    </w:t>
      </w:r>
      <w:r>
        <w:rPr>
          <w:rFonts w:ascii="宋体" w:hAnsi="宋体" w:hint="eastAsia"/>
          <w:color w:val="70AD47" w:themeColor="accent6"/>
          <w:sz w:val="15"/>
          <w:szCs w:val="15"/>
        </w:rPr>
        <w:t>子</w:t>
      </w:r>
      <w:r>
        <w:rPr>
          <w:rFonts w:ascii="宋体" w:hAnsi="宋体"/>
          <w:color w:val="70AD47" w:themeColor="accent6"/>
          <w:sz w:val="15"/>
          <w:szCs w:val="15"/>
        </w:rPr>
        <w:t>程序</w:t>
      </w:r>
      <w:r>
        <w:rPr>
          <w:rFonts w:ascii="宋体" w:hAnsi="宋体" w:hint="eastAsia"/>
          <w:color w:val="70AD47" w:themeColor="accent6"/>
          <w:sz w:val="15"/>
          <w:szCs w:val="15"/>
        </w:rPr>
        <w:t>2：</w:t>
      </w:r>
      <w:r w:rsidRPr="003E0053">
        <w:rPr>
          <w:rFonts w:ascii="宋体" w:hAnsi="宋体"/>
          <w:color w:val="70AD47" w:themeColor="accent6"/>
          <w:sz w:val="15"/>
          <w:szCs w:val="15"/>
        </w:rPr>
        <w:t xml:space="preserve">Cross </w:t>
      </w:r>
      <w:r w:rsidRPr="00FA22F9">
        <w:rPr>
          <w:rFonts w:ascii="宋体" w:hAnsi="宋体"/>
          <w:color w:val="70AD47" w:themeColor="accent6"/>
          <w:sz w:val="15"/>
          <w:szCs w:val="15"/>
        </w:rPr>
        <w:t xml:space="preserve"> </w:t>
      </w:r>
      <w:r>
        <w:rPr>
          <w:rFonts w:ascii="宋体" w:hAnsi="宋体"/>
          <w:color w:val="70AD47" w:themeColor="accent6"/>
          <w:sz w:val="15"/>
          <w:szCs w:val="15"/>
        </w:rPr>
        <w:t xml:space="preserve"> </w:t>
      </w:r>
    </w:p>
    <w:p w14:paraId="17C9618F" w14:textId="77777777" w:rsidR="00766DFF" w:rsidRPr="00FA22F9" w:rsidRDefault="00766DFF" w:rsidP="00766DFF">
      <w:pPr>
        <w:jc w:val="center"/>
        <w:rPr>
          <w:rFonts w:ascii="宋体" w:hAnsi="宋体"/>
          <w:color w:val="70AD47" w:themeColor="accent6"/>
          <w:sz w:val="15"/>
          <w:szCs w:val="15"/>
        </w:rPr>
      </w:pPr>
      <w:r>
        <w:rPr>
          <w:rFonts w:ascii="宋体" w:hAnsi="宋体" w:hint="eastAsia"/>
          <w:color w:val="70AD47" w:themeColor="accent6"/>
          <w:sz w:val="15"/>
          <w:szCs w:val="15"/>
        </w:rPr>
        <w:t>功能</w:t>
      </w:r>
      <w:r>
        <w:rPr>
          <w:rFonts w:ascii="宋体" w:hAnsi="宋体"/>
          <w:color w:val="70AD47" w:themeColor="accent6"/>
          <w:sz w:val="15"/>
          <w:szCs w:val="15"/>
        </w:rPr>
        <w:t>：</w:t>
      </w:r>
      <w:r w:rsidRPr="003E0053">
        <w:rPr>
          <w:rFonts w:ascii="宋体" w:hAnsi="宋体"/>
          <w:color w:val="70AD47" w:themeColor="accent6"/>
          <w:sz w:val="15"/>
          <w:szCs w:val="15"/>
        </w:rPr>
        <w:t>本函数完成交叉操作</w:t>
      </w:r>
    </w:p>
    <w:p w14:paraId="23B063D2"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 % % % % % % % % % % % % % % % % % % % % % % % % % % % % % % % % % % % %</w:t>
      </w:r>
      <w:r>
        <w:rPr>
          <w:rFonts w:ascii="宋体" w:hAnsi="宋体"/>
          <w:color w:val="70AD47" w:themeColor="accent6"/>
          <w:sz w:val="15"/>
          <w:szCs w:val="15"/>
        </w:rPr>
        <w:t xml:space="preserve">% % % % </w:t>
      </w:r>
    </w:p>
    <w:p w14:paraId="40F243F5"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2925F196" w14:textId="77777777" w:rsidR="00766DFF" w:rsidRDefault="00766DFF" w:rsidP="00766DFF">
      <w:pPr>
        <w:rPr>
          <w:rFonts w:ascii="宋体" w:hAnsi="宋体"/>
          <w:sz w:val="15"/>
          <w:szCs w:val="15"/>
        </w:rPr>
      </w:pPr>
    </w:p>
    <w:p w14:paraId="2FB1CA54" w14:textId="77777777" w:rsidR="00766DFF" w:rsidRPr="003E0053" w:rsidRDefault="00766DFF" w:rsidP="00766DFF">
      <w:pPr>
        <w:jc w:val="left"/>
        <w:rPr>
          <w:rFonts w:ascii="宋体" w:hAnsi="宋体"/>
          <w:sz w:val="15"/>
          <w:szCs w:val="15"/>
        </w:rPr>
      </w:pPr>
      <w:r w:rsidRPr="003E0053">
        <w:rPr>
          <w:rFonts w:ascii="宋体" w:hAnsi="宋体"/>
          <w:sz w:val="15"/>
          <w:szCs w:val="15"/>
        </w:rPr>
        <w:t>function ret=Cross(</w:t>
      </w:r>
      <w:proofErr w:type="gramStart"/>
      <w:r w:rsidRPr="003E0053">
        <w:rPr>
          <w:rFonts w:ascii="宋体" w:hAnsi="宋体"/>
          <w:sz w:val="15"/>
          <w:szCs w:val="15"/>
        </w:rPr>
        <w:t>pcross,lenchrom</w:t>
      </w:r>
      <w:proofErr w:type="gramEnd"/>
      <w:r w:rsidRPr="003E0053">
        <w:rPr>
          <w:rFonts w:ascii="宋体" w:hAnsi="宋体"/>
          <w:sz w:val="15"/>
          <w:szCs w:val="15"/>
        </w:rPr>
        <w:t>,chrom,sizepop,bound)</w:t>
      </w:r>
    </w:p>
    <w:p w14:paraId="52ABD341" w14:textId="77777777" w:rsidR="00766DFF" w:rsidRPr="003E0053" w:rsidRDefault="00766DFF" w:rsidP="00766DFF">
      <w:pPr>
        <w:jc w:val="left"/>
        <w:rPr>
          <w:rFonts w:ascii="宋体" w:hAnsi="宋体"/>
          <w:color w:val="70AD47" w:themeColor="accent6"/>
          <w:sz w:val="15"/>
          <w:szCs w:val="15"/>
        </w:rPr>
      </w:pPr>
      <w:r w:rsidRPr="003E0053">
        <w:rPr>
          <w:rFonts w:ascii="宋体" w:hAnsi="宋体"/>
          <w:color w:val="70AD47" w:themeColor="accent6"/>
          <w:sz w:val="15"/>
          <w:szCs w:val="15"/>
        </w:rPr>
        <w:t>%本函数完成交叉操作</w:t>
      </w:r>
    </w:p>
    <w:p w14:paraId="24D43D2E" w14:textId="77777777" w:rsidR="00766DFF" w:rsidRPr="003E0053" w:rsidRDefault="00766DFF" w:rsidP="00766DFF">
      <w:pPr>
        <w:jc w:val="left"/>
        <w:rPr>
          <w:rFonts w:ascii="宋体" w:hAnsi="宋体"/>
          <w:color w:val="70AD47" w:themeColor="accent6"/>
          <w:sz w:val="15"/>
          <w:szCs w:val="15"/>
        </w:rPr>
      </w:pPr>
      <w:r w:rsidRPr="003E0053">
        <w:rPr>
          <w:rFonts w:ascii="宋体" w:hAnsi="宋体"/>
          <w:color w:val="70AD47" w:themeColor="accent6"/>
          <w:sz w:val="15"/>
          <w:szCs w:val="15"/>
        </w:rPr>
        <w:t>% pcorss                input  : 交叉概率</w:t>
      </w:r>
    </w:p>
    <w:p w14:paraId="7D3BDC02" w14:textId="77777777" w:rsidR="00766DFF" w:rsidRPr="003E0053" w:rsidRDefault="00766DFF" w:rsidP="00766DFF">
      <w:pPr>
        <w:jc w:val="left"/>
        <w:rPr>
          <w:rFonts w:ascii="宋体" w:hAnsi="宋体"/>
          <w:color w:val="70AD47" w:themeColor="accent6"/>
          <w:sz w:val="15"/>
          <w:szCs w:val="15"/>
        </w:rPr>
      </w:pPr>
      <w:r w:rsidRPr="003E0053">
        <w:rPr>
          <w:rFonts w:ascii="宋体" w:hAnsi="宋体"/>
          <w:color w:val="70AD47" w:themeColor="accent6"/>
          <w:sz w:val="15"/>
          <w:szCs w:val="15"/>
        </w:rPr>
        <w:t>% lenchrom              input  : 染色体的长度</w:t>
      </w:r>
    </w:p>
    <w:p w14:paraId="7C7431CF" w14:textId="77777777" w:rsidR="00766DFF" w:rsidRPr="003E0053" w:rsidRDefault="00766DFF" w:rsidP="00766DFF">
      <w:pPr>
        <w:jc w:val="left"/>
        <w:rPr>
          <w:rFonts w:ascii="宋体" w:hAnsi="宋体"/>
          <w:color w:val="70AD47" w:themeColor="accent6"/>
          <w:sz w:val="15"/>
          <w:szCs w:val="15"/>
        </w:rPr>
      </w:pPr>
      <w:r w:rsidRPr="003E0053">
        <w:rPr>
          <w:rFonts w:ascii="宋体" w:hAnsi="宋体"/>
          <w:color w:val="70AD47" w:themeColor="accent6"/>
          <w:sz w:val="15"/>
          <w:szCs w:val="15"/>
        </w:rPr>
        <w:t>% chrom     input  : 染色体群</w:t>
      </w:r>
    </w:p>
    <w:p w14:paraId="10A7C06C" w14:textId="77777777" w:rsidR="00766DFF" w:rsidRPr="003E0053" w:rsidRDefault="00766DFF" w:rsidP="00766DFF">
      <w:pPr>
        <w:jc w:val="left"/>
        <w:rPr>
          <w:rFonts w:ascii="宋体" w:hAnsi="宋体"/>
          <w:color w:val="70AD47" w:themeColor="accent6"/>
          <w:sz w:val="15"/>
          <w:szCs w:val="15"/>
        </w:rPr>
      </w:pPr>
      <w:r w:rsidRPr="003E0053">
        <w:rPr>
          <w:rFonts w:ascii="宋体" w:hAnsi="宋体"/>
          <w:color w:val="70AD47" w:themeColor="accent6"/>
          <w:sz w:val="15"/>
          <w:szCs w:val="15"/>
        </w:rPr>
        <w:t>% sizepop               input  : 种群规模</w:t>
      </w:r>
    </w:p>
    <w:p w14:paraId="0E8DAA35" w14:textId="77777777" w:rsidR="00766DFF" w:rsidRPr="003E0053" w:rsidRDefault="00766DFF" w:rsidP="00766DFF">
      <w:pPr>
        <w:jc w:val="left"/>
        <w:rPr>
          <w:rFonts w:ascii="宋体" w:hAnsi="宋体"/>
          <w:color w:val="70AD47" w:themeColor="accent6"/>
          <w:sz w:val="15"/>
          <w:szCs w:val="15"/>
        </w:rPr>
      </w:pPr>
      <w:r w:rsidRPr="003E0053">
        <w:rPr>
          <w:rFonts w:ascii="宋体" w:hAnsi="宋体"/>
          <w:color w:val="70AD47" w:themeColor="accent6"/>
          <w:sz w:val="15"/>
          <w:szCs w:val="15"/>
        </w:rPr>
        <w:t>% ret                   output : 交叉后的染色体</w:t>
      </w:r>
    </w:p>
    <w:p w14:paraId="6BC764DB" w14:textId="77777777" w:rsidR="00766DFF" w:rsidRPr="00AB597B" w:rsidRDefault="00766DFF" w:rsidP="00766DFF">
      <w:pPr>
        <w:jc w:val="left"/>
        <w:rPr>
          <w:rFonts w:ascii="宋体" w:hAnsi="宋体"/>
          <w:color w:val="70AD47" w:themeColor="accent6"/>
          <w:sz w:val="15"/>
          <w:szCs w:val="15"/>
        </w:rPr>
      </w:pPr>
      <w:r w:rsidRPr="003E0053">
        <w:rPr>
          <w:rFonts w:ascii="宋体" w:hAnsi="宋体"/>
          <w:sz w:val="15"/>
          <w:szCs w:val="15"/>
        </w:rPr>
        <w:t xml:space="preserve"> for i=1:sizepop </w:t>
      </w:r>
      <w:r w:rsidRPr="00AB597B">
        <w:rPr>
          <w:rFonts w:ascii="宋体" w:hAnsi="宋体"/>
          <w:color w:val="70AD47" w:themeColor="accent6"/>
          <w:sz w:val="15"/>
          <w:szCs w:val="15"/>
        </w:rPr>
        <w:t xml:space="preserve"> %每一轮for循环中，可能会进行一次交叉操作，染色体是随机选择的，交叉位置也是随机选择的，%但该轮for循环中是否进行交叉操作则由交叉概率决定（continue控制）</w:t>
      </w:r>
    </w:p>
    <w:p w14:paraId="5B7508D6"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 xml:space="preserve">     % 随机选择两个染色体进行交叉</w:t>
      </w:r>
    </w:p>
    <w:p w14:paraId="33E0ED82"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pick=</w:t>
      </w:r>
      <w:proofErr w:type="gramStart"/>
      <w:r w:rsidRPr="003E0053">
        <w:rPr>
          <w:rFonts w:ascii="宋体" w:hAnsi="宋体"/>
          <w:sz w:val="15"/>
          <w:szCs w:val="15"/>
        </w:rPr>
        <w:t>rand(</w:t>
      </w:r>
      <w:proofErr w:type="gramEnd"/>
      <w:r w:rsidRPr="003E0053">
        <w:rPr>
          <w:rFonts w:ascii="宋体" w:hAnsi="宋体"/>
          <w:sz w:val="15"/>
          <w:szCs w:val="15"/>
        </w:rPr>
        <w:t>1,2);</w:t>
      </w:r>
    </w:p>
    <w:p w14:paraId="5704600E"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while prod(pick)==0</w:t>
      </w:r>
    </w:p>
    <w:p w14:paraId="5DE5CC08"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pick=</w:t>
      </w:r>
      <w:proofErr w:type="gramStart"/>
      <w:r w:rsidRPr="003E0053">
        <w:rPr>
          <w:rFonts w:ascii="宋体" w:hAnsi="宋体"/>
          <w:sz w:val="15"/>
          <w:szCs w:val="15"/>
        </w:rPr>
        <w:t>rand(</w:t>
      </w:r>
      <w:proofErr w:type="gramEnd"/>
      <w:r w:rsidRPr="003E0053">
        <w:rPr>
          <w:rFonts w:ascii="宋体" w:hAnsi="宋体"/>
          <w:sz w:val="15"/>
          <w:szCs w:val="15"/>
        </w:rPr>
        <w:t>1,2);</w:t>
      </w:r>
    </w:p>
    <w:p w14:paraId="53D12BAB"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end</w:t>
      </w:r>
    </w:p>
    <w:p w14:paraId="1A851404"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index=ceil(</w:t>
      </w:r>
      <w:proofErr w:type="gramStart"/>
      <w:r w:rsidRPr="003E0053">
        <w:rPr>
          <w:rFonts w:ascii="宋体" w:hAnsi="宋体"/>
          <w:sz w:val="15"/>
          <w:szCs w:val="15"/>
        </w:rPr>
        <w:t>pick.*</w:t>
      </w:r>
      <w:proofErr w:type="gramEnd"/>
      <w:r w:rsidRPr="003E0053">
        <w:rPr>
          <w:rFonts w:ascii="宋体" w:hAnsi="宋体"/>
          <w:sz w:val="15"/>
          <w:szCs w:val="15"/>
        </w:rPr>
        <w:t>sizepop);</w:t>
      </w:r>
    </w:p>
    <w:p w14:paraId="7E5DAF92"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w:t>
      </w:r>
      <w:r w:rsidRPr="00AB597B">
        <w:rPr>
          <w:rFonts w:ascii="宋体" w:hAnsi="宋体"/>
          <w:color w:val="70AD47" w:themeColor="accent6"/>
          <w:sz w:val="15"/>
          <w:szCs w:val="15"/>
        </w:rPr>
        <w:t xml:space="preserve"> % 交叉概率决定是否进行交叉</w:t>
      </w:r>
    </w:p>
    <w:p w14:paraId="6B25773C"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pick=rand;</w:t>
      </w:r>
    </w:p>
    <w:p w14:paraId="175C3B1A"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while pick==0</w:t>
      </w:r>
    </w:p>
    <w:p w14:paraId="48540320"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pick=rand;</w:t>
      </w:r>
    </w:p>
    <w:p w14:paraId="5A08C2AF"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end</w:t>
      </w:r>
    </w:p>
    <w:p w14:paraId="1D21882C"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if pick&gt;pcross</w:t>
      </w:r>
    </w:p>
    <w:p w14:paraId="2A71B63C"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continue;</w:t>
      </w:r>
    </w:p>
    <w:p w14:paraId="6768E2C0"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end</w:t>
      </w:r>
    </w:p>
    <w:p w14:paraId="3DCFE07A"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flag=0;</w:t>
      </w:r>
    </w:p>
    <w:p w14:paraId="6AE38468"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while flag==0</w:t>
      </w:r>
    </w:p>
    <w:p w14:paraId="355B6CB0"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w:t>
      </w:r>
      <w:r w:rsidRPr="00AB597B">
        <w:rPr>
          <w:rFonts w:ascii="宋体" w:hAnsi="宋体"/>
          <w:color w:val="70AD47" w:themeColor="accent6"/>
          <w:sz w:val="15"/>
          <w:szCs w:val="15"/>
        </w:rPr>
        <w:t xml:space="preserve"> % 随机选择交叉位</w:t>
      </w:r>
    </w:p>
    <w:p w14:paraId="0F656CCA"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pick=rand;</w:t>
      </w:r>
    </w:p>
    <w:p w14:paraId="410B347C"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while pick==0</w:t>
      </w:r>
    </w:p>
    <w:p w14:paraId="65E94E3D"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pick=rand;</w:t>
      </w:r>
    </w:p>
    <w:p w14:paraId="426B6828"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end</w:t>
      </w:r>
    </w:p>
    <w:p w14:paraId="2D8792E2" w14:textId="77777777" w:rsidR="00766DFF" w:rsidRPr="00AB597B" w:rsidRDefault="00766DFF" w:rsidP="00766DFF">
      <w:pPr>
        <w:jc w:val="left"/>
        <w:rPr>
          <w:rFonts w:ascii="宋体" w:hAnsi="宋体"/>
          <w:color w:val="70AD47" w:themeColor="accent6"/>
          <w:sz w:val="15"/>
          <w:szCs w:val="15"/>
        </w:rPr>
      </w:pPr>
      <w:r w:rsidRPr="003E0053">
        <w:rPr>
          <w:rFonts w:ascii="宋体" w:hAnsi="宋体"/>
          <w:sz w:val="15"/>
          <w:szCs w:val="15"/>
        </w:rPr>
        <w:t xml:space="preserve">         pos=ceil(</w:t>
      </w:r>
      <w:proofErr w:type="gramStart"/>
      <w:r w:rsidRPr="003E0053">
        <w:rPr>
          <w:rFonts w:ascii="宋体" w:hAnsi="宋体"/>
          <w:sz w:val="15"/>
          <w:szCs w:val="15"/>
        </w:rPr>
        <w:t>pick.*</w:t>
      </w:r>
      <w:proofErr w:type="gramEnd"/>
      <w:r w:rsidRPr="003E0053">
        <w:rPr>
          <w:rFonts w:ascii="宋体" w:hAnsi="宋体"/>
          <w:sz w:val="15"/>
          <w:szCs w:val="15"/>
        </w:rPr>
        <w:t>sum(lenchrom));</w:t>
      </w:r>
      <w:r w:rsidRPr="00AB597B">
        <w:rPr>
          <w:rFonts w:ascii="宋体" w:hAnsi="宋体"/>
          <w:color w:val="70AD47" w:themeColor="accent6"/>
          <w:sz w:val="15"/>
          <w:szCs w:val="15"/>
        </w:rPr>
        <w:t xml:space="preserve"> %随机选择进行交叉的位置，即选择第几个变量进行交叉，注意：两个染色体交叉的位置相同</w:t>
      </w:r>
    </w:p>
    <w:p w14:paraId="451AC576"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pick=rand;</w:t>
      </w:r>
      <w:r w:rsidRPr="00AB597B">
        <w:rPr>
          <w:rFonts w:ascii="宋体" w:hAnsi="宋体"/>
          <w:color w:val="70AD47" w:themeColor="accent6"/>
          <w:sz w:val="15"/>
          <w:szCs w:val="15"/>
        </w:rPr>
        <w:t xml:space="preserve"> %交叉开始</w:t>
      </w:r>
    </w:p>
    <w:p w14:paraId="2F162625"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v1=chrom(index(1</w:t>
      </w:r>
      <w:proofErr w:type="gramStart"/>
      <w:r w:rsidRPr="003E0053">
        <w:rPr>
          <w:rFonts w:ascii="宋体" w:hAnsi="宋体"/>
          <w:sz w:val="15"/>
          <w:szCs w:val="15"/>
        </w:rPr>
        <w:t>),pos</w:t>
      </w:r>
      <w:proofErr w:type="gramEnd"/>
      <w:r w:rsidRPr="003E0053">
        <w:rPr>
          <w:rFonts w:ascii="宋体" w:hAnsi="宋体"/>
          <w:sz w:val="15"/>
          <w:szCs w:val="15"/>
        </w:rPr>
        <w:t>);</w:t>
      </w:r>
    </w:p>
    <w:p w14:paraId="7FC230F4"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v2=chrom(index(2</w:t>
      </w:r>
      <w:proofErr w:type="gramStart"/>
      <w:r w:rsidRPr="003E0053">
        <w:rPr>
          <w:rFonts w:ascii="宋体" w:hAnsi="宋体"/>
          <w:sz w:val="15"/>
          <w:szCs w:val="15"/>
        </w:rPr>
        <w:t>),pos</w:t>
      </w:r>
      <w:proofErr w:type="gramEnd"/>
      <w:r w:rsidRPr="003E0053">
        <w:rPr>
          <w:rFonts w:ascii="宋体" w:hAnsi="宋体"/>
          <w:sz w:val="15"/>
          <w:szCs w:val="15"/>
        </w:rPr>
        <w:t>);</w:t>
      </w:r>
    </w:p>
    <w:p w14:paraId="57DD06D6"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chrom(index(1</w:t>
      </w:r>
      <w:proofErr w:type="gramStart"/>
      <w:r w:rsidRPr="003E0053">
        <w:rPr>
          <w:rFonts w:ascii="宋体" w:hAnsi="宋体"/>
          <w:sz w:val="15"/>
          <w:szCs w:val="15"/>
        </w:rPr>
        <w:t>),pos</w:t>
      </w:r>
      <w:proofErr w:type="gramEnd"/>
      <w:r w:rsidRPr="003E0053">
        <w:rPr>
          <w:rFonts w:ascii="宋体" w:hAnsi="宋体"/>
          <w:sz w:val="15"/>
          <w:szCs w:val="15"/>
        </w:rPr>
        <w:t>)=pick*v2+(1-pick)*v1;</w:t>
      </w:r>
    </w:p>
    <w:p w14:paraId="555C25DE"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chrom(index(2),pos)=pick*v1+(1-pick)*v2; </w:t>
      </w:r>
      <w:r w:rsidRPr="00AB597B">
        <w:rPr>
          <w:rFonts w:ascii="宋体" w:hAnsi="宋体"/>
          <w:color w:val="70AD47" w:themeColor="accent6"/>
          <w:sz w:val="15"/>
          <w:szCs w:val="15"/>
        </w:rPr>
        <w:t>%交叉结束</w:t>
      </w:r>
    </w:p>
    <w:p w14:paraId="4B25A597"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flag1=test(lenchrom,bound,chrom(index(1),:));  </w:t>
      </w:r>
      <w:r w:rsidRPr="00AB597B">
        <w:rPr>
          <w:rFonts w:ascii="宋体" w:hAnsi="宋体"/>
          <w:color w:val="70AD47" w:themeColor="accent6"/>
          <w:sz w:val="15"/>
          <w:szCs w:val="15"/>
        </w:rPr>
        <w:t>%检验染色体1的可行性</w:t>
      </w:r>
    </w:p>
    <w:p w14:paraId="7E4E79ED"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flag2=test(lenchrom,bound,chrom(index(2),:));  </w:t>
      </w:r>
      <w:r w:rsidRPr="00AB597B">
        <w:rPr>
          <w:rFonts w:ascii="宋体" w:hAnsi="宋体"/>
          <w:color w:val="70AD47" w:themeColor="accent6"/>
          <w:sz w:val="15"/>
          <w:szCs w:val="15"/>
        </w:rPr>
        <w:t>%检验染色体2的可行性</w:t>
      </w:r>
    </w:p>
    <w:p w14:paraId="23A884C4"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if   flag1*flag2==0</w:t>
      </w:r>
    </w:p>
    <w:p w14:paraId="12FA1CDC"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flag=0;</w:t>
      </w:r>
    </w:p>
    <w:p w14:paraId="2031EC9B"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else flag=1;</w:t>
      </w:r>
    </w:p>
    <w:p w14:paraId="364EB121" w14:textId="77777777" w:rsidR="00766DFF" w:rsidRPr="00AB597B" w:rsidRDefault="00766DFF" w:rsidP="00766DFF">
      <w:pPr>
        <w:jc w:val="left"/>
        <w:rPr>
          <w:rFonts w:ascii="宋体" w:hAnsi="宋体"/>
          <w:color w:val="70AD47" w:themeColor="accent6"/>
          <w:sz w:val="15"/>
          <w:szCs w:val="15"/>
        </w:rPr>
      </w:pPr>
      <w:r w:rsidRPr="003E0053">
        <w:rPr>
          <w:rFonts w:ascii="宋体" w:hAnsi="宋体"/>
          <w:sz w:val="15"/>
          <w:szCs w:val="15"/>
        </w:rPr>
        <w:t xml:space="preserve">         end    </w:t>
      </w:r>
      <w:r w:rsidRPr="00AB597B">
        <w:rPr>
          <w:rFonts w:ascii="宋体" w:hAnsi="宋体"/>
          <w:color w:val="70AD47" w:themeColor="accent6"/>
          <w:sz w:val="15"/>
          <w:szCs w:val="15"/>
        </w:rPr>
        <w:t>%如果两个染色体不是都可行，则重新交叉</w:t>
      </w:r>
    </w:p>
    <w:p w14:paraId="03EE0905"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end</w:t>
      </w:r>
    </w:p>
    <w:p w14:paraId="5DDCC9F9" w14:textId="77777777" w:rsidR="00766DFF" w:rsidRPr="003E0053" w:rsidRDefault="00766DFF" w:rsidP="00766DFF">
      <w:pPr>
        <w:jc w:val="left"/>
        <w:rPr>
          <w:rFonts w:ascii="宋体" w:hAnsi="宋体"/>
          <w:sz w:val="15"/>
          <w:szCs w:val="15"/>
        </w:rPr>
      </w:pPr>
      <w:r w:rsidRPr="003E0053">
        <w:rPr>
          <w:rFonts w:ascii="宋体" w:hAnsi="宋体"/>
          <w:sz w:val="15"/>
          <w:szCs w:val="15"/>
        </w:rPr>
        <w:t xml:space="preserve"> end</w:t>
      </w:r>
    </w:p>
    <w:p w14:paraId="7A3D4865" w14:textId="77777777" w:rsidR="00766DFF" w:rsidRDefault="00766DFF" w:rsidP="00766DFF">
      <w:pPr>
        <w:jc w:val="left"/>
        <w:rPr>
          <w:rFonts w:ascii="宋体" w:hAnsi="宋体"/>
          <w:sz w:val="15"/>
          <w:szCs w:val="15"/>
        </w:rPr>
      </w:pPr>
      <w:r w:rsidRPr="003E0053">
        <w:rPr>
          <w:rFonts w:ascii="宋体" w:hAnsi="宋体"/>
          <w:sz w:val="15"/>
          <w:szCs w:val="15"/>
        </w:rPr>
        <w:t>ret=chrom;</w:t>
      </w:r>
    </w:p>
    <w:p w14:paraId="1C0F3CF6" w14:textId="77777777" w:rsidR="00766DFF" w:rsidRDefault="00766DFF" w:rsidP="00766DFF">
      <w:pPr>
        <w:jc w:val="left"/>
        <w:rPr>
          <w:rFonts w:ascii="宋体" w:hAnsi="宋体"/>
          <w:sz w:val="15"/>
          <w:szCs w:val="15"/>
        </w:rPr>
      </w:pPr>
    </w:p>
    <w:p w14:paraId="0FA25CFF"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 % % % % % % % % % % % % % % % % % % % % % % % % % % % % % % % % % % % %</w:t>
      </w:r>
      <w:r>
        <w:rPr>
          <w:rFonts w:ascii="宋体" w:hAnsi="宋体"/>
          <w:color w:val="70AD47" w:themeColor="accent6"/>
          <w:sz w:val="15"/>
          <w:szCs w:val="15"/>
        </w:rPr>
        <w:t xml:space="preserve">% % % % </w:t>
      </w:r>
    </w:p>
    <w:p w14:paraId="62D65BE1"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548FBE3F" w14:textId="77777777" w:rsidR="00766DFF" w:rsidRDefault="00766DFF" w:rsidP="00766DFF">
      <w:pPr>
        <w:jc w:val="center"/>
        <w:rPr>
          <w:rFonts w:ascii="宋体" w:hAnsi="宋体"/>
          <w:color w:val="70AD47" w:themeColor="accent6"/>
          <w:sz w:val="15"/>
          <w:szCs w:val="15"/>
        </w:rPr>
      </w:pPr>
      <w:r>
        <w:rPr>
          <w:rFonts w:ascii="宋体" w:hAnsi="宋体"/>
          <w:color w:val="70AD47" w:themeColor="accent6"/>
          <w:sz w:val="15"/>
          <w:szCs w:val="15"/>
        </w:rPr>
        <w:t xml:space="preserve"> </w:t>
      </w:r>
      <w:r w:rsidRPr="00FA22F9">
        <w:rPr>
          <w:rFonts w:ascii="宋体" w:hAnsi="宋体"/>
          <w:color w:val="70AD47" w:themeColor="accent6"/>
          <w:sz w:val="15"/>
          <w:szCs w:val="15"/>
        </w:rPr>
        <w:t xml:space="preserve">    </w:t>
      </w:r>
      <w:r>
        <w:rPr>
          <w:rFonts w:ascii="宋体" w:hAnsi="宋体" w:hint="eastAsia"/>
          <w:color w:val="70AD47" w:themeColor="accent6"/>
          <w:sz w:val="15"/>
          <w:szCs w:val="15"/>
        </w:rPr>
        <w:t>子</w:t>
      </w:r>
      <w:r>
        <w:rPr>
          <w:rFonts w:ascii="宋体" w:hAnsi="宋体"/>
          <w:color w:val="70AD47" w:themeColor="accent6"/>
          <w:sz w:val="15"/>
          <w:szCs w:val="15"/>
        </w:rPr>
        <w:t>程序</w:t>
      </w:r>
      <w:r>
        <w:rPr>
          <w:rFonts w:ascii="宋体" w:hAnsi="宋体" w:hint="eastAsia"/>
          <w:color w:val="70AD47" w:themeColor="accent6"/>
          <w:sz w:val="15"/>
          <w:szCs w:val="15"/>
        </w:rPr>
        <w:t>3：</w:t>
      </w:r>
      <w:r w:rsidRPr="00AB597B">
        <w:rPr>
          <w:rFonts w:ascii="宋体" w:hAnsi="宋体"/>
          <w:color w:val="70AD47" w:themeColor="accent6"/>
          <w:sz w:val="15"/>
          <w:szCs w:val="15"/>
        </w:rPr>
        <w:t>Decode</w:t>
      </w:r>
      <w:r w:rsidRPr="003E0053">
        <w:rPr>
          <w:rFonts w:ascii="宋体" w:hAnsi="宋体"/>
          <w:color w:val="70AD47" w:themeColor="accent6"/>
          <w:sz w:val="15"/>
          <w:szCs w:val="15"/>
        </w:rPr>
        <w:t xml:space="preserve"> </w:t>
      </w:r>
      <w:r w:rsidRPr="00FA22F9">
        <w:rPr>
          <w:rFonts w:ascii="宋体" w:hAnsi="宋体"/>
          <w:color w:val="70AD47" w:themeColor="accent6"/>
          <w:sz w:val="15"/>
          <w:szCs w:val="15"/>
        </w:rPr>
        <w:t xml:space="preserve"> </w:t>
      </w:r>
      <w:r>
        <w:rPr>
          <w:rFonts w:ascii="宋体" w:hAnsi="宋体"/>
          <w:color w:val="70AD47" w:themeColor="accent6"/>
          <w:sz w:val="15"/>
          <w:szCs w:val="15"/>
        </w:rPr>
        <w:t xml:space="preserve"> </w:t>
      </w:r>
    </w:p>
    <w:p w14:paraId="29826C3A" w14:textId="77777777" w:rsidR="00766DFF" w:rsidRPr="00FA22F9" w:rsidRDefault="00766DFF" w:rsidP="00766DFF">
      <w:pPr>
        <w:jc w:val="center"/>
        <w:rPr>
          <w:rFonts w:ascii="宋体" w:hAnsi="宋体"/>
          <w:color w:val="70AD47" w:themeColor="accent6"/>
          <w:sz w:val="15"/>
          <w:szCs w:val="15"/>
        </w:rPr>
      </w:pPr>
      <w:r>
        <w:rPr>
          <w:rFonts w:ascii="宋体" w:hAnsi="宋体" w:hint="eastAsia"/>
          <w:color w:val="70AD47" w:themeColor="accent6"/>
          <w:sz w:val="15"/>
          <w:szCs w:val="15"/>
        </w:rPr>
        <w:t>功能</w:t>
      </w:r>
      <w:r>
        <w:rPr>
          <w:rFonts w:ascii="宋体" w:hAnsi="宋体"/>
          <w:color w:val="70AD47" w:themeColor="accent6"/>
          <w:sz w:val="15"/>
          <w:szCs w:val="15"/>
        </w:rPr>
        <w:t>：</w:t>
      </w:r>
      <w:r w:rsidRPr="00AB597B">
        <w:rPr>
          <w:rFonts w:ascii="宋体" w:hAnsi="宋体"/>
          <w:color w:val="70AD47" w:themeColor="accent6"/>
          <w:sz w:val="15"/>
          <w:szCs w:val="15"/>
        </w:rPr>
        <w:t>本函数对染色体进行解码</w:t>
      </w:r>
    </w:p>
    <w:p w14:paraId="0B7EB1C8"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 % % % % % % % % % % % % % % % % % % % % % % % % % % % % % % % % % % % %</w:t>
      </w:r>
      <w:r>
        <w:rPr>
          <w:rFonts w:ascii="宋体" w:hAnsi="宋体"/>
          <w:color w:val="70AD47" w:themeColor="accent6"/>
          <w:sz w:val="15"/>
          <w:szCs w:val="15"/>
        </w:rPr>
        <w:t xml:space="preserve">% % % % </w:t>
      </w:r>
    </w:p>
    <w:p w14:paraId="16770ECA"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707F19A5" w14:textId="77777777" w:rsidR="00766DFF" w:rsidRPr="00AB597B" w:rsidRDefault="00766DFF" w:rsidP="00766DFF">
      <w:pPr>
        <w:jc w:val="left"/>
        <w:rPr>
          <w:rFonts w:ascii="宋体" w:hAnsi="宋体"/>
          <w:sz w:val="15"/>
          <w:szCs w:val="15"/>
        </w:rPr>
      </w:pPr>
      <w:r w:rsidRPr="00AB597B">
        <w:rPr>
          <w:rFonts w:ascii="宋体" w:hAnsi="宋体"/>
          <w:sz w:val="15"/>
          <w:szCs w:val="15"/>
        </w:rPr>
        <w:t>function ret=Decode(</w:t>
      </w:r>
      <w:proofErr w:type="gramStart"/>
      <w:r w:rsidRPr="00AB597B">
        <w:rPr>
          <w:rFonts w:ascii="宋体" w:hAnsi="宋体"/>
          <w:sz w:val="15"/>
          <w:szCs w:val="15"/>
        </w:rPr>
        <w:t>lenchrom,bound</w:t>
      </w:r>
      <w:proofErr w:type="gramEnd"/>
      <w:r w:rsidRPr="00AB597B">
        <w:rPr>
          <w:rFonts w:ascii="宋体" w:hAnsi="宋体"/>
          <w:sz w:val="15"/>
          <w:szCs w:val="15"/>
        </w:rPr>
        <w:t>,code,opts)</w:t>
      </w:r>
    </w:p>
    <w:p w14:paraId="5707CCF8"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 本函数对染色体进行解码</w:t>
      </w:r>
    </w:p>
    <w:p w14:paraId="614F3403"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 lenchrom   input : 染色体长度</w:t>
      </w:r>
    </w:p>
    <w:p w14:paraId="368B42D6"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 bound      input : 变量取值范围</w:t>
      </w:r>
    </w:p>
    <w:p w14:paraId="178FED3A"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 code       input ：编码值</w:t>
      </w:r>
    </w:p>
    <w:p w14:paraId="078C899D"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 opts       input : 解码方法标签</w:t>
      </w:r>
    </w:p>
    <w:p w14:paraId="358800B6"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 ret        output: 染色体的解码值</w:t>
      </w:r>
    </w:p>
    <w:p w14:paraId="3D901431" w14:textId="77777777" w:rsidR="00766DFF" w:rsidRPr="00AB597B" w:rsidRDefault="00766DFF" w:rsidP="00766DFF">
      <w:pPr>
        <w:jc w:val="left"/>
        <w:rPr>
          <w:rFonts w:ascii="宋体" w:hAnsi="宋体"/>
          <w:sz w:val="15"/>
          <w:szCs w:val="15"/>
        </w:rPr>
      </w:pPr>
      <w:r w:rsidRPr="00AB597B">
        <w:rPr>
          <w:rFonts w:ascii="宋体" w:hAnsi="宋体"/>
          <w:sz w:val="15"/>
          <w:szCs w:val="15"/>
        </w:rPr>
        <w:t>switch opts</w:t>
      </w:r>
    </w:p>
    <w:p w14:paraId="5B637FFB" w14:textId="77777777" w:rsidR="00766DFF" w:rsidRPr="00AB597B" w:rsidRDefault="00766DFF" w:rsidP="00766DFF">
      <w:pPr>
        <w:jc w:val="left"/>
        <w:rPr>
          <w:rFonts w:ascii="宋体" w:hAnsi="宋体"/>
          <w:sz w:val="15"/>
          <w:szCs w:val="15"/>
        </w:rPr>
      </w:pPr>
      <w:r w:rsidRPr="00AB597B">
        <w:rPr>
          <w:rFonts w:ascii="宋体" w:hAnsi="宋体"/>
          <w:sz w:val="15"/>
          <w:szCs w:val="15"/>
        </w:rPr>
        <w:lastRenderedPageBreak/>
        <w:t xml:space="preserve">    case 'binary' % binary coding</w:t>
      </w:r>
    </w:p>
    <w:p w14:paraId="13319468"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for i=length(lenchrom</w:t>
      </w:r>
      <w:proofErr w:type="gramStart"/>
      <w:r w:rsidRPr="00AB597B">
        <w:rPr>
          <w:rFonts w:ascii="宋体" w:hAnsi="宋体"/>
          <w:sz w:val="15"/>
          <w:szCs w:val="15"/>
        </w:rPr>
        <w:t>):-</w:t>
      </w:r>
      <w:proofErr w:type="gramEnd"/>
      <w:r w:rsidRPr="00AB597B">
        <w:rPr>
          <w:rFonts w:ascii="宋体" w:hAnsi="宋体"/>
          <w:sz w:val="15"/>
          <w:szCs w:val="15"/>
        </w:rPr>
        <w:t>1:1</w:t>
      </w:r>
    </w:p>
    <w:p w14:paraId="7017138C"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data(i)=bitand(code,2^lenchrom(i)-1); </w:t>
      </w:r>
      <w:r w:rsidRPr="00AB597B">
        <w:rPr>
          <w:rFonts w:ascii="宋体" w:hAnsi="宋体"/>
          <w:color w:val="70AD47" w:themeColor="accent6"/>
          <w:sz w:val="15"/>
          <w:szCs w:val="15"/>
        </w:rPr>
        <w:t xml:space="preserve"> %</w:t>
      </w:r>
      <w:proofErr w:type="gramStart"/>
      <w:r w:rsidRPr="00AB597B">
        <w:rPr>
          <w:rFonts w:ascii="宋体" w:hAnsi="宋体"/>
          <w:color w:val="70AD47" w:themeColor="accent6"/>
          <w:sz w:val="15"/>
          <w:szCs w:val="15"/>
        </w:rPr>
        <w:t>并低十位</w:t>
      </w:r>
      <w:proofErr w:type="gramEnd"/>
      <w:r w:rsidRPr="00AB597B">
        <w:rPr>
          <w:rFonts w:ascii="宋体" w:hAnsi="宋体"/>
          <w:color w:val="70AD47" w:themeColor="accent6"/>
          <w:sz w:val="15"/>
          <w:szCs w:val="15"/>
        </w:rPr>
        <w:t>，然后将低十位转换成十进制数存在data(i)里面</w:t>
      </w:r>
    </w:p>
    <w:p w14:paraId="4055E3C9"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code=(code-data(i))/(2^lenchrom(i));   </w:t>
      </w:r>
      <w:r w:rsidRPr="00AB597B">
        <w:rPr>
          <w:rFonts w:ascii="宋体" w:hAnsi="宋体"/>
          <w:color w:val="70AD47" w:themeColor="accent6"/>
          <w:sz w:val="15"/>
          <w:szCs w:val="15"/>
        </w:rPr>
        <w:t>%低十位清零，然后右移十位</w:t>
      </w:r>
    </w:p>
    <w:p w14:paraId="3A106EA9"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end</w:t>
      </w:r>
    </w:p>
    <w:p w14:paraId="23721EAA" w14:textId="77777777" w:rsidR="00766DFF" w:rsidRPr="00AB597B" w:rsidRDefault="00766DFF" w:rsidP="00766DFF">
      <w:pPr>
        <w:jc w:val="left"/>
        <w:rPr>
          <w:rFonts w:ascii="宋体" w:hAnsi="宋体"/>
          <w:color w:val="70AD47" w:themeColor="accent6"/>
          <w:sz w:val="15"/>
          <w:szCs w:val="15"/>
        </w:rPr>
      </w:pPr>
      <w:r w:rsidRPr="00AB597B">
        <w:rPr>
          <w:rFonts w:ascii="宋体" w:hAnsi="宋体"/>
          <w:sz w:val="15"/>
          <w:szCs w:val="15"/>
        </w:rPr>
        <w:t xml:space="preserve">        ret=bound(:,1)'+data./(2.^lenchrom-1).*(bound(:,2)-bound(:,1))';  </w:t>
      </w:r>
      <w:r w:rsidRPr="00AB597B">
        <w:rPr>
          <w:rFonts w:ascii="宋体" w:hAnsi="宋体"/>
          <w:color w:val="70AD47" w:themeColor="accent6"/>
          <w:sz w:val="15"/>
          <w:szCs w:val="15"/>
        </w:rPr>
        <w:t>%分段解码，以实数向量的形式存入ret中</w:t>
      </w:r>
    </w:p>
    <w:p w14:paraId="6C0F2E5B"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case 'grey'   % grey coding</w:t>
      </w:r>
    </w:p>
    <w:p w14:paraId="1D7247A8"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for i=sum(lenchrom</w:t>
      </w:r>
      <w:proofErr w:type="gramStart"/>
      <w:r w:rsidRPr="00AB597B">
        <w:rPr>
          <w:rFonts w:ascii="宋体" w:hAnsi="宋体"/>
          <w:sz w:val="15"/>
          <w:szCs w:val="15"/>
        </w:rPr>
        <w:t>):-</w:t>
      </w:r>
      <w:proofErr w:type="gramEnd"/>
      <w:r w:rsidRPr="00AB597B">
        <w:rPr>
          <w:rFonts w:ascii="宋体" w:hAnsi="宋体"/>
          <w:sz w:val="15"/>
          <w:szCs w:val="15"/>
        </w:rPr>
        <w:t>1:2</w:t>
      </w:r>
    </w:p>
    <w:p w14:paraId="4433AF67"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code=bitset(code,i-1,bitxor(bitget(code,i),bitget(code,i-1)));</w:t>
      </w:r>
    </w:p>
    <w:p w14:paraId="0DDCE52D"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end</w:t>
      </w:r>
    </w:p>
    <w:p w14:paraId="6E50B242"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for i=length(lenchrom</w:t>
      </w:r>
      <w:proofErr w:type="gramStart"/>
      <w:r w:rsidRPr="00AB597B">
        <w:rPr>
          <w:rFonts w:ascii="宋体" w:hAnsi="宋体"/>
          <w:sz w:val="15"/>
          <w:szCs w:val="15"/>
        </w:rPr>
        <w:t>):-</w:t>
      </w:r>
      <w:proofErr w:type="gramEnd"/>
      <w:r w:rsidRPr="00AB597B">
        <w:rPr>
          <w:rFonts w:ascii="宋体" w:hAnsi="宋体"/>
          <w:sz w:val="15"/>
          <w:szCs w:val="15"/>
        </w:rPr>
        <w:t>1:1</w:t>
      </w:r>
    </w:p>
    <w:p w14:paraId="28D36FAF"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data(i)=bitand(code,2^lenchrom(i)-1);</w:t>
      </w:r>
    </w:p>
    <w:p w14:paraId="52706105"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code=(code-data(i))/(2^lenchrom(i));</w:t>
      </w:r>
    </w:p>
    <w:p w14:paraId="3C46CB7E"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end</w:t>
      </w:r>
    </w:p>
    <w:p w14:paraId="02F96FFA" w14:textId="77777777" w:rsidR="00766DFF" w:rsidRPr="00AB597B" w:rsidRDefault="00766DFF" w:rsidP="00766DFF">
      <w:pPr>
        <w:jc w:val="left"/>
        <w:rPr>
          <w:rFonts w:ascii="宋体" w:hAnsi="宋体"/>
          <w:color w:val="70AD47" w:themeColor="accent6"/>
          <w:sz w:val="15"/>
          <w:szCs w:val="15"/>
        </w:rPr>
      </w:pPr>
      <w:r w:rsidRPr="00AB597B">
        <w:rPr>
          <w:rFonts w:ascii="宋体" w:hAnsi="宋体"/>
          <w:sz w:val="15"/>
          <w:szCs w:val="15"/>
        </w:rPr>
        <w:t xml:space="preserve">        ret=bound(:,1)'+data./(2.^lenchrom-1).*(bound(:,2)-bound(:,1))';</w:t>
      </w:r>
      <w:r w:rsidRPr="00AB597B">
        <w:rPr>
          <w:rFonts w:ascii="宋体" w:hAnsi="宋体"/>
          <w:color w:val="70AD47" w:themeColor="accent6"/>
          <w:sz w:val="15"/>
          <w:szCs w:val="15"/>
        </w:rPr>
        <w:t xml:space="preserve"> %分段解码，以实数向量的形式存入ret中</w:t>
      </w:r>
    </w:p>
    <w:p w14:paraId="36497D12"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w:t>
      </w:r>
    </w:p>
    <w:p w14:paraId="3C4FFEAC"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case 'float</w:t>
      </w:r>
      <w:proofErr w:type="gramStart"/>
      <w:r w:rsidRPr="00AB597B">
        <w:rPr>
          <w:rFonts w:ascii="宋体" w:hAnsi="宋体"/>
          <w:sz w:val="15"/>
          <w:szCs w:val="15"/>
        </w:rPr>
        <w:t>'  %</w:t>
      </w:r>
      <w:proofErr w:type="gramEnd"/>
      <w:r w:rsidRPr="00AB597B">
        <w:rPr>
          <w:rFonts w:ascii="宋体" w:hAnsi="宋体"/>
          <w:sz w:val="15"/>
          <w:szCs w:val="15"/>
        </w:rPr>
        <w:t xml:space="preserve"> float coding</w:t>
      </w:r>
    </w:p>
    <w:p w14:paraId="63E9E2E0"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ret=code; </w:t>
      </w:r>
      <w:r w:rsidRPr="00AB597B">
        <w:rPr>
          <w:rFonts w:ascii="宋体" w:hAnsi="宋体"/>
          <w:color w:val="70AD47" w:themeColor="accent6"/>
          <w:sz w:val="15"/>
          <w:szCs w:val="15"/>
        </w:rPr>
        <w:t>%解码结果就是编码结果（实数向量），存入ret中</w:t>
      </w:r>
    </w:p>
    <w:p w14:paraId="1EB195C7" w14:textId="77777777" w:rsidR="00766DFF" w:rsidRDefault="00766DFF" w:rsidP="00766DFF">
      <w:pPr>
        <w:jc w:val="left"/>
        <w:rPr>
          <w:rFonts w:ascii="宋体" w:hAnsi="宋体"/>
          <w:sz w:val="15"/>
          <w:szCs w:val="15"/>
        </w:rPr>
      </w:pPr>
      <w:r w:rsidRPr="00AB597B">
        <w:rPr>
          <w:rFonts w:ascii="宋体" w:hAnsi="宋体"/>
          <w:sz w:val="15"/>
          <w:szCs w:val="15"/>
        </w:rPr>
        <w:t>end</w:t>
      </w:r>
    </w:p>
    <w:p w14:paraId="1DCBA413"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 % % % % % % % % % % % % % % % % % % % % % % % % % % % % % % % % % % % %</w:t>
      </w:r>
      <w:r>
        <w:rPr>
          <w:rFonts w:ascii="宋体" w:hAnsi="宋体"/>
          <w:color w:val="70AD47" w:themeColor="accent6"/>
          <w:sz w:val="15"/>
          <w:szCs w:val="15"/>
        </w:rPr>
        <w:t xml:space="preserve">% % % % </w:t>
      </w:r>
    </w:p>
    <w:p w14:paraId="286229E5"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58EE0A7C" w14:textId="77777777" w:rsidR="00766DFF" w:rsidRDefault="00766DFF" w:rsidP="00766DFF">
      <w:pPr>
        <w:jc w:val="center"/>
        <w:rPr>
          <w:rFonts w:ascii="宋体" w:hAnsi="宋体"/>
          <w:color w:val="70AD47" w:themeColor="accent6"/>
          <w:sz w:val="15"/>
          <w:szCs w:val="15"/>
        </w:rPr>
      </w:pPr>
      <w:r>
        <w:rPr>
          <w:rFonts w:ascii="宋体" w:hAnsi="宋体"/>
          <w:color w:val="70AD47" w:themeColor="accent6"/>
          <w:sz w:val="15"/>
          <w:szCs w:val="15"/>
        </w:rPr>
        <w:t xml:space="preserve"> </w:t>
      </w:r>
      <w:r w:rsidRPr="00FA22F9">
        <w:rPr>
          <w:rFonts w:ascii="宋体" w:hAnsi="宋体"/>
          <w:color w:val="70AD47" w:themeColor="accent6"/>
          <w:sz w:val="15"/>
          <w:szCs w:val="15"/>
        </w:rPr>
        <w:t xml:space="preserve">    </w:t>
      </w:r>
      <w:r>
        <w:rPr>
          <w:rFonts w:ascii="宋体" w:hAnsi="宋体" w:hint="eastAsia"/>
          <w:color w:val="70AD47" w:themeColor="accent6"/>
          <w:sz w:val="15"/>
          <w:szCs w:val="15"/>
        </w:rPr>
        <w:t>子</w:t>
      </w:r>
      <w:r>
        <w:rPr>
          <w:rFonts w:ascii="宋体" w:hAnsi="宋体"/>
          <w:color w:val="70AD47" w:themeColor="accent6"/>
          <w:sz w:val="15"/>
          <w:szCs w:val="15"/>
        </w:rPr>
        <w:t>程序</w:t>
      </w:r>
      <w:r>
        <w:rPr>
          <w:rFonts w:ascii="宋体" w:hAnsi="宋体" w:hint="eastAsia"/>
          <w:color w:val="70AD47" w:themeColor="accent6"/>
          <w:sz w:val="15"/>
          <w:szCs w:val="15"/>
        </w:rPr>
        <w:t>4：</w:t>
      </w:r>
      <w:r w:rsidRPr="00AB597B">
        <w:rPr>
          <w:rFonts w:ascii="宋体" w:hAnsi="宋体"/>
          <w:color w:val="70AD47" w:themeColor="accent6"/>
          <w:sz w:val="15"/>
          <w:szCs w:val="15"/>
        </w:rPr>
        <w:t>fun</w:t>
      </w:r>
      <w:r w:rsidRPr="003E0053">
        <w:rPr>
          <w:rFonts w:ascii="宋体" w:hAnsi="宋体"/>
          <w:color w:val="70AD47" w:themeColor="accent6"/>
          <w:sz w:val="15"/>
          <w:szCs w:val="15"/>
        </w:rPr>
        <w:t xml:space="preserve"> </w:t>
      </w:r>
      <w:r w:rsidRPr="00FA22F9">
        <w:rPr>
          <w:rFonts w:ascii="宋体" w:hAnsi="宋体"/>
          <w:color w:val="70AD47" w:themeColor="accent6"/>
          <w:sz w:val="15"/>
          <w:szCs w:val="15"/>
        </w:rPr>
        <w:t xml:space="preserve"> </w:t>
      </w:r>
      <w:r>
        <w:rPr>
          <w:rFonts w:ascii="宋体" w:hAnsi="宋体"/>
          <w:color w:val="70AD47" w:themeColor="accent6"/>
          <w:sz w:val="15"/>
          <w:szCs w:val="15"/>
        </w:rPr>
        <w:t xml:space="preserve"> </w:t>
      </w:r>
    </w:p>
    <w:p w14:paraId="3F151E26" w14:textId="77777777" w:rsidR="00766DFF" w:rsidRPr="00FA22F9" w:rsidRDefault="00766DFF" w:rsidP="00766DFF">
      <w:pPr>
        <w:jc w:val="center"/>
        <w:rPr>
          <w:rFonts w:ascii="宋体" w:hAnsi="宋体"/>
          <w:color w:val="70AD47" w:themeColor="accent6"/>
          <w:sz w:val="15"/>
          <w:szCs w:val="15"/>
        </w:rPr>
      </w:pPr>
      <w:r>
        <w:rPr>
          <w:rFonts w:ascii="宋体" w:hAnsi="宋体" w:hint="eastAsia"/>
          <w:color w:val="70AD47" w:themeColor="accent6"/>
          <w:sz w:val="15"/>
          <w:szCs w:val="15"/>
        </w:rPr>
        <w:t>功能</w:t>
      </w:r>
      <w:r w:rsidRPr="00AB597B">
        <w:rPr>
          <w:rFonts w:ascii="宋体" w:hAnsi="宋体"/>
          <w:color w:val="70AD47" w:themeColor="accent6"/>
          <w:sz w:val="15"/>
          <w:szCs w:val="15"/>
        </w:rPr>
        <w:t>：该函数用来计算适应度值</w:t>
      </w:r>
    </w:p>
    <w:p w14:paraId="28326F3F"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 % % % % % % % % % % % % % % % % % % % % % % % % % % % % % % % % % % % %</w:t>
      </w:r>
      <w:r>
        <w:rPr>
          <w:rFonts w:ascii="宋体" w:hAnsi="宋体"/>
          <w:color w:val="70AD47" w:themeColor="accent6"/>
          <w:sz w:val="15"/>
          <w:szCs w:val="15"/>
        </w:rPr>
        <w:t xml:space="preserve">% % % % </w:t>
      </w:r>
    </w:p>
    <w:p w14:paraId="31E29CC1"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5DA45BEC" w14:textId="77777777" w:rsidR="00766DFF" w:rsidRPr="00AB597B" w:rsidRDefault="00766DFF" w:rsidP="00766DFF">
      <w:pPr>
        <w:jc w:val="left"/>
        <w:rPr>
          <w:rFonts w:ascii="宋体" w:hAnsi="宋体"/>
          <w:sz w:val="15"/>
          <w:szCs w:val="15"/>
        </w:rPr>
      </w:pPr>
      <w:r w:rsidRPr="00AB597B">
        <w:rPr>
          <w:rFonts w:ascii="宋体" w:hAnsi="宋体"/>
          <w:sz w:val="15"/>
          <w:szCs w:val="15"/>
        </w:rPr>
        <w:t>function error = fun(</w:t>
      </w:r>
      <w:proofErr w:type="gramStart"/>
      <w:r w:rsidRPr="00AB597B">
        <w:rPr>
          <w:rFonts w:ascii="宋体" w:hAnsi="宋体"/>
          <w:sz w:val="15"/>
          <w:szCs w:val="15"/>
        </w:rPr>
        <w:t>x,inputnum</w:t>
      </w:r>
      <w:proofErr w:type="gramEnd"/>
      <w:r w:rsidRPr="00AB597B">
        <w:rPr>
          <w:rFonts w:ascii="宋体" w:hAnsi="宋体"/>
          <w:sz w:val="15"/>
          <w:szCs w:val="15"/>
        </w:rPr>
        <w:t>,hiddennum,outputnum,net,inputn,outputn)</w:t>
      </w:r>
    </w:p>
    <w:p w14:paraId="05675557"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%该函数用来计算适应度值</w:t>
      </w:r>
    </w:p>
    <w:p w14:paraId="68418D98"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%x          input     个体</w:t>
      </w:r>
    </w:p>
    <w:p w14:paraId="35E1F9C1"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%inputnum   input     输入层节点数</w:t>
      </w:r>
    </w:p>
    <w:p w14:paraId="39372C6B"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%outputnum  input     隐含层节点数</w:t>
      </w:r>
    </w:p>
    <w:p w14:paraId="14AFCD68"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%net        input     网络</w:t>
      </w:r>
    </w:p>
    <w:p w14:paraId="3767BBAA"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%inputn     input     训练输入数据</w:t>
      </w:r>
    </w:p>
    <w:p w14:paraId="21973B08"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%outputn    input     训练输出数据</w:t>
      </w:r>
    </w:p>
    <w:p w14:paraId="41C06651"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%error      output    个体适应度值</w:t>
      </w:r>
    </w:p>
    <w:p w14:paraId="0D22050D"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%提取</w:t>
      </w:r>
    </w:p>
    <w:p w14:paraId="6D286C1B" w14:textId="77777777" w:rsidR="00766DFF" w:rsidRPr="00AB597B" w:rsidRDefault="00766DFF" w:rsidP="00766DFF">
      <w:pPr>
        <w:jc w:val="left"/>
        <w:rPr>
          <w:rFonts w:ascii="宋体" w:hAnsi="宋体"/>
          <w:sz w:val="15"/>
          <w:szCs w:val="15"/>
        </w:rPr>
      </w:pPr>
      <w:r w:rsidRPr="00AB597B">
        <w:rPr>
          <w:rFonts w:ascii="宋体" w:hAnsi="宋体"/>
          <w:sz w:val="15"/>
          <w:szCs w:val="15"/>
        </w:rPr>
        <w:t>w1=x(</w:t>
      </w:r>
      <w:proofErr w:type="gramStart"/>
      <w:r w:rsidRPr="00AB597B">
        <w:rPr>
          <w:rFonts w:ascii="宋体" w:hAnsi="宋体"/>
          <w:sz w:val="15"/>
          <w:szCs w:val="15"/>
        </w:rPr>
        <w:t>1:inputnum</w:t>
      </w:r>
      <w:proofErr w:type="gramEnd"/>
      <w:r w:rsidRPr="00AB597B">
        <w:rPr>
          <w:rFonts w:ascii="宋体" w:hAnsi="宋体"/>
          <w:sz w:val="15"/>
          <w:szCs w:val="15"/>
        </w:rPr>
        <w:t>*hiddennum);</w:t>
      </w:r>
    </w:p>
    <w:p w14:paraId="42C84457" w14:textId="77777777" w:rsidR="00766DFF" w:rsidRPr="00AB597B" w:rsidRDefault="00766DFF" w:rsidP="00766DFF">
      <w:pPr>
        <w:jc w:val="left"/>
        <w:rPr>
          <w:rFonts w:ascii="宋体" w:hAnsi="宋体"/>
          <w:sz w:val="15"/>
          <w:szCs w:val="15"/>
        </w:rPr>
      </w:pPr>
      <w:r w:rsidRPr="00AB597B">
        <w:rPr>
          <w:rFonts w:ascii="宋体" w:hAnsi="宋体"/>
          <w:sz w:val="15"/>
          <w:szCs w:val="15"/>
        </w:rPr>
        <w:t>B1=x(inputnum*hiddennum+</w:t>
      </w:r>
      <w:proofErr w:type="gramStart"/>
      <w:r w:rsidRPr="00AB597B">
        <w:rPr>
          <w:rFonts w:ascii="宋体" w:hAnsi="宋体"/>
          <w:sz w:val="15"/>
          <w:szCs w:val="15"/>
        </w:rPr>
        <w:t>1:inputnum</w:t>
      </w:r>
      <w:proofErr w:type="gramEnd"/>
      <w:r w:rsidRPr="00AB597B">
        <w:rPr>
          <w:rFonts w:ascii="宋体" w:hAnsi="宋体"/>
          <w:sz w:val="15"/>
          <w:szCs w:val="15"/>
        </w:rPr>
        <w:t>*hiddennum+hiddennum);</w:t>
      </w:r>
    </w:p>
    <w:p w14:paraId="17F29340" w14:textId="77777777" w:rsidR="00766DFF" w:rsidRPr="00AB597B" w:rsidRDefault="00766DFF" w:rsidP="00766DFF">
      <w:pPr>
        <w:jc w:val="left"/>
        <w:rPr>
          <w:rFonts w:ascii="宋体" w:hAnsi="宋体"/>
          <w:sz w:val="15"/>
          <w:szCs w:val="15"/>
        </w:rPr>
      </w:pPr>
      <w:r w:rsidRPr="00AB597B">
        <w:rPr>
          <w:rFonts w:ascii="宋体" w:hAnsi="宋体"/>
          <w:sz w:val="15"/>
          <w:szCs w:val="15"/>
        </w:rPr>
        <w:t>w2=x(inputnum*hiddennum+hiddennum+</w:t>
      </w:r>
      <w:proofErr w:type="gramStart"/>
      <w:r w:rsidRPr="00AB597B">
        <w:rPr>
          <w:rFonts w:ascii="宋体" w:hAnsi="宋体"/>
          <w:sz w:val="15"/>
          <w:szCs w:val="15"/>
        </w:rPr>
        <w:t>1:inputnum</w:t>
      </w:r>
      <w:proofErr w:type="gramEnd"/>
      <w:r w:rsidRPr="00AB597B">
        <w:rPr>
          <w:rFonts w:ascii="宋体" w:hAnsi="宋体"/>
          <w:sz w:val="15"/>
          <w:szCs w:val="15"/>
        </w:rPr>
        <w:t>*hiddennum+hiddennum+hiddennum*outputnum);</w:t>
      </w:r>
    </w:p>
    <w:p w14:paraId="5007C954" w14:textId="77777777" w:rsidR="00766DFF" w:rsidRPr="00AB597B" w:rsidRDefault="00766DFF" w:rsidP="00766DFF">
      <w:pPr>
        <w:jc w:val="left"/>
        <w:rPr>
          <w:rFonts w:ascii="宋体" w:hAnsi="宋体"/>
          <w:sz w:val="15"/>
          <w:szCs w:val="15"/>
        </w:rPr>
      </w:pPr>
      <w:r w:rsidRPr="00AB597B">
        <w:rPr>
          <w:rFonts w:ascii="宋体" w:hAnsi="宋体"/>
          <w:sz w:val="15"/>
          <w:szCs w:val="15"/>
        </w:rPr>
        <w:t>B2=x(inputnum*hiddennum+hiddennum+hiddennum*outputnum+</w:t>
      </w:r>
      <w:proofErr w:type="gramStart"/>
      <w:r w:rsidRPr="00AB597B">
        <w:rPr>
          <w:rFonts w:ascii="宋体" w:hAnsi="宋体"/>
          <w:sz w:val="15"/>
          <w:szCs w:val="15"/>
        </w:rPr>
        <w:t>1:inputnum</w:t>
      </w:r>
      <w:proofErr w:type="gramEnd"/>
      <w:r w:rsidRPr="00AB597B">
        <w:rPr>
          <w:rFonts w:ascii="宋体" w:hAnsi="宋体"/>
          <w:sz w:val="15"/>
          <w:szCs w:val="15"/>
        </w:rPr>
        <w:t>*hiddennum+hiddennum+hiddennum*outputnum+outputn</w:t>
      </w:r>
      <w:r>
        <w:rPr>
          <w:rFonts w:ascii="宋体" w:hAnsi="宋体"/>
          <w:sz w:val="15"/>
          <w:szCs w:val="15"/>
        </w:rPr>
        <w:t>um);</w:t>
      </w:r>
    </w:p>
    <w:p w14:paraId="55C37581" w14:textId="77777777" w:rsidR="00766DFF" w:rsidRPr="00AB597B" w:rsidRDefault="00766DFF" w:rsidP="00766DFF">
      <w:pPr>
        <w:jc w:val="left"/>
        <w:rPr>
          <w:rFonts w:ascii="宋体" w:hAnsi="宋体"/>
          <w:sz w:val="15"/>
          <w:szCs w:val="15"/>
        </w:rPr>
      </w:pPr>
      <w:r w:rsidRPr="00AB597B">
        <w:rPr>
          <w:rFonts w:ascii="宋体" w:hAnsi="宋体"/>
          <w:sz w:val="15"/>
          <w:szCs w:val="15"/>
        </w:rPr>
        <w:t>net=newff(</w:t>
      </w:r>
      <w:proofErr w:type="gramStart"/>
      <w:r w:rsidRPr="00AB597B">
        <w:rPr>
          <w:rFonts w:ascii="宋体" w:hAnsi="宋体"/>
          <w:sz w:val="15"/>
          <w:szCs w:val="15"/>
        </w:rPr>
        <w:t>inputn,outputn</w:t>
      </w:r>
      <w:proofErr w:type="gramEnd"/>
      <w:r w:rsidRPr="00AB597B">
        <w:rPr>
          <w:rFonts w:ascii="宋体" w:hAnsi="宋体"/>
          <w:sz w:val="15"/>
          <w:szCs w:val="15"/>
        </w:rPr>
        <w:t>,hiddennum);</w:t>
      </w:r>
    </w:p>
    <w:p w14:paraId="467FB579"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%网络进化参数</w:t>
      </w:r>
    </w:p>
    <w:p w14:paraId="2C61B41B" w14:textId="77777777" w:rsidR="00766DFF" w:rsidRPr="00AB597B" w:rsidRDefault="00766DFF" w:rsidP="00766DFF">
      <w:pPr>
        <w:jc w:val="left"/>
        <w:rPr>
          <w:rFonts w:ascii="宋体" w:hAnsi="宋体"/>
          <w:sz w:val="15"/>
          <w:szCs w:val="15"/>
        </w:rPr>
      </w:pPr>
      <w:r w:rsidRPr="00AB597B">
        <w:rPr>
          <w:rFonts w:ascii="宋体" w:hAnsi="宋体"/>
          <w:sz w:val="15"/>
          <w:szCs w:val="15"/>
        </w:rPr>
        <w:t>net.trainParam.epochs=20;</w:t>
      </w:r>
    </w:p>
    <w:p w14:paraId="3B473EC9" w14:textId="77777777" w:rsidR="00766DFF" w:rsidRPr="00AB597B" w:rsidRDefault="00766DFF" w:rsidP="00766DFF">
      <w:pPr>
        <w:jc w:val="left"/>
        <w:rPr>
          <w:rFonts w:ascii="宋体" w:hAnsi="宋体"/>
          <w:sz w:val="15"/>
          <w:szCs w:val="15"/>
        </w:rPr>
      </w:pPr>
      <w:r w:rsidRPr="00AB597B">
        <w:rPr>
          <w:rFonts w:ascii="宋体" w:hAnsi="宋体"/>
          <w:sz w:val="15"/>
          <w:szCs w:val="15"/>
        </w:rPr>
        <w:t>net.trainParam.lr=0.1;</w:t>
      </w:r>
    </w:p>
    <w:p w14:paraId="374069BB" w14:textId="77777777" w:rsidR="00766DFF" w:rsidRPr="00AB597B" w:rsidRDefault="00766DFF" w:rsidP="00766DFF">
      <w:pPr>
        <w:jc w:val="left"/>
        <w:rPr>
          <w:rFonts w:ascii="宋体" w:hAnsi="宋体"/>
          <w:sz w:val="15"/>
          <w:szCs w:val="15"/>
        </w:rPr>
      </w:pPr>
      <w:r w:rsidRPr="00AB597B">
        <w:rPr>
          <w:rFonts w:ascii="宋体" w:hAnsi="宋体"/>
          <w:sz w:val="15"/>
          <w:szCs w:val="15"/>
        </w:rPr>
        <w:t>net.trainParam.goal=0.00001;</w:t>
      </w:r>
    </w:p>
    <w:p w14:paraId="3D24F410" w14:textId="77777777" w:rsidR="00766DFF" w:rsidRPr="00AB597B" w:rsidRDefault="00766DFF" w:rsidP="00766DFF">
      <w:pPr>
        <w:jc w:val="left"/>
        <w:rPr>
          <w:rFonts w:ascii="宋体" w:hAnsi="宋体"/>
          <w:sz w:val="15"/>
          <w:szCs w:val="15"/>
        </w:rPr>
      </w:pPr>
      <w:r w:rsidRPr="00AB597B">
        <w:rPr>
          <w:rFonts w:ascii="宋体" w:hAnsi="宋体"/>
          <w:sz w:val="15"/>
          <w:szCs w:val="15"/>
        </w:rPr>
        <w:t>net.trainParam.show=100;</w:t>
      </w:r>
    </w:p>
    <w:p w14:paraId="4DB3EE71" w14:textId="77777777" w:rsidR="00766DFF" w:rsidRPr="00AB597B" w:rsidRDefault="00766DFF" w:rsidP="00766DFF">
      <w:pPr>
        <w:jc w:val="left"/>
        <w:rPr>
          <w:rFonts w:ascii="宋体" w:hAnsi="宋体"/>
          <w:sz w:val="15"/>
          <w:szCs w:val="15"/>
        </w:rPr>
      </w:pPr>
      <w:r>
        <w:rPr>
          <w:rFonts w:ascii="宋体" w:hAnsi="宋体"/>
          <w:sz w:val="15"/>
          <w:szCs w:val="15"/>
        </w:rPr>
        <w:t>net.trainParam.showWindow=0;</w:t>
      </w:r>
    </w:p>
    <w:p w14:paraId="0ACF3CB8"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w:t>
      </w:r>
      <w:proofErr w:type="gramStart"/>
      <w:r w:rsidRPr="00AB597B">
        <w:rPr>
          <w:rFonts w:ascii="宋体" w:hAnsi="宋体"/>
          <w:color w:val="70AD47" w:themeColor="accent6"/>
          <w:sz w:val="15"/>
          <w:szCs w:val="15"/>
        </w:rPr>
        <w:t>网络权</w:t>
      </w:r>
      <w:proofErr w:type="gramEnd"/>
      <w:r w:rsidRPr="00AB597B">
        <w:rPr>
          <w:rFonts w:ascii="宋体" w:hAnsi="宋体"/>
          <w:color w:val="70AD47" w:themeColor="accent6"/>
          <w:sz w:val="15"/>
          <w:szCs w:val="15"/>
        </w:rPr>
        <w:t>值赋值</w:t>
      </w:r>
    </w:p>
    <w:p w14:paraId="4B592640" w14:textId="77777777" w:rsidR="00766DFF" w:rsidRPr="00AB597B" w:rsidRDefault="00766DFF" w:rsidP="00766DFF">
      <w:pPr>
        <w:jc w:val="left"/>
        <w:rPr>
          <w:rFonts w:ascii="宋体" w:hAnsi="宋体"/>
          <w:sz w:val="15"/>
          <w:szCs w:val="15"/>
        </w:rPr>
      </w:pPr>
      <w:proofErr w:type="gramStart"/>
      <w:r w:rsidRPr="00AB597B">
        <w:rPr>
          <w:rFonts w:ascii="宋体" w:hAnsi="宋体"/>
          <w:sz w:val="15"/>
          <w:szCs w:val="15"/>
        </w:rPr>
        <w:t>net.iw</w:t>
      </w:r>
      <w:proofErr w:type="gramEnd"/>
      <w:r w:rsidRPr="00AB597B">
        <w:rPr>
          <w:rFonts w:ascii="宋体" w:hAnsi="宋体"/>
          <w:sz w:val="15"/>
          <w:szCs w:val="15"/>
        </w:rPr>
        <w:t>{1,1}=reshape(w1,hiddennum,inputnum);</w:t>
      </w:r>
    </w:p>
    <w:p w14:paraId="361D4310" w14:textId="77777777" w:rsidR="00766DFF" w:rsidRPr="00AB597B" w:rsidRDefault="00766DFF" w:rsidP="00766DFF">
      <w:pPr>
        <w:jc w:val="left"/>
        <w:rPr>
          <w:rFonts w:ascii="宋体" w:hAnsi="宋体"/>
          <w:sz w:val="15"/>
          <w:szCs w:val="15"/>
        </w:rPr>
      </w:pPr>
      <w:proofErr w:type="gramStart"/>
      <w:r w:rsidRPr="00AB597B">
        <w:rPr>
          <w:rFonts w:ascii="宋体" w:hAnsi="宋体"/>
          <w:sz w:val="15"/>
          <w:szCs w:val="15"/>
        </w:rPr>
        <w:t>net.lw</w:t>
      </w:r>
      <w:proofErr w:type="gramEnd"/>
      <w:r w:rsidRPr="00AB597B">
        <w:rPr>
          <w:rFonts w:ascii="宋体" w:hAnsi="宋体"/>
          <w:sz w:val="15"/>
          <w:szCs w:val="15"/>
        </w:rPr>
        <w:t>{2,1}=reshape(w2,outputnum,hiddennum);</w:t>
      </w:r>
    </w:p>
    <w:p w14:paraId="1BA2802D" w14:textId="77777777" w:rsidR="00766DFF" w:rsidRPr="00AB597B" w:rsidRDefault="00766DFF" w:rsidP="00766DFF">
      <w:pPr>
        <w:jc w:val="left"/>
        <w:rPr>
          <w:rFonts w:ascii="宋体" w:hAnsi="宋体"/>
          <w:sz w:val="15"/>
          <w:szCs w:val="15"/>
        </w:rPr>
      </w:pPr>
      <w:proofErr w:type="gramStart"/>
      <w:r w:rsidRPr="00AB597B">
        <w:rPr>
          <w:rFonts w:ascii="宋体" w:hAnsi="宋体"/>
          <w:sz w:val="15"/>
          <w:szCs w:val="15"/>
        </w:rPr>
        <w:t>net.b</w:t>
      </w:r>
      <w:proofErr w:type="gramEnd"/>
      <w:r w:rsidRPr="00AB597B">
        <w:rPr>
          <w:rFonts w:ascii="宋体" w:hAnsi="宋体"/>
          <w:sz w:val="15"/>
          <w:szCs w:val="15"/>
        </w:rPr>
        <w:t>{1}=reshape(B1,hiddennum,1);</w:t>
      </w:r>
    </w:p>
    <w:p w14:paraId="441BFD23" w14:textId="77777777" w:rsidR="00766DFF" w:rsidRPr="00AB597B" w:rsidRDefault="00766DFF" w:rsidP="00766DFF">
      <w:pPr>
        <w:jc w:val="left"/>
        <w:rPr>
          <w:rFonts w:ascii="宋体" w:hAnsi="宋体"/>
          <w:sz w:val="15"/>
          <w:szCs w:val="15"/>
        </w:rPr>
      </w:pPr>
      <w:proofErr w:type="gramStart"/>
      <w:r>
        <w:rPr>
          <w:rFonts w:ascii="宋体" w:hAnsi="宋体"/>
          <w:sz w:val="15"/>
          <w:szCs w:val="15"/>
        </w:rPr>
        <w:t>net.b</w:t>
      </w:r>
      <w:proofErr w:type="gramEnd"/>
      <w:r>
        <w:rPr>
          <w:rFonts w:ascii="宋体" w:hAnsi="宋体"/>
          <w:sz w:val="15"/>
          <w:szCs w:val="15"/>
        </w:rPr>
        <w:t>{2}=B2;</w:t>
      </w:r>
    </w:p>
    <w:p w14:paraId="00CB09CD"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%网络训练</w:t>
      </w:r>
    </w:p>
    <w:p w14:paraId="0843A809" w14:textId="77777777" w:rsidR="00766DFF" w:rsidRPr="00AB597B" w:rsidRDefault="00766DFF" w:rsidP="00766DFF">
      <w:pPr>
        <w:jc w:val="left"/>
        <w:rPr>
          <w:rFonts w:ascii="宋体" w:hAnsi="宋体"/>
          <w:sz w:val="15"/>
          <w:szCs w:val="15"/>
        </w:rPr>
      </w:pPr>
      <w:r>
        <w:rPr>
          <w:rFonts w:ascii="宋体" w:hAnsi="宋体"/>
          <w:sz w:val="15"/>
          <w:szCs w:val="15"/>
        </w:rPr>
        <w:t>net=train(</w:t>
      </w:r>
      <w:proofErr w:type="gramStart"/>
      <w:r>
        <w:rPr>
          <w:rFonts w:ascii="宋体" w:hAnsi="宋体"/>
          <w:sz w:val="15"/>
          <w:szCs w:val="15"/>
        </w:rPr>
        <w:t>net,inputn</w:t>
      </w:r>
      <w:proofErr w:type="gramEnd"/>
      <w:r>
        <w:rPr>
          <w:rFonts w:ascii="宋体" w:hAnsi="宋体"/>
          <w:sz w:val="15"/>
          <w:szCs w:val="15"/>
        </w:rPr>
        <w:t>,outputn);</w:t>
      </w:r>
    </w:p>
    <w:p w14:paraId="26921B58" w14:textId="77777777" w:rsidR="00766DFF" w:rsidRPr="00AB597B" w:rsidRDefault="00766DFF" w:rsidP="00766DFF">
      <w:pPr>
        <w:jc w:val="left"/>
        <w:rPr>
          <w:rFonts w:ascii="宋体" w:hAnsi="宋体"/>
          <w:sz w:val="15"/>
          <w:szCs w:val="15"/>
        </w:rPr>
      </w:pPr>
      <w:r w:rsidRPr="00AB597B">
        <w:rPr>
          <w:rFonts w:ascii="宋体" w:hAnsi="宋体"/>
          <w:sz w:val="15"/>
          <w:szCs w:val="15"/>
        </w:rPr>
        <w:t>an=sim(</w:t>
      </w:r>
      <w:proofErr w:type="gramStart"/>
      <w:r w:rsidRPr="00AB597B">
        <w:rPr>
          <w:rFonts w:ascii="宋体" w:hAnsi="宋体"/>
          <w:sz w:val="15"/>
          <w:szCs w:val="15"/>
        </w:rPr>
        <w:t>n</w:t>
      </w:r>
      <w:r>
        <w:rPr>
          <w:rFonts w:ascii="宋体" w:hAnsi="宋体"/>
          <w:sz w:val="15"/>
          <w:szCs w:val="15"/>
        </w:rPr>
        <w:t>et,inputn</w:t>
      </w:r>
      <w:proofErr w:type="gramEnd"/>
      <w:r>
        <w:rPr>
          <w:rFonts w:ascii="宋体" w:hAnsi="宋体"/>
          <w:sz w:val="15"/>
          <w:szCs w:val="15"/>
        </w:rPr>
        <w:t>);</w:t>
      </w:r>
    </w:p>
    <w:p w14:paraId="4E2FB52E" w14:textId="77777777" w:rsidR="00766DFF" w:rsidRDefault="00766DFF" w:rsidP="00766DFF">
      <w:pPr>
        <w:jc w:val="left"/>
        <w:rPr>
          <w:rFonts w:ascii="宋体" w:hAnsi="宋体"/>
          <w:sz w:val="15"/>
          <w:szCs w:val="15"/>
        </w:rPr>
      </w:pPr>
      <w:r w:rsidRPr="00AB597B">
        <w:rPr>
          <w:rFonts w:ascii="宋体" w:hAnsi="宋体"/>
          <w:sz w:val="15"/>
          <w:szCs w:val="15"/>
        </w:rPr>
        <w:t>error=sum(abs(an-outputn));</w:t>
      </w:r>
    </w:p>
    <w:p w14:paraId="17467C5E" w14:textId="77777777" w:rsidR="00766DFF" w:rsidRDefault="00766DFF" w:rsidP="00766DFF">
      <w:pPr>
        <w:jc w:val="center"/>
        <w:rPr>
          <w:rFonts w:ascii="宋体" w:hAnsi="宋体"/>
          <w:sz w:val="15"/>
          <w:szCs w:val="15"/>
        </w:rPr>
      </w:pPr>
    </w:p>
    <w:p w14:paraId="061DEB6F"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 % % % % % % % % % % % % % % % % % % % % % % % % % % % % % % % % % % % %</w:t>
      </w:r>
      <w:r>
        <w:rPr>
          <w:rFonts w:ascii="宋体" w:hAnsi="宋体"/>
          <w:color w:val="70AD47" w:themeColor="accent6"/>
          <w:sz w:val="15"/>
          <w:szCs w:val="15"/>
        </w:rPr>
        <w:t xml:space="preserve">% % % % </w:t>
      </w:r>
    </w:p>
    <w:p w14:paraId="44DDA72A"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0662C5B0" w14:textId="77777777" w:rsidR="00766DFF" w:rsidRDefault="00766DFF" w:rsidP="00766DFF">
      <w:pPr>
        <w:jc w:val="center"/>
        <w:rPr>
          <w:rFonts w:ascii="宋体" w:hAnsi="宋体"/>
          <w:color w:val="70AD47" w:themeColor="accent6"/>
          <w:sz w:val="15"/>
          <w:szCs w:val="15"/>
        </w:rPr>
      </w:pPr>
      <w:r>
        <w:rPr>
          <w:rFonts w:ascii="宋体" w:hAnsi="宋体"/>
          <w:color w:val="70AD47" w:themeColor="accent6"/>
          <w:sz w:val="15"/>
          <w:szCs w:val="15"/>
        </w:rPr>
        <w:t xml:space="preserve"> </w:t>
      </w:r>
      <w:r w:rsidRPr="00FA22F9">
        <w:rPr>
          <w:rFonts w:ascii="宋体" w:hAnsi="宋体"/>
          <w:color w:val="70AD47" w:themeColor="accent6"/>
          <w:sz w:val="15"/>
          <w:szCs w:val="15"/>
        </w:rPr>
        <w:t xml:space="preserve">    </w:t>
      </w:r>
      <w:r>
        <w:rPr>
          <w:rFonts w:ascii="宋体" w:hAnsi="宋体" w:hint="eastAsia"/>
          <w:color w:val="70AD47" w:themeColor="accent6"/>
          <w:sz w:val="15"/>
          <w:szCs w:val="15"/>
        </w:rPr>
        <w:t>子</w:t>
      </w:r>
      <w:r>
        <w:rPr>
          <w:rFonts w:ascii="宋体" w:hAnsi="宋体"/>
          <w:color w:val="70AD47" w:themeColor="accent6"/>
          <w:sz w:val="15"/>
          <w:szCs w:val="15"/>
        </w:rPr>
        <w:t>程</w:t>
      </w:r>
      <w:r w:rsidRPr="00AB597B">
        <w:rPr>
          <w:rFonts w:ascii="宋体" w:hAnsi="宋体"/>
          <w:color w:val="70AD47" w:themeColor="accent6"/>
          <w:sz w:val="15"/>
          <w:szCs w:val="15"/>
        </w:rPr>
        <w:t>序</w:t>
      </w:r>
      <w:r w:rsidRPr="00AB597B">
        <w:rPr>
          <w:rFonts w:ascii="宋体" w:hAnsi="宋体" w:hint="eastAsia"/>
          <w:color w:val="70AD47" w:themeColor="accent6"/>
          <w:sz w:val="15"/>
          <w:szCs w:val="15"/>
        </w:rPr>
        <w:t>5：</w:t>
      </w:r>
      <w:r w:rsidRPr="00AB597B">
        <w:rPr>
          <w:rFonts w:ascii="宋体" w:hAnsi="宋体"/>
          <w:color w:val="70AD47" w:themeColor="accent6"/>
          <w:sz w:val="15"/>
          <w:szCs w:val="15"/>
        </w:rPr>
        <w:t xml:space="preserve">Mutation </w:t>
      </w:r>
      <w:r w:rsidRPr="00FA22F9">
        <w:rPr>
          <w:rFonts w:ascii="宋体" w:hAnsi="宋体"/>
          <w:color w:val="70AD47" w:themeColor="accent6"/>
          <w:sz w:val="15"/>
          <w:szCs w:val="15"/>
        </w:rPr>
        <w:t xml:space="preserve"> </w:t>
      </w:r>
      <w:r>
        <w:rPr>
          <w:rFonts w:ascii="宋体" w:hAnsi="宋体"/>
          <w:color w:val="70AD47" w:themeColor="accent6"/>
          <w:sz w:val="15"/>
          <w:szCs w:val="15"/>
        </w:rPr>
        <w:t xml:space="preserve"> </w:t>
      </w:r>
    </w:p>
    <w:p w14:paraId="164692BC" w14:textId="77777777" w:rsidR="00766DFF" w:rsidRPr="00FA22F9" w:rsidRDefault="00766DFF" w:rsidP="00766DFF">
      <w:pPr>
        <w:jc w:val="center"/>
        <w:rPr>
          <w:rFonts w:ascii="宋体" w:hAnsi="宋体"/>
          <w:color w:val="70AD47" w:themeColor="accent6"/>
          <w:sz w:val="15"/>
          <w:szCs w:val="15"/>
        </w:rPr>
      </w:pPr>
      <w:r>
        <w:rPr>
          <w:rFonts w:ascii="宋体" w:hAnsi="宋体" w:hint="eastAsia"/>
          <w:color w:val="70AD47" w:themeColor="accent6"/>
          <w:sz w:val="15"/>
          <w:szCs w:val="15"/>
        </w:rPr>
        <w:t>功能</w:t>
      </w:r>
      <w:r w:rsidRPr="00AB597B">
        <w:rPr>
          <w:rFonts w:ascii="宋体" w:hAnsi="宋体"/>
          <w:color w:val="70AD47" w:themeColor="accent6"/>
          <w:sz w:val="15"/>
          <w:szCs w:val="15"/>
        </w:rPr>
        <w:t>：</w:t>
      </w:r>
      <w:r w:rsidRPr="00AB597B">
        <w:rPr>
          <w:rFonts w:ascii="宋体" w:hAnsi="宋体"/>
          <w:sz w:val="15"/>
          <w:szCs w:val="15"/>
        </w:rPr>
        <w:t xml:space="preserve"> </w:t>
      </w:r>
      <w:r w:rsidRPr="00AB597B">
        <w:rPr>
          <w:rFonts w:ascii="宋体" w:hAnsi="宋体"/>
          <w:color w:val="70AD47" w:themeColor="accent6"/>
          <w:sz w:val="15"/>
          <w:szCs w:val="15"/>
        </w:rPr>
        <w:t>本函数完成变异操作</w:t>
      </w:r>
    </w:p>
    <w:p w14:paraId="2C77E6B4"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 % % % % % % % % % % % % % % % % % % % % % % % % % % % % % % % % % % % % % % % % % % % % % % % % % %</w:t>
      </w:r>
      <w:r>
        <w:rPr>
          <w:rFonts w:ascii="宋体" w:hAnsi="宋体"/>
          <w:color w:val="70AD47" w:themeColor="accent6"/>
          <w:sz w:val="15"/>
          <w:szCs w:val="15"/>
        </w:rPr>
        <w:t xml:space="preserve">% % % % </w:t>
      </w:r>
    </w:p>
    <w:p w14:paraId="0EDA47E8"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670551D1" w14:textId="77777777" w:rsidR="00766DFF" w:rsidRPr="00AB597B" w:rsidRDefault="00766DFF" w:rsidP="00766DFF">
      <w:pPr>
        <w:jc w:val="left"/>
        <w:rPr>
          <w:rFonts w:ascii="宋体" w:hAnsi="宋体"/>
          <w:sz w:val="15"/>
          <w:szCs w:val="15"/>
        </w:rPr>
      </w:pPr>
      <w:r w:rsidRPr="00AB597B">
        <w:rPr>
          <w:rFonts w:ascii="宋体" w:hAnsi="宋体"/>
          <w:sz w:val="15"/>
          <w:szCs w:val="15"/>
        </w:rPr>
        <w:t>function ret=Mutation(</w:t>
      </w:r>
      <w:proofErr w:type="gramStart"/>
      <w:r w:rsidRPr="00AB597B">
        <w:rPr>
          <w:rFonts w:ascii="宋体" w:hAnsi="宋体"/>
          <w:sz w:val="15"/>
          <w:szCs w:val="15"/>
        </w:rPr>
        <w:t>pmutation,lenchrom</w:t>
      </w:r>
      <w:proofErr w:type="gramEnd"/>
      <w:r w:rsidRPr="00AB597B">
        <w:rPr>
          <w:rFonts w:ascii="宋体" w:hAnsi="宋体"/>
          <w:sz w:val="15"/>
          <w:szCs w:val="15"/>
        </w:rPr>
        <w:t>,chrom,sizepop,num,maxgen,bound)</w:t>
      </w:r>
    </w:p>
    <w:p w14:paraId="5220A427"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 本函数完成变异操作</w:t>
      </w:r>
    </w:p>
    <w:p w14:paraId="49465538"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 pcorss                input  : 变异概率</w:t>
      </w:r>
    </w:p>
    <w:p w14:paraId="2A401226"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lastRenderedPageBreak/>
        <w:t>% lenchrom              input  : 染色体长度</w:t>
      </w:r>
    </w:p>
    <w:p w14:paraId="7704F63F"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 chrom     input  : 染色体群</w:t>
      </w:r>
    </w:p>
    <w:p w14:paraId="1467C2CE"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 sizepop               input  : 种群规模</w:t>
      </w:r>
    </w:p>
    <w:p w14:paraId="6BA90C4F"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 opts                  input  : 变异方法的选择</w:t>
      </w:r>
    </w:p>
    <w:p w14:paraId="4F4A2ABC"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 pop                   input  : 当前种群的进化代数和最大的进化代数信息</w:t>
      </w:r>
    </w:p>
    <w:p w14:paraId="6B5647D5"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 bound                 input  : 每个个体的上届和下届</w:t>
      </w:r>
    </w:p>
    <w:p w14:paraId="680EB8E7"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 maxgen                input  ：最大迭代次数</w:t>
      </w:r>
    </w:p>
    <w:p w14:paraId="17D85FF2"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 num                   input  : 当前迭代次数</w:t>
      </w:r>
    </w:p>
    <w:p w14:paraId="62E57B36" w14:textId="77777777" w:rsidR="00766DFF" w:rsidRPr="00AB597B" w:rsidRDefault="00766DFF" w:rsidP="00766DFF">
      <w:pPr>
        <w:jc w:val="left"/>
        <w:rPr>
          <w:rFonts w:ascii="宋体" w:hAnsi="宋体"/>
          <w:color w:val="70AD47" w:themeColor="accent6"/>
          <w:sz w:val="15"/>
          <w:szCs w:val="15"/>
        </w:rPr>
      </w:pPr>
      <w:r w:rsidRPr="00AB597B">
        <w:rPr>
          <w:rFonts w:ascii="宋体" w:hAnsi="宋体"/>
          <w:color w:val="70AD47" w:themeColor="accent6"/>
          <w:sz w:val="15"/>
          <w:szCs w:val="15"/>
        </w:rPr>
        <w:t>% ret                   output : 变异后的染色体</w:t>
      </w:r>
    </w:p>
    <w:p w14:paraId="18B4BE95" w14:textId="77777777" w:rsidR="00766DFF" w:rsidRPr="00133D05" w:rsidRDefault="00766DFF" w:rsidP="00766DFF">
      <w:pPr>
        <w:jc w:val="left"/>
        <w:rPr>
          <w:rFonts w:ascii="宋体" w:hAnsi="宋体"/>
          <w:color w:val="70AD47" w:themeColor="accent6"/>
          <w:sz w:val="15"/>
          <w:szCs w:val="15"/>
        </w:rPr>
      </w:pPr>
      <w:r w:rsidRPr="00AB597B">
        <w:rPr>
          <w:rFonts w:ascii="宋体" w:hAnsi="宋体"/>
          <w:sz w:val="15"/>
          <w:szCs w:val="15"/>
        </w:rPr>
        <w:t xml:space="preserve">for i=1:sizepop   </w:t>
      </w:r>
      <w:r w:rsidRPr="00133D05">
        <w:rPr>
          <w:rFonts w:ascii="宋体" w:hAnsi="宋体"/>
          <w:color w:val="70AD47" w:themeColor="accent6"/>
          <w:sz w:val="15"/>
          <w:szCs w:val="15"/>
        </w:rPr>
        <w:t>%每一轮for循环中，可能会进行一次变异操作，染色体是随机选择的，变异位置也是随机选择的，</w:t>
      </w:r>
    </w:p>
    <w:p w14:paraId="6900062F" w14:textId="77777777" w:rsidR="00766DFF" w:rsidRPr="00133D05" w:rsidRDefault="00766DFF" w:rsidP="00766DFF">
      <w:pPr>
        <w:jc w:val="left"/>
        <w:rPr>
          <w:rFonts w:ascii="宋体" w:hAnsi="宋体"/>
          <w:color w:val="70AD47" w:themeColor="accent6"/>
          <w:sz w:val="15"/>
          <w:szCs w:val="15"/>
        </w:rPr>
      </w:pPr>
      <w:r w:rsidRPr="00133D05">
        <w:rPr>
          <w:rFonts w:ascii="宋体" w:hAnsi="宋体"/>
          <w:color w:val="70AD47" w:themeColor="accent6"/>
          <w:sz w:val="15"/>
          <w:szCs w:val="15"/>
        </w:rPr>
        <w:t xml:space="preserve">    %但该轮for循环中是否进行变异操作则由变异概率决定（continue控制）</w:t>
      </w:r>
    </w:p>
    <w:p w14:paraId="40FA31C9" w14:textId="77777777" w:rsidR="00766DFF" w:rsidRPr="00133D05" w:rsidRDefault="00766DFF" w:rsidP="00766DFF">
      <w:pPr>
        <w:jc w:val="left"/>
        <w:rPr>
          <w:rFonts w:ascii="宋体" w:hAnsi="宋体"/>
          <w:color w:val="70AD47" w:themeColor="accent6"/>
          <w:sz w:val="15"/>
          <w:szCs w:val="15"/>
        </w:rPr>
      </w:pPr>
      <w:r w:rsidRPr="00133D05">
        <w:rPr>
          <w:rFonts w:ascii="宋体" w:hAnsi="宋体"/>
          <w:color w:val="70AD47" w:themeColor="accent6"/>
          <w:sz w:val="15"/>
          <w:szCs w:val="15"/>
        </w:rPr>
        <w:t xml:space="preserve">    % 随机选择一个染色体进行变异</w:t>
      </w:r>
    </w:p>
    <w:p w14:paraId="5954B765"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pick=rand;</w:t>
      </w:r>
    </w:p>
    <w:p w14:paraId="220C938E"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while pick==0</w:t>
      </w:r>
    </w:p>
    <w:p w14:paraId="57857DB6"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pick=rand;</w:t>
      </w:r>
    </w:p>
    <w:p w14:paraId="373481C4"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end</w:t>
      </w:r>
    </w:p>
    <w:p w14:paraId="7462FD17"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index=ceil(pick*sizepop);</w:t>
      </w:r>
    </w:p>
    <w:p w14:paraId="149440BD"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w:t>
      </w:r>
      <w:r w:rsidRPr="00133D05">
        <w:rPr>
          <w:rFonts w:ascii="宋体" w:hAnsi="宋体"/>
          <w:color w:val="70AD47" w:themeColor="accent6"/>
          <w:sz w:val="15"/>
          <w:szCs w:val="15"/>
        </w:rPr>
        <w:t>% 变异概率决定该轮循环是否进行变异</w:t>
      </w:r>
    </w:p>
    <w:p w14:paraId="16843CFF"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pick=rand;</w:t>
      </w:r>
    </w:p>
    <w:p w14:paraId="6A24CE2A"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if pick&gt;pmutation</w:t>
      </w:r>
    </w:p>
    <w:p w14:paraId="2105FEB2"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continue;</w:t>
      </w:r>
    </w:p>
    <w:p w14:paraId="7E08B98B"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end</w:t>
      </w:r>
    </w:p>
    <w:p w14:paraId="2FC30342"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flag=0;</w:t>
      </w:r>
    </w:p>
    <w:p w14:paraId="6760B4E5"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while flag==0</w:t>
      </w:r>
    </w:p>
    <w:p w14:paraId="04089EB2" w14:textId="77777777" w:rsidR="00766DFF" w:rsidRPr="00133D05" w:rsidRDefault="00766DFF" w:rsidP="00766DFF">
      <w:pPr>
        <w:jc w:val="left"/>
        <w:rPr>
          <w:rFonts w:ascii="宋体" w:hAnsi="宋体"/>
          <w:color w:val="70AD47" w:themeColor="accent6"/>
          <w:sz w:val="15"/>
          <w:szCs w:val="15"/>
        </w:rPr>
      </w:pPr>
      <w:r w:rsidRPr="00AB597B">
        <w:rPr>
          <w:rFonts w:ascii="宋体" w:hAnsi="宋体"/>
          <w:sz w:val="15"/>
          <w:szCs w:val="15"/>
        </w:rPr>
        <w:t xml:space="preserve">       </w:t>
      </w:r>
      <w:r w:rsidRPr="00133D05">
        <w:rPr>
          <w:rFonts w:ascii="宋体" w:hAnsi="宋体"/>
          <w:color w:val="70AD47" w:themeColor="accent6"/>
          <w:sz w:val="15"/>
          <w:szCs w:val="15"/>
        </w:rPr>
        <w:t xml:space="preserve"> % 变异位置</w:t>
      </w:r>
    </w:p>
    <w:p w14:paraId="59BCBC8C"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pick=rand;</w:t>
      </w:r>
    </w:p>
    <w:p w14:paraId="389A354E"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while pick==0      </w:t>
      </w:r>
    </w:p>
    <w:p w14:paraId="0EFBC123"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pick=rand;</w:t>
      </w:r>
    </w:p>
    <w:p w14:paraId="6B2D2059"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end</w:t>
      </w:r>
    </w:p>
    <w:p w14:paraId="3D3EDEDC"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pos=ceil(pick*sum(lenchrom));  </w:t>
      </w:r>
      <w:r w:rsidRPr="00133D05">
        <w:rPr>
          <w:rFonts w:ascii="宋体" w:hAnsi="宋体"/>
          <w:color w:val="70AD47" w:themeColor="accent6"/>
          <w:sz w:val="15"/>
          <w:szCs w:val="15"/>
        </w:rPr>
        <w:t>%随机选择了染色体变异的位置，即选择了第pos</w:t>
      </w:r>
      <w:proofErr w:type="gramStart"/>
      <w:r w:rsidRPr="00133D05">
        <w:rPr>
          <w:rFonts w:ascii="宋体" w:hAnsi="宋体"/>
          <w:color w:val="70AD47" w:themeColor="accent6"/>
          <w:sz w:val="15"/>
          <w:szCs w:val="15"/>
        </w:rPr>
        <w:t>个</w:t>
      </w:r>
      <w:proofErr w:type="gramEnd"/>
      <w:r w:rsidRPr="00133D05">
        <w:rPr>
          <w:rFonts w:ascii="宋体" w:hAnsi="宋体"/>
          <w:color w:val="70AD47" w:themeColor="accent6"/>
          <w:sz w:val="15"/>
          <w:szCs w:val="15"/>
        </w:rPr>
        <w:t>变量进行变异</w:t>
      </w:r>
    </w:p>
    <w:p w14:paraId="2FF86062"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pick=rand;</w:t>
      </w:r>
      <w:r w:rsidRPr="00133D05">
        <w:rPr>
          <w:rFonts w:ascii="宋体" w:hAnsi="宋体"/>
          <w:color w:val="70AD47" w:themeColor="accent6"/>
          <w:sz w:val="15"/>
          <w:szCs w:val="15"/>
        </w:rPr>
        <w:t xml:space="preserve"> %变异开始 </w:t>
      </w:r>
      <w:r w:rsidRPr="00AB597B">
        <w:rPr>
          <w:rFonts w:ascii="宋体" w:hAnsi="宋体"/>
          <w:sz w:val="15"/>
          <w:szCs w:val="15"/>
        </w:rPr>
        <w:t xml:space="preserve">    </w:t>
      </w:r>
    </w:p>
    <w:p w14:paraId="66966DDC"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fg=(rand*(1-num/maxgen</w:t>
      </w:r>
      <w:proofErr w:type="gramStart"/>
      <w:r w:rsidRPr="00AB597B">
        <w:rPr>
          <w:rFonts w:ascii="宋体" w:hAnsi="宋体"/>
          <w:sz w:val="15"/>
          <w:szCs w:val="15"/>
        </w:rPr>
        <w:t>))^</w:t>
      </w:r>
      <w:proofErr w:type="gramEnd"/>
      <w:r w:rsidRPr="00AB597B">
        <w:rPr>
          <w:rFonts w:ascii="宋体" w:hAnsi="宋体"/>
          <w:sz w:val="15"/>
          <w:szCs w:val="15"/>
        </w:rPr>
        <w:t>2;</w:t>
      </w:r>
    </w:p>
    <w:p w14:paraId="34017E18" w14:textId="77777777" w:rsidR="00766DFF" w:rsidRPr="00AB597B" w:rsidRDefault="00766DFF" w:rsidP="00766DFF">
      <w:pPr>
        <w:jc w:val="left"/>
        <w:rPr>
          <w:rFonts w:ascii="宋体" w:hAnsi="宋体"/>
          <w:sz w:val="15"/>
          <w:szCs w:val="15"/>
        </w:rPr>
      </w:pPr>
      <w:r>
        <w:rPr>
          <w:rFonts w:ascii="宋体" w:hAnsi="宋体"/>
          <w:sz w:val="15"/>
          <w:szCs w:val="15"/>
        </w:rPr>
        <w:t xml:space="preserve">        if pick&gt;0.</w:t>
      </w:r>
    </w:p>
    <w:p w14:paraId="384F2B25"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chrom(i,pos)=chrom(i,pos)+(bound(pos,2)-chrom(i,pos))*fg;</w:t>
      </w:r>
    </w:p>
    <w:p w14:paraId="50370EC5"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else</w:t>
      </w:r>
    </w:p>
    <w:p w14:paraId="6B3E7DB8"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chrom(i,pos)=chrom(i,pos)-(chrom(i,pos)-bound(pos,1))*fg;</w:t>
      </w:r>
    </w:p>
    <w:p w14:paraId="5769FA19"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end  </w:t>
      </w:r>
      <w:r w:rsidRPr="00133D05">
        <w:rPr>
          <w:rFonts w:ascii="宋体" w:hAnsi="宋体"/>
          <w:color w:val="70AD47" w:themeColor="accent6"/>
          <w:sz w:val="15"/>
          <w:szCs w:val="15"/>
        </w:rPr>
        <w:t xml:space="preserve"> %变异结束</w:t>
      </w:r>
    </w:p>
    <w:p w14:paraId="17AC6D79"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flag=test(lenchrom,bound,chrom(i,:));   </w:t>
      </w:r>
      <w:r w:rsidRPr="00133D05">
        <w:rPr>
          <w:rFonts w:ascii="宋体" w:hAnsi="宋体"/>
          <w:color w:val="70AD47" w:themeColor="accent6"/>
          <w:sz w:val="15"/>
          <w:szCs w:val="15"/>
        </w:rPr>
        <w:t xml:space="preserve">  %检验染色体的可行性</w:t>
      </w:r>
    </w:p>
    <w:p w14:paraId="4CF06D02" w14:textId="77777777" w:rsidR="00766DFF" w:rsidRPr="00AB597B" w:rsidRDefault="00766DFF" w:rsidP="00766DFF">
      <w:pPr>
        <w:jc w:val="left"/>
        <w:rPr>
          <w:rFonts w:ascii="宋体" w:hAnsi="宋体"/>
          <w:sz w:val="15"/>
          <w:szCs w:val="15"/>
        </w:rPr>
      </w:pPr>
      <w:r w:rsidRPr="00AB597B">
        <w:rPr>
          <w:rFonts w:ascii="宋体" w:hAnsi="宋体"/>
          <w:sz w:val="15"/>
          <w:szCs w:val="15"/>
        </w:rPr>
        <w:t xml:space="preserve">    end</w:t>
      </w:r>
    </w:p>
    <w:p w14:paraId="3E92CC74" w14:textId="77777777" w:rsidR="00766DFF" w:rsidRPr="00AB597B" w:rsidRDefault="00766DFF" w:rsidP="00766DFF">
      <w:pPr>
        <w:jc w:val="left"/>
        <w:rPr>
          <w:rFonts w:ascii="宋体" w:hAnsi="宋体"/>
          <w:sz w:val="15"/>
          <w:szCs w:val="15"/>
        </w:rPr>
      </w:pPr>
      <w:r w:rsidRPr="00AB597B">
        <w:rPr>
          <w:rFonts w:ascii="宋体" w:hAnsi="宋体"/>
          <w:sz w:val="15"/>
          <w:szCs w:val="15"/>
        </w:rPr>
        <w:t>end</w:t>
      </w:r>
    </w:p>
    <w:p w14:paraId="20BA591B" w14:textId="77777777" w:rsidR="00766DFF" w:rsidRDefault="00766DFF" w:rsidP="00766DFF">
      <w:pPr>
        <w:jc w:val="left"/>
        <w:rPr>
          <w:rFonts w:ascii="宋体" w:hAnsi="宋体"/>
          <w:sz w:val="15"/>
          <w:szCs w:val="15"/>
        </w:rPr>
      </w:pPr>
      <w:r w:rsidRPr="00AB597B">
        <w:rPr>
          <w:rFonts w:ascii="宋体" w:hAnsi="宋体"/>
          <w:sz w:val="15"/>
          <w:szCs w:val="15"/>
        </w:rPr>
        <w:t>ret=chrom;</w:t>
      </w:r>
    </w:p>
    <w:p w14:paraId="27F927EB" w14:textId="77777777" w:rsidR="00766DFF" w:rsidRDefault="00766DFF" w:rsidP="00766DFF">
      <w:pPr>
        <w:jc w:val="left"/>
        <w:rPr>
          <w:rFonts w:ascii="宋体" w:hAnsi="宋体"/>
          <w:sz w:val="15"/>
          <w:szCs w:val="15"/>
        </w:rPr>
      </w:pPr>
    </w:p>
    <w:p w14:paraId="1C7D244F" w14:textId="77777777" w:rsidR="00766DFF" w:rsidRPr="00133D05" w:rsidRDefault="00766DFF" w:rsidP="00766DFF">
      <w:pPr>
        <w:jc w:val="left"/>
        <w:rPr>
          <w:rFonts w:ascii="宋体" w:hAnsi="宋体"/>
          <w:color w:val="000000" w:themeColor="text1"/>
          <w:sz w:val="24"/>
        </w:rPr>
      </w:pPr>
      <w:r w:rsidRPr="00133D05">
        <w:rPr>
          <w:rFonts w:ascii="宋体" w:hAnsi="宋体" w:hint="eastAsia"/>
          <w:color w:val="000000" w:themeColor="text1"/>
          <w:sz w:val="24"/>
        </w:rPr>
        <w:t>三、三次指数时间序列法</w:t>
      </w:r>
    </w:p>
    <w:p w14:paraId="07E6BE8C"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3A28BE27"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4813A7F9" w14:textId="77777777" w:rsidR="00766DFF" w:rsidRDefault="00766DFF" w:rsidP="00766DFF">
      <w:pPr>
        <w:ind w:firstLine="300"/>
        <w:jc w:val="center"/>
        <w:rPr>
          <w:rFonts w:ascii="宋体" w:hAnsi="宋体"/>
          <w:color w:val="70AD47" w:themeColor="accent6"/>
          <w:sz w:val="15"/>
          <w:szCs w:val="15"/>
        </w:rPr>
      </w:pPr>
      <w:r w:rsidRPr="00FA22F9">
        <w:rPr>
          <w:rFonts w:ascii="宋体" w:hAnsi="宋体"/>
          <w:color w:val="70AD47" w:themeColor="accent6"/>
          <w:sz w:val="15"/>
          <w:szCs w:val="15"/>
        </w:rPr>
        <w:t>程序：</w:t>
      </w:r>
      <w:r>
        <w:rPr>
          <w:rFonts w:ascii="宋体" w:hAnsi="宋体" w:hint="eastAsia"/>
          <w:color w:val="70AD47" w:themeColor="accent6"/>
          <w:sz w:val="15"/>
          <w:szCs w:val="15"/>
        </w:rPr>
        <w:t>三次指数时间序列法</w:t>
      </w:r>
      <w:r w:rsidRPr="00FA22F9">
        <w:rPr>
          <w:rFonts w:ascii="宋体" w:hAnsi="宋体"/>
          <w:color w:val="70AD47" w:themeColor="accent6"/>
          <w:sz w:val="15"/>
          <w:szCs w:val="15"/>
        </w:rPr>
        <w:t xml:space="preserve">            </w:t>
      </w:r>
      <w:r>
        <w:rPr>
          <w:rFonts w:ascii="宋体" w:hAnsi="宋体"/>
          <w:color w:val="70AD47" w:themeColor="accent6"/>
          <w:sz w:val="15"/>
          <w:szCs w:val="15"/>
        </w:rPr>
        <w:t xml:space="preserve">                        </w:t>
      </w:r>
      <w:r w:rsidRPr="00FA22F9">
        <w:rPr>
          <w:rFonts w:ascii="宋体" w:hAnsi="宋体"/>
          <w:color w:val="70AD47" w:themeColor="accent6"/>
          <w:sz w:val="15"/>
          <w:szCs w:val="15"/>
        </w:rPr>
        <w:t xml:space="preserve">  </w:t>
      </w:r>
    </w:p>
    <w:p w14:paraId="351FD213" w14:textId="77777777" w:rsidR="00766DFF" w:rsidRDefault="00766DFF" w:rsidP="00766DFF">
      <w:pPr>
        <w:ind w:firstLine="300"/>
        <w:jc w:val="center"/>
        <w:rPr>
          <w:rFonts w:ascii="宋体" w:hAnsi="宋体"/>
          <w:color w:val="70AD47" w:themeColor="accent6"/>
          <w:sz w:val="15"/>
          <w:szCs w:val="15"/>
        </w:rPr>
      </w:pPr>
      <w:r w:rsidRPr="00FA22F9">
        <w:rPr>
          <w:rFonts w:ascii="宋体" w:hAnsi="宋体"/>
          <w:color w:val="70AD47" w:themeColor="accent6"/>
          <w:sz w:val="15"/>
          <w:szCs w:val="15"/>
        </w:rPr>
        <w:t>编写人员：刘</w:t>
      </w:r>
      <w:proofErr w:type="gramStart"/>
      <w:r w:rsidRPr="00FA22F9">
        <w:rPr>
          <w:rFonts w:ascii="宋体" w:hAnsi="宋体"/>
          <w:color w:val="70AD47" w:themeColor="accent6"/>
          <w:sz w:val="15"/>
          <w:szCs w:val="15"/>
        </w:rPr>
        <w:t>隼</w:t>
      </w:r>
      <w:proofErr w:type="gramEnd"/>
      <w:r w:rsidRPr="00FA22F9">
        <w:rPr>
          <w:rFonts w:ascii="宋体" w:hAnsi="宋体"/>
          <w:color w:val="70AD47" w:themeColor="accent6"/>
          <w:sz w:val="15"/>
          <w:szCs w:val="15"/>
        </w:rPr>
        <w:t xml:space="preserve">，孙健，山岩                                   </w:t>
      </w:r>
    </w:p>
    <w:p w14:paraId="20CAFBD8" w14:textId="77777777" w:rsidR="00766DFF" w:rsidRPr="00FA22F9" w:rsidRDefault="00766DFF" w:rsidP="00766DFF">
      <w:pPr>
        <w:ind w:firstLine="300"/>
        <w:jc w:val="center"/>
        <w:rPr>
          <w:rFonts w:ascii="宋体" w:hAnsi="宋体"/>
          <w:color w:val="70AD47" w:themeColor="accent6"/>
          <w:sz w:val="15"/>
          <w:szCs w:val="15"/>
        </w:rPr>
      </w:pPr>
      <w:r w:rsidRPr="00FA22F9">
        <w:rPr>
          <w:rFonts w:ascii="宋体" w:hAnsi="宋体"/>
          <w:color w:val="70AD47" w:themeColor="accent6"/>
          <w:sz w:val="15"/>
          <w:szCs w:val="15"/>
        </w:rPr>
        <w:t xml:space="preserve"> 编写日期：2017.4.29             </w:t>
      </w:r>
      <w:r>
        <w:rPr>
          <w:rFonts w:ascii="宋体" w:hAnsi="宋体"/>
          <w:color w:val="70AD47" w:themeColor="accent6"/>
          <w:sz w:val="15"/>
          <w:szCs w:val="15"/>
        </w:rPr>
        <w:t xml:space="preserve">                             </w:t>
      </w:r>
    </w:p>
    <w:p w14:paraId="262C5840" w14:textId="77777777" w:rsidR="00766DFF" w:rsidRPr="00FA22F9" w:rsidRDefault="00766DFF" w:rsidP="00766DFF">
      <w:pPr>
        <w:jc w:val="center"/>
        <w:rPr>
          <w:rFonts w:ascii="宋体" w:hAnsi="宋体"/>
          <w:color w:val="70AD47" w:themeColor="accent6"/>
          <w:sz w:val="15"/>
          <w:szCs w:val="15"/>
        </w:rPr>
      </w:pPr>
      <w:r>
        <w:rPr>
          <w:rFonts w:ascii="宋体" w:hAnsi="宋体"/>
          <w:color w:val="70AD47" w:themeColor="accent6"/>
          <w:sz w:val="15"/>
          <w:szCs w:val="15"/>
        </w:rPr>
        <w:t xml:space="preserve">  </w:t>
      </w:r>
      <w:r w:rsidRPr="00FA22F9">
        <w:rPr>
          <w:rFonts w:ascii="宋体" w:hAnsi="宋体"/>
          <w:color w:val="70AD47" w:themeColor="accent6"/>
          <w:sz w:val="15"/>
          <w:szCs w:val="15"/>
        </w:rPr>
        <w:t xml:space="preserve">   程序功能：利用</w:t>
      </w:r>
      <w:r>
        <w:rPr>
          <w:rFonts w:ascii="宋体" w:hAnsi="宋体" w:hint="eastAsia"/>
          <w:color w:val="70AD47" w:themeColor="accent6"/>
          <w:sz w:val="15"/>
          <w:szCs w:val="15"/>
        </w:rPr>
        <w:t>三次指数时间序列法估计值</w:t>
      </w:r>
      <w:r>
        <w:rPr>
          <w:rFonts w:ascii="宋体" w:hAnsi="宋体"/>
          <w:color w:val="70AD47" w:themeColor="accent6"/>
          <w:sz w:val="15"/>
          <w:szCs w:val="15"/>
        </w:rPr>
        <w:t xml:space="preserve">  </w:t>
      </w:r>
      <w:r w:rsidRPr="00FA22F9">
        <w:rPr>
          <w:rFonts w:ascii="宋体" w:hAnsi="宋体"/>
          <w:color w:val="70AD47" w:themeColor="accent6"/>
          <w:sz w:val="15"/>
          <w:szCs w:val="15"/>
        </w:rPr>
        <w:t xml:space="preserve">                </w:t>
      </w:r>
      <w:r>
        <w:rPr>
          <w:rFonts w:ascii="宋体" w:hAnsi="宋体"/>
          <w:color w:val="70AD47" w:themeColor="accent6"/>
          <w:sz w:val="15"/>
          <w:szCs w:val="15"/>
        </w:rPr>
        <w:t xml:space="preserve">        </w:t>
      </w:r>
    </w:p>
    <w:p w14:paraId="0E424D5E"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209ED8E1" w14:textId="77777777" w:rsidR="00766DFF" w:rsidRPr="00FA22F9" w:rsidRDefault="00766DFF" w:rsidP="00766DFF">
      <w:pPr>
        <w:jc w:val="center"/>
        <w:rPr>
          <w:rFonts w:ascii="宋体" w:hAnsi="宋体"/>
          <w:color w:val="70AD47" w:themeColor="accent6"/>
          <w:sz w:val="15"/>
          <w:szCs w:val="15"/>
        </w:rPr>
      </w:pPr>
      <w:r w:rsidRPr="00FA22F9">
        <w:rPr>
          <w:rFonts w:ascii="宋体" w:hAnsi="宋体"/>
          <w:color w:val="70AD47" w:themeColor="accent6"/>
          <w:sz w:val="15"/>
          <w:szCs w:val="15"/>
        </w:rPr>
        <w:t xml:space="preserve">% % % % % % % % % % % % % % % % % % % % % % % % % % % % % % % % % % % % % % % % % % % % % % % % % % % % % % % </w:t>
      </w:r>
    </w:p>
    <w:p w14:paraId="08F2FF64" w14:textId="77777777" w:rsidR="00766DFF" w:rsidRPr="009D6870" w:rsidRDefault="00766DFF" w:rsidP="00766DFF">
      <w:pPr>
        <w:autoSpaceDE w:val="0"/>
        <w:autoSpaceDN w:val="0"/>
        <w:adjustRightInd w:val="0"/>
        <w:rPr>
          <w:kern w:val="0"/>
          <w:sz w:val="15"/>
          <w:szCs w:val="15"/>
        </w:rPr>
      </w:pPr>
      <w:proofErr w:type="gramStart"/>
      <w:r w:rsidRPr="009D6870">
        <w:rPr>
          <w:color w:val="000000"/>
          <w:kern w:val="0"/>
          <w:sz w:val="15"/>
          <w:szCs w:val="15"/>
        </w:rPr>
        <w:t>clc,clear</w:t>
      </w:r>
      <w:proofErr w:type="gramEnd"/>
      <w:r w:rsidRPr="009D6870">
        <w:rPr>
          <w:color w:val="000000"/>
          <w:kern w:val="0"/>
          <w:sz w:val="15"/>
          <w:szCs w:val="15"/>
        </w:rPr>
        <w:t>;</w:t>
      </w:r>
    </w:p>
    <w:p w14:paraId="6D3C5606" w14:textId="77777777" w:rsidR="00766DFF" w:rsidRPr="009D6870" w:rsidRDefault="00766DFF" w:rsidP="00766DFF">
      <w:pPr>
        <w:autoSpaceDE w:val="0"/>
        <w:autoSpaceDN w:val="0"/>
        <w:adjustRightInd w:val="0"/>
        <w:rPr>
          <w:kern w:val="0"/>
          <w:sz w:val="15"/>
          <w:szCs w:val="15"/>
        </w:rPr>
      </w:pPr>
      <w:r w:rsidRPr="009D6870">
        <w:rPr>
          <w:color w:val="000000"/>
          <w:kern w:val="0"/>
          <w:sz w:val="15"/>
          <w:szCs w:val="15"/>
        </w:rPr>
        <w:t>yt=load(</w:t>
      </w:r>
      <w:r w:rsidRPr="009D6870">
        <w:rPr>
          <w:color w:val="A020F0"/>
          <w:kern w:val="0"/>
          <w:sz w:val="15"/>
          <w:szCs w:val="15"/>
        </w:rPr>
        <w:t>'shijishuju.txt'</w:t>
      </w:r>
      <w:r w:rsidRPr="009D6870">
        <w:rPr>
          <w:color w:val="000000"/>
          <w:kern w:val="0"/>
          <w:sz w:val="15"/>
          <w:szCs w:val="15"/>
        </w:rPr>
        <w:t>);</w:t>
      </w:r>
    </w:p>
    <w:p w14:paraId="3EBD14F2" w14:textId="77777777" w:rsidR="00766DFF" w:rsidRPr="009D6870" w:rsidRDefault="00766DFF" w:rsidP="00766DFF">
      <w:pPr>
        <w:autoSpaceDE w:val="0"/>
        <w:autoSpaceDN w:val="0"/>
        <w:adjustRightInd w:val="0"/>
        <w:rPr>
          <w:kern w:val="0"/>
          <w:sz w:val="15"/>
          <w:szCs w:val="15"/>
        </w:rPr>
      </w:pPr>
      <w:r w:rsidRPr="009D6870">
        <w:rPr>
          <w:color w:val="000000"/>
          <w:kern w:val="0"/>
          <w:sz w:val="15"/>
          <w:szCs w:val="15"/>
        </w:rPr>
        <w:t>n=length(yt</w:t>
      </w:r>
      <w:proofErr w:type="gramStart"/>
      <w:r w:rsidRPr="009D6870">
        <w:rPr>
          <w:color w:val="000000"/>
          <w:kern w:val="0"/>
          <w:sz w:val="15"/>
          <w:szCs w:val="15"/>
        </w:rPr>
        <w:t>);alpha</w:t>
      </w:r>
      <w:proofErr w:type="gramEnd"/>
      <w:r w:rsidRPr="009D6870">
        <w:rPr>
          <w:color w:val="000000"/>
          <w:kern w:val="0"/>
          <w:sz w:val="15"/>
          <w:szCs w:val="15"/>
        </w:rPr>
        <w:t>=0.3;st0=mean(yt(1:3));</w:t>
      </w:r>
    </w:p>
    <w:p w14:paraId="76D96FFD" w14:textId="77777777" w:rsidR="00766DFF" w:rsidRPr="009D6870" w:rsidRDefault="00766DFF" w:rsidP="00766DFF">
      <w:pPr>
        <w:autoSpaceDE w:val="0"/>
        <w:autoSpaceDN w:val="0"/>
        <w:adjustRightInd w:val="0"/>
        <w:rPr>
          <w:kern w:val="0"/>
          <w:sz w:val="15"/>
          <w:szCs w:val="15"/>
        </w:rPr>
      </w:pPr>
      <w:r w:rsidRPr="009D6870">
        <w:rPr>
          <w:color w:val="000000"/>
          <w:kern w:val="0"/>
          <w:sz w:val="15"/>
          <w:szCs w:val="15"/>
        </w:rPr>
        <w:t>st1(</w:t>
      </w:r>
      <w:proofErr w:type="gramStart"/>
      <w:r w:rsidRPr="009D6870">
        <w:rPr>
          <w:color w:val="000000"/>
          <w:kern w:val="0"/>
          <w:sz w:val="15"/>
          <w:szCs w:val="15"/>
        </w:rPr>
        <w:t>1)=</w:t>
      </w:r>
      <w:proofErr w:type="gramEnd"/>
      <w:r w:rsidRPr="009D6870">
        <w:rPr>
          <w:color w:val="000000"/>
          <w:kern w:val="0"/>
          <w:sz w:val="15"/>
          <w:szCs w:val="15"/>
        </w:rPr>
        <w:t>alpha*yt(1)+(1-alpha)*st0;</w:t>
      </w:r>
    </w:p>
    <w:p w14:paraId="0EAA2237" w14:textId="77777777" w:rsidR="00766DFF" w:rsidRPr="009D6870" w:rsidRDefault="00766DFF" w:rsidP="00766DFF">
      <w:pPr>
        <w:autoSpaceDE w:val="0"/>
        <w:autoSpaceDN w:val="0"/>
        <w:adjustRightInd w:val="0"/>
        <w:rPr>
          <w:kern w:val="0"/>
          <w:sz w:val="15"/>
          <w:szCs w:val="15"/>
        </w:rPr>
      </w:pPr>
      <w:r w:rsidRPr="009D6870">
        <w:rPr>
          <w:color w:val="000000"/>
          <w:kern w:val="0"/>
          <w:sz w:val="15"/>
          <w:szCs w:val="15"/>
        </w:rPr>
        <w:t>st2(</w:t>
      </w:r>
      <w:proofErr w:type="gramStart"/>
      <w:r w:rsidRPr="009D6870">
        <w:rPr>
          <w:color w:val="000000"/>
          <w:kern w:val="0"/>
          <w:sz w:val="15"/>
          <w:szCs w:val="15"/>
        </w:rPr>
        <w:t>1)=</w:t>
      </w:r>
      <w:proofErr w:type="gramEnd"/>
      <w:r w:rsidRPr="009D6870">
        <w:rPr>
          <w:color w:val="000000"/>
          <w:kern w:val="0"/>
          <w:sz w:val="15"/>
          <w:szCs w:val="15"/>
        </w:rPr>
        <w:t>alpha*st1(1)+(1-alpha)*st0;</w:t>
      </w:r>
    </w:p>
    <w:p w14:paraId="2FEF61A3" w14:textId="77777777" w:rsidR="00766DFF" w:rsidRPr="009D6870" w:rsidRDefault="00766DFF" w:rsidP="00766DFF">
      <w:pPr>
        <w:autoSpaceDE w:val="0"/>
        <w:autoSpaceDN w:val="0"/>
        <w:adjustRightInd w:val="0"/>
        <w:rPr>
          <w:color w:val="000000"/>
          <w:kern w:val="0"/>
          <w:sz w:val="15"/>
          <w:szCs w:val="15"/>
        </w:rPr>
      </w:pPr>
      <w:r w:rsidRPr="009D6870">
        <w:rPr>
          <w:color w:val="000000"/>
          <w:kern w:val="0"/>
          <w:sz w:val="15"/>
          <w:szCs w:val="15"/>
        </w:rPr>
        <w:t>st3(</w:t>
      </w:r>
      <w:proofErr w:type="gramStart"/>
      <w:r w:rsidRPr="009D6870">
        <w:rPr>
          <w:color w:val="000000"/>
          <w:kern w:val="0"/>
          <w:sz w:val="15"/>
          <w:szCs w:val="15"/>
        </w:rPr>
        <w:t>1)=</w:t>
      </w:r>
      <w:proofErr w:type="gramEnd"/>
      <w:r w:rsidRPr="009D6870">
        <w:rPr>
          <w:color w:val="000000"/>
          <w:kern w:val="0"/>
          <w:sz w:val="15"/>
          <w:szCs w:val="15"/>
        </w:rPr>
        <w:t>alpha*st2(1)+(1-alpha)*st0;</w:t>
      </w:r>
    </w:p>
    <w:p w14:paraId="0D8172E6" w14:textId="77777777" w:rsidR="00766DFF" w:rsidRPr="009D6870" w:rsidRDefault="00766DFF" w:rsidP="00766DFF">
      <w:pPr>
        <w:autoSpaceDE w:val="0"/>
        <w:autoSpaceDN w:val="0"/>
        <w:adjustRightInd w:val="0"/>
        <w:rPr>
          <w:kern w:val="0"/>
          <w:sz w:val="15"/>
          <w:szCs w:val="15"/>
        </w:rPr>
      </w:pPr>
    </w:p>
    <w:p w14:paraId="3A219C60" w14:textId="77777777" w:rsidR="00766DFF" w:rsidRPr="009D6870" w:rsidRDefault="00766DFF" w:rsidP="00766DFF">
      <w:pPr>
        <w:autoSpaceDE w:val="0"/>
        <w:autoSpaceDN w:val="0"/>
        <w:adjustRightInd w:val="0"/>
        <w:rPr>
          <w:kern w:val="0"/>
          <w:sz w:val="15"/>
          <w:szCs w:val="15"/>
        </w:rPr>
      </w:pPr>
      <w:r w:rsidRPr="009D6870">
        <w:rPr>
          <w:color w:val="0000FF"/>
          <w:kern w:val="0"/>
          <w:sz w:val="15"/>
          <w:szCs w:val="15"/>
        </w:rPr>
        <w:t>for</w:t>
      </w:r>
      <w:r w:rsidRPr="009D6870">
        <w:rPr>
          <w:color w:val="000000"/>
          <w:kern w:val="0"/>
          <w:sz w:val="15"/>
          <w:szCs w:val="15"/>
        </w:rPr>
        <w:t xml:space="preserve"> i=</w:t>
      </w:r>
      <w:proofErr w:type="gramStart"/>
      <w:r w:rsidRPr="009D6870">
        <w:rPr>
          <w:color w:val="000000"/>
          <w:kern w:val="0"/>
          <w:sz w:val="15"/>
          <w:szCs w:val="15"/>
        </w:rPr>
        <w:t>2:n</w:t>
      </w:r>
      <w:proofErr w:type="gramEnd"/>
    </w:p>
    <w:p w14:paraId="3678D8E8" w14:textId="77777777" w:rsidR="00766DFF" w:rsidRPr="009D6870" w:rsidRDefault="00766DFF" w:rsidP="00766DFF">
      <w:pPr>
        <w:autoSpaceDE w:val="0"/>
        <w:autoSpaceDN w:val="0"/>
        <w:adjustRightInd w:val="0"/>
        <w:rPr>
          <w:kern w:val="0"/>
          <w:sz w:val="15"/>
          <w:szCs w:val="15"/>
        </w:rPr>
      </w:pPr>
      <w:r w:rsidRPr="009D6870">
        <w:rPr>
          <w:color w:val="000000"/>
          <w:kern w:val="0"/>
          <w:sz w:val="15"/>
          <w:szCs w:val="15"/>
        </w:rPr>
        <w:t>st1(i)=alpha*yt(i)+(1-</w:t>
      </w:r>
      <w:proofErr w:type="gramStart"/>
      <w:r w:rsidRPr="009D6870">
        <w:rPr>
          <w:color w:val="000000"/>
          <w:kern w:val="0"/>
          <w:sz w:val="15"/>
          <w:szCs w:val="15"/>
        </w:rPr>
        <w:t>alpha)*</w:t>
      </w:r>
      <w:proofErr w:type="gramEnd"/>
      <w:r w:rsidRPr="009D6870">
        <w:rPr>
          <w:color w:val="000000"/>
          <w:kern w:val="0"/>
          <w:sz w:val="15"/>
          <w:szCs w:val="15"/>
        </w:rPr>
        <w:t>st1(i-1);</w:t>
      </w:r>
    </w:p>
    <w:p w14:paraId="55260170" w14:textId="77777777" w:rsidR="00766DFF" w:rsidRPr="009D6870" w:rsidRDefault="00766DFF" w:rsidP="00766DFF">
      <w:pPr>
        <w:autoSpaceDE w:val="0"/>
        <w:autoSpaceDN w:val="0"/>
        <w:adjustRightInd w:val="0"/>
        <w:rPr>
          <w:kern w:val="0"/>
          <w:sz w:val="15"/>
          <w:szCs w:val="15"/>
        </w:rPr>
      </w:pPr>
      <w:r w:rsidRPr="009D6870">
        <w:rPr>
          <w:color w:val="000000"/>
          <w:kern w:val="0"/>
          <w:sz w:val="15"/>
          <w:szCs w:val="15"/>
        </w:rPr>
        <w:t>st2(i)=alpha*st1(i)+(1-</w:t>
      </w:r>
      <w:proofErr w:type="gramStart"/>
      <w:r w:rsidRPr="009D6870">
        <w:rPr>
          <w:color w:val="000000"/>
          <w:kern w:val="0"/>
          <w:sz w:val="15"/>
          <w:szCs w:val="15"/>
        </w:rPr>
        <w:t>alpha)*</w:t>
      </w:r>
      <w:proofErr w:type="gramEnd"/>
      <w:r w:rsidRPr="009D6870">
        <w:rPr>
          <w:color w:val="000000"/>
          <w:kern w:val="0"/>
          <w:sz w:val="15"/>
          <w:szCs w:val="15"/>
        </w:rPr>
        <w:t>st2(i-1);</w:t>
      </w:r>
    </w:p>
    <w:p w14:paraId="2E1218A1" w14:textId="77777777" w:rsidR="00766DFF" w:rsidRPr="009D6870" w:rsidRDefault="00766DFF" w:rsidP="00766DFF">
      <w:pPr>
        <w:autoSpaceDE w:val="0"/>
        <w:autoSpaceDN w:val="0"/>
        <w:adjustRightInd w:val="0"/>
        <w:rPr>
          <w:kern w:val="0"/>
          <w:sz w:val="15"/>
          <w:szCs w:val="15"/>
        </w:rPr>
      </w:pPr>
      <w:r w:rsidRPr="009D6870">
        <w:rPr>
          <w:color w:val="000000"/>
          <w:kern w:val="0"/>
          <w:sz w:val="15"/>
          <w:szCs w:val="15"/>
        </w:rPr>
        <w:t>st3(i)=alpha*st2(i)+(1-</w:t>
      </w:r>
      <w:proofErr w:type="gramStart"/>
      <w:r w:rsidRPr="009D6870">
        <w:rPr>
          <w:color w:val="000000"/>
          <w:kern w:val="0"/>
          <w:sz w:val="15"/>
          <w:szCs w:val="15"/>
        </w:rPr>
        <w:t>alpha)*</w:t>
      </w:r>
      <w:proofErr w:type="gramEnd"/>
      <w:r w:rsidRPr="009D6870">
        <w:rPr>
          <w:color w:val="000000"/>
          <w:kern w:val="0"/>
          <w:sz w:val="15"/>
          <w:szCs w:val="15"/>
        </w:rPr>
        <w:t>st3(i-1);</w:t>
      </w:r>
    </w:p>
    <w:p w14:paraId="0747A465" w14:textId="77777777" w:rsidR="00766DFF" w:rsidRPr="009D6870" w:rsidRDefault="00766DFF" w:rsidP="00766DFF">
      <w:pPr>
        <w:autoSpaceDE w:val="0"/>
        <w:autoSpaceDN w:val="0"/>
        <w:adjustRightInd w:val="0"/>
        <w:rPr>
          <w:color w:val="0000FF"/>
          <w:kern w:val="0"/>
          <w:sz w:val="15"/>
          <w:szCs w:val="15"/>
        </w:rPr>
      </w:pPr>
      <w:r w:rsidRPr="009D6870">
        <w:rPr>
          <w:color w:val="0000FF"/>
          <w:kern w:val="0"/>
          <w:sz w:val="15"/>
          <w:szCs w:val="15"/>
        </w:rPr>
        <w:t>end</w:t>
      </w:r>
    </w:p>
    <w:p w14:paraId="627A6A3E" w14:textId="77777777" w:rsidR="00766DFF" w:rsidRPr="009D6870" w:rsidRDefault="00766DFF" w:rsidP="00766DFF">
      <w:pPr>
        <w:autoSpaceDE w:val="0"/>
        <w:autoSpaceDN w:val="0"/>
        <w:adjustRightInd w:val="0"/>
        <w:rPr>
          <w:color w:val="0000FF"/>
          <w:kern w:val="0"/>
          <w:sz w:val="15"/>
          <w:szCs w:val="15"/>
        </w:rPr>
      </w:pPr>
    </w:p>
    <w:p w14:paraId="0D4AA52B" w14:textId="77777777" w:rsidR="00766DFF" w:rsidRPr="009D6870" w:rsidRDefault="00766DFF" w:rsidP="00766DFF">
      <w:pPr>
        <w:autoSpaceDE w:val="0"/>
        <w:autoSpaceDN w:val="0"/>
        <w:adjustRightInd w:val="0"/>
        <w:rPr>
          <w:kern w:val="0"/>
          <w:sz w:val="15"/>
          <w:szCs w:val="15"/>
        </w:rPr>
      </w:pPr>
      <w:r w:rsidRPr="009D6870">
        <w:rPr>
          <w:color w:val="000000"/>
          <w:kern w:val="0"/>
          <w:sz w:val="15"/>
          <w:szCs w:val="15"/>
        </w:rPr>
        <w:t>xlswrite(</w:t>
      </w:r>
      <w:r w:rsidRPr="009D6870">
        <w:rPr>
          <w:color w:val="A020F0"/>
          <w:kern w:val="0"/>
          <w:sz w:val="15"/>
          <w:szCs w:val="15"/>
        </w:rPr>
        <w:t>'shuju.xls</w:t>
      </w:r>
      <w:proofErr w:type="gramStart"/>
      <w:r w:rsidRPr="009D6870">
        <w:rPr>
          <w:color w:val="A020F0"/>
          <w:kern w:val="0"/>
          <w:sz w:val="15"/>
          <w:szCs w:val="15"/>
        </w:rPr>
        <w:t>'</w:t>
      </w:r>
      <w:r w:rsidRPr="009D6870">
        <w:rPr>
          <w:color w:val="000000"/>
          <w:kern w:val="0"/>
          <w:sz w:val="15"/>
          <w:szCs w:val="15"/>
        </w:rPr>
        <w:t>,[</w:t>
      </w:r>
      <w:proofErr w:type="gramEnd"/>
      <w:r w:rsidRPr="009D6870">
        <w:rPr>
          <w:color w:val="000000"/>
          <w:kern w:val="0"/>
          <w:sz w:val="15"/>
          <w:szCs w:val="15"/>
        </w:rPr>
        <w:t>st1',st2',st3'])</w:t>
      </w:r>
    </w:p>
    <w:p w14:paraId="03AF1188" w14:textId="77777777" w:rsidR="00766DFF" w:rsidRPr="009D6870" w:rsidRDefault="00766DFF" w:rsidP="00766DFF">
      <w:pPr>
        <w:autoSpaceDE w:val="0"/>
        <w:autoSpaceDN w:val="0"/>
        <w:adjustRightInd w:val="0"/>
        <w:rPr>
          <w:kern w:val="0"/>
          <w:sz w:val="15"/>
          <w:szCs w:val="15"/>
        </w:rPr>
      </w:pPr>
      <w:r w:rsidRPr="009D6870">
        <w:rPr>
          <w:color w:val="000000"/>
          <w:kern w:val="0"/>
          <w:sz w:val="15"/>
          <w:szCs w:val="15"/>
        </w:rPr>
        <w:t>at=3*st1-3*st2+st3;</w:t>
      </w:r>
    </w:p>
    <w:p w14:paraId="6E4036A4" w14:textId="77777777" w:rsidR="00766DFF" w:rsidRPr="009D6870" w:rsidRDefault="00766DFF" w:rsidP="00766DFF">
      <w:pPr>
        <w:autoSpaceDE w:val="0"/>
        <w:autoSpaceDN w:val="0"/>
        <w:adjustRightInd w:val="0"/>
        <w:rPr>
          <w:kern w:val="0"/>
          <w:sz w:val="15"/>
          <w:szCs w:val="15"/>
        </w:rPr>
      </w:pPr>
      <w:r w:rsidRPr="009D6870">
        <w:rPr>
          <w:color w:val="000000"/>
          <w:kern w:val="0"/>
          <w:sz w:val="15"/>
          <w:szCs w:val="15"/>
        </w:rPr>
        <w:t>bt=0.5*alpha/(1-</w:t>
      </w:r>
      <w:proofErr w:type="gramStart"/>
      <w:r w:rsidRPr="009D6870">
        <w:rPr>
          <w:color w:val="000000"/>
          <w:kern w:val="0"/>
          <w:sz w:val="15"/>
          <w:szCs w:val="15"/>
        </w:rPr>
        <w:t>alpha)^</w:t>
      </w:r>
      <w:proofErr w:type="gramEnd"/>
      <w:r w:rsidRPr="009D6870">
        <w:rPr>
          <w:color w:val="000000"/>
          <w:kern w:val="0"/>
          <w:sz w:val="15"/>
          <w:szCs w:val="15"/>
        </w:rPr>
        <w:t>2*((6-5*alpha)*st1-2*(5-4*alpha)*st2+(4-3*alpha)*st3);</w:t>
      </w:r>
    </w:p>
    <w:p w14:paraId="307D202C" w14:textId="77777777" w:rsidR="00766DFF" w:rsidRPr="009D6870" w:rsidRDefault="00766DFF" w:rsidP="00766DFF">
      <w:pPr>
        <w:autoSpaceDE w:val="0"/>
        <w:autoSpaceDN w:val="0"/>
        <w:adjustRightInd w:val="0"/>
        <w:rPr>
          <w:kern w:val="0"/>
          <w:sz w:val="15"/>
          <w:szCs w:val="15"/>
        </w:rPr>
      </w:pPr>
      <w:r w:rsidRPr="009D6870">
        <w:rPr>
          <w:color w:val="000000"/>
          <w:kern w:val="0"/>
          <w:sz w:val="15"/>
          <w:szCs w:val="15"/>
        </w:rPr>
        <w:lastRenderedPageBreak/>
        <w:t>ct=0.5*alpha^2/(1-</w:t>
      </w:r>
      <w:proofErr w:type="gramStart"/>
      <w:r w:rsidRPr="009D6870">
        <w:rPr>
          <w:color w:val="000000"/>
          <w:kern w:val="0"/>
          <w:sz w:val="15"/>
          <w:szCs w:val="15"/>
        </w:rPr>
        <w:t>alpha)^</w:t>
      </w:r>
      <w:proofErr w:type="gramEnd"/>
      <w:r w:rsidRPr="009D6870">
        <w:rPr>
          <w:color w:val="000000"/>
          <w:kern w:val="0"/>
          <w:sz w:val="15"/>
          <w:szCs w:val="15"/>
        </w:rPr>
        <w:t>2*(st1-2*st2+st3);</w:t>
      </w:r>
    </w:p>
    <w:p w14:paraId="4B4815B8" w14:textId="77777777" w:rsidR="00766DFF" w:rsidRPr="009D6870" w:rsidRDefault="00766DFF" w:rsidP="00766DFF">
      <w:pPr>
        <w:autoSpaceDE w:val="0"/>
        <w:autoSpaceDN w:val="0"/>
        <w:adjustRightInd w:val="0"/>
        <w:rPr>
          <w:kern w:val="0"/>
          <w:sz w:val="15"/>
          <w:szCs w:val="15"/>
        </w:rPr>
      </w:pPr>
      <w:r w:rsidRPr="009D6870">
        <w:rPr>
          <w:color w:val="000000"/>
          <w:kern w:val="0"/>
          <w:sz w:val="15"/>
          <w:szCs w:val="15"/>
        </w:rPr>
        <w:t>yhat=at+bt+ct;</w:t>
      </w:r>
    </w:p>
    <w:p w14:paraId="2776169A" w14:textId="77777777" w:rsidR="00766DFF" w:rsidRPr="009D6870" w:rsidRDefault="00766DFF" w:rsidP="00766DFF">
      <w:pPr>
        <w:autoSpaceDE w:val="0"/>
        <w:autoSpaceDN w:val="0"/>
        <w:adjustRightInd w:val="0"/>
        <w:rPr>
          <w:kern w:val="0"/>
          <w:sz w:val="15"/>
          <w:szCs w:val="15"/>
        </w:rPr>
      </w:pPr>
      <w:r w:rsidRPr="009D6870">
        <w:rPr>
          <w:color w:val="000000"/>
          <w:kern w:val="0"/>
          <w:sz w:val="15"/>
          <w:szCs w:val="15"/>
        </w:rPr>
        <w:t>xlswrite(</w:t>
      </w:r>
      <w:r w:rsidRPr="009D6870">
        <w:rPr>
          <w:color w:val="A020F0"/>
          <w:kern w:val="0"/>
          <w:sz w:val="15"/>
          <w:szCs w:val="15"/>
        </w:rPr>
        <w:t>'shuju.xls</w:t>
      </w:r>
      <w:proofErr w:type="gramStart"/>
      <w:r w:rsidRPr="009D6870">
        <w:rPr>
          <w:color w:val="A020F0"/>
          <w:kern w:val="0"/>
          <w:sz w:val="15"/>
          <w:szCs w:val="15"/>
        </w:rPr>
        <w:t>'</w:t>
      </w:r>
      <w:r w:rsidRPr="009D6870">
        <w:rPr>
          <w:color w:val="000000"/>
          <w:kern w:val="0"/>
          <w:sz w:val="15"/>
          <w:szCs w:val="15"/>
        </w:rPr>
        <w:t>,yhat</w:t>
      </w:r>
      <w:proofErr w:type="gramEnd"/>
      <w:r w:rsidRPr="009D6870">
        <w:rPr>
          <w:color w:val="000000"/>
          <w:kern w:val="0"/>
          <w:sz w:val="15"/>
          <w:szCs w:val="15"/>
        </w:rPr>
        <w:t>',</w:t>
      </w:r>
      <w:r w:rsidRPr="009D6870">
        <w:rPr>
          <w:color w:val="A020F0"/>
          <w:kern w:val="0"/>
          <w:sz w:val="15"/>
          <w:szCs w:val="15"/>
        </w:rPr>
        <w:t>'sheet1'</w:t>
      </w:r>
      <w:r w:rsidRPr="009D6870">
        <w:rPr>
          <w:color w:val="000000"/>
          <w:kern w:val="0"/>
          <w:sz w:val="15"/>
          <w:szCs w:val="15"/>
        </w:rPr>
        <w:t>,</w:t>
      </w:r>
      <w:r w:rsidRPr="009D6870">
        <w:rPr>
          <w:color w:val="A020F0"/>
          <w:kern w:val="0"/>
          <w:sz w:val="15"/>
          <w:szCs w:val="15"/>
        </w:rPr>
        <w:t>'D2'</w:t>
      </w:r>
      <w:r w:rsidRPr="009D6870">
        <w:rPr>
          <w:color w:val="000000"/>
          <w:kern w:val="0"/>
          <w:sz w:val="15"/>
          <w:szCs w:val="15"/>
        </w:rPr>
        <w:t>)</w:t>
      </w:r>
    </w:p>
    <w:p w14:paraId="784DD4DA" w14:textId="77777777" w:rsidR="00766DFF" w:rsidRPr="009D6870" w:rsidRDefault="00766DFF" w:rsidP="00766DFF">
      <w:pPr>
        <w:autoSpaceDE w:val="0"/>
        <w:autoSpaceDN w:val="0"/>
        <w:adjustRightInd w:val="0"/>
        <w:rPr>
          <w:kern w:val="0"/>
          <w:sz w:val="15"/>
          <w:szCs w:val="15"/>
        </w:rPr>
      </w:pPr>
      <w:r w:rsidRPr="009D6870">
        <w:rPr>
          <w:color w:val="000000"/>
          <w:kern w:val="0"/>
          <w:sz w:val="15"/>
          <w:szCs w:val="15"/>
        </w:rPr>
        <w:t>plot(1:n,yt,</w:t>
      </w:r>
      <w:r w:rsidRPr="009D6870">
        <w:rPr>
          <w:color w:val="A020F0"/>
          <w:kern w:val="0"/>
          <w:sz w:val="15"/>
          <w:szCs w:val="15"/>
        </w:rPr>
        <w:t>'D'</w:t>
      </w:r>
      <w:r w:rsidRPr="009D6870">
        <w:rPr>
          <w:color w:val="000000"/>
          <w:kern w:val="0"/>
          <w:sz w:val="15"/>
          <w:szCs w:val="15"/>
        </w:rPr>
        <w:t>,2:n,yhat(1:end-1),</w:t>
      </w:r>
      <w:r w:rsidRPr="009D6870">
        <w:rPr>
          <w:color w:val="A020F0"/>
          <w:kern w:val="0"/>
          <w:sz w:val="15"/>
          <w:szCs w:val="15"/>
        </w:rPr>
        <w:t>'*'</w:t>
      </w:r>
      <w:r w:rsidRPr="009D6870">
        <w:rPr>
          <w:color w:val="000000"/>
          <w:kern w:val="0"/>
          <w:sz w:val="15"/>
          <w:szCs w:val="15"/>
        </w:rPr>
        <w:t>)</w:t>
      </w:r>
    </w:p>
    <w:p w14:paraId="5CEBB743" w14:textId="77777777" w:rsidR="00766DFF" w:rsidRPr="009D6870" w:rsidRDefault="00766DFF" w:rsidP="00766DFF">
      <w:pPr>
        <w:autoSpaceDE w:val="0"/>
        <w:autoSpaceDN w:val="0"/>
        <w:adjustRightInd w:val="0"/>
        <w:rPr>
          <w:kern w:val="0"/>
          <w:sz w:val="15"/>
          <w:szCs w:val="15"/>
        </w:rPr>
      </w:pPr>
      <w:r w:rsidRPr="009D6870">
        <w:rPr>
          <w:color w:val="000000"/>
          <w:kern w:val="0"/>
          <w:sz w:val="15"/>
          <w:szCs w:val="15"/>
        </w:rPr>
        <w:t>legend(</w:t>
      </w:r>
      <w:r w:rsidRPr="009D6870">
        <w:rPr>
          <w:color w:val="A020F0"/>
          <w:kern w:val="0"/>
          <w:sz w:val="15"/>
          <w:szCs w:val="15"/>
        </w:rPr>
        <w:t>'shijizhi'</w:t>
      </w:r>
      <w:r w:rsidRPr="009D6870">
        <w:rPr>
          <w:color w:val="000000"/>
          <w:kern w:val="0"/>
          <w:sz w:val="15"/>
          <w:szCs w:val="15"/>
        </w:rPr>
        <w:t>,</w:t>
      </w:r>
      <w:r w:rsidRPr="009D6870">
        <w:rPr>
          <w:color w:val="A020F0"/>
          <w:kern w:val="0"/>
          <w:sz w:val="15"/>
          <w:szCs w:val="15"/>
        </w:rPr>
        <w:t>'yucz'</w:t>
      </w:r>
      <w:r w:rsidRPr="009D6870">
        <w:rPr>
          <w:color w:val="000000"/>
          <w:kern w:val="0"/>
          <w:sz w:val="15"/>
          <w:szCs w:val="15"/>
        </w:rPr>
        <w:t>,2)</w:t>
      </w:r>
    </w:p>
    <w:p w14:paraId="59E28025" w14:textId="77777777" w:rsidR="00766DFF" w:rsidRPr="009D6870" w:rsidRDefault="00766DFF" w:rsidP="00766DFF">
      <w:pPr>
        <w:autoSpaceDE w:val="0"/>
        <w:autoSpaceDN w:val="0"/>
        <w:adjustRightInd w:val="0"/>
        <w:rPr>
          <w:kern w:val="0"/>
          <w:sz w:val="15"/>
          <w:szCs w:val="15"/>
        </w:rPr>
      </w:pPr>
      <w:r w:rsidRPr="009D6870">
        <w:rPr>
          <w:color w:val="000000"/>
          <w:kern w:val="0"/>
          <w:sz w:val="15"/>
          <w:szCs w:val="15"/>
        </w:rPr>
        <w:t>xishu=[ct(end),bt(end),at(end),at(end)];</w:t>
      </w:r>
    </w:p>
    <w:p w14:paraId="615B007A" w14:textId="77777777" w:rsidR="00766DFF" w:rsidRPr="009D6870" w:rsidRDefault="00766DFF" w:rsidP="00766DFF">
      <w:pPr>
        <w:autoSpaceDE w:val="0"/>
        <w:autoSpaceDN w:val="0"/>
        <w:adjustRightInd w:val="0"/>
        <w:rPr>
          <w:kern w:val="0"/>
          <w:sz w:val="15"/>
          <w:szCs w:val="15"/>
        </w:rPr>
      </w:pPr>
      <w:r w:rsidRPr="009D6870">
        <w:rPr>
          <w:color w:val="000000"/>
          <w:kern w:val="0"/>
          <w:sz w:val="15"/>
          <w:szCs w:val="15"/>
        </w:rPr>
        <w:t>yhat1990=polyval(xishu,2);</w:t>
      </w:r>
    </w:p>
    <w:p w14:paraId="7B2E3DE1" w14:textId="77777777" w:rsidR="00766DFF" w:rsidRPr="009D6870" w:rsidRDefault="00766DFF" w:rsidP="00766DFF">
      <w:pPr>
        <w:autoSpaceDE w:val="0"/>
        <w:autoSpaceDN w:val="0"/>
        <w:adjustRightInd w:val="0"/>
        <w:rPr>
          <w:kern w:val="0"/>
          <w:sz w:val="15"/>
          <w:szCs w:val="15"/>
        </w:rPr>
      </w:pPr>
      <w:r w:rsidRPr="009D6870">
        <w:rPr>
          <w:color w:val="000000"/>
          <w:kern w:val="0"/>
          <w:sz w:val="15"/>
          <w:szCs w:val="15"/>
        </w:rPr>
        <w:t>yhat(end)</w:t>
      </w:r>
    </w:p>
    <w:p w14:paraId="3808E0B7" w14:textId="77777777" w:rsidR="0054179F" w:rsidRDefault="0054179F" w:rsidP="00766DFF">
      <w:pPr>
        <w:jc w:val="center"/>
        <w:rPr>
          <w:b/>
          <w:sz w:val="28"/>
          <w:szCs w:val="28"/>
        </w:rPr>
      </w:pPr>
    </w:p>
    <w:sectPr w:rsidR="0054179F" w:rsidSect="006A12D5">
      <w:pgSz w:w="12240" w:h="15840"/>
      <w:pgMar w:top="1440" w:right="1797" w:bottom="1440" w:left="1797" w:header="851" w:footer="992" w:gutter="0"/>
      <w:pgNumType w:fmt="numberInDash"/>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9" w:author="ls" w:date="2017-07-19T01:29:00Z" w:initials="l">
    <w:p w14:paraId="14274E7E" w14:textId="77777777" w:rsidR="002C0966" w:rsidRDefault="002C0966">
      <w:pPr>
        <w:pStyle w:val="af2"/>
      </w:pPr>
      <w:r>
        <w:rPr>
          <w:rStyle w:val="af1"/>
        </w:rPr>
        <w:annotationRef/>
      </w:r>
    </w:p>
  </w:comment>
  <w:comment w:id="121" w:author="ls" w:date="2017-07-19T01:38:00Z" w:initials="l">
    <w:p w14:paraId="42FB040D" w14:textId="77777777" w:rsidR="005828FC" w:rsidRDefault="005828FC">
      <w:pPr>
        <w:pStyle w:val="af2"/>
      </w:pPr>
      <w:r>
        <w:rPr>
          <w:rStyle w:val="af1"/>
        </w:rPr>
        <w:annotationRef/>
      </w:r>
      <w:r>
        <w:rPr>
          <w:rFonts w:hint="eastAsia"/>
        </w:rPr>
        <w:t>有问题</w:t>
      </w:r>
    </w:p>
    <w:p w14:paraId="32D73D1E" w14:textId="77777777" w:rsidR="005828FC" w:rsidRDefault="005828FC">
      <w:pPr>
        <w:pStyle w:val="af2"/>
        <w:rPr>
          <w:rFonts w:hint="eastAsia"/>
        </w:rPr>
      </w:pPr>
    </w:p>
  </w:comment>
  <w:comment w:id="122" w:author="ls" w:date="2017-07-19T01:38:00Z" w:initials="l">
    <w:p w14:paraId="06506BF0" w14:textId="77777777" w:rsidR="005828FC" w:rsidRDefault="005828FC">
      <w:pPr>
        <w:pStyle w:val="af2"/>
      </w:pPr>
      <w:r>
        <w:rPr>
          <w:rStyle w:val="af1"/>
        </w:rPr>
        <w:annotationRef/>
      </w:r>
    </w:p>
  </w:comment>
  <w:comment w:id="120" w:author="ls" w:date="2017-07-19T01:39:00Z" w:initials="l">
    <w:p w14:paraId="564986F7" w14:textId="77777777" w:rsidR="005828FC" w:rsidRDefault="005828FC">
      <w:pPr>
        <w:pStyle w:val="af2"/>
        <w:rPr>
          <w:rFonts w:hint="eastAsia"/>
        </w:rPr>
      </w:pPr>
      <w:r>
        <w:rPr>
          <w:rStyle w:val="af1"/>
        </w:rPr>
        <w:annotationRef/>
      </w:r>
    </w:p>
  </w:comment>
  <w:comment w:id="123" w:author="ls" w:date="2017-07-19T01:42:00Z" w:initials="l">
    <w:p w14:paraId="5DCB9515" w14:textId="77777777" w:rsidR="005828FC" w:rsidRDefault="005828FC">
      <w:pPr>
        <w:pStyle w:val="af2"/>
      </w:pPr>
      <w:r>
        <w:rPr>
          <w:rStyle w:val="af1"/>
        </w:rPr>
        <w:annotationRef/>
      </w:r>
      <w:r>
        <w:rPr>
          <w:rFonts w:hint="eastAsia"/>
        </w:rPr>
        <w:t>未平齐</w:t>
      </w:r>
    </w:p>
    <w:p w14:paraId="66234149" w14:textId="77777777" w:rsidR="005828FC" w:rsidRDefault="005828FC">
      <w:pPr>
        <w:pStyle w:val="af2"/>
        <w:rPr>
          <w:rFonts w:hint="eastAsia"/>
        </w:rPr>
      </w:pPr>
    </w:p>
  </w:comment>
  <w:comment w:id="124" w:author="ls" w:date="2017-07-19T01:47:00Z" w:initials="l">
    <w:p w14:paraId="718C749E" w14:textId="77777777" w:rsidR="005828FC" w:rsidRDefault="005828FC">
      <w:pPr>
        <w:pStyle w:val="af2"/>
      </w:pPr>
      <w:r>
        <w:rPr>
          <w:rStyle w:val="af1"/>
        </w:rPr>
        <w:annotationRef/>
      </w:r>
      <w:r>
        <w:rPr>
          <w:rFonts w:hint="eastAsia"/>
        </w:rPr>
        <w:t>写错了</w:t>
      </w:r>
    </w:p>
    <w:p w14:paraId="3462CF34" w14:textId="77777777" w:rsidR="005828FC" w:rsidRDefault="005828FC">
      <w:pPr>
        <w:pStyle w:val="af2"/>
        <w:rPr>
          <w:rFonts w:hint="eastAsia"/>
        </w:rPr>
      </w:pPr>
    </w:p>
  </w:comment>
  <w:comment w:id="133" w:author="ls" w:date="2017-07-19T01:53:00Z" w:initials="l">
    <w:p w14:paraId="4DB3D6D4" w14:textId="77777777" w:rsidR="00010E96" w:rsidRDefault="00010E96">
      <w:pPr>
        <w:pStyle w:val="af2"/>
      </w:pPr>
      <w:r>
        <w:rPr>
          <w:rStyle w:val="af1"/>
        </w:rPr>
        <w:annotationRef/>
      </w:r>
      <w:r>
        <w:rPr>
          <w:rFonts w:hint="eastAsia"/>
        </w:rPr>
        <w:t>表格格式不同一</w:t>
      </w:r>
    </w:p>
    <w:p w14:paraId="07457429" w14:textId="77777777" w:rsidR="00010E96" w:rsidRDefault="00010E96">
      <w:pPr>
        <w:pStyle w:val="af2"/>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274E7E" w15:done="0"/>
  <w15:commentEx w15:paraId="32D73D1E" w15:done="0"/>
  <w15:commentEx w15:paraId="06506BF0" w15:paraIdParent="32D73D1E" w15:done="0"/>
  <w15:commentEx w15:paraId="564986F7" w15:done="0"/>
  <w15:commentEx w15:paraId="66234149" w15:done="0"/>
  <w15:commentEx w15:paraId="3462CF34" w15:done="0"/>
  <w15:commentEx w15:paraId="074574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274E7E" w16cid:durableId="1D193483"/>
  <w16cid:commentId w16cid:paraId="32D73D1E" w16cid:durableId="1D193693"/>
  <w16cid:commentId w16cid:paraId="06506BF0" w16cid:durableId="1D19369C"/>
  <w16cid:commentId w16cid:paraId="564986F7" w16cid:durableId="1D1936DB"/>
  <w16cid:commentId w16cid:paraId="66234149" w16cid:durableId="1D193796"/>
  <w16cid:commentId w16cid:paraId="3462CF34" w16cid:durableId="1D1938C2"/>
  <w16cid:commentId w16cid:paraId="07457429" w16cid:durableId="1D193A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501BD" w14:textId="77777777" w:rsidR="000E209C" w:rsidRDefault="000E209C">
      <w:r>
        <w:separator/>
      </w:r>
    </w:p>
  </w:endnote>
  <w:endnote w:type="continuationSeparator" w:id="0">
    <w:p w14:paraId="73E8FE3E" w14:textId="77777777" w:rsidR="000E209C" w:rsidRDefault="000E2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AdobeHeitiStd-Regular">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細明體"/>
    <w:panose1 w:val="02010609000101010101"/>
    <w:charset w:val="88"/>
    <w:family w:val="modern"/>
    <w:pitch w:val="fixed"/>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AA8BF" w14:textId="77777777" w:rsidR="002C0966" w:rsidRDefault="002C0966">
    <w:pPr>
      <w:pStyle w:val="a6"/>
      <w:tabs>
        <w:tab w:val="left" w:pos="4185"/>
        <w:tab w:val="center" w:pos="4323"/>
      </w:tabs>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D393C" w14:textId="77777777" w:rsidR="002C0966" w:rsidRDefault="002C0966">
    <w:pPr>
      <w:pStyle w:val="a6"/>
      <w:tabs>
        <w:tab w:val="left" w:pos="4185"/>
        <w:tab w:val="center" w:pos="4323"/>
      </w:tabs>
    </w:pPr>
    <w:r>
      <w:tab/>
    </w:r>
    <w:r>
      <w:tab/>
    </w:r>
    <w:r>
      <w:tab/>
    </w:r>
    <w:r>
      <w:fldChar w:fldCharType="begin"/>
    </w:r>
    <w:r>
      <w:instrText>PAGE   \* MERGEFORMAT</w:instrText>
    </w:r>
    <w:r>
      <w:fldChar w:fldCharType="separate"/>
    </w:r>
    <w:r w:rsidR="00F640EC" w:rsidRPr="00F640EC">
      <w:rPr>
        <w:noProof/>
        <w:lang w:val="zh-CN"/>
      </w:rPr>
      <w:t>-</w:t>
    </w:r>
    <w:r w:rsidR="00F640EC">
      <w:rPr>
        <w:noProof/>
      </w:rPr>
      <w:t xml:space="preserve"> 46 -</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C94FB" w14:textId="77777777" w:rsidR="000E209C" w:rsidRDefault="000E209C">
      <w:r>
        <w:separator/>
      </w:r>
    </w:p>
  </w:footnote>
  <w:footnote w:type="continuationSeparator" w:id="0">
    <w:p w14:paraId="09A8F311" w14:textId="77777777" w:rsidR="000E209C" w:rsidRDefault="000E20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FE876" w14:textId="77777777" w:rsidR="002C0966" w:rsidRDefault="002C0966">
    <w:pPr>
      <w:pStyle w:val="a8"/>
      <w:pBdr>
        <w:top w:val="none" w:sz="0" w:space="1" w:color="auto"/>
        <w:left w:val="none" w:sz="0" w:space="4" w:color="auto"/>
        <w:bottom w:val="none" w:sz="0" w:space="1" w:color="auto"/>
        <w:right w:val="none" w:sz="0" w:space="4"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4650"/>
    <w:multiLevelType w:val="multilevel"/>
    <w:tmpl w:val="01F846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28564E4"/>
    <w:multiLevelType w:val="multilevel"/>
    <w:tmpl w:val="028564E4"/>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64B24C6"/>
    <w:multiLevelType w:val="multilevel"/>
    <w:tmpl w:val="064B24C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8351665"/>
    <w:multiLevelType w:val="multilevel"/>
    <w:tmpl w:val="08351665"/>
    <w:lvl w:ilvl="0">
      <w:start w:val="1"/>
      <w:numFmt w:val="chineseCountingThousand"/>
      <w:lvlText w:val="(%1)"/>
      <w:lvlJc w:val="left"/>
      <w:pPr>
        <w:ind w:left="720" w:hanging="720"/>
      </w:pPr>
      <w:rPr>
        <w:rFonts w:asciiTheme="minorEastAsia" w:eastAsia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22B7193"/>
    <w:multiLevelType w:val="multilevel"/>
    <w:tmpl w:val="222B7193"/>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AC1622C"/>
    <w:multiLevelType w:val="multilevel"/>
    <w:tmpl w:val="2AC1622C"/>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E0701F9"/>
    <w:multiLevelType w:val="multilevel"/>
    <w:tmpl w:val="2E0701F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1F66741"/>
    <w:multiLevelType w:val="multilevel"/>
    <w:tmpl w:val="31F66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5FC46EE"/>
    <w:multiLevelType w:val="multilevel"/>
    <w:tmpl w:val="35FC46EE"/>
    <w:lvl w:ilvl="0">
      <w:start w:val="1"/>
      <w:numFmt w:val="decimal"/>
      <w:lvlText w:val="%1."/>
      <w:lvlJc w:val="left"/>
      <w:pPr>
        <w:ind w:left="425" w:hanging="425"/>
      </w:pPr>
      <w:rPr>
        <w:b/>
        <w:sz w:val="28"/>
        <w:szCs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9635202"/>
    <w:multiLevelType w:val="hybridMultilevel"/>
    <w:tmpl w:val="0D747C5E"/>
    <w:lvl w:ilvl="0" w:tplc="90F23F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1157D2"/>
    <w:multiLevelType w:val="hybridMultilevel"/>
    <w:tmpl w:val="5A7CC41E"/>
    <w:lvl w:ilvl="0" w:tplc="E806D330">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2A5645"/>
    <w:multiLevelType w:val="multilevel"/>
    <w:tmpl w:val="562A564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FC3023C"/>
    <w:multiLevelType w:val="multilevel"/>
    <w:tmpl w:val="5FC302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4962BE9"/>
    <w:multiLevelType w:val="multilevel"/>
    <w:tmpl w:val="64962BE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A062A2A"/>
    <w:multiLevelType w:val="multilevel"/>
    <w:tmpl w:val="6A062A2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93D75EC"/>
    <w:multiLevelType w:val="multilevel"/>
    <w:tmpl w:val="793D75EC"/>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EFA04E8"/>
    <w:multiLevelType w:val="multilevel"/>
    <w:tmpl w:val="7EFA04E8"/>
    <w:lvl w:ilvl="0">
      <w:start w:val="1"/>
      <w:numFmt w:val="decimal"/>
      <w:lvlText w:val="（%1）"/>
      <w:lvlJc w:val="left"/>
      <w:pPr>
        <w:ind w:left="1145" w:hanging="72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abstractNumId w:val="7"/>
  </w:num>
  <w:num w:numId="2">
    <w:abstractNumId w:val="13"/>
  </w:num>
  <w:num w:numId="3">
    <w:abstractNumId w:val="11"/>
  </w:num>
  <w:num w:numId="4">
    <w:abstractNumId w:val="15"/>
  </w:num>
  <w:num w:numId="5">
    <w:abstractNumId w:val="1"/>
  </w:num>
  <w:num w:numId="6">
    <w:abstractNumId w:val="3"/>
  </w:num>
  <w:num w:numId="7">
    <w:abstractNumId w:val="8"/>
  </w:num>
  <w:num w:numId="8">
    <w:abstractNumId w:val="14"/>
  </w:num>
  <w:num w:numId="9">
    <w:abstractNumId w:val="12"/>
  </w:num>
  <w:num w:numId="10">
    <w:abstractNumId w:val="2"/>
  </w:num>
  <w:num w:numId="11">
    <w:abstractNumId w:val="6"/>
  </w:num>
  <w:num w:numId="12">
    <w:abstractNumId w:val="5"/>
  </w:num>
  <w:num w:numId="13">
    <w:abstractNumId w:val="0"/>
  </w:num>
  <w:num w:numId="14">
    <w:abstractNumId w:val="16"/>
  </w:num>
  <w:num w:numId="15">
    <w:abstractNumId w:val="4"/>
  </w:num>
  <w:num w:numId="16">
    <w:abstractNumId w:val="10"/>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s">
    <w15:presenceInfo w15:providerId="None" w15:userId="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42E"/>
    <w:rsid w:val="00001DFE"/>
    <w:rsid w:val="0000222D"/>
    <w:rsid w:val="00002FF6"/>
    <w:rsid w:val="00003074"/>
    <w:rsid w:val="0000646F"/>
    <w:rsid w:val="000070E6"/>
    <w:rsid w:val="00007A9F"/>
    <w:rsid w:val="00010E96"/>
    <w:rsid w:val="000133AF"/>
    <w:rsid w:val="00013D60"/>
    <w:rsid w:val="00020EB5"/>
    <w:rsid w:val="000317DA"/>
    <w:rsid w:val="000340FD"/>
    <w:rsid w:val="000358BF"/>
    <w:rsid w:val="000378BE"/>
    <w:rsid w:val="0004219A"/>
    <w:rsid w:val="00053E8B"/>
    <w:rsid w:val="000774F4"/>
    <w:rsid w:val="00093BD4"/>
    <w:rsid w:val="000A57A7"/>
    <w:rsid w:val="000A686F"/>
    <w:rsid w:val="000B0E02"/>
    <w:rsid w:val="000B2355"/>
    <w:rsid w:val="000B65D2"/>
    <w:rsid w:val="000B7BFA"/>
    <w:rsid w:val="000D1ED3"/>
    <w:rsid w:val="000D3F89"/>
    <w:rsid w:val="000D64E0"/>
    <w:rsid w:val="000E209C"/>
    <w:rsid w:val="000E38F3"/>
    <w:rsid w:val="000E454A"/>
    <w:rsid w:val="000E4783"/>
    <w:rsid w:val="000E75B0"/>
    <w:rsid w:val="000F7E82"/>
    <w:rsid w:val="00104FD4"/>
    <w:rsid w:val="00114B03"/>
    <w:rsid w:val="00115E8A"/>
    <w:rsid w:val="00124F61"/>
    <w:rsid w:val="00127DA9"/>
    <w:rsid w:val="00131D73"/>
    <w:rsid w:val="001467AB"/>
    <w:rsid w:val="00150B4E"/>
    <w:rsid w:val="00160409"/>
    <w:rsid w:val="001627D9"/>
    <w:rsid w:val="001651CF"/>
    <w:rsid w:val="001658A8"/>
    <w:rsid w:val="00171D2E"/>
    <w:rsid w:val="00176877"/>
    <w:rsid w:val="001822FA"/>
    <w:rsid w:val="001B060D"/>
    <w:rsid w:val="001B14AC"/>
    <w:rsid w:val="001B3F08"/>
    <w:rsid w:val="001B614B"/>
    <w:rsid w:val="001D715D"/>
    <w:rsid w:val="001D7760"/>
    <w:rsid w:val="001E3DD7"/>
    <w:rsid w:val="001F1987"/>
    <w:rsid w:val="001F539C"/>
    <w:rsid w:val="00200C6A"/>
    <w:rsid w:val="0020123A"/>
    <w:rsid w:val="00203763"/>
    <w:rsid w:val="00214541"/>
    <w:rsid w:val="002148A8"/>
    <w:rsid w:val="002210A4"/>
    <w:rsid w:val="00222241"/>
    <w:rsid w:val="0022493F"/>
    <w:rsid w:val="00225BBB"/>
    <w:rsid w:val="00226E26"/>
    <w:rsid w:val="00230ADA"/>
    <w:rsid w:val="00240BE4"/>
    <w:rsid w:val="00241F47"/>
    <w:rsid w:val="0024343E"/>
    <w:rsid w:val="00243EB7"/>
    <w:rsid w:val="00245F3D"/>
    <w:rsid w:val="002468D1"/>
    <w:rsid w:val="0025742C"/>
    <w:rsid w:val="0026530A"/>
    <w:rsid w:val="00270CF6"/>
    <w:rsid w:val="00283A1E"/>
    <w:rsid w:val="00286B63"/>
    <w:rsid w:val="00296E96"/>
    <w:rsid w:val="002A4E44"/>
    <w:rsid w:val="002B7FBA"/>
    <w:rsid w:val="002C06B8"/>
    <w:rsid w:val="002C0966"/>
    <w:rsid w:val="002C724C"/>
    <w:rsid w:val="002C72CC"/>
    <w:rsid w:val="002C7DBF"/>
    <w:rsid w:val="002C7E01"/>
    <w:rsid w:val="002D1563"/>
    <w:rsid w:val="002D4C5B"/>
    <w:rsid w:val="002E6031"/>
    <w:rsid w:val="002F19D7"/>
    <w:rsid w:val="003059A2"/>
    <w:rsid w:val="00310D56"/>
    <w:rsid w:val="003131D4"/>
    <w:rsid w:val="00314AF9"/>
    <w:rsid w:val="00315767"/>
    <w:rsid w:val="00320B51"/>
    <w:rsid w:val="003320F4"/>
    <w:rsid w:val="0033570B"/>
    <w:rsid w:val="00350984"/>
    <w:rsid w:val="00353861"/>
    <w:rsid w:val="00356EFC"/>
    <w:rsid w:val="00360A32"/>
    <w:rsid w:val="00363C64"/>
    <w:rsid w:val="003725AD"/>
    <w:rsid w:val="00374364"/>
    <w:rsid w:val="00381F8C"/>
    <w:rsid w:val="003875BB"/>
    <w:rsid w:val="0039124F"/>
    <w:rsid w:val="00392E28"/>
    <w:rsid w:val="0039662C"/>
    <w:rsid w:val="003A394F"/>
    <w:rsid w:val="003A5740"/>
    <w:rsid w:val="003B7D27"/>
    <w:rsid w:val="003C1283"/>
    <w:rsid w:val="003D67A1"/>
    <w:rsid w:val="003E0A03"/>
    <w:rsid w:val="003E293E"/>
    <w:rsid w:val="003E476D"/>
    <w:rsid w:val="003E4936"/>
    <w:rsid w:val="003F2FDE"/>
    <w:rsid w:val="00400990"/>
    <w:rsid w:val="00400DD3"/>
    <w:rsid w:val="00406C78"/>
    <w:rsid w:val="00412FF0"/>
    <w:rsid w:val="00421336"/>
    <w:rsid w:val="0042296C"/>
    <w:rsid w:val="004364B7"/>
    <w:rsid w:val="00437B2D"/>
    <w:rsid w:val="00440468"/>
    <w:rsid w:val="00445481"/>
    <w:rsid w:val="004462D1"/>
    <w:rsid w:val="0044655D"/>
    <w:rsid w:val="0044790D"/>
    <w:rsid w:val="004543AE"/>
    <w:rsid w:val="00463042"/>
    <w:rsid w:val="00471054"/>
    <w:rsid w:val="00471A82"/>
    <w:rsid w:val="004746E6"/>
    <w:rsid w:val="00474E2E"/>
    <w:rsid w:val="004806BA"/>
    <w:rsid w:val="00486D99"/>
    <w:rsid w:val="004A070B"/>
    <w:rsid w:val="004A66C1"/>
    <w:rsid w:val="004B1D33"/>
    <w:rsid w:val="004B449D"/>
    <w:rsid w:val="004B4B21"/>
    <w:rsid w:val="004B7775"/>
    <w:rsid w:val="004C2D76"/>
    <w:rsid w:val="004C4A08"/>
    <w:rsid w:val="004D0ED0"/>
    <w:rsid w:val="004E109D"/>
    <w:rsid w:val="004F47AA"/>
    <w:rsid w:val="004F5CF8"/>
    <w:rsid w:val="00503B8D"/>
    <w:rsid w:val="005139DE"/>
    <w:rsid w:val="005273CC"/>
    <w:rsid w:val="005313ED"/>
    <w:rsid w:val="005349B6"/>
    <w:rsid w:val="0054179F"/>
    <w:rsid w:val="00545441"/>
    <w:rsid w:val="0055204B"/>
    <w:rsid w:val="00553278"/>
    <w:rsid w:val="00555723"/>
    <w:rsid w:val="0056277C"/>
    <w:rsid w:val="005675BA"/>
    <w:rsid w:val="00570C48"/>
    <w:rsid w:val="00574DE4"/>
    <w:rsid w:val="005828FC"/>
    <w:rsid w:val="00587056"/>
    <w:rsid w:val="0059113A"/>
    <w:rsid w:val="00592D93"/>
    <w:rsid w:val="00594E88"/>
    <w:rsid w:val="005A4550"/>
    <w:rsid w:val="005A6387"/>
    <w:rsid w:val="005A7AE8"/>
    <w:rsid w:val="005B3286"/>
    <w:rsid w:val="005B4525"/>
    <w:rsid w:val="005B5B79"/>
    <w:rsid w:val="005B770E"/>
    <w:rsid w:val="005C469A"/>
    <w:rsid w:val="005C59E2"/>
    <w:rsid w:val="005C6680"/>
    <w:rsid w:val="005D0A1A"/>
    <w:rsid w:val="005E201B"/>
    <w:rsid w:val="005E25CD"/>
    <w:rsid w:val="005E791E"/>
    <w:rsid w:val="005E7CDC"/>
    <w:rsid w:val="005F4257"/>
    <w:rsid w:val="005F54FD"/>
    <w:rsid w:val="00605561"/>
    <w:rsid w:val="00616D73"/>
    <w:rsid w:val="00625383"/>
    <w:rsid w:val="006411B0"/>
    <w:rsid w:val="00641230"/>
    <w:rsid w:val="006433DF"/>
    <w:rsid w:val="00647DF0"/>
    <w:rsid w:val="006527CC"/>
    <w:rsid w:val="0065657E"/>
    <w:rsid w:val="00660ECA"/>
    <w:rsid w:val="00671B29"/>
    <w:rsid w:val="00674566"/>
    <w:rsid w:val="00675831"/>
    <w:rsid w:val="0068112E"/>
    <w:rsid w:val="00681F67"/>
    <w:rsid w:val="00691785"/>
    <w:rsid w:val="006918F8"/>
    <w:rsid w:val="006922D1"/>
    <w:rsid w:val="006948B0"/>
    <w:rsid w:val="00694AA5"/>
    <w:rsid w:val="006A12D5"/>
    <w:rsid w:val="006A19A8"/>
    <w:rsid w:val="006A3829"/>
    <w:rsid w:val="006A52CD"/>
    <w:rsid w:val="006A7E03"/>
    <w:rsid w:val="006B0996"/>
    <w:rsid w:val="006B4B14"/>
    <w:rsid w:val="006C4EAB"/>
    <w:rsid w:val="006D44A4"/>
    <w:rsid w:val="006D57FB"/>
    <w:rsid w:val="006D62C2"/>
    <w:rsid w:val="006E0B12"/>
    <w:rsid w:val="006E3AA8"/>
    <w:rsid w:val="006E3AB9"/>
    <w:rsid w:val="006E7300"/>
    <w:rsid w:val="006F2434"/>
    <w:rsid w:val="00702AFD"/>
    <w:rsid w:val="007334B7"/>
    <w:rsid w:val="0074336E"/>
    <w:rsid w:val="00754C04"/>
    <w:rsid w:val="00756E88"/>
    <w:rsid w:val="00765CBB"/>
    <w:rsid w:val="00766DFF"/>
    <w:rsid w:val="00774D8E"/>
    <w:rsid w:val="0078375A"/>
    <w:rsid w:val="00784E4A"/>
    <w:rsid w:val="007858F1"/>
    <w:rsid w:val="00786B72"/>
    <w:rsid w:val="00786F0A"/>
    <w:rsid w:val="007A096D"/>
    <w:rsid w:val="007A270D"/>
    <w:rsid w:val="007B1F4A"/>
    <w:rsid w:val="007C2030"/>
    <w:rsid w:val="007C6E83"/>
    <w:rsid w:val="007D1068"/>
    <w:rsid w:val="007D476E"/>
    <w:rsid w:val="007D61D1"/>
    <w:rsid w:val="007E7654"/>
    <w:rsid w:val="007F0B60"/>
    <w:rsid w:val="007F1C26"/>
    <w:rsid w:val="007F1EE2"/>
    <w:rsid w:val="007F6F70"/>
    <w:rsid w:val="00802DE0"/>
    <w:rsid w:val="008045FF"/>
    <w:rsid w:val="00811687"/>
    <w:rsid w:val="0081525E"/>
    <w:rsid w:val="008169B1"/>
    <w:rsid w:val="00816C60"/>
    <w:rsid w:val="00822574"/>
    <w:rsid w:val="008340B3"/>
    <w:rsid w:val="008358C0"/>
    <w:rsid w:val="008412F7"/>
    <w:rsid w:val="00843E13"/>
    <w:rsid w:val="00847650"/>
    <w:rsid w:val="0085689A"/>
    <w:rsid w:val="00857EBB"/>
    <w:rsid w:val="00874854"/>
    <w:rsid w:val="00883971"/>
    <w:rsid w:val="008872E0"/>
    <w:rsid w:val="00893BF1"/>
    <w:rsid w:val="008C318E"/>
    <w:rsid w:val="008D2A21"/>
    <w:rsid w:val="008E4952"/>
    <w:rsid w:val="008E5581"/>
    <w:rsid w:val="008F446F"/>
    <w:rsid w:val="008F62FD"/>
    <w:rsid w:val="008F7336"/>
    <w:rsid w:val="008F76DA"/>
    <w:rsid w:val="009006E8"/>
    <w:rsid w:val="00912444"/>
    <w:rsid w:val="009216A6"/>
    <w:rsid w:val="00922593"/>
    <w:rsid w:val="009253BC"/>
    <w:rsid w:val="009255B9"/>
    <w:rsid w:val="009327E9"/>
    <w:rsid w:val="009369FB"/>
    <w:rsid w:val="009413CB"/>
    <w:rsid w:val="00941B72"/>
    <w:rsid w:val="00944C1A"/>
    <w:rsid w:val="009474A7"/>
    <w:rsid w:val="00955538"/>
    <w:rsid w:val="00957390"/>
    <w:rsid w:val="00960B42"/>
    <w:rsid w:val="00967EDA"/>
    <w:rsid w:val="0097172B"/>
    <w:rsid w:val="009720DF"/>
    <w:rsid w:val="0097466D"/>
    <w:rsid w:val="00986BF7"/>
    <w:rsid w:val="00992D19"/>
    <w:rsid w:val="009A3ADD"/>
    <w:rsid w:val="009A6537"/>
    <w:rsid w:val="009B0E6A"/>
    <w:rsid w:val="009B45F1"/>
    <w:rsid w:val="009B69A3"/>
    <w:rsid w:val="009B7EDA"/>
    <w:rsid w:val="009C3952"/>
    <w:rsid w:val="009C6539"/>
    <w:rsid w:val="009D0F07"/>
    <w:rsid w:val="009D1D62"/>
    <w:rsid w:val="009D4EBF"/>
    <w:rsid w:val="009D642E"/>
    <w:rsid w:val="009E2217"/>
    <w:rsid w:val="009F1357"/>
    <w:rsid w:val="009F375C"/>
    <w:rsid w:val="009F47FA"/>
    <w:rsid w:val="00A0083A"/>
    <w:rsid w:val="00A032E2"/>
    <w:rsid w:val="00A21144"/>
    <w:rsid w:val="00A318BB"/>
    <w:rsid w:val="00A32BC8"/>
    <w:rsid w:val="00A3314E"/>
    <w:rsid w:val="00A348CD"/>
    <w:rsid w:val="00A6165C"/>
    <w:rsid w:val="00A62EC1"/>
    <w:rsid w:val="00A63B77"/>
    <w:rsid w:val="00A667E3"/>
    <w:rsid w:val="00A72433"/>
    <w:rsid w:val="00A75792"/>
    <w:rsid w:val="00A7631B"/>
    <w:rsid w:val="00A809E1"/>
    <w:rsid w:val="00A92B33"/>
    <w:rsid w:val="00A94A10"/>
    <w:rsid w:val="00A94B27"/>
    <w:rsid w:val="00A97543"/>
    <w:rsid w:val="00AA1598"/>
    <w:rsid w:val="00AB2DB6"/>
    <w:rsid w:val="00AB6223"/>
    <w:rsid w:val="00AB74AA"/>
    <w:rsid w:val="00AC02C0"/>
    <w:rsid w:val="00AC3593"/>
    <w:rsid w:val="00AD1A28"/>
    <w:rsid w:val="00AD26AF"/>
    <w:rsid w:val="00AD5649"/>
    <w:rsid w:val="00AD7797"/>
    <w:rsid w:val="00AE4A46"/>
    <w:rsid w:val="00AE593B"/>
    <w:rsid w:val="00AF0E11"/>
    <w:rsid w:val="00AF6A46"/>
    <w:rsid w:val="00B12F72"/>
    <w:rsid w:val="00B16089"/>
    <w:rsid w:val="00B216F1"/>
    <w:rsid w:val="00B21D88"/>
    <w:rsid w:val="00B32CB4"/>
    <w:rsid w:val="00B33879"/>
    <w:rsid w:val="00B415D7"/>
    <w:rsid w:val="00B448F1"/>
    <w:rsid w:val="00B47381"/>
    <w:rsid w:val="00B74D46"/>
    <w:rsid w:val="00B74D73"/>
    <w:rsid w:val="00B75AAD"/>
    <w:rsid w:val="00B87454"/>
    <w:rsid w:val="00B918D2"/>
    <w:rsid w:val="00BA603D"/>
    <w:rsid w:val="00BB2A37"/>
    <w:rsid w:val="00BB2D2C"/>
    <w:rsid w:val="00BB565B"/>
    <w:rsid w:val="00BC3B7B"/>
    <w:rsid w:val="00BD1B98"/>
    <w:rsid w:val="00BD2987"/>
    <w:rsid w:val="00BD52DF"/>
    <w:rsid w:val="00BF578A"/>
    <w:rsid w:val="00C06E79"/>
    <w:rsid w:val="00C075F9"/>
    <w:rsid w:val="00C162E1"/>
    <w:rsid w:val="00C16A61"/>
    <w:rsid w:val="00C16B81"/>
    <w:rsid w:val="00C17CB0"/>
    <w:rsid w:val="00C22D2D"/>
    <w:rsid w:val="00C25B47"/>
    <w:rsid w:val="00C37125"/>
    <w:rsid w:val="00C453F3"/>
    <w:rsid w:val="00C4687D"/>
    <w:rsid w:val="00C52322"/>
    <w:rsid w:val="00C756E0"/>
    <w:rsid w:val="00C87893"/>
    <w:rsid w:val="00C925D1"/>
    <w:rsid w:val="00CB100B"/>
    <w:rsid w:val="00CB6615"/>
    <w:rsid w:val="00CC152C"/>
    <w:rsid w:val="00CC3769"/>
    <w:rsid w:val="00CC7DCF"/>
    <w:rsid w:val="00CE1A39"/>
    <w:rsid w:val="00CE1DB1"/>
    <w:rsid w:val="00D00D9B"/>
    <w:rsid w:val="00D0327A"/>
    <w:rsid w:val="00D069CC"/>
    <w:rsid w:val="00D140DA"/>
    <w:rsid w:val="00D16074"/>
    <w:rsid w:val="00D160CC"/>
    <w:rsid w:val="00D1711D"/>
    <w:rsid w:val="00D23B10"/>
    <w:rsid w:val="00D254E9"/>
    <w:rsid w:val="00D2715A"/>
    <w:rsid w:val="00D306A7"/>
    <w:rsid w:val="00D306E1"/>
    <w:rsid w:val="00D30752"/>
    <w:rsid w:val="00D31F01"/>
    <w:rsid w:val="00D3306E"/>
    <w:rsid w:val="00D34C71"/>
    <w:rsid w:val="00D402C8"/>
    <w:rsid w:val="00D44FA9"/>
    <w:rsid w:val="00D4711F"/>
    <w:rsid w:val="00D50CEC"/>
    <w:rsid w:val="00D5174A"/>
    <w:rsid w:val="00D576C8"/>
    <w:rsid w:val="00D70AA4"/>
    <w:rsid w:val="00D73105"/>
    <w:rsid w:val="00D76950"/>
    <w:rsid w:val="00D76C4B"/>
    <w:rsid w:val="00D8702F"/>
    <w:rsid w:val="00D90A77"/>
    <w:rsid w:val="00D91ACD"/>
    <w:rsid w:val="00D94A0D"/>
    <w:rsid w:val="00D95519"/>
    <w:rsid w:val="00DB113E"/>
    <w:rsid w:val="00DB6B0C"/>
    <w:rsid w:val="00DC020C"/>
    <w:rsid w:val="00DC0EE6"/>
    <w:rsid w:val="00DC3936"/>
    <w:rsid w:val="00DC7105"/>
    <w:rsid w:val="00DC7432"/>
    <w:rsid w:val="00DD34A1"/>
    <w:rsid w:val="00DD6378"/>
    <w:rsid w:val="00DE7D1D"/>
    <w:rsid w:val="00DF1778"/>
    <w:rsid w:val="00DF67F4"/>
    <w:rsid w:val="00E004CB"/>
    <w:rsid w:val="00E01365"/>
    <w:rsid w:val="00E0529E"/>
    <w:rsid w:val="00E120BF"/>
    <w:rsid w:val="00E14AF2"/>
    <w:rsid w:val="00E1525B"/>
    <w:rsid w:val="00E164BF"/>
    <w:rsid w:val="00E17E98"/>
    <w:rsid w:val="00E21720"/>
    <w:rsid w:val="00E23BD5"/>
    <w:rsid w:val="00E259F8"/>
    <w:rsid w:val="00E274D3"/>
    <w:rsid w:val="00E4463B"/>
    <w:rsid w:val="00E45B3B"/>
    <w:rsid w:val="00E5114F"/>
    <w:rsid w:val="00E5146D"/>
    <w:rsid w:val="00E517EB"/>
    <w:rsid w:val="00E572D1"/>
    <w:rsid w:val="00E57BF4"/>
    <w:rsid w:val="00E810CA"/>
    <w:rsid w:val="00E900A2"/>
    <w:rsid w:val="00E9399B"/>
    <w:rsid w:val="00E96C88"/>
    <w:rsid w:val="00EA046B"/>
    <w:rsid w:val="00EA75B3"/>
    <w:rsid w:val="00EB26B3"/>
    <w:rsid w:val="00EB3856"/>
    <w:rsid w:val="00EB6F80"/>
    <w:rsid w:val="00EC53DA"/>
    <w:rsid w:val="00EC5F09"/>
    <w:rsid w:val="00ED14E8"/>
    <w:rsid w:val="00ED30D6"/>
    <w:rsid w:val="00ED6A93"/>
    <w:rsid w:val="00ED7A15"/>
    <w:rsid w:val="00EF1AF8"/>
    <w:rsid w:val="00EF619B"/>
    <w:rsid w:val="00F040B2"/>
    <w:rsid w:val="00F041D9"/>
    <w:rsid w:val="00F1722B"/>
    <w:rsid w:val="00F2626B"/>
    <w:rsid w:val="00F40F38"/>
    <w:rsid w:val="00F426C9"/>
    <w:rsid w:val="00F50622"/>
    <w:rsid w:val="00F52CB0"/>
    <w:rsid w:val="00F571D1"/>
    <w:rsid w:val="00F640EC"/>
    <w:rsid w:val="00F839DE"/>
    <w:rsid w:val="00F84126"/>
    <w:rsid w:val="00F85D8E"/>
    <w:rsid w:val="00F94307"/>
    <w:rsid w:val="00F97FF3"/>
    <w:rsid w:val="00FA4A28"/>
    <w:rsid w:val="00FA7814"/>
    <w:rsid w:val="00FB1AB2"/>
    <w:rsid w:val="00FC1BA8"/>
    <w:rsid w:val="00FC5B5C"/>
    <w:rsid w:val="00FD52D7"/>
    <w:rsid w:val="00FD722D"/>
    <w:rsid w:val="00FE5F52"/>
    <w:rsid w:val="07847876"/>
    <w:rsid w:val="33410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6DDBC5D"/>
  <w15:docId w15:val="{AC720430-EFD6-4E5F-9009-BF8EBA13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39DE"/>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F839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39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39DE"/>
    <w:pPr>
      <w:keepNext/>
      <w:keepLines/>
      <w:spacing w:before="260" w:after="260" w:line="416" w:lineRule="auto"/>
      <w:outlineLvl w:val="2"/>
    </w:pPr>
    <w:rPr>
      <w:b/>
      <w:bCs/>
      <w:sz w:val="32"/>
      <w:szCs w:val="32"/>
    </w:rPr>
  </w:style>
  <w:style w:type="paragraph" w:styleId="4">
    <w:name w:val="heading 4"/>
    <w:basedOn w:val="a"/>
    <w:next w:val="a"/>
    <w:link w:val="40"/>
    <w:qFormat/>
    <w:rsid w:val="00F839DE"/>
    <w:pPr>
      <w:keepNext/>
      <w:keepLines/>
      <w:widowControl/>
      <w:snapToGrid w:val="0"/>
      <w:spacing w:before="280" w:after="290" w:line="376" w:lineRule="auto"/>
      <w:ind w:firstLineChars="200" w:firstLine="560"/>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aliases w:val="作者姓名"/>
    <w:basedOn w:val="a"/>
    <w:next w:val="a"/>
    <w:uiPriority w:val="35"/>
    <w:unhideWhenUsed/>
    <w:qFormat/>
    <w:rsid w:val="00F839DE"/>
    <w:pPr>
      <w:spacing w:line="400" w:lineRule="exact"/>
    </w:pPr>
    <w:rPr>
      <w:rFonts w:ascii="Calibri Light" w:eastAsia="黑体" w:hAnsi="Calibri Light"/>
      <w:sz w:val="20"/>
      <w:szCs w:val="20"/>
    </w:rPr>
  </w:style>
  <w:style w:type="paragraph" w:styleId="a4">
    <w:name w:val="Balloon Text"/>
    <w:basedOn w:val="a"/>
    <w:link w:val="a5"/>
    <w:uiPriority w:val="99"/>
    <w:unhideWhenUsed/>
    <w:rsid w:val="00F839DE"/>
    <w:rPr>
      <w:sz w:val="18"/>
      <w:szCs w:val="18"/>
    </w:rPr>
  </w:style>
  <w:style w:type="paragraph" w:styleId="a6">
    <w:name w:val="footer"/>
    <w:basedOn w:val="a"/>
    <w:link w:val="a7"/>
    <w:uiPriority w:val="99"/>
    <w:unhideWhenUsed/>
    <w:rsid w:val="00F839DE"/>
    <w:pPr>
      <w:tabs>
        <w:tab w:val="center" w:pos="4153"/>
        <w:tab w:val="right" w:pos="8306"/>
      </w:tabs>
      <w:snapToGrid w:val="0"/>
      <w:jc w:val="left"/>
    </w:pPr>
    <w:rPr>
      <w:sz w:val="18"/>
      <w:szCs w:val="18"/>
    </w:rPr>
  </w:style>
  <w:style w:type="paragraph" w:styleId="a8">
    <w:name w:val="header"/>
    <w:basedOn w:val="a"/>
    <w:link w:val="a9"/>
    <w:uiPriority w:val="99"/>
    <w:unhideWhenUsed/>
    <w:qFormat/>
    <w:rsid w:val="00F839DE"/>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F839DE"/>
  </w:style>
  <w:style w:type="paragraph" w:styleId="21">
    <w:name w:val="toc 2"/>
    <w:basedOn w:val="a"/>
    <w:next w:val="a"/>
    <w:uiPriority w:val="39"/>
    <w:unhideWhenUsed/>
    <w:rsid w:val="00F839DE"/>
    <w:pPr>
      <w:ind w:leftChars="200" w:left="420"/>
    </w:pPr>
  </w:style>
  <w:style w:type="paragraph" w:styleId="HTML">
    <w:name w:val="HTML Preformatted"/>
    <w:basedOn w:val="a"/>
    <w:link w:val="HTML0"/>
    <w:uiPriority w:val="99"/>
    <w:unhideWhenUsed/>
    <w:rsid w:val="00F83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a">
    <w:name w:val="Hyperlink"/>
    <w:basedOn w:val="a0"/>
    <w:uiPriority w:val="99"/>
    <w:unhideWhenUsed/>
    <w:rsid w:val="00F839DE"/>
    <w:rPr>
      <w:color w:val="0563C1" w:themeColor="hyperlink"/>
      <w:u w:val="single"/>
    </w:rPr>
  </w:style>
  <w:style w:type="table" w:styleId="ab">
    <w:name w:val="Table Grid"/>
    <w:basedOn w:val="a1"/>
    <w:uiPriority w:val="39"/>
    <w:rsid w:val="00F83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rsid w:val="00F839DE"/>
    <w:rPr>
      <w:sz w:val="18"/>
      <w:szCs w:val="18"/>
    </w:rPr>
  </w:style>
  <w:style w:type="character" w:customStyle="1" w:styleId="a7">
    <w:name w:val="页脚 字符"/>
    <w:basedOn w:val="a0"/>
    <w:link w:val="a6"/>
    <w:uiPriority w:val="99"/>
    <w:rsid w:val="00F839DE"/>
    <w:rPr>
      <w:sz w:val="18"/>
      <w:szCs w:val="18"/>
    </w:rPr>
  </w:style>
  <w:style w:type="paragraph" w:customStyle="1" w:styleId="12">
    <w:name w:val="列出段落1"/>
    <w:basedOn w:val="a"/>
    <w:uiPriority w:val="34"/>
    <w:qFormat/>
    <w:rsid w:val="00F839DE"/>
    <w:pPr>
      <w:ind w:firstLineChars="200" w:firstLine="420"/>
    </w:pPr>
  </w:style>
  <w:style w:type="paragraph" w:customStyle="1" w:styleId="ac">
    <w:name w:val="表格内字符"/>
    <w:basedOn w:val="a"/>
    <w:link w:val="Char"/>
    <w:qFormat/>
    <w:rsid w:val="00F839DE"/>
    <w:pPr>
      <w:widowControl/>
      <w:spacing w:line="220" w:lineRule="exact"/>
      <w:jc w:val="left"/>
    </w:pPr>
    <w:rPr>
      <w:rFonts w:asciiTheme="minorEastAsia" w:eastAsiaTheme="minorEastAsia" w:hAnsiTheme="minorEastAsia" w:cs="宋体"/>
      <w:color w:val="000000"/>
      <w:kern w:val="0"/>
      <w:sz w:val="18"/>
      <w:szCs w:val="18"/>
    </w:rPr>
  </w:style>
  <w:style w:type="character" w:customStyle="1" w:styleId="Char">
    <w:name w:val="表格内字符 Char"/>
    <w:basedOn w:val="a0"/>
    <w:link w:val="ac"/>
    <w:locked/>
    <w:rsid w:val="00F839DE"/>
    <w:rPr>
      <w:rFonts w:asciiTheme="minorEastAsia" w:hAnsiTheme="minorEastAsia" w:cs="宋体"/>
      <w:color w:val="000000"/>
      <w:kern w:val="0"/>
      <w:sz w:val="18"/>
      <w:szCs w:val="18"/>
    </w:rPr>
  </w:style>
  <w:style w:type="table" w:customStyle="1" w:styleId="13">
    <w:name w:val="网格型浅色1"/>
    <w:basedOn w:val="a1"/>
    <w:uiPriority w:val="40"/>
    <w:rsid w:val="00F839DE"/>
    <w:pPr>
      <w:spacing w:line="200" w:lineRule="atLeast"/>
      <w:jc w:val="center"/>
    </w:pPr>
    <w:rPr>
      <w:rFonts w:ascii="Times New Roman" w:hAnsi="Times New Roman" w:cs="Times New Roman"/>
      <w:sz w:val="18"/>
    </w:rPr>
    <w:tblPr>
      <w:tblBorders>
        <w:top w:val="single" w:sz="18" w:space="0" w:color="auto"/>
        <w:bottom w:val="single" w:sz="18" w:space="0" w:color="auto"/>
        <w:insideH w:val="single" w:sz="8" w:space="0" w:color="auto"/>
      </w:tblBorders>
      <w:tblCellMar>
        <w:left w:w="28" w:type="dxa"/>
        <w:right w:w="28" w:type="dxa"/>
      </w:tblCellMar>
    </w:tblPr>
    <w:tcPr>
      <w:vAlign w:val="center"/>
    </w:tcPr>
  </w:style>
  <w:style w:type="paragraph" w:customStyle="1" w:styleId="14">
    <w:name w:val="样式1"/>
    <w:basedOn w:val="a"/>
    <w:link w:val="1Char"/>
    <w:rsid w:val="00F839DE"/>
    <w:pPr>
      <w:spacing w:line="400" w:lineRule="exact"/>
    </w:pPr>
    <w:rPr>
      <w:rFonts w:asciiTheme="minorEastAsia" w:hAnsiTheme="minorEastAsia"/>
      <w:sz w:val="24"/>
      <w:szCs w:val="22"/>
    </w:rPr>
  </w:style>
  <w:style w:type="character" w:customStyle="1" w:styleId="1Char">
    <w:name w:val="样式1 Char"/>
    <w:basedOn w:val="a0"/>
    <w:link w:val="14"/>
    <w:locked/>
    <w:rsid w:val="00F839DE"/>
    <w:rPr>
      <w:rFonts w:asciiTheme="minorEastAsia" w:eastAsia="宋体" w:hAnsiTheme="minorEastAsia" w:cs="Times New Roman"/>
      <w:sz w:val="24"/>
    </w:rPr>
  </w:style>
  <w:style w:type="character" w:customStyle="1" w:styleId="CharChar">
    <w:name w:val="图表标题 Char Char"/>
    <w:link w:val="ad"/>
    <w:rsid w:val="00F839DE"/>
    <w:rPr>
      <w:b/>
    </w:rPr>
  </w:style>
  <w:style w:type="paragraph" w:customStyle="1" w:styleId="ad">
    <w:name w:val="图表标题"/>
    <w:next w:val="a"/>
    <w:link w:val="CharChar"/>
    <w:rsid w:val="00F839DE"/>
    <w:pPr>
      <w:spacing w:before="60" w:after="100"/>
      <w:jc w:val="center"/>
    </w:pPr>
    <w:rPr>
      <w:b/>
      <w:kern w:val="2"/>
      <w:sz w:val="21"/>
      <w:szCs w:val="22"/>
    </w:rPr>
  </w:style>
  <w:style w:type="paragraph" w:customStyle="1" w:styleId="ae">
    <w:name w:val="图表"/>
    <w:next w:val="a"/>
    <w:link w:val="Char0"/>
    <w:rsid w:val="00F839DE"/>
    <w:pPr>
      <w:snapToGrid w:val="0"/>
      <w:ind w:leftChars="-124" w:left="-347" w:firstLineChars="166" w:firstLine="349"/>
      <w:jc w:val="center"/>
    </w:pPr>
    <w:rPr>
      <w:rFonts w:ascii="Times New Roman" w:eastAsia="宋体" w:hAnsi="Times New Roman" w:cs="Times New Roman"/>
      <w:kern w:val="2"/>
      <w:sz w:val="21"/>
      <w:szCs w:val="24"/>
    </w:rPr>
  </w:style>
  <w:style w:type="character" w:customStyle="1" w:styleId="Char1">
    <w:name w:val="表格 Char"/>
    <w:link w:val="af"/>
    <w:rsid w:val="00F839DE"/>
    <w:rPr>
      <w:szCs w:val="21"/>
    </w:rPr>
  </w:style>
  <w:style w:type="paragraph" w:customStyle="1" w:styleId="af">
    <w:name w:val="表格"/>
    <w:link w:val="Char1"/>
    <w:qFormat/>
    <w:rsid w:val="00F839DE"/>
    <w:pPr>
      <w:widowControl w:val="0"/>
      <w:jc w:val="center"/>
    </w:pPr>
    <w:rPr>
      <w:kern w:val="2"/>
      <w:sz w:val="21"/>
      <w:szCs w:val="21"/>
    </w:rPr>
  </w:style>
  <w:style w:type="character" w:customStyle="1" w:styleId="Char0">
    <w:name w:val="图表 Char"/>
    <w:link w:val="ae"/>
    <w:rsid w:val="00F839DE"/>
    <w:rPr>
      <w:rFonts w:ascii="Times New Roman" w:eastAsia="宋体" w:hAnsi="Times New Roman" w:cs="Times New Roman"/>
      <w:szCs w:val="24"/>
    </w:rPr>
  </w:style>
  <w:style w:type="paragraph" w:customStyle="1" w:styleId="Default">
    <w:name w:val="Default"/>
    <w:rsid w:val="00F839DE"/>
    <w:pPr>
      <w:widowControl w:val="0"/>
      <w:autoSpaceDE w:val="0"/>
      <w:autoSpaceDN w:val="0"/>
      <w:adjustRightInd w:val="0"/>
    </w:pPr>
    <w:rPr>
      <w:rFonts w:ascii="宋体" w:eastAsia="宋体" w:cs="宋体"/>
      <w:color w:val="000000"/>
      <w:sz w:val="24"/>
      <w:szCs w:val="24"/>
    </w:rPr>
  </w:style>
  <w:style w:type="character" w:customStyle="1" w:styleId="10">
    <w:name w:val="标题 1 字符"/>
    <w:basedOn w:val="a0"/>
    <w:link w:val="1"/>
    <w:uiPriority w:val="9"/>
    <w:rsid w:val="00F839DE"/>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F839DE"/>
    <w:rPr>
      <w:rFonts w:asciiTheme="majorHAnsi" w:eastAsiaTheme="majorEastAsia" w:hAnsiTheme="majorHAnsi" w:cstheme="majorBidi"/>
      <w:b/>
      <w:bCs/>
      <w:sz w:val="32"/>
      <w:szCs w:val="32"/>
    </w:rPr>
  </w:style>
  <w:style w:type="paragraph" w:customStyle="1" w:styleId="TOC1">
    <w:name w:val="TOC 标题1"/>
    <w:basedOn w:val="1"/>
    <w:next w:val="a"/>
    <w:uiPriority w:val="39"/>
    <w:unhideWhenUsed/>
    <w:qFormat/>
    <w:rsid w:val="00F839D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f0">
    <w:name w:val="公式"/>
    <w:basedOn w:val="a"/>
    <w:link w:val="Char2"/>
    <w:qFormat/>
    <w:rsid w:val="00F839DE"/>
    <w:pPr>
      <w:jc w:val="left"/>
    </w:pPr>
    <w:rPr>
      <w:rFonts w:ascii="Cambria Math" w:eastAsiaTheme="minorEastAsia" w:hAnsi="Cambria Math"/>
      <w:i/>
      <w:szCs w:val="22"/>
    </w:rPr>
  </w:style>
  <w:style w:type="character" w:customStyle="1" w:styleId="Char2">
    <w:name w:val="公式 Char"/>
    <w:basedOn w:val="a0"/>
    <w:link w:val="af0"/>
    <w:locked/>
    <w:rsid w:val="00F839DE"/>
    <w:rPr>
      <w:rFonts w:ascii="Cambria Math" w:hAnsi="Cambria Math" w:cs="Times New Roman"/>
      <w:i/>
    </w:rPr>
  </w:style>
  <w:style w:type="character" w:customStyle="1" w:styleId="15">
    <w:name w:val="占位符文本1"/>
    <w:basedOn w:val="a0"/>
    <w:uiPriority w:val="99"/>
    <w:semiHidden/>
    <w:rsid w:val="00F839DE"/>
    <w:rPr>
      <w:color w:val="808080"/>
    </w:rPr>
  </w:style>
  <w:style w:type="character" w:customStyle="1" w:styleId="30">
    <w:name w:val="标题 3 字符"/>
    <w:basedOn w:val="a0"/>
    <w:link w:val="3"/>
    <w:uiPriority w:val="9"/>
    <w:semiHidden/>
    <w:rsid w:val="00F839DE"/>
    <w:rPr>
      <w:rFonts w:ascii="Times New Roman" w:eastAsia="宋体" w:hAnsi="Times New Roman" w:cs="Times New Roman"/>
      <w:b/>
      <w:bCs/>
      <w:sz w:val="32"/>
      <w:szCs w:val="32"/>
    </w:rPr>
  </w:style>
  <w:style w:type="character" w:customStyle="1" w:styleId="HTML0">
    <w:name w:val="HTML 预设格式 字符"/>
    <w:basedOn w:val="a0"/>
    <w:link w:val="HTML"/>
    <w:uiPriority w:val="99"/>
    <w:rsid w:val="00F839DE"/>
    <w:rPr>
      <w:rFonts w:ascii="宋体" w:eastAsia="宋体" w:hAnsi="宋体" w:cs="宋体"/>
      <w:kern w:val="0"/>
      <w:sz w:val="24"/>
      <w:szCs w:val="24"/>
    </w:rPr>
  </w:style>
  <w:style w:type="character" w:customStyle="1" w:styleId="a5">
    <w:name w:val="批注框文本 字符"/>
    <w:basedOn w:val="a0"/>
    <w:link w:val="a4"/>
    <w:uiPriority w:val="99"/>
    <w:semiHidden/>
    <w:rsid w:val="00F839DE"/>
    <w:rPr>
      <w:rFonts w:ascii="Times New Roman" w:eastAsia="宋体" w:hAnsi="Times New Roman" w:cs="Times New Roman"/>
      <w:sz w:val="18"/>
      <w:szCs w:val="18"/>
    </w:rPr>
  </w:style>
  <w:style w:type="character" w:customStyle="1" w:styleId="40">
    <w:name w:val="标题 4 字符"/>
    <w:basedOn w:val="a0"/>
    <w:link w:val="4"/>
    <w:rsid w:val="00F839DE"/>
    <w:rPr>
      <w:rFonts w:ascii="Arial" w:eastAsia="黑体" w:hAnsi="Arial" w:cs="Times New Roman"/>
      <w:b/>
      <w:bCs/>
      <w:sz w:val="28"/>
      <w:szCs w:val="28"/>
    </w:rPr>
  </w:style>
  <w:style w:type="table" w:customStyle="1" w:styleId="110">
    <w:name w:val="网格型浅色11"/>
    <w:basedOn w:val="a1"/>
    <w:uiPriority w:val="40"/>
    <w:rsid w:val="00F839DE"/>
    <w:pPr>
      <w:jc w:val="center"/>
    </w:pPr>
    <w:rPr>
      <w:rFonts w:cs="Times New Roman"/>
      <w:sz w:val="18"/>
    </w:rPr>
    <w:tblPr>
      <w:tblBorders>
        <w:top w:val="single" w:sz="18" w:space="0" w:color="auto"/>
        <w:bottom w:val="single" w:sz="18" w:space="0" w:color="auto"/>
        <w:insideH w:val="single" w:sz="8" w:space="0" w:color="auto"/>
      </w:tblBorders>
      <w:tblCellMar>
        <w:left w:w="28" w:type="dxa"/>
        <w:right w:w="28" w:type="dxa"/>
      </w:tblCellMar>
    </w:tblPr>
  </w:style>
  <w:style w:type="character" w:styleId="af1">
    <w:name w:val="annotation reference"/>
    <w:basedOn w:val="a0"/>
    <w:uiPriority w:val="99"/>
    <w:semiHidden/>
    <w:unhideWhenUsed/>
    <w:rsid w:val="00A348CD"/>
    <w:rPr>
      <w:sz w:val="21"/>
      <w:szCs w:val="21"/>
    </w:rPr>
  </w:style>
  <w:style w:type="paragraph" w:styleId="af2">
    <w:name w:val="annotation text"/>
    <w:basedOn w:val="a"/>
    <w:link w:val="af3"/>
    <w:uiPriority w:val="99"/>
    <w:semiHidden/>
    <w:unhideWhenUsed/>
    <w:rsid w:val="00A348CD"/>
    <w:pPr>
      <w:jc w:val="left"/>
    </w:pPr>
  </w:style>
  <w:style w:type="character" w:customStyle="1" w:styleId="af3">
    <w:name w:val="批注文字 字符"/>
    <w:basedOn w:val="a0"/>
    <w:link w:val="af2"/>
    <w:uiPriority w:val="99"/>
    <w:semiHidden/>
    <w:rsid w:val="00A348CD"/>
    <w:rPr>
      <w:rFonts w:ascii="Times New Roman" w:eastAsia="宋体" w:hAnsi="Times New Roman" w:cs="Times New Roman"/>
      <w:kern w:val="2"/>
      <w:sz w:val="21"/>
      <w:szCs w:val="24"/>
    </w:rPr>
  </w:style>
  <w:style w:type="paragraph" w:styleId="af4">
    <w:name w:val="annotation subject"/>
    <w:basedOn w:val="af2"/>
    <w:next w:val="af2"/>
    <w:link w:val="af5"/>
    <w:uiPriority w:val="99"/>
    <w:semiHidden/>
    <w:unhideWhenUsed/>
    <w:rsid w:val="00A348CD"/>
    <w:rPr>
      <w:b/>
      <w:bCs/>
    </w:rPr>
  </w:style>
  <w:style w:type="character" w:customStyle="1" w:styleId="af5">
    <w:name w:val="批注主题 字符"/>
    <w:basedOn w:val="af3"/>
    <w:link w:val="af4"/>
    <w:uiPriority w:val="99"/>
    <w:semiHidden/>
    <w:rsid w:val="00A348CD"/>
    <w:rPr>
      <w:rFonts w:ascii="Times New Roman" w:eastAsia="宋体" w:hAnsi="Times New Roman" w:cs="Times New Roman"/>
      <w:b/>
      <w:bCs/>
      <w:kern w:val="2"/>
      <w:sz w:val="21"/>
      <w:szCs w:val="24"/>
    </w:rPr>
  </w:style>
  <w:style w:type="paragraph" w:styleId="TOC">
    <w:name w:val="TOC Heading"/>
    <w:basedOn w:val="1"/>
    <w:next w:val="a"/>
    <w:uiPriority w:val="39"/>
    <w:unhideWhenUsed/>
    <w:qFormat/>
    <w:rsid w:val="002C72C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
    <w:next w:val="a"/>
    <w:autoRedefine/>
    <w:uiPriority w:val="39"/>
    <w:unhideWhenUsed/>
    <w:rsid w:val="00E5114F"/>
    <w:pPr>
      <w:ind w:leftChars="400" w:left="840"/>
    </w:pPr>
  </w:style>
  <w:style w:type="paragraph" w:styleId="af6">
    <w:name w:val="List Paragraph"/>
    <w:basedOn w:val="a"/>
    <w:uiPriority w:val="99"/>
    <w:qFormat/>
    <w:rsid w:val="001E3DD7"/>
    <w:pPr>
      <w:ind w:firstLineChars="200" w:firstLine="420"/>
    </w:pPr>
    <w:rPr>
      <w:rFonts w:asciiTheme="minorHAnsi" w:eastAsiaTheme="minorEastAsia" w:hAnsiTheme="minorHAnsi" w:cstheme="minorBidi"/>
      <w:szCs w:val="22"/>
    </w:rPr>
  </w:style>
  <w:style w:type="character" w:customStyle="1" w:styleId="font71">
    <w:name w:val="font71"/>
    <w:basedOn w:val="a0"/>
    <w:rsid w:val="00E57BF4"/>
    <w:rPr>
      <w:rFonts w:ascii="宋体" w:eastAsia="宋体" w:hAnsi="宋体" w:hint="eastAsia"/>
      <w:b w:val="0"/>
      <w:bCs w:val="0"/>
      <w:i w:val="0"/>
      <w:iCs w:val="0"/>
      <w:strike w:val="0"/>
      <w:dstrike w:val="0"/>
      <w:color w:val="auto"/>
      <w:sz w:val="22"/>
      <w:szCs w:val="22"/>
      <w:u w:val="none"/>
      <w:effect w:val="none"/>
    </w:rPr>
  </w:style>
  <w:style w:type="character" w:customStyle="1" w:styleId="font61">
    <w:name w:val="font61"/>
    <w:basedOn w:val="a0"/>
    <w:rsid w:val="00E57BF4"/>
    <w:rPr>
      <w:rFonts w:ascii="Times New Roman" w:hAnsi="Times New Roman" w:cs="Times New Roman" w:hint="default"/>
      <w:b w:val="0"/>
      <w:bCs w:val="0"/>
      <w:i w:val="0"/>
      <w:iCs w:val="0"/>
      <w:strike w:val="0"/>
      <w:dstrike w:val="0"/>
      <w:color w:val="auto"/>
      <w:sz w:val="22"/>
      <w:szCs w:val="22"/>
      <w:u w:val="none"/>
      <w:effect w:val="none"/>
    </w:rPr>
  </w:style>
  <w:style w:type="character" w:customStyle="1" w:styleId="font81">
    <w:name w:val="font81"/>
    <w:basedOn w:val="a0"/>
    <w:rsid w:val="00E57BF4"/>
    <w:rPr>
      <w:rFonts w:ascii="Times New Roman" w:hAnsi="Times New Roman" w:cs="Times New Roman" w:hint="default"/>
      <w:b w:val="0"/>
      <w:bCs w:val="0"/>
      <w:i w:val="0"/>
      <w:iCs w:val="0"/>
      <w:strike w:val="0"/>
      <w:dstrike w:val="0"/>
      <w:color w:val="auto"/>
      <w:sz w:val="22"/>
      <w:szCs w:val="22"/>
      <w:u w:val="none"/>
      <w:effect w:val="none"/>
    </w:rPr>
  </w:style>
  <w:style w:type="paragraph" w:customStyle="1" w:styleId="MTDisplayEquation">
    <w:name w:val="MTDisplayEquation"/>
    <w:basedOn w:val="a"/>
    <w:link w:val="MTDisplayEquationChar"/>
    <w:rsid w:val="00DC020C"/>
    <w:pPr>
      <w:tabs>
        <w:tab w:val="center" w:pos="4160"/>
        <w:tab w:val="right" w:pos="8300"/>
      </w:tabs>
    </w:pPr>
    <w:rPr>
      <w:sz w:val="28"/>
      <w:szCs w:val="28"/>
    </w:rPr>
  </w:style>
  <w:style w:type="character" w:customStyle="1" w:styleId="MTDisplayEquationChar">
    <w:name w:val="MTDisplayEquation Char"/>
    <w:basedOn w:val="a0"/>
    <w:link w:val="MTDisplayEquation"/>
    <w:rsid w:val="00DC020C"/>
    <w:rPr>
      <w:rFonts w:ascii="Times New Roman" w:eastAsia="宋体" w:hAnsi="Times New Roman" w:cs="Times New Roman"/>
      <w:kern w:val="2"/>
      <w:sz w:val="28"/>
      <w:szCs w:val="28"/>
    </w:rPr>
  </w:style>
  <w:style w:type="character" w:customStyle="1" w:styleId="apple-converted-space">
    <w:name w:val="apple-converted-space"/>
    <w:basedOn w:val="a0"/>
    <w:rsid w:val="00A94A10"/>
  </w:style>
  <w:style w:type="paragraph" w:styleId="af7">
    <w:name w:val="Normal (Web)"/>
    <w:basedOn w:val="a"/>
    <w:uiPriority w:val="99"/>
    <w:semiHidden/>
    <w:unhideWhenUsed/>
    <w:rsid w:val="00A94A1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hyperlink" Target="http://baike.baidu.com/item/%E5%9B%A0%E5%8F%98%E9%87%8F" TargetMode="External"/><Relationship Id="rId42" Type="http://schemas.openxmlformats.org/officeDocument/2006/relationships/oleObject" Target="embeddings/oleObject7.bin"/><Relationship Id="rId47" Type="http://schemas.openxmlformats.org/officeDocument/2006/relationships/image" Target="media/image17.wmf"/><Relationship Id="rId63" Type="http://schemas.openxmlformats.org/officeDocument/2006/relationships/image" Target="media/image25.wmf"/><Relationship Id="rId68" Type="http://schemas.openxmlformats.org/officeDocument/2006/relationships/image" Target="media/image29.png"/><Relationship Id="rId84" Type="http://schemas.openxmlformats.org/officeDocument/2006/relationships/image" Target="media/image43.wmf"/><Relationship Id="rId89" Type="http://schemas.openxmlformats.org/officeDocument/2006/relationships/oleObject" Target="embeddings/oleObject21.bin"/><Relationship Id="rId16" Type="http://schemas.openxmlformats.org/officeDocument/2006/relationships/image" Target="media/image5.emf"/><Relationship Id="rId11" Type="http://schemas.openxmlformats.org/officeDocument/2006/relationships/footer" Target="footer2.xml"/><Relationship Id="rId32" Type="http://schemas.microsoft.com/office/2016/09/relationships/commentsIds" Target="commentsIds.xml"/><Relationship Id="rId37"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oleObject" Target="embeddings/oleObject15.bin"/><Relationship Id="rId74" Type="http://schemas.openxmlformats.org/officeDocument/2006/relationships/image" Target="media/image35.emf"/><Relationship Id="rId79" Type="http://schemas.openxmlformats.org/officeDocument/2006/relationships/image" Target="media/image40.png"/><Relationship Id="rId5" Type="http://schemas.openxmlformats.org/officeDocument/2006/relationships/settings" Target="settings.xml"/><Relationship Id="rId90" Type="http://schemas.openxmlformats.org/officeDocument/2006/relationships/image" Target="media/image46.wmf"/><Relationship Id="rId95" Type="http://schemas.microsoft.com/office/2011/relationships/people" Target="people.xml"/><Relationship Id="rId22" Type="http://schemas.openxmlformats.org/officeDocument/2006/relationships/hyperlink" Target="http://baike.baidu.com/item/%E7%BA%BF%E6%80%A7%E5%9B%9E%E5%BD%92" TargetMode="External"/><Relationship Id="rId27" Type="http://schemas.openxmlformats.org/officeDocument/2006/relationships/oleObject" Target="embeddings/oleObject1.bin"/><Relationship Id="rId43" Type="http://schemas.openxmlformats.org/officeDocument/2006/relationships/image" Target="media/image15.wmf"/><Relationship Id="rId48" Type="http://schemas.openxmlformats.org/officeDocument/2006/relationships/oleObject" Target="embeddings/oleObject10.bin"/><Relationship Id="rId64" Type="http://schemas.openxmlformats.org/officeDocument/2006/relationships/oleObject" Target="embeddings/oleObject18.bin"/><Relationship Id="rId69" Type="http://schemas.openxmlformats.org/officeDocument/2006/relationships/image" Target="media/image30.emf"/><Relationship Id="rId8" Type="http://schemas.openxmlformats.org/officeDocument/2006/relationships/endnotes" Target="endnotes.xml"/><Relationship Id="rId51" Type="http://schemas.openxmlformats.org/officeDocument/2006/relationships/image" Target="media/image19.wmf"/><Relationship Id="rId72" Type="http://schemas.openxmlformats.org/officeDocument/2006/relationships/image" Target="media/image33.emf"/><Relationship Id="rId80" Type="http://schemas.openxmlformats.org/officeDocument/2006/relationships/image" Target="media/image41.emf"/><Relationship Id="rId85" Type="http://schemas.openxmlformats.org/officeDocument/2006/relationships/oleObject" Target="embeddings/oleObject19.bin"/><Relationship Id="rId93" Type="http://schemas.openxmlformats.org/officeDocument/2006/relationships/oleObject" Target="embeddings/oleObject23.bin"/><Relationship Id="rId3" Type="http://schemas.openxmlformats.org/officeDocument/2006/relationships/numbering" Target="numbering.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baike.baidu.com/item/%E6%95%B0%E7%90%86%E7%BB%9F%E8%AE%A1" TargetMode="External"/><Relationship Id="rId33" Type="http://schemas.openxmlformats.org/officeDocument/2006/relationships/image" Target="media/image10.wmf"/><Relationship Id="rId38" Type="http://schemas.openxmlformats.org/officeDocument/2006/relationships/oleObject" Target="embeddings/oleObject5.bin"/><Relationship Id="rId46" Type="http://schemas.openxmlformats.org/officeDocument/2006/relationships/oleObject" Target="embeddings/oleObject9.bin"/><Relationship Id="rId59" Type="http://schemas.openxmlformats.org/officeDocument/2006/relationships/image" Target="media/image23.wmf"/><Relationship Id="rId67" Type="http://schemas.openxmlformats.org/officeDocument/2006/relationships/image" Target="media/image28.png"/><Relationship Id="rId20" Type="http://schemas.openxmlformats.org/officeDocument/2006/relationships/hyperlink" Target="http://baike.baidu.com/item/%E8%87%AA%E5%8F%98%E9%87%8F" TargetMode="External"/><Relationship Id="rId41" Type="http://schemas.openxmlformats.org/officeDocument/2006/relationships/image" Target="media/image14.wmf"/><Relationship Id="rId54" Type="http://schemas.openxmlformats.org/officeDocument/2006/relationships/oleObject" Target="embeddings/oleObject13.bin"/><Relationship Id="rId62" Type="http://schemas.openxmlformats.org/officeDocument/2006/relationships/oleObject" Target="embeddings/oleObject17.bin"/><Relationship Id="rId70" Type="http://schemas.openxmlformats.org/officeDocument/2006/relationships/image" Target="media/image31.png"/><Relationship Id="rId75" Type="http://schemas.openxmlformats.org/officeDocument/2006/relationships/image" Target="media/image36.emf"/><Relationship Id="rId83" Type="http://schemas.openxmlformats.org/officeDocument/2006/relationships/image" Target="media/image42.emf"/><Relationship Id="rId88" Type="http://schemas.openxmlformats.org/officeDocument/2006/relationships/image" Target="media/image45.wmf"/><Relationship Id="rId91" Type="http://schemas.openxmlformats.org/officeDocument/2006/relationships/oleObject" Target="embeddings/oleObject22.bin"/><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baike.baidu.com/item/%E9%9D%9E%E7%BA%BF%E6%80%A7%E5%9B%9E%E5%BD%92" TargetMode="External"/><Relationship Id="rId28" Type="http://schemas.openxmlformats.org/officeDocument/2006/relationships/image" Target="media/image9.wmf"/><Relationship Id="rId36" Type="http://schemas.openxmlformats.org/officeDocument/2006/relationships/oleObject" Target="embeddings/oleObject4.bin"/><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footer" Target="footer1.xml"/><Relationship Id="rId31" Type="http://schemas.microsoft.com/office/2011/relationships/commentsExtended" Target="commentsExtended.xml"/><Relationship Id="rId44" Type="http://schemas.openxmlformats.org/officeDocument/2006/relationships/oleObject" Target="embeddings/oleObject8.bin"/><Relationship Id="rId52" Type="http://schemas.openxmlformats.org/officeDocument/2006/relationships/oleObject" Target="embeddings/oleObject12.bin"/><Relationship Id="rId60" Type="http://schemas.openxmlformats.org/officeDocument/2006/relationships/oleObject" Target="embeddings/oleObject16.bin"/><Relationship Id="rId65" Type="http://schemas.openxmlformats.org/officeDocument/2006/relationships/image" Target="media/image26.emf"/><Relationship Id="rId73" Type="http://schemas.openxmlformats.org/officeDocument/2006/relationships/image" Target="media/image34.emf"/><Relationship Id="rId78" Type="http://schemas.openxmlformats.org/officeDocument/2006/relationships/image" Target="media/image39.png"/><Relationship Id="rId81" Type="http://schemas.openxmlformats.org/officeDocument/2006/relationships/hyperlink" Target="http://baike.baidu.com/item/%E6%A8%A1%E7%B3%8A%E6%95%B0%E5%AD%A6" TargetMode="External"/><Relationship Id="rId86" Type="http://schemas.openxmlformats.org/officeDocument/2006/relationships/image" Target="media/image44.wmf"/><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39" Type="http://schemas.openxmlformats.org/officeDocument/2006/relationships/image" Target="media/image13.wmf"/><Relationship Id="rId34" Type="http://schemas.openxmlformats.org/officeDocument/2006/relationships/oleObject" Target="embeddings/oleObject3.bin"/><Relationship Id="rId50" Type="http://schemas.openxmlformats.org/officeDocument/2006/relationships/oleObject" Target="embeddings/oleObject11.bin"/><Relationship Id="rId55" Type="http://schemas.openxmlformats.org/officeDocument/2006/relationships/image" Target="media/image21.wmf"/><Relationship Id="rId76" Type="http://schemas.openxmlformats.org/officeDocument/2006/relationships/image" Target="media/image37.png"/><Relationship Id="rId7" Type="http://schemas.openxmlformats.org/officeDocument/2006/relationships/footnotes" Target="footnotes.xml"/><Relationship Id="rId71" Type="http://schemas.openxmlformats.org/officeDocument/2006/relationships/image" Target="media/image32.emf"/><Relationship Id="rId92" Type="http://schemas.openxmlformats.org/officeDocument/2006/relationships/image" Target="media/image47.wmf"/><Relationship Id="rId2" Type="http://schemas.openxmlformats.org/officeDocument/2006/relationships/customXml" Target="../customXml/item2.xml"/><Relationship Id="rId29" Type="http://schemas.openxmlformats.org/officeDocument/2006/relationships/oleObject" Target="embeddings/oleObject2.bin"/><Relationship Id="rId24" Type="http://schemas.openxmlformats.org/officeDocument/2006/relationships/hyperlink" Target="http://baike.baidu.com/item/%E5%9B%A0%E5%8F%98%E9%87%8F" TargetMode="External"/><Relationship Id="rId40" Type="http://schemas.openxmlformats.org/officeDocument/2006/relationships/oleObject" Target="embeddings/oleObject6.bin"/><Relationship Id="rId45" Type="http://schemas.openxmlformats.org/officeDocument/2006/relationships/image" Target="media/image16.wmf"/><Relationship Id="rId66" Type="http://schemas.openxmlformats.org/officeDocument/2006/relationships/image" Target="media/image27.emf"/><Relationship Id="rId87" Type="http://schemas.openxmlformats.org/officeDocument/2006/relationships/oleObject" Target="embeddings/oleObject20.bin"/><Relationship Id="rId61" Type="http://schemas.openxmlformats.org/officeDocument/2006/relationships/image" Target="media/image24.wmf"/><Relationship Id="rId82" Type="http://schemas.openxmlformats.org/officeDocument/2006/relationships/hyperlink" Target="http://baike.baidu.com/item/%E5%AE%9A%E6%80%A7%E8%AF%84%E4%BB%B7" TargetMode="External"/><Relationship Id="rId19" Type="http://schemas.openxmlformats.org/officeDocument/2006/relationships/hyperlink" Target="http://baike.baidu.com/item/%E7%AE%80%E5%8D%95%E5%9B%9E%E5%BD%92" TargetMode="External"/><Relationship Id="rId14" Type="http://schemas.openxmlformats.org/officeDocument/2006/relationships/image" Target="media/image3.png"/><Relationship Id="rId30" Type="http://schemas.openxmlformats.org/officeDocument/2006/relationships/comments" Target="comments.xml"/><Relationship Id="rId35" Type="http://schemas.openxmlformats.org/officeDocument/2006/relationships/image" Target="media/image11.wmf"/><Relationship Id="rId56" Type="http://schemas.openxmlformats.org/officeDocument/2006/relationships/oleObject" Target="embeddings/oleObject14.bin"/><Relationship Id="rId77"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68091E-3C21-49BE-9D52-C6A4C35E9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8540</Words>
  <Characters>48682</Characters>
  <Application>Microsoft Office Word</Application>
  <DocSecurity>0</DocSecurity>
  <Lines>405</Lines>
  <Paragraphs>114</Paragraphs>
  <ScaleCrop>false</ScaleCrop>
  <Company/>
  <LinksUpToDate>false</LinksUpToDate>
  <CharactersWithSpaces>57108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孙健</dc:creator>
  <cp:lastModifiedBy>ls</cp:lastModifiedBy>
  <cp:revision>18</cp:revision>
  <cp:lastPrinted>2017-05-30T15:44:00Z</cp:lastPrinted>
  <dcterms:created xsi:type="dcterms:W3CDTF">2017-05-30T14:41:00Z</dcterms:created>
  <dcterms:modified xsi:type="dcterms:W3CDTF">2017-07-18T18:40:00Z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